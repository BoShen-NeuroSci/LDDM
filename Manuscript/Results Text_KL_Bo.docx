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F201F" w14:textId="0BDD4D09" w:rsidR="00921B7E" w:rsidRPr="0060258A" w:rsidRDefault="00921B7E" w:rsidP="00921B7E">
      <w:pPr>
        <w:spacing w:line="480" w:lineRule="auto"/>
        <w:jc w:val="both"/>
        <w:rPr>
          <w:rFonts w:ascii="Times New Roman" w:hAnsi="Times New Roman" w:cs="Times New Roman"/>
          <w:b/>
          <w:color w:val="000000" w:themeColor="text1"/>
          <w:sz w:val="28"/>
        </w:rPr>
      </w:pPr>
      <w:r w:rsidRPr="0060258A">
        <w:rPr>
          <w:rFonts w:ascii="Times New Roman" w:hAnsi="Times New Roman" w:cs="Times New Roman"/>
          <w:b/>
          <w:color w:val="000000" w:themeColor="text1"/>
          <w:sz w:val="28"/>
        </w:rPr>
        <w:t>Results</w:t>
      </w:r>
    </w:p>
    <w:p w14:paraId="2A4E8271" w14:textId="77777777" w:rsidR="008809C6" w:rsidRPr="0060258A" w:rsidRDefault="008809C6" w:rsidP="00921B7E">
      <w:pPr>
        <w:spacing w:line="480" w:lineRule="auto"/>
        <w:jc w:val="both"/>
        <w:rPr>
          <w:rFonts w:ascii="Times New Roman" w:hAnsi="Times New Roman" w:cs="Times New Roman"/>
          <w:b/>
          <w:color w:val="000000" w:themeColor="text1"/>
        </w:rPr>
      </w:pPr>
    </w:p>
    <w:p w14:paraId="0B9D3D8A" w14:textId="20EF0271" w:rsidR="008809C6" w:rsidRPr="0060258A" w:rsidRDefault="00D23BD3" w:rsidP="00921B7E">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Local disinhibition decision model (LDDM)</w:t>
      </w:r>
    </w:p>
    <w:p w14:paraId="64D87529" w14:textId="77777777" w:rsidR="00B916C6" w:rsidRPr="0060258A" w:rsidRDefault="00B916C6" w:rsidP="008809C6">
      <w:pPr>
        <w:spacing w:line="480" w:lineRule="auto"/>
        <w:jc w:val="both"/>
        <w:rPr>
          <w:rFonts w:ascii="Times New Roman" w:hAnsi="Times New Roman" w:cs="Times New Roman"/>
          <w:color w:val="000000" w:themeColor="text1"/>
        </w:rPr>
      </w:pPr>
    </w:p>
    <w:p w14:paraId="5D2E893F" w14:textId="51BC2DC6" w:rsidR="00A62EE2" w:rsidRPr="0060258A" w:rsidRDefault="000C7FAB" w:rsidP="00A62EE2">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To develop an integrated circuit model of decision making, we systematically tested a series of models incorporating the core elements of existing models, namely divisive gain control, recurrent excitation, and mutual competition </w:t>
      </w:r>
      <w:r w:rsidR="00DB78E8" w:rsidRPr="0060258A">
        <w:rPr>
          <w:rFonts w:ascii="Times New Roman" w:hAnsi="Times New Roman" w:cs="Times New Roman"/>
          <w:color w:val="000000" w:themeColor="text1"/>
        </w:rPr>
        <w:t>(</w:t>
      </w:r>
      <w:r w:rsidR="00A539E5" w:rsidRPr="00A539E5">
        <w:rPr>
          <w:rFonts w:ascii="Times New Roman" w:hAnsi="Times New Roman" w:cs="Times New Roman"/>
          <w:b/>
          <w:color w:val="000000" w:themeColor="text1"/>
        </w:rPr>
        <w:t>Fig</w:t>
      </w:r>
      <w:r w:rsidR="00A539E5">
        <w:rPr>
          <w:rFonts w:ascii="Times New Roman" w:hAnsi="Times New Roman" w:cs="Times New Roman"/>
          <w:b/>
          <w:color w:val="000000" w:themeColor="text1"/>
        </w:rPr>
        <w:t>.</w:t>
      </w:r>
      <w:r w:rsidR="00A539E5" w:rsidRPr="00A539E5">
        <w:rPr>
          <w:rFonts w:ascii="Times New Roman" w:hAnsi="Times New Roman" w:cs="Times New Roman"/>
          <w:b/>
          <w:color w:val="000000" w:themeColor="text1"/>
        </w:rPr>
        <w:t xml:space="preserve"> 2-figure supplement 1</w:t>
      </w:r>
      <w:r w:rsidR="00BD4910" w:rsidRPr="00BD4910">
        <w:rPr>
          <w:rFonts w:ascii="Times New Roman" w:hAnsi="Times New Roman" w:cs="Times New Roman"/>
          <w:color w:val="000000" w:themeColor="text1"/>
        </w:rPr>
        <w:t>;</w:t>
      </w:r>
      <w:r w:rsidR="00F218F0">
        <w:rPr>
          <w:rFonts w:ascii="Times New Roman" w:hAnsi="Times New Roman" w:cs="Times New Roman"/>
          <w:color w:val="000000" w:themeColor="text1"/>
        </w:rPr>
        <w:t xml:space="preserve"> see</w:t>
      </w:r>
      <w:r w:rsidR="00236DFD">
        <w:rPr>
          <w:rFonts w:ascii="Times New Roman" w:hAnsi="Times New Roman" w:cs="Times New Roman"/>
          <w:color w:val="000000" w:themeColor="text1"/>
        </w:rPr>
        <w:t xml:space="preserve"> </w:t>
      </w:r>
      <w:r w:rsidR="00BD4910">
        <w:rPr>
          <w:rFonts w:ascii="Times New Roman" w:hAnsi="Times New Roman" w:cs="Times New Roman"/>
          <w:b/>
          <w:color w:val="000000" w:themeColor="text1"/>
        </w:rPr>
        <w:t>Methods</w:t>
      </w:r>
      <w:r w:rsidR="00203247">
        <w:rPr>
          <w:rFonts w:ascii="Times New Roman" w:hAnsi="Times New Roman" w:cs="Times New Roman"/>
          <w:b/>
          <w:color w:val="000000" w:themeColor="text1"/>
        </w:rPr>
        <w:t xml:space="preserve"> </w:t>
      </w:r>
      <w:r w:rsidR="00203247" w:rsidRPr="00203247">
        <w:rPr>
          <w:rFonts w:ascii="Times New Roman" w:hAnsi="Times New Roman" w:cs="Times New Roman"/>
          <w:i/>
          <w:color w:val="000000" w:themeColor="text1"/>
        </w:rPr>
        <w:t>Motifs tested and compared for normalized coding and winner-take-all choice</w:t>
      </w:r>
      <w:r w:rsidR="00FE60D7">
        <w:rPr>
          <w:rFonts w:ascii="Times New Roman" w:hAnsi="Times New Roman" w:cs="Times New Roman"/>
          <w:color w:val="000000" w:themeColor="text1"/>
        </w:rPr>
        <w:t xml:space="preserve"> for the </w:t>
      </w:r>
      <w:r w:rsidR="00041FBB">
        <w:rPr>
          <w:rFonts w:ascii="Times New Roman" w:hAnsi="Times New Roman" w:cs="Times New Roman"/>
          <w:color w:val="000000" w:themeColor="text1"/>
        </w:rPr>
        <w:t xml:space="preserve">analysis </w:t>
      </w:r>
      <w:r w:rsidR="00FE60D7">
        <w:rPr>
          <w:rFonts w:ascii="Times New Roman" w:hAnsi="Times New Roman" w:cs="Times New Roman"/>
          <w:color w:val="000000" w:themeColor="text1"/>
        </w:rPr>
        <w:t>details)</w:t>
      </w:r>
      <w:r w:rsidRPr="0060258A">
        <w:rPr>
          <w:rFonts w:ascii="Times New Roman" w:hAnsi="Times New Roman" w:cs="Times New Roman"/>
          <w:color w:val="000000" w:themeColor="text1"/>
        </w:rPr>
        <w:t>.</w:t>
      </w:r>
      <w:r w:rsidR="00DB78E8"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This analysis</w:t>
      </w:r>
      <w:r w:rsidR="00155EF1" w:rsidRPr="0060258A">
        <w:rPr>
          <w:rFonts w:ascii="Times New Roman" w:hAnsi="Times New Roman" w:cs="Times New Roman"/>
          <w:color w:val="000000" w:themeColor="text1"/>
        </w:rPr>
        <w:t xml:space="preserve"> identified </w:t>
      </w:r>
      <w:r w:rsidR="00155EF1" w:rsidRPr="0060258A">
        <w:rPr>
          <w:rFonts w:ascii="Times New Roman" w:hAnsi="Times New Roman" w:cs="Times New Roman"/>
          <w:i/>
          <w:color w:val="000000" w:themeColor="text1"/>
        </w:rPr>
        <w:t>local disinhibition</w:t>
      </w:r>
      <w:r w:rsidR="00155EF1" w:rsidRPr="0060258A">
        <w:rPr>
          <w:rFonts w:ascii="Times New Roman" w:hAnsi="Times New Roman" w:cs="Times New Roman"/>
          <w:color w:val="000000" w:themeColor="text1"/>
        </w:rPr>
        <w:t xml:space="preserve"> </w:t>
      </w:r>
      <w:r w:rsidR="00A62EE2" w:rsidRPr="0060258A">
        <w:rPr>
          <w:rFonts w:ascii="Times New Roman" w:hAnsi="Times New Roman" w:cs="Times New Roman"/>
          <w:color w:val="000000" w:themeColor="text1"/>
        </w:rPr>
        <w:t>a</w:t>
      </w:r>
      <w:r w:rsidR="00155EF1" w:rsidRPr="0060258A">
        <w:rPr>
          <w:rFonts w:ascii="Times New Roman" w:hAnsi="Times New Roman" w:cs="Times New Roman"/>
          <w:color w:val="000000" w:themeColor="text1"/>
        </w:rPr>
        <w:t xml:space="preserve">s </w:t>
      </w:r>
      <w:r w:rsidR="00A62EE2" w:rsidRPr="0060258A">
        <w:rPr>
          <w:rFonts w:ascii="Times New Roman" w:hAnsi="Times New Roman" w:cs="Times New Roman"/>
          <w:color w:val="000000" w:themeColor="text1"/>
        </w:rPr>
        <w:t>the</w:t>
      </w:r>
      <w:r w:rsidR="00155EF1" w:rsidRPr="0060258A">
        <w:rPr>
          <w:rFonts w:ascii="Times New Roman" w:hAnsi="Times New Roman" w:cs="Times New Roman"/>
          <w:color w:val="000000" w:themeColor="text1"/>
        </w:rPr>
        <w:t xml:space="preserve"> crucial component </w:t>
      </w:r>
      <w:r w:rsidR="00FC70DC" w:rsidRPr="0060258A">
        <w:rPr>
          <w:rFonts w:ascii="Times New Roman" w:hAnsi="Times New Roman" w:cs="Times New Roman"/>
          <w:color w:val="000000" w:themeColor="text1"/>
        </w:rPr>
        <w:t>that</w:t>
      </w:r>
      <w:r w:rsidR="00186A0D" w:rsidRPr="0060258A">
        <w:rPr>
          <w:rFonts w:ascii="Times New Roman" w:hAnsi="Times New Roman" w:cs="Times New Roman"/>
          <w:color w:val="000000" w:themeColor="text1"/>
        </w:rPr>
        <w:t xml:space="preserve"> </w:t>
      </w:r>
      <w:r w:rsidR="00A62EE2" w:rsidRPr="0060258A">
        <w:rPr>
          <w:rFonts w:ascii="Times New Roman" w:hAnsi="Times New Roman" w:cs="Times New Roman"/>
          <w:color w:val="000000" w:themeColor="text1"/>
        </w:rPr>
        <w:t>can integrate</w:t>
      </w:r>
      <w:r w:rsidR="00186A0D" w:rsidRPr="0060258A">
        <w:rPr>
          <w:rFonts w:ascii="Times New Roman" w:hAnsi="Times New Roman" w:cs="Times New Roman"/>
          <w:color w:val="000000" w:themeColor="text1"/>
        </w:rPr>
        <w:t xml:space="preserve"> </w:t>
      </w:r>
      <w:r w:rsidR="00155EF1" w:rsidRPr="0060258A">
        <w:rPr>
          <w:rFonts w:ascii="Times New Roman" w:hAnsi="Times New Roman" w:cs="Times New Roman"/>
          <w:color w:val="000000" w:themeColor="text1"/>
        </w:rPr>
        <w:t xml:space="preserve">mutual competition </w:t>
      </w:r>
      <w:r w:rsidR="00A62EE2" w:rsidRPr="0060258A">
        <w:rPr>
          <w:rFonts w:ascii="Times New Roman" w:hAnsi="Times New Roman" w:cs="Times New Roman"/>
          <w:color w:val="000000" w:themeColor="text1"/>
        </w:rPr>
        <w:t>and value normalization within</w:t>
      </w:r>
      <w:r w:rsidR="00155EF1" w:rsidRPr="0060258A">
        <w:rPr>
          <w:rFonts w:ascii="Times New Roman" w:hAnsi="Times New Roman" w:cs="Times New Roman"/>
          <w:color w:val="000000" w:themeColor="text1"/>
        </w:rPr>
        <w:t xml:space="preserve"> the </w:t>
      </w:r>
      <w:r w:rsidR="00A62EE2" w:rsidRPr="0060258A">
        <w:rPr>
          <w:rFonts w:ascii="Times New Roman" w:hAnsi="Times New Roman" w:cs="Times New Roman"/>
          <w:color w:val="000000" w:themeColor="text1"/>
        </w:rPr>
        <w:t xml:space="preserve">existing circuit </w:t>
      </w:r>
      <w:r w:rsidR="00484EC9" w:rsidRPr="0060258A">
        <w:rPr>
          <w:rFonts w:ascii="Times New Roman" w:hAnsi="Times New Roman" w:cs="Times New Roman"/>
          <w:color w:val="000000" w:themeColor="text1"/>
        </w:rPr>
        <w:t>architecture</w:t>
      </w:r>
      <w:r w:rsidR="00155EF1" w:rsidRPr="0060258A">
        <w:rPr>
          <w:rFonts w:ascii="Times New Roman" w:hAnsi="Times New Roman" w:cs="Times New Roman"/>
          <w:color w:val="000000" w:themeColor="text1"/>
        </w:rPr>
        <w:t xml:space="preserve"> of DNM. </w:t>
      </w:r>
      <w:r w:rsidR="00A62EE2" w:rsidRPr="0060258A">
        <w:rPr>
          <w:rFonts w:ascii="Times New Roman" w:hAnsi="Times New Roman" w:cs="Times New Roman"/>
          <w:color w:val="000000" w:themeColor="text1"/>
        </w:rPr>
        <w:t xml:space="preserve">In the rest of this paper, we focus on the novel </w:t>
      </w:r>
      <w:del w:id="0" w:author="Bo Shen" w:date="2023-01-20T16:38:00Z">
        <w:r w:rsidR="000D4D32" w:rsidRPr="0060258A" w:rsidDel="00F05E1F">
          <w:rPr>
            <w:rFonts w:ascii="Times New Roman" w:hAnsi="Times New Roman" w:cs="Times New Roman"/>
            <w:color w:val="000000" w:themeColor="text1"/>
          </w:rPr>
          <w:delText xml:space="preserve">disinhibitory hybrid model </w:delText>
        </w:r>
        <w:r w:rsidR="00A62EE2" w:rsidRPr="0060258A" w:rsidDel="00F05E1F">
          <w:rPr>
            <w:rFonts w:ascii="Times New Roman" w:hAnsi="Times New Roman" w:cs="Times New Roman"/>
            <w:color w:val="000000" w:themeColor="text1"/>
          </w:rPr>
          <w:delText>(</w:delText>
        </w:r>
      </w:del>
      <w:r w:rsidR="00A62EE2" w:rsidRPr="0060258A">
        <w:rPr>
          <w:rFonts w:ascii="Times New Roman" w:hAnsi="Times New Roman" w:cs="Times New Roman"/>
          <w:color w:val="000000" w:themeColor="text1"/>
        </w:rPr>
        <w:t>local disinhibition decision model</w:t>
      </w:r>
      <w:ins w:id="1" w:author="Bo Shen" w:date="2023-01-20T16:38:00Z">
        <w:r w:rsidR="00F05E1F">
          <w:rPr>
            <w:rFonts w:ascii="Times New Roman" w:hAnsi="Times New Roman" w:cs="Times New Roman"/>
            <w:color w:val="000000" w:themeColor="text1"/>
          </w:rPr>
          <w:t xml:space="preserve"> (</w:t>
        </w:r>
      </w:ins>
      <w:del w:id="2" w:author="Bo Shen" w:date="2023-01-20T16:38:00Z">
        <w:r w:rsidR="00A62EE2" w:rsidRPr="0060258A" w:rsidDel="00F05E1F">
          <w:rPr>
            <w:rFonts w:ascii="Times New Roman" w:hAnsi="Times New Roman" w:cs="Times New Roman"/>
            <w:color w:val="000000" w:themeColor="text1"/>
          </w:rPr>
          <w:delText xml:space="preserve">, </w:delText>
        </w:r>
      </w:del>
      <w:r w:rsidR="00A62EE2" w:rsidRPr="0060258A">
        <w:rPr>
          <w:rFonts w:ascii="Times New Roman" w:hAnsi="Times New Roman" w:cs="Times New Roman"/>
          <w:color w:val="000000" w:themeColor="text1"/>
        </w:rPr>
        <w:t xml:space="preserve">hereafter LDDM). </w:t>
      </w:r>
    </w:p>
    <w:p w14:paraId="1FE9EBF3" w14:textId="77777777" w:rsidR="00BD5C50" w:rsidRPr="0060258A" w:rsidRDefault="00BD5C50" w:rsidP="008809C6">
      <w:pPr>
        <w:spacing w:line="480" w:lineRule="auto"/>
        <w:jc w:val="both"/>
        <w:rPr>
          <w:rFonts w:ascii="Times New Roman" w:hAnsi="Times New Roman" w:cs="Times New Roman"/>
          <w:color w:val="000000" w:themeColor="text1"/>
        </w:rPr>
      </w:pPr>
    </w:p>
    <w:p w14:paraId="3412FE3D" w14:textId="41155732" w:rsidR="008357FA" w:rsidRPr="0060258A" w:rsidRDefault="008809C6" w:rsidP="008809C6">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In </w:t>
      </w:r>
      <w:r w:rsidR="008357FA" w:rsidRPr="0060258A">
        <w:rPr>
          <w:rFonts w:ascii="Times New Roman" w:hAnsi="Times New Roman" w:cs="Times New Roman"/>
          <w:color w:val="000000" w:themeColor="text1"/>
        </w:rPr>
        <w:t>the LDDM</w:t>
      </w:r>
      <w:r w:rsidRPr="0060258A">
        <w:rPr>
          <w:rFonts w:ascii="Times New Roman" w:hAnsi="Times New Roman" w:cs="Times New Roman"/>
          <w:color w:val="000000" w:themeColor="text1"/>
        </w:rPr>
        <w:t xml:space="preserve"> (</w:t>
      </w:r>
      <w:r w:rsidR="00A35276" w:rsidRPr="0060258A">
        <w:rPr>
          <w:rFonts w:ascii="Times New Roman" w:hAnsi="Times New Roman" w:cs="Times New Roman"/>
          <w:b/>
          <w:color w:val="000000" w:themeColor="text1"/>
        </w:rPr>
        <w:t>Fig. 2</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an option-specific disinhibitory</w:t>
      </w:r>
      <w:r w:rsidR="0000171F" w:rsidRPr="0060258A">
        <w:rPr>
          <w:rFonts w:ascii="Times New Roman" w:hAnsi="Times New Roman" w:cs="Times New Roman"/>
          <w:i/>
          <w:color w:val="000000" w:themeColor="text1"/>
        </w:rPr>
        <w:t xml:space="preserve"> D </w:t>
      </w:r>
      <w:r w:rsidRPr="0060258A">
        <w:rPr>
          <w:rFonts w:ascii="Times New Roman" w:hAnsi="Times New Roman" w:cs="Times New Roman"/>
          <w:color w:val="000000" w:themeColor="text1"/>
        </w:rPr>
        <w:t xml:space="preserve">unit receives input from its associated </w:t>
      </w:r>
      <w:r w:rsidR="008357FA" w:rsidRPr="0060258A">
        <w:rPr>
          <w:rFonts w:ascii="Times New Roman" w:hAnsi="Times New Roman" w:cs="Times New Roman"/>
          <w:color w:val="000000" w:themeColor="text1"/>
        </w:rPr>
        <w:t xml:space="preserve">excitatory </w:t>
      </w:r>
      <w:r w:rsidRPr="0060258A">
        <w:rPr>
          <w:rFonts w:ascii="Times New Roman" w:hAnsi="Times New Roman" w:cs="Times New Roman"/>
          <w:i/>
          <w:color w:val="000000" w:themeColor="text1"/>
        </w:rPr>
        <w:t xml:space="preserve">R </w:t>
      </w:r>
      <w:r w:rsidRPr="0060258A">
        <w:rPr>
          <w:rFonts w:ascii="Times New Roman" w:hAnsi="Times New Roman" w:cs="Times New Roman"/>
          <w:color w:val="000000" w:themeColor="text1"/>
        </w:rPr>
        <w:t xml:space="preserve">unit and inhibits the </w:t>
      </w:r>
      <w:r w:rsidR="008357FA" w:rsidRPr="0060258A">
        <w:rPr>
          <w:rFonts w:ascii="Times New Roman" w:hAnsi="Times New Roman" w:cs="Times New Roman"/>
          <w:color w:val="000000" w:themeColor="text1"/>
        </w:rPr>
        <w:t xml:space="preserve">inhibitory </w:t>
      </w:r>
      <w:r w:rsidRPr="0060258A">
        <w:rPr>
          <w:rFonts w:ascii="Times New Roman" w:hAnsi="Times New Roman" w:cs="Times New Roman"/>
          <w:i/>
          <w:color w:val="000000" w:themeColor="text1"/>
        </w:rPr>
        <w:t>G</w:t>
      </w:r>
      <w:r w:rsidRPr="0060258A">
        <w:rPr>
          <w:rFonts w:ascii="Times New Roman" w:hAnsi="Times New Roman" w:cs="Times New Roman"/>
          <w:color w:val="000000" w:themeColor="text1"/>
        </w:rPr>
        <w:t xml:space="preserve"> unit in the local sub-circuit. Biased disinhibition – via different value inputs to option-selective </w:t>
      </w:r>
      <w:r w:rsidRPr="0060258A">
        <w:rPr>
          <w:rFonts w:ascii="Times New Roman" w:hAnsi="Times New Roman" w:cs="Times New Roman"/>
          <w:i/>
          <w:color w:val="000000" w:themeColor="text1"/>
        </w:rPr>
        <w:t xml:space="preserve">R </w:t>
      </w:r>
      <w:r w:rsidRPr="0060258A">
        <w:rPr>
          <w:rFonts w:ascii="Times New Roman" w:hAnsi="Times New Roman" w:cs="Times New Roman"/>
          <w:color w:val="000000" w:themeColor="text1"/>
        </w:rPr>
        <w:t xml:space="preserve">units – can thus </w:t>
      </w:r>
      <w:ins w:id="3" w:author="Bo Shen" w:date="2023-01-20T16:43:00Z">
        <w:r w:rsidR="00C36D2F">
          <w:rPr>
            <w:rFonts w:ascii="Times New Roman" w:hAnsi="Times New Roman" w:cs="Times New Roman"/>
            <w:color w:val="000000" w:themeColor="text1"/>
          </w:rPr>
          <w:t xml:space="preserve">selectively </w:t>
        </w:r>
      </w:ins>
      <w:del w:id="4" w:author="Bo Shen" w:date="2023-01-20T16:40:00Z">
        <w:r w:rsidRPr="0060258A" w:rsidDel="00F05E1F">
          <w:rPr>
            <w:rFonts w:ascii="Times New Roman" w:hAnsi="Times New Roman" w:cs="Times New Roman"/>
            <w:color w:val="000000" w:themeColor="text1"/>
          </w:rPr>
          <w:delText xml:space="preserve">introduce </w:delText>
        </w:r>
      </w:del>
      <w:ins w:id="5" w:author="Bo Shen" w:date="2023-01-20T16:40:00Z">
        <w:r w:rsidR="00F05E1F">
          <w:rPr>
            <w:rFonts w:ascii="Times New Roman" w:hAnsi="Times New Roman" w:cs="Times New Roman"/>
            <w:color w:val="000000" w:themeColor="text1"/>
          </w:rPr>
          <w:t xml:space="preserve">release </w:t>
        </w:r>
        <w:del w:id="6" w:author="Microsoft Office User" w:date="2023-03-01T17:26:00Z">
          <w:r w:rsidR="00F05E1F" w:rsidDel="00A427C3">
            <w:rPr>
              <w:rFonts w:ascii="Times New Roman" w:hAnsi="Times New Roman" w:cs="Times New Roman"/>
              <w:color w:val="000000" w:themeColor="text1"/>
            </w:rPr>
            <w:delText xml:space="preserve">the gain control on the </w:delText>
          </w:r>
        </w:del>
        <w:r w:rsidR="00F05E1F">
          <w:rPr>
            <w:rFonts w:ascii="Times New Roman" w:hAnsi="Times New Roman" w:cs="Times New Roman"/>
            <w:color w:val="000000" w:themeColor="text1"/>
          </w:rPr>
          <w:t>local circuit</w:t>
        </w:r>
      </w:ins>
      <w:ins w:id="7" w:author="Microsoft Office User" w:date="2023-03-01T17:26:00Z">
        <w:r w:rsidR="00A427C3">
          <w:rPr>
            <w:rFonts w:ascii="Times New Roman" w:hAnsi="Times New Roman" w:cs="Times New Roman"/>
            <w:color w:val="000000" w:themeColor="text1"/>
          </w:rPr>
          <w:t xml:space="preserve"> gain control,</w:t>
        </w:r>
      </w:ins>
      <w:ins w:id="8" w:author="Bo Shen" w:date="2023-01-20T16:40:00Z">
        <w:del w:id="9" w:author="Microsoft Office User" w:date="2023-03-01T17:26:00Z">
          <w:r w:rsidR="00F05E1F" w:rsidDel="00A427C3">
            <w:rPr>
              <w:rFonts w:ascii="Times New Roman" w:hAnsi="Times New Roman" w:cs="Times New Roman"/>
              <w:color w:val="000000" w:themeColor="text1"/>
            </w:rPr>
            <w:delText>s,</w:delText>
          </w:r>
        </w:del>
        <w:r w:rsidR="00F05E1F" w:rsidRPr="0060258A">
          <w:rPr>
            <w:rFonts w:ascii="Times New Roman" w:hAnsi="Times New Roman" w:cs="Times New Roman"/>
            <w:color w:val="000000" w:themeColor="text1"/>
          </w:rPr>
          <w:t xml:space="preserve"> </w:t>
        </w:r>
      </w:ins>
      <w:del w:id="10" w:author="Bo Shen" w:date="2023-01-20T16:40:00Z">
        <w:r w:rsidRPr="0060258A" w:rsidDel="00F05E1F">
          <w:rPr>
            <w:rFonts w:ascii="Times New Roman" w:hAnsi="Times New Roman" w:cs="Times New Roman"/>
            <w:color w:val="000000" w:themeColor="text1"/>
          </w:rPr>
          <w:delText xml:space="preserve">an effective asymmetry to global inhibition, </w:delText>
        </w:r>
      </w:del>
      <w:r w:rsidRPr="0060258A">
        <w:rPr>
          <w:rFonts w:ascii="Times New Roman" w:hAnsi="Times New Roman" w:cs="Times New Roman"/>
          <w:color w:val="000000" w:themeColor="text1"/>
        </w:rPr>
        <w:t>generating an unbalanced gain control between local and opponent circuits and leading to WTA competition.</w:t>
      </w:r>
      <w:r w:rsidR="008357FA" w:rsidRPr="0060258A">
        <w:rPr>
          <w:rFonts w:ascii="Times New Roman" w:hAnsi="Times New Roman" w:cs="Times New Roman"/>
          <w:color w:val="000000" w:themeColor="text1"/>
          <w:sz w:val="32"/>
          <w:szCs w:val="32"/>
        </w:rPr>
        <w:t xml:space="preserve"> </w:t>
      </w:r>
      <w:r w:rsidR="008357FA" w:rsidRPr="0060258A">
        <w:rPr>
          <w:rFonts w:ascii="Times New Roman" w:hAnsi="Times New Roman" w:cs="Times New Roman"/>
          <w:color w:val="000000" w:themeColor="text1"/>
        </w:rPr>
        <w:t xml:space="preserve">In this model, the network shifts from value coding to WTA competition regimes in response to an onset of disinhibition (controlled by the </w:t>
      </w:r>
      <w:r w:rsidR="00323E99" w:rsidRPr="0060258A">
        <w:rPr>
          <w:rFonts w:ascii="Times New Roman" w:hAnsi="Times New Roman" w:cs="Times New Roman"/>
          <w:color w:val="000000" w:themeColor="text1"/>
        </w:rPr>
        <w:t xml:space="preserve">coupling strength between </w:t>
      </w:r>
      <w:r w:rsidR="0059273D" w:rsidRPr="0060258A">
        <w:rPr>
          <w:rFonts w:ascii="Times New Roman" w:hAnsi="Times New Roman" w:cs="Times New Roman"/>
          <w:i/>
          <w:color w:val="000000" w:themeColor="text1"/>
        </w:rPr>
        <w:t>R</w:t>
      </w:r>
      <w:r w:rsidR="00323E99" w:rsidRPr="0060258A">
        <w:rPr>
          <w:rFonts w:ascii="Times New Roman" w:hAnsi="Times New Roman" w:cs="Times New Roman"/>
          <w:color w:val="000000" w:themeColor="text1"/>
        </w:rPr>
        <w:t xml:space="preserve"> and</w:t>
      </w:r>
      <w:r w:rsidR="0000171F" w:rsidRPr="0060258A">
        <w:rPr>
          <w:rFonts w:ascii="Times New Roman" w:hAnsi="Times New Roman" w:cs="Times New Roman"/>
          <w:i/>
          <w:color w:val="000000" w:themeColor="text1"/>
        </w:rPr>
        <w:t xml:space="preserve"> D</w:t>
      </w:r>
      <w:r w:rsidR="008357FA" w:rsidRPr="0060258A">
        <w:rPr>
          <w:rFonts w:ascii="Times New Roman" w:hAnsi="Times New Roman" w:cs="Times New Roman"/>
          <w:color w:val="000000" w:themeColor="text1"/>
        </w:rPr>
        <w:t>).</w:t>
      </w:r>
      <w:r w:rsidR="0000171F" w:rsidRPr="0060258A">
        <w:rPr>
          <w:rFonts w:ascii="Times New Roman" w:hAnsi="Times New Roman" w:cs="Times New Roman"/>
          <w:i/>
          <w:color w:val="000000" w:themeColor="text1"/>
        </w:rPr>
        <w:t xml:space="preserve"> </w:t>
      </w:r>
      <w:r w:rsidR="00654BA9" w:rsidRPr="0060258A">
        <w:rPr>
          <w:rFonts w:ascii="Times New Roman" w:hAnsi="Times New Roman" w:cs="Times New Roman"/>
          <w:color w:val="000000" w:themeColor="text1"/>
        </w:rPr>
        <w:t xml:space="preserve">With zero or weak </w:t>
      </w:r>
      <w:r w:rsidR="00190639" w:rsidRPr="0060258A">
        <w:rPr>
          <w:rFonts w:ascii="Times New Roman" w:hAnsi="Times New Roman" w:cs="Times New Roman"/>
          <w:i/>
          <w:color w:val="000000" w:themeColor="text1"/>
        </w:rPr>
        <w:t>R-</w:t>
      </w:r>
      <w:r w:rsidR="0080113C" w:rsidRPr="0060258A">
        <w:rPr>
          <w:rFonts w:ascii="Times New Roman" w:hAnsi="Times New Roman" w:cs="Times New Roman"/>
          <w:i/>
          <w:color w:val="000000" w:themeColor="text1"/>
        </w:rPr>
        <w:t>D</w:t>
      </w:r>
      <w:r w:rsidR="00265771" w:rsidRPr="0060258A">
        <w:rPr>
          <w:rFonts w:ascii="Times New Roman" w:hAnsi="Times New Roman" w:cs="Times New Roman"/>
          <w:color w:val="000000" w:themeColor="text1"/>
        </w:rPr>
        <w:t xml:space="preserve"> </w:t>
      </w:r>
      <w:r w:rsidR="00654BA9" w:rsidRPr="0060258A">
        <w:rPr>
          <w:rFonts w:ascii="Times New Roman" w:hAnsi="Times New Roman" w:cs="Times New Roman"/>
          <w:color w:val="000000" w:themeColor="text1"/>
        </w:rPr>
        <w:t>coupling</w:t>
      </w:r>
      <w:r w:rsidR="00BC55DF" w:rsidRPr="0060258A">
        <w:rPr>
          <w:rFonts w:ascii="Times New Roman" w:hAnsi="Times New Roman" w:cs="Times New Roman"/>
          <w:color w:val="000000" w:themeColor="text1"/>
        </w:rPr>
        <w:t xml:space="preserve">, </w:t>
      </w:r>
      <w:r w:rsidR="00654BA9" w:rsidRPr="0060258A">
        <w:rPr>
          <w:rFonts w:ascii="Times New Roman" w:hAnsi="Times New Roman" w:cs="Times New Roman"/>
          <w:color w:val="000000" w:themeColor="text1"/>
        </w:rPr>
        <w:t>the circuit preserves normalized value coding</w:t>
      </w:r>
      <w:r w:rsidR="00BC55DF" w:rsidRPr="0060258A">
        <w:rPr>
          <w:rFonts w:ascii="Times New Roman" w:hAnsi="Times New Roman" w:cs="Times New Roman"/>
          <w:color w:val="000000" w:themeColor="text1"/>
        </w:rPr>
        <w:t xml:space="preserve"> </w:t>
      </w:r>
      <w:r w:rsidR="000D4D32" w:rsidRPr="0060258A">
        <w:rPr>
          <w:rFonts w:ascii="Times New Roman" w:hAnsi="Times New Roman" w:cs="Times New Roman"/>
          <w:color w:val="000000" w:themeColor="text1"/>
        </w:rPr>
        <w:t>consistent with the</w:t>
      </w:r>
      <w:r w:rsidR="00BC55DF" w:rsidRPr="0060258A">
        <w:rPr>
          <w:rFonts w:ascii="Times New Roman" w:hAnsi="Times New Roman" w:cs="Times New Roman"/>
          <w:color w:val="000000" w:themeColor="text1"/>
        </w:rPr>
        <w:t xml:space="preserve"> DNM; </w:t>
      </w:r>
      <w:r w:rsidR="007975F1" w:rsidRPr="0060258A">
        <w:rPr>
          <w:rFonts w:ascii="Times New Roman" w:hAnsi="Times New Roman" w:cs="Times New Roman"/>
          <w:color w:val="000000" w:themeColor="text1"/>
        </w:rPr>
        <w:t xml:space="preserve">with </w:t>
      </w:r>
      <w:r w:rsidR="001C2CC8" w:rsidRPr="0060258A">
        <w:rPr>
          <w:rFonts w:ascii="Times New Roman" w:hAnsi="Times New Roman" w:cs="Times New Roman"/>
          <w:color w:val="000000" w:themeColor="text1"/>
        </w:rPr>
        <w:t>s</w:t>
      </w:r>
      <w:r w:rsidR="00654BA9" w:rsidRPr="0060258A">
        <w:rPr>
          <w:rFonts w:ascii="Times New Roman" w:hAnsi="Times New Roman" w:cs="Times New Roman"/>
          <w:color w:val="000000" w:themeColor="text1"/>
        </w:rPr>
        <w:t xml:space="preserve">trong </w:t>
      </w:r>
      <w:r w:rsidR="00190639" w:rsidRPr="0060258A">
        <w:rPr>
          <w:rFonts w:ascii="Times New Roman" w:hAnsi="Times New Roman" w:cs="Times New Roman"/>
          <w:i/>
          <w:color w:val="000000" w:themeColor="text1"/>
        </w:rPr>
        <w:t>R-</w:t>
      </w:r>
      <w:r w:rsidR="0080113C" w:rsidRPr="0060258A">
        <w:rPr>
          <w:rFonts w:ascii="Times New Roman" w:hAnsi="Times New Roman" w:cs="Times New Roman"/>
          <w:i/>
          <w:color w:val="000000" w:themeColor="text1"/>
        </w:rPr>
        <w:t>D</w:t>
      </w:r>
      <w:r w:rsidR="007975F1" w:rsidRPr="0060258A">
        <w:rPr>
          <w:rFonts w:ascii="Times New Roman" w:hAnsi="Times New Roman" w:cs="Times New Roman"/>
          <w:color w:val="000000" w:themeColor="text1"/>
        </w:rPr>
        <w:t xml:space="preserve"> </w:t>
      </w:r>
      <w:r w:rsidR="00654BA9" w:rsidRPr="0060258A">
        <w:rPr>
          <w:rFonts w:ascii="Times New Roman" w:hAnsi="Times New Roman" w:cs="Times New Roman"/>
          <w:color w:val="000000" w:themeColor="text1"/>
        </w:rPr>
        <w:t>coupling</w:t>
      </w:r>
      <w:r w:rsidR="007975F1" w:rsidRPr="0060258A">
        <w:rPr>
          <w:rFonts w:ascii="Times New Roman" w:hAnsi="Times New Roman" w:cs="Times New Roman"/>
          <w:color w:val="000000" w:themeColor="text1"/>
        </w:rPr>
        <w:t>,</w:t>
      </w:r>
      <w:r w:rsidR="00DA307F" w:rsidRPr="0060258A">
        <w:rPr>
          <w:rFonts w:ascii="Times New Roman" w:hAnsi="Times New Roman" w:cs="Times New Roman"/>
          <w:color w:val="000000" w:themeColor="text1"/>
        </w:rPr>
        <w:t xml:space="preserve"> </w:t>
      </w:r>
      <w:r w:rsidR="007975F1" w:rsidRPr="0060258A">
        <w:rPr>
          <w:rFonts w:ascii="Times New Roman" w:hAnsi="Times New Roman" w:cs="Times New Roman"/>
          <w:color w:val="000000" w:themeColor="text1"/>
        </w:rPr>
        <w:t xml:space="preserve">the circuit </w:t>
      </w:r>
      <w:r w:rsidR="001C2CC8" w:rsidRPr="0060258A">
        <w:rPr>
          <w:rFonts w:ascii="Times New Roman" w:hAnsi="Times New Roman" w:cs="Times New Roman"/>
          <w:color w:val="000000" w:themeColor="text1"/>
        </w:rPr>
        <w:t>switches to</w:t>
      </w:r>
      <w:r w:rsidR="00654BA9" w:rsidRPr="0060258A">
        <w:rPr>
          <w:rFonts w:ascii="Times New Roman" w:hAnsi="Times New Roman" w:cs="Times New Roman"/>
          <w:color w:val="000000" w:themeColor="text1"/>
        </w:rPr>
        <w:t xml:space="preserve"> </w:t>
      </w:r>
      <w:r w:rsidR="00DC545D" w:rsidRPr="0060258A">
        <w:rPr>
          <w:rFonts w:ascii="Times New Roman" w:hAnsi="Times New Roman" w:cs="Times New Roman"/>
          <w:color w:val="000000" w:themeColor="text1"/>
        </w:rPr>
        <w:t>a</w:t>
      </w:r>
      <w:r w:rsidR="00654BA9" w:rsidRPr="0060258A">
        <w:rPr>
          <w:rFonts w:ascii="Times New Roman" w:hAnsi="Times New Roman" w:cs="Times New Roman"/>
          <w:color w:val="000000" w:themeColor="text1"/>
        </w:rPr>
        <w:t xml:space="preserve"> state of WTA selection</w:t>
      </w:r>
      <w:r w:rsidR="00025DF1" w:rsidRPr="0060258A">
        <w:rPr>
          <w:rFonts w:ascii="Times New Roman" w:hAnsi="Times New Roman" w:cs="Times New Roman"/>
          <w:color w:val="000000" w:themeColor="text1"/>
        </w:rPr>
        <w:t xml:space="preserve"> (</w:t>
      </w:r>
      <w:r w:rsidR="00686FD7" w:rsidRPr="0060258A">
        <w:rPr>
          <w:rFonts w:ascii="Times New Roman" w:hAnsi="Times New Roman" w:cs="Times New Roman"/>
          <w:b/>
          <w:color w:val="000000" w:themeColor="text1"/>
        </w:rPr>
        <w:t>Fig</w:t>
      </w:r>
      <w:r w:rsidR="00A35276" w:rsidRPr="0060258A">
        <w:rPr>
          <w:rFonts w:ascii="Times New Roman" w:hAnsi="Times New Roman" w:cs="Times New Roman"/>
          <w:b/>
          <w:color w:val="000000" w:themeColor="text1"/>
        </w:rPr>
        <w:t>.</w:t>
      </w:r>
      <w:r w:rsidR="00686FD7" w:rsidRPr="0060258A">
        <w:rPr>
          <w:rFonts w:ascii="Times New Roman" w:hAnsi="Times New Roman" w:cs="Times New Roman"/>
          <w:b/>
          <w:color w:val="000000" w:themeColor="text1"/>
        </w:rPr>
        <w:t xml:space="preserve"> 2B</w:t>
      </w:r>
      <w:r w:rsidR="00025DF1" w:rsidRPr="0060258A">
        <w:rPr>
          <w:rFonts w:ascii="Times New Roman" w:hAnsi="Times New Roman" w:cs="Times New Roman"/>
          <w:color w:val="000000" w:themeColor="text1"/>
        </w:rPr>
        <w:t>)</w:t>
      </w:r>
      <w:r w:rsidR="00654BA9" w:rsidRPr="0060258A">
        <w:rPr>
          <w:rFonts w:ascii="Times New Roman" w:hAnsi="Times New Roman" w:cs="Times New Roman"/>
          <w:color w:val="000000" w:themeColor="text1"/>
        </w:rPr>
        <w:t xml:space="preserve">. </w:t>
      </w:r>
      <w:r w:rsidR="005C789B" w:rsidRPr="0060258A">
        <w:rPr>
          <w:rFonts w:ascii="Times New Roman" w:hAnsi="Times New Roman" w:cs="Times New Roman"/>
          <w:color w:val="000000" w:themeColor="text1"/>
        </w:rPr>
        <w:t>Inhibitory units</w:t>
      </w:r>
      <w:r w:rsidR="009B466B" w:rsidRPr="0060258A">
        <w:rPr>
          <w:rFonts w:ascii="Times New Roman" w:hAnsi="Times New Roman" w:cs="Times New Roman"/>
          <w:color w:val="000000" w:themeColor="text1"/>
        </w:rPr>
        <w:t>, as a result,</w:t>
      </w:r>
      <w:r w:rsidR="00170BAF" w:rsidRPr="0060258A">
        <w:rPr>
          <w:rFonts w:ascii="Times New Roman" w:hAnsi="Times New Roman" w:cs="Times New Roman"/>
          <w:color w:val="000000" w:themeColor="text1"/>
        </w:rPr>
        <w:t xml:space="preserve"> dynamically switch from</w:t>
      </w:r>
      <w:r w:rsidR="003A2E5C" w:rsidRPr="0060258A">
        <w:rPr>
          <w:rFonts w:ascii="Times New Roman" w:hAnsi="Times New Roman" w:cs="Times New Roman"/>
          <w:color w:val="000000" w:themeColor="text1"/>
        </w:rPr>
        <w:t xml:space="preserve"> a non-selective response</w:t>
      </w:r>
      <w:r w:rsidR="00170BAF" w:rsidRPr="0060258A">
        <w:rPr>
          <w:rFonts w:ascii="Times New Roman" w:hAnsi="Times New Roman" w:cs="Times New Roman"/>
          <w:color w:val="000000" w:themeColor="text1"/>
        </w:rPr>
        <w:t xml:space="preserve"> pattern</w:t>
      </w:r>
      <w:r w:rsidR="003A2E5C" w:rsidRPr="0060258A">
        <w:rPr>
          <w:rFonts w:ascii="Times New Roman" w:hAnsi="Times New Roman" w:cs="Times New Roman"/>
          <w:color w:val="000000" w:themeColor="text1"/>
        </w:rPr>
        <w:t xml:space="preserve"> to a selective response pattern</w:t>
      </w:r>
      <w:r w:rsidR="00DA03C4" w:rsidRPr="0060258A">
        <w:rPr>
          <w:rFonts w:ascii="Times New Roman" w:hAnsi="Times New Roman" w:cs="Times New Roman"/>
          <w:color w:val="000000" w:themeColor="text1"/>
        </w:rPr>
        <w:t xml:space="preserve"> (</w:t>
      </w:r>
      <w:r w:rsidR="00DA03C4" w:rsidRPr="0060258A">
        <w:rPr>
          <w:rFonts w:ascii="Times New Roman" w:hAnsi="Times New Roman" w:cs="Times New Roman"/>
          <w:i/>
          <w:color w:val="000000" w:themeColor="text1"/>
        </w:rPr>
        <w:t>G</w:t>
      </w:r>
      <w:r w:rsidR="00DA03C4" w:rsidRPr="0060258A">
        <w:rPr>
          <w:rFonts w:ascii="Times New Roman" w:hAnsi="Times New Roman" w:cs="Times New Roman"/>
          <w:color w:val="000000" w:themeColor="text1"/>
        </w:rPr>
        <w:t xml:space="preserve"> and </w:t>
      </w:r>
      <w:r w:rsidR="00DA03C4" w:rsidRPr="0060258A">
        <w:rPr>
          <w:rFonts w:ascii="Times New Roman" w:hAnsi="Times New Roman" w:cs="Times New Roman"/>
          <w:i/>
          <w:color w:val="000000" w:themeColor="text1"/>
        </w:rPr>
        <w:t>D</w:t>
      </w:r>
      <w:r w:rsidR="00DA03C4" w:rsidRPr="0060258A">
        <w:rPr>
          <w:rFonts w:ascii="Times New Roman" w:hAnsi="Times New Roman" w:cs="Times New Roman"/>
          <w:color w:val="000000" w:themeColor="text1"/>
        </w:rPr>
        <w:t xml:space="preserve"> units in </w:t>
      </w:r>
      <w:r w:rsidR="00DA03C4" w:rsidRPr="0060258A">
        <w:rPr>
          <w:rFonts w:ascii="Times New Roman" w:hAnsi="Times New Roman" w:cs="Times New Roman"/>
          <w:b/>
          <w:color w:val="000000" w:themeColor="text1"/>
        </w:rPr>
        <w:t>Fig</w:t>
      </w:r>
      <w:r w:rsidR="00A35276" w:rsidRPr="0060258A">
        <w:rPr>
          <w:rFonts w:ascii="Times New Roman" w:hAnsi="Times New Roman" w:cs="Times New Roman"/>
          <w:b/>
          <w:color w:val="000000" w:themeColor="text1"/>
        </w:rPr>
        <w:t>.</w:t>
      </w:r>
      <w:r w:rsidR="00DA03C4" w:rsidRPr="0060258A">
        <w:rPr>
          <w:rFonts w:ascii="Times New Roman" w:hAnsi="Times New Roman" w:cs="Times New Roman"/>
          <w:b/>
          <w:color w:val="000000" w:themeColor="text1"/>
        </w:rPr>
        <w:t xml:space="preserve"> 2B</w:t>
      </w:r>
      <w:r w:rsidR="00DA03C4" w:rsidRPr="0060258A">
        <w:rPr>
          <w:rFonts w:ascii="Times New Roman" w:hAnsi="Times New Roman" w:cs="Times New Roman"/>
          <w:color w:val="000000" w:themeColor="text1"/>
        </w:rPr>
        <w:t>)</w:t>
      </w:r>
      <w:r w:rsidR="003A2E5C" w:rsidRPr="0060258A">
        <w:rPr>
          <w:rFonts w:ascii="Times New Roman" w:hAnsi="Times New Roman" w:cs="Times New Roman"/>
          <w:color w:val="000000" w:themeColor="text1"/>
        </w:rPr>
        <w:t xml:space="preserve">. </w:t>
      </w:r>
      <w:r w:rsidR="008357FA" w:rsidRPr="0060258A">
        <w:rPr>
          <w:rFonts w:ascii="Times New Roman" w:hAnsi="Times New Roman" w:cs="Times New Roman"/>
          <w:color w:val="000000" w:themeColor="text1"/>
        </w:rPr>
        <w:t xml:space="preserve">This flexible onset of disinhibition is modeled after biological findings, which show that activation of disinhibition in cortical circuits </w:t>
      </w:r>
      <w:r w:rsidR="008357FA" w:rsidRPr="0060258A">
        <w:rPr>
          <w:rFonts w:ascii="Times New Roman" w:hAnsi="Times New Roman" w:cs="Times New Roman"/>
          <w:color w:val="000000" w:themeColor="text1"/>
        </w:rPr>
        <w:lastRenderedPageBreak/>
        <w:t>arises from exogenous, long-distance projections</w:t>
      </w:r>
      <w:ins w:id="11" w:author="Bo Shen" w:date="2023-01-20T16:51:00Z">
        <w:r w:rsidR="00C36D2F">
          <w:rPr>
            <w:rFonts w:ascii="Times New Roman" w:hAnsi="Times New Roman" w:cs="Times New Roman"/>
            <w:color w:val="000000" w:themeColor="text1"/>
          </w:rPr>
          <w:t xml:space="preserve"> </w:t>
        </w:r>
      </w:ins>
      <w:r w:rsidR="00904C55"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{"citationID":"MvWmLGZU","properties":{"formattedCitation":"(Fu et al., 2014; Kamigaki, 2019; Lee et al., 2013; Pi et al., 2013; S. Zhang et al., 2014)","plainCitation":"(Fu et al., 2014; Kamigaki, 2019; Lee et al., 2013; Pi et al., 2013; S. Zhang et al., 2014)","noteIndex":0},"citationItems":[{"id":192,"uris":["http://zotero.org/users/6345545/items/NKAPB2Z3"],"itemData":{"id":192,"type":"article-journal","abstract":"The brain’s response to sensory input is strikingly modulated by behavioral state. Notably, the visual response of mouse primary visual cortex (V1) is enhanced by locomotion, a tractable and accessible example of a time-locked change in cortical state. The neural circuits that transmit behavioral state to sensory cortex to produce this modulation are unknown. In vivo calcium imaging of behaving animals revealed that locomotion activates vasoactive intestinal peptide (VIP)-positive neurons in mouse V1 independent of visual stimulation and largely through nicotinic inputs from basal forebrain. Optogenetic activation of VIP neurons increased V1 visual responses in stationary awake mice, artificially mimicking the effect of locomotion, and photolytic damage of VIP neurons abolished the enhancement of V1 responses by locomotion. These findings establish a cortical circuit for the enhancement of visual response by locomotion and provide a potential common circuit for the modulation of sensory processing by behavioral state.","container-title":"Cell","DOI":"10.1016/j.cell.2014.01.050","ISSN":"0092-8674","issue":"6","journalAbbreviation":"Cell","language":"en","page":"1139-1152","source":"ScienceDirect","title":"A Cortical Circuit for Gain Control by Behavioral State","volume":"156","author":[{"family":"Fu","given":"Yu"},{"family":"Tucciarone","given":"Jason M."},{"family":"Espinosa","given":"J. Sebastian"},{"family":"Sheng","given":"Nengyin"},{"family":"Darcy","given":"Daniel P."},{"family":"Nicoll","given":"Roger A."},{"family":"Huang","given":"Z. Josh"},{"family":"Stryker","given":"Michael P."}],"issued":{"date-parts":[["2014",3,13]]}}},{"id":4565,"uris":["http://zotero.org/users/6345545/items/ZL9UH9EU"],"itemData":{"id":4565,"type":"article-journal","abstract":"Executive control supports our ability to behave flexibly in accordance with a given situation. In order to fully understand how cortical circuits achieve this task, we need to determine the intrinsic physiological and connection profiles of neuron types and analyze their functional roles during behavior. This article introduces current knowledge regarding neuron type classification in the cortex and reviews our understanding of how each neuron type is incorporated in the functional cortical circuit to implement executive control. Recent work using neuron-type specific imaging/recording has begun to reveal significant functional organizations of pyramidal neurons and their subtypes depending on the layers and long-range projection targets. GABAergic interneurons also make crucial contributions to executive control in a subtype-specific manner. Vasoactive intestinal peptide (VIP)-positive interneurons are preferentially recruited by top-down inputs from higher-order cortical regions and amplify the signals in pyramidal neurons by inhibiting other interneuron subtypes. Particularly in the prefrontal cortex, one of the hierarchically highest cortices, executive control signals are regulated by the VIP neuron-mediated disinhibition and robustly maintained through recurrent connections at a long time scale. The differences and commonalities in the functional organization between sensory areas and the prefrontal cortex are discussed.","container-title":"Neuroscience Research","DOI":"10.1016/j.neures.2018.07.004","ISSN":"0168-0102","journalAbbreviation":"Neuroscience Research","language":"en","page":"13-22","source":"ScienceDirect","title":"Dissecting executive control circuits with neuron types","volume":"141","author":[{"family":"Kamigaki","given":"Tsukasa"}],"issued":{"date-parts":[["2019",4,1]]}}},{"id":177,"uris":["http://zotero.org/users/6345545/items/ADYRRPUH"],"itemData":{"id":177,"type":"article-journal","abstract":"The authors find that long-range axons from primary motor cortex (vM1) preferentially recruit vasointestinal peptide (VIP)-expressing interneurons in somatosensory cortex (S1). VIP neurons in turn inhibit somatostatin-expressing interneurons that target the distal dendrites of pyramidal cells in S1. This dis-inhibitory circuit is active during voluntary movement, suggesting that it participates in the modulation of primary cortical sensory processing by motor cortex.","container-title":"Nature Neuroscience","DOI":"10.1038/nn.3544","ISSN":"1546-1726","issue":"11","language":"en","license":"2013 Nature Publishing Group, a division of Macmillan Publishers Limited. All Rights Reserved.","note":"number: 11\npublisher: Nature Publishing Group","page":"1662-1670","source":"www.nature.com","title":"A disinhibitory circuit mediates motor integration in the somatosensory cortex","volume":"16","author":[{"family":"Lee","given":"Soohyun"},{"family":"Kruglikov","given":"Illya"},{"family":"Huang","given":"Z. Josh"},{"family":"Fishell","given":"Gord"},{"family":"Rudy","given":"Bernardo"}],"issued":{"date-parts":[["2013",11]]}}},{"id":227,"uris":["http://zotero.org/users/6345545/items/TV9JRY4U"],"itemData":{"id":227,"type":"article-journal","abstract":"Cortical inhibitory interneurons expressing vasoactive intestinal polypeptide (VIP) are shown to specialize in suppressing the activity of other inhibitory interneurons and are activated by reinforcement signals, thus increasing the activity of excitatory neurons by releasing them from inhibition; these results reveal a cell-type-specific microcircuit that tunes cortical activity under certain behavioural conditions.","container-title":"Nature","DOI":"10.1038/nature12676","ISSN":"1476-4687","issue":"7477","language":"en","license":"2013 Nature Publishing Group, a division of Macmillan Publishers Limited. All Rights Reserved.","note":"number: 7477\npublisher: Nature Publishing Group","page":"521-524","source":"www.nature.com","title":"Cortical interneurons that specialize in disinhibitory control","volume":"503","author":[{"family":"Pi","given":"Hyun-Jae"},{"family":"Hangya","given":"Balázs"},{"family":"Kvitsiani","given":"Duda"},{"family":"Sanders","given":"Joshua I."},{"family":"Huang","given":"Z. Josh"},{"family":"Kepecs","given":"Adam"}],"issued":{"date-parts":[["2013",11]]}}},{"id":5098,"uris":["http://zotero.org/users/6345545/items/7R2FQU3T"],"itemData":{"id":5098,"type":"article-journal","container-title":"Science","DOI":"10.1126/science.1254126","issue":"6197","note":"publisher: American Association for the Advancement of Science","page":"660-665","source":"science.org (Atypon)","title":"Long-range and local circuits for top-down modulation of visual cortex processing","volume":"345","author":[{"family":"Zhang","given":"Siyu"},{"family":"Xu","given":"Min"},{"family":"Kamigaki","given":"Tsukasa"},{"family":"Hoang Do","given":"Johnny Phong"},{"family":"Chang","given":"Wei-Cheng"},{"family":"Jenvay","given":"Sean"},{"family":"Miyamichi","given":"Kazunari"},{"family":"Luo","given":"Liqun"},{"family":"Dan","given":"Yang"}],"issued":{"date-parts":[["2014",8,8]]}}}],"schema":"https://github.com/citation-style-language/schema/raw/master/csl-citation.json"} </w:instrText>
      </w:r>
      <w:r w:rsidR="00904C55"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(Fu et al., 2014; Kamigaki, 2019; Lee et al., 2013; Pi et al., 2013; S. Zhang et al., 2014)</w:t>
      </w:r>
      <w:r w:rsidR="00904C55" w:rsidRPr="0060258A">
        <w:rPr>
          <w:rFonts w:ascii="Times New Roman" w:hAnsi="Times New Roman" w:cs="Times New Roman"/>
          <w:color w:val="000000" w:themeColor="text1"/>
        </w:rPr>
        <w:fldChar w:fldCharType="end"/>
      </w:r>
      <w:r w:rsidR="008357FA" w:rsidRPr="0060258A">
        <w:rPr>
          <w:rFonts w:ascii="Times New Roman" w:hAnsi="Times New Roman" w:cs="Times New Roman"/>
          <w:color w:val="000000" w:themeColor="text1"/>
        </w:rPr>
        <w:t xml:space="preserve"> (</w:t>
      </w:r>
      <w:r w:rsidR="008357FA" w:rsidRPr="0060258A">
        <w:rPr>
          <w:rFonts w:ascii="Times New Roman" w:hAnsi="Times New Roman" w:cs="Times New Roman"/>
          <w:b/>
          <w:color w:val="000000" w:themeColor="text1"/>
        </w:rPr>
        <w:t>Fig</w:t>
      </w:r>
      <w:r w:rsidR="00A35276" w:rsidRPr="0060258A">
        <w:rPr>
          <w:rFonts w:ascii="Times New Roman" w:hAnsi="Times New Roman" w:cs="Times New Roman"/>
          <w:b/>
          <w:color w:val="000000" w:themeColor="text1"/>
        </w:rPr>
        <w:t>.</w:t>
      </w:r>
      <w:r w:rsidR="008357FA" w:rsidRPr="0060258A">
        <w:rPr>
          <w:rFonts w:ascii="Times New Roman" w:hAnsi="Times New Roman" w:cs="Times New Roman"/>
          <w:b/>
          <w:color w:val="000000" w:themeColor="text1"/>
        </w:rPr>
        <w:t xml:space="preserve"> 2C</w:t>
      </w:r>
      <w:r w:rsidR="008357FA" w:rsidRPr="0060258A">
        <w:rPr>
          <w:rFonts w:ascii="Times New Roman" w:hAnsi="Times New Roman" w:cs="Times New Roman"/>
          <w:color w:val="000000" w:themeColor="text1"/>
        </w:rPr>
        <w:t>). This form of top-down control allows for flexibility in the relative timing of the valuation and selection processes, consistent with neural and behavioral data in different task paradigms (see</w:t>
      </w:r>
      <w:r w:rsidR="00A751EC">
        <w:rPr>
          <w:rFonts w:ascii="Times New Roman" w:hAnsi="Times New Roman" w:cs="Times New Roman"/>
          <w:color w:val="000000" w:themeColor="text1"/>
        </w:rPr>
        <w:t xml:space="preserve"> below</w:t>
      </w:r>
      <w:r w:rsidR="008357FA" w:rsidRPr="0060258A">
        <w:rPr>
          <w:rFonts w:ascii="Times New Roman" w:hAnsi="Times New Roman" w:cs="Times New Roman"/>
          <w:color w:val="000000" w:themeColor="text1"/>
        </w:rPr>
        <w:t xml:space="preserve"> </w:t>
      </w:r>
      <w:r w:rsidR="00AC128F" w:rsidRPr="0060258A">
        <w:rPr>
          <w:rFonts w:ascii="Times New Roman" w:hAnsi="Times New Roman" w:cs="Times New Roman"/>
          <w:i/>
          <w:color w:val="000000" w:themeColor="text1"/>
        </w:rPr>
        <w:t>Gated disinhibition provides top-down control of choice dynamics</w:t>
      </w:r>
      <w:r w:rsidR="008357FA" w:rsidRPr="0060258A">
        <w:rPr>
          <w:rFonts w:ascii="Times New Roman" w:hAnsi="Times New Roman" w:cs="Times New Roman"/>
          <w:color w:val="000000" w:themeColor="text1"/>
        </w:rPr>
        <w:t xml:space="preserve">). </w:t>
      </w:r>
    </w:p>
    <w:p w14:paraId="3799C4F6" w14:textId="77777777" w:rsidR="00433F14" w:rsidRPr="0060258A" w:rsidRDefault="00433F14" w:rsidP="008809C6">
      <w:pPr>
        <w:spacing w:line="480" w:lineRule="auto"/>
        <w:jc w:val="both"/>
        <w:rPr>
          <w:rFonts w:ascii="Times New Roman" w:hAnsi="Times New Roman" w:cs="Times New Roman"/>
          <w:color w:val="000000" w:themeColor="text1"/>
        </w:rPr>
      </w:pPr>
    </w:p>
    <w:p w14:paraId="6BA03EEC" w14:textId="08A8322E" w:rsidR="008809C6" w:rsidRPr="0060258A" w:rsidRDefault="008357FA">
      <w:pPr>
        <w:spacing w:after="240" w:line="480" w:lineRule="auto"/>
        <w:jc w:val="both"/>
        <w:rPr>
          <w:rFonts w:ascii="Times New Roman" w:hAnsi="Times New Roman" w:cs="Times New Roman"/>
          <w:color w:val="000000" w:themeColor="text1"/>
        </w:rPr>
        <w:pPrChange w:id="12" w:author="Microsoft Office User" w:date="2023-03-01T17:28:00Z">
          <w:pPr>
            <w:spacing w:line="480" w:lineRule="auto"/>
            <w:jc w:val="both"/>
          </w:pPr>
        </w:pPrChange>
      </w:pPr>
      <w:r w:rsidRPr="0060258A">
        <w:rPr>
          <w:rFonts w:ascii="Times New Roman" w:hAnsi="Times New Roman" w:cs="Times New Roman"/>
          <w:color w:val="000000" w:themeColor="text1"/>
        </w:rPr>
        <w:t>Activity dynamics of the LDDM</w:t>
      </w:r>
      <w:r w:rsidR="00C16CB4" w:rsidRPr="0060258A">
        <w:rPr>
          <w:rFonts w:ascii="Times New Roman" w:hAnsi="Times New Roman" w:cs="Times New Roman"/>
          <w:color w:val="000000" w:themeColor="text1"/>
        </w:rPr>
        <w:t xml:space="preserve"> are described </w:t>
      </w:r>
      <w:r w:rsidR="007B282D" w:rsidRPr="0060258A">
        <w:rPr>
          <w:rFonts w:ascii="Times New Roman" w:hAnsi="Times New Roman" w:cs="Times New Roman"/>
          <w:color w:val="000000" w:themeColor="text1"/>
        </w:rPr>
        <w:t>by</w:t>
      </w:r>
      <w:r w:rsidR="00C16CB4" w:rsidRPr="0060258A">
        <w:rPr>
          <w:rFonts w:ascii="Times New Roman" w:hAnsi="Times New Roman" w:cs="Times New Roman"/>
          <w:color w:val="000000" w:themeColor="text1"/>
        </w:rPr>
        <w:t xml:space="preserve"> a set of differential equations</w:t>
      </w:r>
      <w:r w:rsidRPr="0060258A">
        <w:rPr>
          <w:rFonts w:ascii="Times New Roman" w:hAnsi="Times New Roman" w:cs="Times New Roman"/>
          <w:color w:val="000000" w:themeColor="text1"/>
        </w:rPr>
        <w:t>:</w:t>
      </w:r>
    </w:p>
    <w:tbl>
      <w:tblPr>
        <w:tblW w:w="0" w:type="auto"/>
        <w:tblLook w:val="04A0" w:firstRow="1" w:lastRow="0" w:firstColumn="1" w:lastColumn="0" w:noHBand="0" w:noVBand="1"/>
      </w:tblPr>
      <w:tblGrid>
        <w:gridCol w:w="2700"/>
        <w:gridCol w:w="4230"/>
        <w:gridCol w:w="2420"/>
      </w:tblGrid>
      <w:tr w:rsidR="00A71BEF" w:rsidRPr="00A71BEF" w14:paraId="147C0A2A" w14:textId="77777777" w:rsidTr="00203F27">
        <w:tc>
          <w:tcPr>
            <w:tcW w:w="2700" w:type="dxa"/>
            <w:vAlign w:val="center"/>
          </w:tcPr>
          <w:p w14:paraId="79ED7526" w14:textId="77777777" w:rsidR="00523024" w:rsidRPr="00A71BEF" w:rsidRDefault="00523024" w:rsidP="00203F27">
            <w:pPr>
              <w:spacing w:line="480" w:lineRule="auto"/>
              <w:jc w:val="both"/>
              <w:rPr>
                <w:rFonts w:ascii="Times New Roman" w:hAnsi="Times New Roman" w:cs="Times New Roman"/>
                <w:color w:val="000000" w:themeColor="text1"/>
              </w:rPr>
            </w:pPr>
          </w:p>
          <w:p w14:paraId="25B4316F" w14:textId="77777777" w:rsidR="00523024" w:rsidRPr="00A71BEF" w:rsidRDefault="00523024" w:rsidP="00203F27">
            <w:pPr>
              <w:spacing w:line="480" w:lineRule="auto"/>
              <w:jc w:val="both"/>
              <w:rPr>
                <w:rFonts w:ascii="Times New Roman" w:hAnsi="Times New Roman" w:cs="Times New Roman"/>
                <w:color w:val="000000" w:themeColor="text1"/>
              </w:rPr>
            </w:pPr>
          </w:p>
        </w:tc>
        <w:tc>
          <w:tcPr>
            <w:tcW w:w="4230" w:type="dxa"/>
            <w:vAlign w:val="center"/>
          </w:tcPr>
          <w:p w14:paraId="0CD94844" w14:textId="5CFF88C0" w:rsidR="00523024" w:rsidRPr="003A3974" w:rsidRDefault="00000000" w:rsidP="00203F27">
            <w:pPr>
              <w:spacing w:line="480" w:lineRule="auto"/>
              <w:jc w:val="both"/>
              <w:rPr>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+α</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sSub>
                      <m:sSubPr>
                        <m:ctrlPr>
                          <w:ins w:id="13" w:author="Microsoft Office User" w:date="2023-03-01T17:30:00Z">
                            <w:rPr>
                              <w:rFonts w:ascii="Cambria Math" w:hAnsi="Cambria Math" w:cs="Times New Roman"/>
                              <w:i/>
                              <w:color w:val="000000" w:themeColor="text1"/>
                            </w:rPr>
                          </w:ins>
                        </m:ctrlPr>
                      </m:sSubPr>
                      <m:e>
                        <m:r>
                          <w:ins w:id="14" w:author="Microsoft Office User" w:date="2023-03-01T17:30:00Z">
                            <w:rPr>
                              <w:rFonts w:ascii="Cambria Math" w:hAnsi="Cambria Math" w:cs="Times New Roman"/>
                              <w:color w:val="000000" w:themeColor="text1"/>
                            </w:rPr>
                            <m:t>B</m:t>
                          </w:ins>
                        </m:r>
                      </m:e>
                      <m:sub>
                        <m:r>
                          <w:ins w:id="15" w:author="Microsoft Office User" w:date="2023-03-01T17:30:00Z">
                            <w:rPr>
                              <w:rFonts w:ascii="Cambria Math" w:hAnsi="Cambria Math" w:cs="Times New Roman"/>
                              <w:color w:val="000000" w:themeColor="text1"/>
                            </w:rPr>
                            <m:t>R</m:t>
                          </w:ins>
                        </m:r>
                      </m:sub>
                    </m:sSub>
                    <m:r>
                      <w:del w:id="16" w:author="Microsoft Office User" w:date="2023-03-01T17:29:00Z">
                        <w:rPr>
                          <w:rFonts w:ascii="Cambria Math" w:hAnsi="Cambria Math" w:cs="Times New Roman"/>
                          <w:color w:val="000000" w:themeColor="text1"/>
                        </w:rPr>
                        <m:t>B</m:t>
                      </w:del>
                    </m:r>
                  </m:num>
                  <m:den>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den>
                </m:f>
                <m:r>
                  <w:rPr>
                    <w:rFonts w:ascii="Cambria Math" w:hAnsi="Cambria Math" w:cs="Times New Roman"/>
                    <w:color w:val="000000" w:themeColor="text1"/>
                  </w:rPr>
                  <m:t>,</m:t>
                </m:r>
              </m:oMath>
            </m:oMathPara>
          </w:p>
        </w:tc>
        <w:tc>
          <w:tcPr>
            <w:tcW w:w="2420" w:type="dxa"/>
            <w:vAlign w:val="center"/>
          </w:tcPr>
          <w:p w14:paraId="06B6237C" w14:textId="27372D24" w:rsidR="00523024" w:rsidRPr="003A3974" w:rsidRDefault="00523024" w:rsidP="00203F27">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1</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r w:rsidR="00A71BEF" w:rsidRPr="00A71BEF" w14:paraId="2E592B5E" w14:textId="77777777" w:rsidTr="00203F27">
        <w:tc>
          <w:tcPr>
            <w:tcW w:w="2700" w:type="dxa"/>
            <w:vAlign w:val="center"/>
          </w:tcPr>
          <w:p w14:paraId="759EB6FC" w14:textId="77777777" w:rsidR="00523024" w:rsidRPr="00A71BEF" w:rsidRDefault="00523024" w:rsidP="00203F27">
            <w:pPr>
              <w:spacing w:line="480" w:lineRule="auto"/>
              <w:jc w:val="both"/>
              <w:rPr>
                <w:rFonts w:ascii="Times New Roman" w:hAnsi="Times New Roman" w:cs="Times New Roman"/>
                <w:color w:val="000000" w:themeColor="text1"/>
              </w:rPr>
            </w:pPr>
          </w:p>
        </w:tc>
        <w:tc>
          <w:tcPr>
            <w:tcW w:w="4230" w:type="dxa"/>
            <w:vAlign w:val="center"/>
          </w:tcPr>
          <w:p w14:paraId="64DED78F" w14:textId="49D131B2" w:rsidR="00523024" w:rsidRPr="003A3974" w:rsidRDefault="00000000" w:rsidP="00203F27">
            <w:pPr>
              <w:spacing w:line="480" w:lineRule="auto"/>
              <w:jc w:val="both"/>
              <w:rPr>
                <w:rFonts w:ascii="Times New Rom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r>
                  <w:rPr>
                    <w:rFonts w:ascii="Cambria Math" w:hAnsi="Cambria Math" w:cs="Times New Roman"/>
                    <w:color w:val="000000" w:themeColor="text1"/>
                  </w:rPr>
                  <m:t>+</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j</m:t>
                        </m:r>
                      </m:sub>
                    </m:sSub>
                  </m:e>
                </m:nary>
                <m:r>
                  <w:ins w:id="17" w:author="Bo Shen" w:date="2023-01-20T16:36:00Z">
                    <w:rPr>
                      <w:rFonts w:ascii="Cambria Math" w:hAnsi="Cambria Math" w:cs="Times New Roman"/>
                      <w:color w:val="000000" w:themeColor="text1"/>
                    </w:rPr>
                    <m:t>+</m:t>
                  </w:ins>
                </m:r>
                <m:sSub>
                  <m:sSubPr>
                    <m:ctrlPr>
                      <w:ins w:id="18" w:author="Bo Shen" w:date="2023-01-20T16:36:00Z">
                        <w:rPr>
                          <w:rFonts w:ascii="Cambria Math" w:hAnsi="Cambria Math" w:cs="Times New Roman"/>
                          <w:i/>
                          <w:color w:val="000000" w:themeColor="text1"/>
                        </w:rPr>
                      </w:ins>
                    </m:ctrlPr>
                  </m:sSubPr>
                  <m:e>
                    <m:r>
                      <w:ins w:id="19" w:author="Microsoft Office User" w:date="2023-03-01T17:29:00Z">
                        <w:rPr>
                          <w:rFonts w:ascii="Cambria Math" w:hAnsi="Cambria Math" w:cs="Times New Roman"/>
                          <w:color w:val="000000" w:themeColor="text1"/>
                        </w:rPr>
                        <m:t>B</m:t>
                      </w:ins>
                    </m:r>
                    <m:r>
                      <w:ins w:id="20" w:author="Bo Shen" w:date="2023-01-20T16:36:00Z">
                        <w:del w:id="21" w:author="Microsoft Office User" w:date="2023-03-01T17:29:00Z">
                          <w:rPr>
                            <w:rFonts w:ascii="Cambria Math" w:hAnsi="Cambria Math" w:cs="Times New Roman"/>
                            <w:color w:val="000000" w:themeColor="text1"/>
                          </w:rPr>
                          <m:t>G</m:t>
                        </w:del>
                      </w:ins>
                    </m:r>
                  </m:e>
                  <m:sub>
                    <m:r>
                      <w:ins w:id="22" w:author="Microsoft Office User" w:date="2023-03-01T17:29:00Z">
                        <w:rPr>
                          <w:rFonts w:ascii="Cambria Math" w:hAnsi="Cambria Math" w:cs="Times New Roman"/>
                          <w:color w:val="000000" w:themeColor="text1"/>
                        </w:rPr>
                        <m:t>G</m:t>
                      </w:ins>
                    </m:r>
                    <m:r>
                      <w:ins w:id="23" w:author="Bo Shen" w:date="2023-01-20T16:36:00Z">
                        <w:del w:id="24" w:author="Microsoft Office User" w:date="2023-03-01T17:29:00Z">
                          <w:rPr>
                            <w:rFonts w:ascii="Cambria Math" w:hAnsi="Cambria Math" w:cs="Times New Roman"/>
                            <w:color w:val="000000" w:themeColor="text1"/>
                          </w:rPr>
                          <m:t>0</m:t>
                        </w:del>
                      </w:ins>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r>
                      <w:del w:id="25" w:author="Bo Shen" w:date="2022-12-13T15:15:00Z">
                        <w:rPr>
                          <w:rFonts w:ascii="Cambria Math" w:hAnsi="Cambria Math" w:cs="Times New Roman"/>
                          <w:color w:val="000000" w:themeColor="text1"/>
                        </w:rPr>
                        <m:t>D</m:t>
                      </w:del>
                    </m:r>
                  </m:e>
                  <m:sub>
                    <m:r>
                      <w:rPr>
                        <w:rFonts w:ascii="Cambria Math" w:hAnsi="Cambria Math" w:cs="Times New Roman"/>
                        <w:color w:val="000000" w:themeColor="text1"/>
                      </w:rPr>
                      <m:t>i</m:t>
                    </m:r>
                  </m:sub>
                </m:sSub>
                <m:r>
                  <w:rPr>
                    <w:rFonts w:ascii="Cambria Math" w:hAnsi="Cambria Math" w:cs="Times New Roman"/>
                    <w:color w:val="000000" w:themeColor="text1"/>
                  </w:rPr>
                  <m:t>,</m:t>
                </m:r>
              </m:oMath>
            </m:oMathPara>
          </w:p>
        </w:tc>
        <w:tc>
          <w:tcPr>
            <w:tcW w:w="2420" w:type="dxa"/>
            <w:vAlign w:val="center"/>
          </w:tcPr>
          <w:p w14:paraId="54006616" w14:textId="3944A1D8" w:rsidR="00523024" w:rsidRPr="003A3974" w:rsidRDefault="00523024" w:rsidP="00203F27">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2</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r w:rsidR="00A71BEF" w:rsidRPr="00A71BEF" w14:paraId="4B2341E5" w14:textId="77777777" w:rsidTr="00203F27">
        <w:tc>
          <w:tcPr>
            <w:tcW w:w="2700" w:type="dxa"/>
            <w:vAlign w:val="center"/>
          </w:tcPr>
          <w:p w14:paraId="2DE172AA" w14:textId="77777777" w:rsidR="00523024" w:rsidRPr="00A71BEF" w:rsidRDefault="00523024" w:rsidP="00203F27">
            <w:pPr>
              <w:spacing w:line="480" w:lineRule="auto"/>
              <w:jc w:val="both"/>
              <w:rPr>
                <w:rFonts w:ascii="Times New Roman" w:hAnsi="Times New Roman" w:cs="Times New Roman"/>
                <w:color w:val="000000" w:themeColor="text1"/>
              </w:rPr>
            </w:pPr>
          </w:p>
        </w:tc>
        <w:tc>
          <w:tcPr>
            <w:tcW w:w="4230" w:type="dxa"/>
            <w:vAlign w:val="center"/>
          </w:tcPr>
          <w:p w14:paraId="3CF8C278" w14:textId="51C8B7B6" w:rsidR="00523024" w:rsidRPr="003A3974" w:rsidRDefault="00000000" w:rsidP="00203F27">
            <w:pPr>
              <w:spacing w:line="480" w:lineRule="auto"/>
              <w:jc w:val="both"/>
              <w:rPr>
                <w:rFonts w:ascii="Times New Roman" w:eastAsia="DengXian" w:hAnsi="Times New Roman" w:cs="Times New Roman"/>
                <w:i/>
                <w:color w:val="000000" w:themeColor="text1"/>
              </w:rPr>
            </w:pPr>
            <m:oMathPara>
              <m:oMathParaPr>
                <m:jc m:val="left"/>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f>
                  <m:fPr>
                    <m:ctrlPr>
                      <w:rPr>
                        <w:rFonts w:ascii="Cambria Math" w:hAnsi="Cambria Math" w:cs="Times New Roman"/>
                        <w:i/>
                        <w:color w:val="000000" w:themeColor="text1"/>
                      </w:rPr>
                    </m:ctrlPr>
                  </m:fPr>
                  <m:num>
                    <m:r>
                      <w:rPr>
                        <w:rFonts w:ascii="Cambria Math" w:hAnsi="Cambria Math" w:cs="Times New Roman"/>
                        <w:color w:val="000000" w:themeColor="text1"/>
                      </w:rPr>
                      <m:t>d</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r>
                          <w:del w:id="26" w:author="Bo Shen" w:date="2022-12-13T15:15:00Z">
                            <w:rPr>
                              <w:rFonts w:ascii="Cambria Math" w:hAnsi="Cambria Math" w:cs="Times New Roman"/>
                              <w:color w:val="000000" w:themeColor="text1"/>
                            </w:rPr>
                            <m:t>I</m:t>
                          </w:del>
                        </m:r>
                      </m:e>
                      <m:sub>
                        <m:r>
                          <w:rPr>
                            <w:rFonts w:ascii="Cambria Math" w:hAnsi="Cambria Math" w:cs="Times New Roman"/>
                            <w:color w:val="000000" w:themeColor="text1"/>
                          </w:rPr>
                          <m:t>i</m:t>
                        </m:r>
                      </m:sub>
                    </m:sSub>
                  </m:num>
                  <m:den>
                    <m:r>
                      <w:rPr>
                        <w:rFonts w:ascii="Cambria Math" w:hAnsi="Cambria Math" w:cs="Times New Roman"/>
                        <w:color w:val="000000" w:themeColor="text1"/>
                      </w:rPr>
                      <m:t>dt</m:t>
                    </m:r>
                  </m:den>
                </m:f>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D</m:t>
                    </m:r>
                    <m:r>
                      <w:del w:id="27" w:author="Bo Shen" w:date="2022-12-13T15:15:00Z">
                        <w:rPr>
                          <w:rFonts w:ascii="Cambria Math" w:hAnsi="Cambria Math" w:cs="Times New Roman"/>
                          <w:color w:val="000000" w:themeColor="text1"/>
                        </w:rPr>
                        <m:t>I</m:t>
                      </w:del>
                    </m:r>
                  </m:e>
                  <m:sub>
                    <m:r>
                      <w:rPr>
                        <w:rFonts w:ascii="Cambria Math" w:hAnsi="Cambria Math" w:cs="Times New Roman"/>
                        <w:color w:val="000000" w:themeColor="text1"/>
                      </w:rPr>
                      <m:t>i</m:t>
                    </m:r>
                  </m:sub>
                </m:sSub>
                <m:r>
                  <w:rPr>
                    <w:rFonts w:ascii="Cambria Math" w:hAnsi="Cambria Math" w:cs="Times New Roman"/>
                    <w:color w:val="000000" w:themeColor="text1"/>
                  </w:rPr>
                  <m:t>+β</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r>
                  <w:rPr>
                    <w:rFonts w:ascii="Cambria Math" w:hAnsi="Cambria Math" w:cs="Times New Roman"/>
                    <w:color w:val="000000" w:themeColor="text1"/>
                  </w:rPr>
                  <m:t>.</m:t>
                </m:r>
              </m:oMath>
            </m:oMathPara>
          </w:p>
        </w:tc>
        <w:tc>
          <w:tcPr>
            <w:tcW w:w="2420" w:type="dxa"/>
            <w:vAlign w:val="center"/>
          </w:tcPr>
          <w:p w14:paraId="2E493FD9" w14:textId="025DB94D" w:rsidR="00523024" w:rsidRPr="003A3974" w:rsidRDefault="00523024" w:rsidP="00203F27">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3</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bl>
    <w:p w14:paraId="3C19DC80" w14:textId="137AA235" w:rsidR="00946385" w:rsidRPr="0060258A" w:rsidRDefault="008809C6">
      <w:pPr>
        <w:spacing w:before="240" w:line="480" w:lineRule="auto"/>
        <w:jc w:val="both"/>
        <w:rPr>
          <w:rFonts w:ascii="Times New Roman" w:hAnsi="Times New Roman" w:cs="Times New Roman"/>
          <w:color w:val="000000" w:themeColor="text1"/>
        </w:rPr>
        <w:pPrChange w:id="28" w:author="Microsoft Office User" w:date="2023-03-01T17:29:00Z">
          <w:pPr>
            <w:spacing w:line="480" w:lineRule="auto"/>
            <w:jc w:val="both"/>
          </w:pPr>
        </w:pPrChange>
      </w:pPr>
      <w:r w:rsidRPr="0060258A">
        <w:rPr>
          <w:rFonts w:ascii="Times New Roman" w:hAnsi="Times New Roman" w:cs="Times New Roman"/>
          <w:color w:val="000000" w:themeColor="text1"/>
        </w:rPr>
        <w:t xml:space="preserve">where </w:t>
      </w:r>
      <w:proofErr w:type="spellStart"/>
      <w:r w:rsidRPr="0060258A">
        <w:rPr>
          <w:rFonts w:ascii="Times New Roman" w:hAnsi="Times New Roman" w:cs="Times New Roman"/>
          <w:i/>
          <w:color w:val="000000" w:themeColor="text1"/>
        </w:rPr>
        <w:t>i</w:t>
      </w:r>
      <w:proofErr w:type="spellEnd"/>
      <w:r w:rsidRPr="0060258A">
        <w:rPr>
          <w:rFonts w:ascii="Times New Roman" w:hAnsi="Times New Roman" w:cs="Times New Roman"/>
          <w:i/>
          <w:color w:val="000000" w:themeColor="text1"/>
        </w:rPr>
        <w:t xml:space="preserve"> </w:t>
      </w:r>
      <w:r w:rsidRPr="0060258A">
        <w:rPr>
          <w:rFonts w:ascii="Times New Roman" w:hAnsi="Times New Roman" w:cs="Times New Roman"/>
          <w:color w:val="000000" w:themeColor="text1"/>
        </w:rPr>
        <w:t xml:space="preserve">= 1, …, </w:t>
      </w:r>
      <w:r w:rsidRPr="0060258A">
        <w:rPr>
          <w:rFonts w:ascii="Times New Roman" w:hAnsi="Times New Roman" w:cs="Times New Roman"/>
          <w:i/>
          <w:color w:val="000000" w:themeColor="text1"/>
        </w:rPr>
        <w:t>N</w:t>
      </w:r>
      <w:r w:rsidRPr="0060258A">
        <w:rPr>
          <w:rFonts w:ascii="Times New Roman" w:hAnsi="Times New Roman" w:cs="Times New Roman"/>
          <w:color w:val="000000" w:themeColor="text1"/>
        </w:rPr>
        <w:t xml:space="preserve"> designates choice alternatives, each of which </w:t>
      </w:r>
      <w:ins w:id="29" w:author="Microsoft Office User" w:date="2023-03-01T17:31:00Z">
        <w:r w:rsidR="00936147">
          <w:rPr>
            <w:rFonts w:ascii="Times New Roman" w:hAnsi="Times New Roman" w:cs="Times New Roman"/>
            <w:color w:val="000000" w:themeColor="text1"/>
          </w:rPr>
          <w:t xml:space="preserve">is </w:t>
        </w:r>
      </w:ins>
      <w:ins w:id="30" w:author="Microsoft Office User" w:date="2023-03-01T17:32:00Z">
        <w:r w:rsidR="00784EB1">
          <w:rPr>
            <w:rFonts w:ascii="Times New Roman" w:hAnsi="Times New Roman" w:cs="Times New Roman"/>
            <w:color w:val="000000" w:themeColor="text1"/>
          </w:rPr>
          <w:t>represented by</w:t>
        </w:r>
      </w:ins>
      <w:ins w:id="31" w:author="Microsoft Office User" w:date="2023-03-01T17:31:00Z">
        <w:r w:rsidR="00936147">
          <w:rPr>
            <w:rFonts w:ascii="Times New Roman" w:hAnsi="Times New Roman" w:cs="Times New Roman"/>
            <w:color w:val="000000" w:themeColor="text1"/>
          </w:rPr>
          <w:t xml:space="preserve"> an R unit </w:t>
        </w:r>
      </w:ins>
      <w:r w:rsidRPr="0060258A">
        <w:rPr>
          <w:rFonts w:ascii="Times New Roman" w:hAnsi="Times New Roman" w:cs="Times New Roman"/>
          <w:color w:val="000000" w:themeColor="text1"/>
        </w:rPr>
        <w:t>receiv</w:t>
      </w:r>
      <w:ins w:id="32" w:author="Microsoft Office User" w:date="2023-03-01T17:31:00Z">
        <w:r w:rsidR="00936147">
          <w:rPr>
            <w:rFonts w:ascii="Times New Roman" w:hAnsi="Times New Roman" w:cs="Times New Roman"/>
            <w:color w:val="000000" w:themeColor="text1"/>
          </w:rPr>
          <w:t>ing</w:t>
        </w:r>
      </w:ins>
      <w:del w:id="33" w:author="Microsoft Office User" w:date="2023-03-01T17:31:00Z">
        <w:r w:rsidRPr="0060258A" w:rsidDel="00936147">
          <w:rPr>
            <w:rFonts w:ascii="Times New Roman" w:hAnsi="Times New Roman" w:cs="Times New Roman"/>
            <w:color w:val="000000" w:themeColor="text1"/>
          </w:rPr>
          <w:delText>e</w:delText>
        </w:r>
      </w:del>
      <w:r w:rsidR="00A6060C" w:rsidRPr="0060258A">
        <w:rPr>
          <w:rFonts w:ascii="Times New Roman" w:hAnsi="Times New Roman" w:cs="Times New Roman"/>
          <w:color w:val="000000" w:themeColor="text1"/>
        </w:rPr>
        <w:t xml:space="preserve"> selective</w:t>
      </w:r>
      <w:r w:rsidRPr="0060258A">
        <w:rPr>
          <w:rFonts w:ascii="Times New Roman" w:hAnsi="Times New Roman" w:cs="Times New Roman"/>
          <w:color w:val="000000" w:themeColor="text1"/>
        </w:rPr>
        <w:t xml:space="preserve"> input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oMath>
      <w:r w:rsidR="00A6060C" w:rsidRPr="0060258A">
        <w:rPr>
          <w:rFonts w:ascii="Times New Roman" w:hAnsi="Times New Roman" w:cs="Times New Roman"/>
          <w:color w:val="000000" w:themeColor="text1"/>
        </w:rPr>
        <w:t xml:space="preserve"> </w:t>
      </w:r>
      <w:r w:rsidR="00A6060C" w:rsidRPr="0060258A">
        <w:rPr>
          <w:rFonts w:ascii="Times New Roman" w:hAnsi="Times New Roman" w:cs="Times New Roman" w:hint="eastAsia"/>
          <w:color w:val="000000" w:themeColor="text1"/>
        </w:rPr>
        <w:t>and</w:t>
      </w:r>
      <w:r w:rsidR="00A6060C" w:rsidRPr="0060258A">
        <w:rPr>
          <w:rFonts w:ascii="Times New Roman" w:hAnsi="Times New Roman" w:cs="Times New Roman"/>
          <w:color w:val="000000" w:themeColor="text1"/>
        </w:rPr>
        <w:t xml:space="preserve"> non-selective baseline input </w:t>
      </w:r>
      <w:ins w:id="34" w:author="Microsoft Office User" w:date="2023-03-01T17:32:00Z">
        <w:r w:rsidR="00936147">
          <w:rPr>
            <w:rFonts w:ascii="Times New Roman" w:hAnsi="Times New Roman" w:cs="Times New Roman"/>
            <w:i/>
            <w:color w:val="000000" w:themeColor="text1"/>
          </w:rPr>
          <w:t>B</w:t>
        </w:r>
        <w:r w:rsidR="00936147" w:rsidRPr="00936147">
          <w:rPr>
            <w:rFonts w:ascii="Times New Roman" w:hAnsi="Times New Roman" w:cs="Times New Roman"/>
            <w:i/>
            <w:color w:val="000000" w:themeColor="text1"/>
            <w:vertAlign w:val="subscript"/>
            <w:rPrChange w:id="35" w:author="Microsoft Office User" w:date="2023-03-01T17:32:00Z">
              <w:rPr>
                <w:rFonts w:ascii="Times New Roman" w:hAnsi="Times New Roman" w:cs="Times New Roman"/>
                <w:i/>
                <w:color w:val="000000" w:themeColor="text1"/>
              </w:rPr>
            </w:rPrChange>
          </w:rPr>
          <w:t>R</w:t>
        </w:r>
      </w:ins>
      <w:del w:id="36" w:author="Microsoft Office User" w:date="2023-03-01T17:32:00Z">
        <w:r w:rsidR="00A6060C" w:rsidRPr="0060258A" w:rsidDel="00936147">
          <w:rPr>
            <w:rFonts w:ascii="Times New Roman" w:hAnsi="Times New Roman" w:cs="Times New Roman"/>
            <w:i/>
            <w:color w:val="000000" w:themeColor="text1"/>
          </w:rPr>
          <w:delText>B</w:delText>
        </w:r>
      </w:del>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R</m:t>
            </m:r>
          </m:sub>
        </m:sSub>
      </m:oMath>
      <w:r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G</m:t>
            </m:r>
          </m:sub>
        </m:sSub>
      </m:oMath>
      <w:r w:rsidRPr="0060258A">
        <w:rPr>
          <w:rFonts w:ascii="Times New Roman" w:hAnsi="Times New Roman" w:cs="Times New Roman"/>
          <w:color w:val="000000" w:themeColor="text1"/>
        </w:rPr>
        <w:t>, and</w:t>
      </w:r>
      <w:r w:rsidR="00E779BB" w:rsidRPr="0060258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τ</m:t>
            </m:r>
          </m:e>
          <m:sub>
            <m:r>
              <w:rPr>
                <w:rFonts w:ascii="Cambria Math" w:hAnsi="Cambria Math" w:cs="Times New Roman"/>
                <w:color w:val="000000" w:themeColor="text1"/>
              </w:rPr>
              <m:t>D</m:t>
            </m:r>
          </m:sub>
        </m:sSub>
      </m:oMath>
      <w:r w:rsidRPr="0060258A">
        <w:rPr>
          <w:rFonts w:ascii="Times New Roman" w:hAnsi="Times New Roman" w:cs="Times New Roman"/>
          <w:color w:val="000000" w:themeColor="text1"/>
        </w:rPr>
        <w:t xml:space="preserve"> are the time constants for the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G</w:t>
      </w:r>
      <w:r w:rsidRPr="0060258A">
        <w:rPr>
          <w:rFonts w:ascii="Times New Roman" w:hAnsi="Times New Roman" w:cs="Times New Roman"/>
          <w:color w:val="000000" w:themeColor="text1"/>
        </w:rPr>
        <w:t>, and</w:t>
      </w:r>
      <w:r w:rsidR="0000171F" w:rsidRPr="0060258A">
        <w:rPr>
          <w:rFonts w:ascii="Times New Roman" w:hAnsi="Times New Roman" w:cs="Times New Roman"/>
          <w:i/>
          <w:color w:val="000000" w:themeColor="text1"/>
        </w:rPr>
        <w:t xml:space="preserve"> D </w:t>
      </w:r>
      <w:r w:rsidRPr="0060258A">
        <w:rPr>
          <w:rFonts w:ascii="Times New Roman" w:hAnsi="Times New Roman" w:cs="Times New Roman"/>
          <w:color w:val="000000" w:themeColor="text1"/>
        </w:rPr>
        <w:t xml:space="preserve">units. The weights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oMath>
      <w:r w:rsidRPr="0060258A">
        <w:rPr>
          <w:rFonts w:ascii="Times New Roman" w:hAnsi="Times New Roman" w:cs="Times New Roman"/>
          <w:color w:val="000000" w:themeColor="text1"/>
        </w:rPr>
        <w:t xml:space="preserve"> represent the coupling strength between excitatory units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j</m:t>
            </m:r>
          </m:sub>
        </m:sSub>
      </m:oMath>
      <w:r w:rsidRPr="0060258A">
        <w:rPr>
          <w:rFonts w:ascii="Times New Roman" w:hAnsi="Times New Roman" w:cs="Times New Roman"/>
          <w:color w:val="000000" w:themeColor="text1"/>
        </w:rPr>
        <w:t xml:space="preserve"> and </w:t>
      </w:r>
      <w:ins w:id="37" w:author="Bo Shen" w:date="2023-01-20T17:00:00Z">
        <w:r w:rsidR="006C5B10">
          <w:rPr>
            <w:rFonts w:ascii="Times New Roman" w:hAnsi="Times New Roman" w:cs="Times New Roman"/>
            <w:color w:val="000000" w:themeColor="text1"/>
          </w:rPr>
          <w:t>inhibitory (</w:t>
        </w:r>
      </w:ins>
      <w:r w:rsidRPr="0060258A">
        <w:rPr>
          <w:rFonts w:ascii="Times New Roman" w:hAnsi="Times New Roman" w:cs="Times New Roman"/>
          <w:color w:val="000000" w:themeColor="text1"/>
        </w:rPr>
        <w:t>gain control</w:t>
      </w:r>
      <w:ins w:id="38" w:author="Bo Shen" w:date="2023-01-20T17:00:00Z">
        <w:r w:rsidR="006C5B10">
          <w:rPr>
            <w:rFonts w:ascii="Times New Roman" w:hAnsi="Times New Roman" w:cs="Times New Roman"/>
            <w:color w:val="000000" w:themeColor="text1"/>
          </w:rPr>
          <w:t>)</w:t>
        </w:r>
      </w:ins>
      <w:r w:rsidRPr="0060258A">
        <w:rPr>
          <w:rFonts w:ascii="Times New Roman" w:hAnsi="Times New Roman" w:cs="Times New Roman"/>
          <w:color w:val="000000" w:themeColor="text1"/>
        </w:rPr>
        <w:t xml:space="preserve"> units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G</m:t>
            </m:r>
          </m:e>
          <m:sub>
            <m:r>
              <w:rPr>
                <w:rFonts w:ascii="Cambria Math" w:hAnsi="Cambria Math" w:cs="Times New Roman"/>
                <w:color w:val="000000" w:themeColor="text1"/>
              </w:rPr>
              <m:t>i</m:t>
            </m:r>
          </m:sub>
        </m:sSub>
      </m:oMath>
      <w:r w:rsidRPr="0060258A">
        <w:rPr>
          <w:rFonts w:ascii="Times New Roman" w:hAnsi="Times New Roman" w:cs="Times New Roman"/>
          <w:color w:val="000000" w:themeColor="text1"/>
        </w:rPr>
        <w:t xml:space="preserve">, with each </w:t>
      </w:r>
      <w:ins w:id="39" w:author="Bo Shen" w:date="2023-01-20T17:00:00Z">
        <w:r w:rsidR="006C5B10" w:rsidRPr="0060258A">
          <w:rPr>
            <w:rFonts w:ascii="Times New Roman" w:hAnsi="Times New Roman" w:cs="Times New Roman"/>
            <w:i/>
            <w:color w:val="000000" w:themeColor="text1"/>
          </w:rPr>
          <w:t>G</w:t>
        </w:r>
        <w:r w:rsidR="006C5B10" w:rsidRPr="0060258A" w:rsidDel="006C5B10">
          <w:rPr>
            <w:rFonts w:ascii="Times New Roman" w:hAnsi="Times New Roman" w:cs="Times New Roman"/>
            <w:color w:val="000000" w:themeColor="text1"/>
          </w:rPr>
          <w:t xml:space="preserve"> </w:t>
        </w:r>
      </w:ins>
      <w:del w:id="40" w:author="Bo Shen" w:date="2023-01-20T17:00:00Z">
        <w:r w:rsidRPr="0060258A" w:rsidDel="006C5B10">
          <w:rPr>
            <w:rFonts w:ascii="Times New Roman" w:hAnsi="Times New Roman" w:cs="Times New Roman"/>
            <w:color w:val="000000" w:themeColor="text1"/>
          </w:rPr>
          <w:delText>inhibitory</w:delText>
        </w:r>
      </w:del>
      <w:r w:rsidRPr="0060258A">
        <w:rPr>
          <w:rFonts w:ascii="Times New Roman" w:hAnsi="Times New Roman" w:cs="Times New Roman"/>
          <w:color w:val="000000" w:themeColor="text1"/>
        </w:rPr>
        <w:t xml:space="preserve"> unit driven by a weight</w:t>
      </w:r>
      <w:r w:rsidR="00946864" w:rsidRPr="0060258A">
        <w:rPr>
          <w:rFonts w:ascii="Times New Roman" w:hAnsi="Times New Roman" w:cs="Times New Roman"/>
          <w:color w:val="000000" w:themeColor="text1"/>
        </w:rPr>
        <w:t xml:space="preserve">ed sum of </w:t>
      </w:r>
      <w:del w:id="41" w:author="Bo Shen" w:date="2023-01-20T17:01:00Z">
        <w:r w:rsidR="00946864" w:rsidRPr="0060258A" w:rsidDel="006C5B10">
          <w:rPr>
            <w:rFonts w:ascii="Times New Roman" w:hAnsi="Times New Roman" w:cs="Times New Roman"/>
            <w:color w:val="000000" w:themeColor="text1"/>
          </w:rPr>
          <w:delText xml:space="preserve">its </w:delText>
        </w:r>
      </w:del>
      <w:r w:rsidR="00946864" w:rsidRPr="0060258A">
        <w:rPr>
          <w:rFonts w:ascii="Times New Roman" w:hAnsi="Times New Roman" w:cs="Times New Roman"/>
          <w:color w:val="000000" w:themeColor="text1"/>
        </w:rPr>
        <w:t>excitatory inputs</w:t>
      </w:r>
      <w:ins w:id="42" w:author="Bo Shen" w:date="2023-01-20T16:54:00Z">
        <w:r w:rsidR="006C5B10">
          <w:rPr>
            <w:rFonts w:ascii="Times New Roman" w:hAnsi="Times New Roman" w:cs="Times New Roman"/>
            <w:color w:val="000000" w:themeColor="text1"/>
          </w:rPr>
          <w:t xml:space="preserve"> </w:t>
        </w:r>
      </w:ins>
      <w:ins w:id="43" w:author="Bo Shen" w:date="2023-01-20T17:01:00Z">
        <w:r w:rsidR="006C5B10">
          <w:rPr>
            <w:rFonts w:ascii="Times New Roman" w:hAnsi="Times New Roman" w:cs="Times New Roman"/>
            <w:color w:val="000000" w:themeColor="text1"/>
          </w:rPr>
          <w:t>from</w:t>
        </w:r>
      </w:ins>
      <w:ins w:id="44" w:author="Microsoft Office User" w:date="2023-03-01T17:33:00Z">
        <w:r w:rsidR="00784EB1">
          <w:rPr>
            <w:rFonts w:ascii="Times New Roman" w:hAnsi="Times New Roman" w:cs="Times New Roman"/>
            <w:color w:val="000000" w:themeColor="text1"/>
          </w:rPr>
          <w:t xml:space="preserve"> all</w:t>
        </w:r>
      </w:ins>
      <w:ins w:id="45" w:author="Bo Shen" w:date="2023-01-20T17:01:00Z">
        <w:r w:rsidR="006C5B10">
          <w:rPr>
            <w:rFonts w:ascii="Times New Roman" w:hAnsi="Times New Roman" w:cs="Times New Roman"/>
            <w:color w:val="000000" w:themeColor="text1"/>
          </w:rPr>
          <w:t xml:space="preserve"> </w:t>
        </w:r>
        <w:r w:rsidR="006C5B10" w:rsidRPr="006C5B10">
          <w:rPr>
            <w:rFonts w:ascii="Times New Roman" w:hAnsi="Times New Roman" w:cs="Times New Roman"/>
            <w:i/>
            <w:iCs/>
            <w:color w:val="000000" w:themeColor="text1"/>
            <w:rPrChange w:id="46" w:author="Bo Shen" w:date="2023-01-20T17:01:00Z">
              <w:rPr>
                <w:rFonts w:ascii="Times New Roman" w:hAnsi="Times New Roman" w:cs="Times New Roman"/>
                <w:color w:val="000000" w:themeColor="text1"/>
              </w:rPr>
            </w:rPrChange>
          </w:rPr>
          <w:t>R</w:t>
        </w:r>
      </w:ins>
      <w:ins w:id="47" w:author="Microsoft Office User" w:date="2023-03-01T17:33:00Z">
        <w:r w:rsidR="00784EB1">
          <w:rPr>
            <w:rFonts w:ascii="Times New Roman" w:hAnsi="Times New Roman" w:cs="Times New Roman"/>
            <w:i/>
            <w:iCs/>
            <w:color w:val="000000" w:themeColor="text1"/>
          </w:rPr>
          <w:t xml:space="preserve"> </w:t>
        </w:r>
        <w:r w:rsidR="00784EB1" w:rsidRPr="00784EB1">
          <w:rPr>
            <w:rFonts w:ascii="Times New Roman" w:hAnsi="Times New Roman" w:cs="Times New Roman"/>
            <w:color w:val="000000" w:themeColor="text1"/>
            <w:rPrChange w:id="48" w:author="Microsoft Office User" w:date="2023-03-01T17:33:00Z">
              <w:rPr>
                <w:rFonts w:ascii="Times New Roman" w:hAnsi="Times New Roman" w:cs="Times New Roman"/>
                <w:i/>
                <w:iCs/>
                <w:color w:val="000000" w:themeColor="text1"/>
              </w:rPr>
            </w:rPrChange>
          </w:rPr>
          <w:t>units</w:t>
        </w:r>
      </w:ins>
      <w:ins w:id="49" w:author="Bo Shen" w:date="2023-01-20T17:01:00Z">
        <w:del w:id="50" w:author="Microsoft Office User" w:date="2023-03-01T17:33:00Z">
          <w:r w:rsidR="006C5B10" w:rsidRPr="00784EB1" w:rsidDel="00784EB1">
            <w:rPr>
              <w:rFonts w:ascii="Times New Roman" w:hAnsi="Times New Roman" w:cs="Times New Roman"/>
              <w:color w:val="000000" w:themeColor="text1"/>
            </w:rPr>
            <w:delText>s</w:delText>
          </w:r>
        </w:del>
        <w:r w:rsidR="006C5B10" w:rsidRPr="00784EB1">
          <w:rPr>
            <w:rFonts w:ascii="Times New Roman" w:hAnsi="Times New Roman" w:cs="Times New Roman"/>
            <w:color w:val="000000" w:themeColor="text1"/>
          </w:rPr>
          <w:t xml:space="preserve"> </w:t>
        </w:r>
      </w:ins>
      <w:ins w:id="51" w:author="Bo Shen" w:date="2023-01-20T16:54:00Z">
        <w:r w:rsidR="006C5B10">
          <w:rPr>
            <w:rFonts w:ascii="Times New Roman" w:hAnsi="Times New Roman" w:cs="Times New Roman"/>
            <w:color w:val="000000" w:themeColor="text1"/>
          </w:rPr>
          <w:t xml:space="preserve">and a non-selective baseline input </w:t>
        </w:r>
      </w:ins>
      <m:oMath>
        <m:sSub>
          <m:sSubPr>
            <m:ctrlPr>
              <w:ins w:id="52" w:author="Bo Shen" w:date="2023-01-20T16:54:00Z">
                <w:rPr>
                  <w:rFonts w:ascii="Cambria Math" w:hAnsi="Cambria Math" w:cs="Times New Roman"/>
                  <w:i/>
                  <w:color w:val="000000" w:themeColor="text1"/>
                </w:rPr>
              </w:ins>
            </m:ctrlPr>
          </m:sSubPr>
          <m:e>
            <m:r>
              <w:ins w:id="53" w:author="Microsoft Office User" w:date="2023-03-01T17:33:00Z">
                <w:rPr>
                  <w:rFonts w:ascii="Cambria Math" w:hAnsi="Cambria Math" w:cs="Times New Roman"/>
                  <w:color w:val="000000" w:themeColor="text1"/>
                </w:rPr>
                <m:t>B</m:t>
              </w:ins>
            </m:r>
            <m:r>
              <w:ins w:id="54" w:author="Bo Shen" w:date="2023-01-20T16:54:00Z">
                <w:del w:id="55" w:author="Microsoft Office User" w:date="2023-03-01T17:33:00Z">
                  <w:rPr>
                    <w:rFonts w:ascii="Cambria Math" w:hAnsi="Cambria Math" w:cs="Times New Roman"/>
                    <w:color w:val="000000" w:themeColor="text1"/>
                  </w:rPr>
                  <m:t>G</m:t>
                </w:del>
              </w:ins>
            </m:r>
          </m:e>
          <m:sub>
            <m:r>
              <w:ins w:id="56" w:author="Microsoft Office User" w:date="2023-03-01T17:33:00Z">
                <w:rPr>
                  <w:rFonts w:ascii="Cambria Math" w:hAnsi="Cambria Math" w:cs="Times New Roman"/>
                  <w:color w:val="000000" w:themeColor="text1"/>
                </w:rPr>
                <m:t>G</m:t>
              </w:ins>
            </m:r>
            <m:r>
              <w:ins w:id="57" w:author="Bo Shen" w:date="2023-01-20T16:54:00Z">
                <w:del w:id="58" w:author="Microsoft Office User" w:date="2023-03-01T17:33:00Z">
                  <w:rPr>
                    <w:rFonts w:ascii="Cambria Math" w:hAnsi="Cambria Math" w:cs="Times New Roman"/>
                    <w:color w:val="000000" w:themeColor="text1"/>
                  </w:rPr>
                  <m:t>0</m:t>
                </w:del>
              </w:ins>
            </m:r>
          </m:sub>
        </m:sSub>
      </m:oMath>
      <w:ins w:id="59" w:author="Bo Shen" w:date="2023-01-20T17:02:00Z">
        <w:r w:rsidR="006C5B10">
          <w:rPr>
            <w:rFonts w:ascii="Times New Roman" w:hAnsi="Times New Roman" w:cs="Times New Roman"/>
            <w:color w:val="000000" w:themeColor="text1"/>
          </w:rPr>
          <w:t xml:space="preserve"> and inhibited by</w:t>
        </w:r>
      </w:ins>
      <w:ins w:id="60" w:author="Bo Shen" w:date="2023-01-20T17:03:00Z">
        <w:r w:rsidR="004A45B9">
          <w:rPr>
            <w:rFonts w:ascii="Times New Roman" w:hAnsi="Times New Roman" w:cs="Times New Roman"/>
            <w:color w:val="000000" w:themeColor="text1"/>
          </w:rPr>
          <w:t xml:space="preserve"> its </w:t>
        </w:r>
      </w:ins>
      <w:ins w:id="61" w:author="Microsoft Office User" w:date="2023-03-01T17:34:00Z">
        <w:r w:rsidR="00784EB1">
          <w:rPr>
            <w:rFonts w:ascii="Times New Roman" w:hAnsi="Times New Roman" w:cs="Times New Roman"/>
            <w:color w:val="000000" w:themeColor="text1"/>
          </w:rPr>
          <w:t>local</w:t>
        </w:r>
      </w:ins>
      <w:ins w:id="62" w:author="Bo Shen" w:date="2023-01-20T17:04:00Z">
        <w:del w:id="63" w:author="Microsoft Office User" w:date="2023-03-01T17:34:00Z">
          <w:r w:rsidR="004A45B9" w:rsidDel="00784EB1">
            <w:rPr>
              <w:rFonts w:ascii="Times New Roman" w:hAnsi="Times New Roman" w:cs="Times New Roman"/>
              <w:color w:val="000000" w:themeColor="text1"/>
            </w:rPr>
            <w:delText>neighboring</w:delText>
          </w:r>
        </w:del>
      </w:ins>
      <w:ins w:id="64" w:author="Bo Shen" w:date="2023-01-20T17:02:00Z">
        <w:r w:rsidR="006C5B10">
          <w:rPr>
            <w:rFonts w:ascii="Times New Roman" w:hAnsi="Times New Roman" w:cs="Times New Roman"/>
            <w:color w:val="000000" w:themeColor="text1"/>
          </w:rPr>
          <w:t xml:space="preserve"> </w:t>
        </w:r>
      </w:ins>
      <m:oMath>
        <m:sSub>
          <m:sSubPr>
            <m:ctrlPr>
              <w:ins w:id="65" w:author="Bo Shen" w:date="2023-01-20T17:02:00Z">
                <w:rPr>
                  <w:rFonts w:ascii="Cambria Math" w:hAnsi="Cambria Math" w:cs="Times New Roman"/>
                  <w:i/>
                  <w:color w:val="000000" w:themeColor="text1"/>
                </w:rPr>
              </w:ins>
            </m:ctrlPr>
          </m:sSubPr>
          <m:e>
            <m:r>
              <w:ins w:id="66" w:author="Bo Shen" w:date="2023-01-20T17:02:00Z">
                <w:rPr>
                  <w:rFonts w:ascii="Cambria Math" w:hAnsi="Cambria Math" w:cs="Times New Roman"/>
                  <w:color w:val="000000" w:themeColor="text1"/>
                </w:rPr>
                <m:t>D</m:t>
              </w:ins>
            </m:r>
          </m:e>
          <m:sub>
            <m:r>
              <w:ins w:id="67" w:author="Bo Shen" w:date="2023-01-20T17:02:00Z">
                <w:rPr>
                  <w:rFonts w:ascii="Cambria Math" w:hAnsi="Cambria Math" w:cs="Times New Roman"/>
                  <w:color w:val="000000" w:themeColor="text1"/>
                </w:rPr>
                <m:t>i</m:t>
              </w:ins>
            </m:r>
          </m:sub>
        </m:sSub>
      </m:oMath>
      <w:r w:rsidR="00946864"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the parameter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xml:space="preserve"> </w:t>
      </w:r>
      <w:del w:id="68" w:author="Microsoft Office User" w:date="2023-03-01T17:34:00Z">
        <w:r w:rsidRPr="0060258A" w:rsidDel="00784EB1">
          <w:rPr>
            <w:rFonts w:ascii="Times New Roman" w:hAnsi="Times New Roman" w:cs="Times New Roman"/>
            <w:color w:val="000000" w:themeColor="text1"/>
          </w:rPr>
          <w:delText xml:space="preserve">controls </w:delText>
        </w:r>
      </w:del>
      <w:ins w:id="69" w:author="Microsoft Office User" w:date="2023-03-01T17:34:00Z">
        <w:r w:rsidR="00784EB1">
          <w:rPr>
            <w:rFonts w:ascii="Times New Roman" w:hAnsi="Times New Roman" w:cs="Times New Roman"/>
            <w:color w:val="000000" w:themeColor="text1"/>
          </w:rPr>
          <w:t>reflects</w:t>
        </w:r>
        <w:r w:rsidR="00784EB1"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the strength of recurrent self-excitation on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units. </w:t>
      </w:r>
      <w:r w:rsidR="008357FA" w:rsidRPr="0060258A">
        <w:rPr>
          <w:rFonts w:ascii="Times New Roman" w:hAnsi="Times New Roman" w:cs="Times New Roman"/>
          <w:color w:val="000000" w:themeColor="text1"/>
        </w:rPr>
        <w:t xml:space="preserve">Finally,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xml:space="preserve"> weights the coupling strength between the excitatory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oMath>
      <w:r w:rsidRPr="0060258A">
        <w:rPr>
          <w:rFonts w:ascii="Times New Roman" w:hAnsi="Times New Roman" w:cs="Times New Roman"/>
          <w:color w:val="000000" w:themeColor="text1"/>
        </w:rPr>
        <w:t xml:space="preserve"> and the disinhibitory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i</m:t>
            </m:r>
          </m:sub>
        </m:sSub>
      </m:oMath>
      <w:r w:rsidRPr="0060258A">
        <w:rPr>
          <w:rFonts w:ascii="Times New Roman" w:hAnsi="Times New Roman" w:cs="Times New Roman"/>
          <w:color w:val="000000" w:themeColor="text1"/>
        </w:rPr>
        <w:t xml:space="preserve"> units</w:t>
      </w:r>
      <w:r w:rsidR="008357FA" w:rsidRPr="0060258A">
        <w:rPr>
          <w:rFonts w:ascii="Times New Roman" w:hAnsi="Times New Roman" w:cs="Times New Roman"/>
          <w:color w:val="000000" w:themeColor="text1"/>
        </w:rPr>
        <w:t xml:space="preserve"> and is presumed to be under external (task-triggered) control.</w:t>
      </w:r>
    </w:p>
    <w:p w14:paraId="6CB6AB2B" w14:textId="6924BE98" w:rsidR="0080638B" w:rsidRDefault="006B1633" w:rsidP="006B1633">
      <w:pPr>
        <w:spacing w:line="480" w:lineRule="auto"/>
        <w:jc w:val="center"/>
        <w:rPr>
          <w:ins w:id="70" w:author="Bo Shen" w:date="2023-03-01T09:33:00Z"/>
          <w:rFonts w:ascii="Times New Roman" w:hAnsi="Times New Roman" w:cs="Times New Roman"/>
          <w:color w:val="000000" w:themeColor="text1"/>
        </w:rPr>
      </w:pPr>
      <w:ins w:id="71" w:author="Bo Shen" w:date="2023-03-01T09:32: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2</w:t>
        </w:r>
        <w:r>
          <w:rPr>
            <w:rFonts w:ascii="Times New Roman" w:hAnsi="Times New Roman" w:cs="Times New Roman"/>
            <w:color w:val="000000" w:themeColor="text1"/>
          </w:rPr>
          <w:t xml:space="preserve"> about here]</w:t>
        </w:r>
      </w:ins>
    </w:p>
    <w:p w14:paraId="1A8FACA5" w14:textId="666819C7" w:rsidR="006B1633" w:rsidRPr="0060258A" w:rsidRDefault="006B1633">
      <w:pPr>
        <w:spacing w:line="480" w:lineRule="auto"/>
        <w:jc w:val="center"/>
        <w:rPr>
          <w:rFonts w:ascii="Times New Roman" w:hAnsi="Times New Roman" w:cs="Times New Roman"/>
          <w:color w:val="000000" w:themeColor="text1"/>
        </w:rPr>
        <w:pPrChange w:id="72" w:author="Bo Shen" w:date="2023-03-01T09:33:00Z">
          <w:pPr>
            <w:spacing w:line="480" w:lineRule="auto"/>
            <w:jc w:val="both"/>
          </w:pPr>
        </w:pPrChange>
      </w:pPr>
      <w:ins w:id="73" w:author="Bo Shen" w:date="2023-03-01T09:33: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2-figure supplement 1</w:t>
        </w:r>
        <w:r>
          <w:rPr>
            <w:rFonts w:ascii="Times New Roman" w:hAnsi="Times New Roman" w:cs="Times New Roman"/>
            <w:color w:val="000000" w:themeColor="text1"/>
          </w:rPr>
          <w:t xml:space="preserve"> about here]</w:t>
        </w:r>
      </w:ins>
    </w:p>
    <w:p w14:paraId="4EF82A64" w14:textId="3472C55F" w:rsidR="00AA44F8" w:rsidRDefault="00AA44F8">
      <w:pPr>
        <w:rPr>
          <w:rFonts w:ascii="Times New Roman" w:hAnsi="Times New Roman" w:cs="Times New Roman"/>
          <w:i/>
          <w:color w:val="000000" w:themeColor="text1"/>
        </w:rPr>
      </w:pPr>
      <w:del w:id="74" w:author="Microsoft Office User" w:date="2023-03-02T08:37:00Z">
        <w:r w:rsidDel="00F540CD">
          <w:rPr>
            <w:rFonts w:ascii="Times New Roman" w:hAnsi="Times New Roman" w:cs="Times New Roman"/>
            <w:i/>
            <w:color w:val="000000" w:themeColor="text1"/>
          </w:rPr>
          <w:lastRenderedPageBreak/>
          <w:br w:type="page"/>
        </w:r>
      </w:del>
    </w:p>
    <w:p w14:paraId="7D357284" w14:textId="27930A20" w:rsidR="00886C3F" w:rsidRPr="0060258A" w:rsidRDefault="00886C3F" w:rsidP="00886C3F">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t>Dynamic divisive normalization preserved in the LDDM</w:t>
      </w:r>
    </w:p>
    <w:p w14:paraId="348607FC" w14:textId="77777777" w:rsidR="00C1458F" w:rsidRPr="0060258A" w:rsidRDefault="00C1458F" w:rsidP="00886C3F">
      <w:pPr>
        <w:spacing w:line="480" w:lineRule="auto"/>
        <w:jc w:val="both"/>
        <w:rPr>
          <w:rFonts w:ascii="Times New Roman" w:hAnsi="Times New Roman" w:cs="Times New Roman"/>
          <w:color w:val="000000" w:themeColor="text1"/>
        </w:rPr>
      </w:pPr>
    </w:p>
    <w:p w14:paraId="1118329A" w14:textId="2A000285" w:rsidR="005775C0" w:rsidRPr="0060258A" w:rsidRDefault="005C0DB3" w:rsidP="005C0DB3">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We first examine whether the LDDM retains the dynamics of divisively normalized value coding </w:t>
      </w:r>
      <w:r w:rsidR="000D4D32" w:rsidRPr="0060258A">
        <w:rPr>
          <w:rFonts w:ascii="Times New Roman" w:hAnsi="Times New Roman" w:cs="Times New Roman"/>
          <w:color w:val="000000" w:themeColor="text1"/>
        </w:rPr>
        <w:t xml:space="preserve">seen in </w:t>
      </w:r>
      <w:r w:rsidRPr="0060258A">
        <w:rPr>
          <w:rFonts w:ascii="Times New Roman" w:hAnsi="Times New Roman" w:cs="Times New Roman"/>
          <w:color w:val="000000" w:themeColor="text1"/>
        </w:rPr>
        <w:t>the DNM</w:t>
      </w:r>
      <w:ins w:id="75" w:author="Bo Shen" w:date="2023-01-20T17:09:00Z">
        <w:r w:rsidR="004A45B9">
          <w:rPr>
            <w:rFonts w:ascii="Times New Roman" w:hAnsi="Times New Roman" w:cs="Times New Roman"/>
            <w:color w:val="000000" w:themeColor="text1"/>
          </w:rPr>
          <w:t xml:space="preserve"> </w:t>
        </w:r>
      </w:ins>
      <w:r w:rsidR="00C55856"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{"citationID":"VEuzQrKU","properties":{"formattedCitation":"(LoFaro et al., 2014; Louie et al., 2014)","plainCitation":"(LoFaro et al., 2014; Louie et al.,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00C55856"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(LoFaro et al., 2014; Louie et al., 2014)</w:t>
      </w:r>
      <w:r w:rsidR="00C55856"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r w:rsidR="00C2694D" w:rsidRPr="0060258A">
        <w:rPr>
          <w:rFonts w:ascii="Times New Roman" w:hAnsi="Times New Roman" w:cs="Times New Roman"/>
          <w:color w:val="000000" w:themeColor="text1"/>
        </w:rPr>
        <w:t>As discussed above, during initial option evaluation the disinhibitory units are silent (</w:t>
      </w:r>
      <m:oMath>
        <m:r>
          <w:rPr>
            <w:rFonts w:ascii="Cambria Math" w:hAnsi="Cambria Math" w:cs="Times New Roman"/>
            <w:color w:val="000000" w:themeColor="text1"/>
          </w:rPr>
          <m:t>β=0</m:t>
        </m:r>
      </m:oMath>
      <w:r w:rsidR="00C2694D" w:rsidRPr="0060258A">
        <w:rPr>
          <w:rFonts w:ascii="Times New Roman" w:hAnsi="Times New Roman" w:cs="Times New Roman"/>
          <w:color w:val="000000" w:themeColor="text1"/>
        </w:rPr>
        <w:t xml:space="preserve">) and the sole difference between the LDDM </w:t>
      </w:r>
      <w:r w:rsidR="00C2694D" w:rsidRPr="0060258A">
        <w:rPr>
          <w:rFonts w:ascii="Times New Roman" w:hAnsi="Times New Roman" w:cs="Times New Roman" w:hint="eastAsia"/>
          <w:color w:val="000000" w:themeColor="text1"/>
        </w:rPr>
        <w:t>a</w:t>
      </w:r>
      <w:r w:rsidR="00C2694D" w:rsidRPr="0060258A">
        <w:rPr>
          <w:rFonts w:ascii="Times New Roman" w:hAnsi="Times New Roman" w:cs="Times New Roman"/>
          <w:color w:val="000000" w:themeColor="text1"/>
        </w:rPr>
        <w:t xml:space="preserve">nd the DNM is recurrent excitation (controlled by </w:t>
      </w:r>
      <m:oMath>
        <m:r>
          <w:rPr>
            <w:rFonts w:ascii="Cambria Math" w:hAnsi="Cambria Math" w:cs="Times New Roman"/>
            <w:color w:val="000000" w:themeColor="text1"/>
          </w:rPr>
          <m:t>α</m:t>
        </m:r>
      </m:oMath>
      <w:r w:rsidR="00C2694D" w:rsidRPr="0060258A">
        <w:rPr>
          <w:rFonts w:ascii="Times New Roman" w:hAnsi="Times New Roman" w:cs="Times New Roman"/>
          <w:color w:val="000000" w:themeColor="text1"/>
        </w:rPr>
        <w:t xml:space="preserve">). </w:t>
      </w:r>
      <w:r w:rsidR="00725E83" w:rsidRPr="0060258A">
        <w:rPr>
          <w:rFonts w:ascii="Times New Roman" w:hAnsi="Times New Roman" w:cs="Times New Roman"/>
          <w:color w:val="000000" w:themeColor="text1"/>
        </w:rPr>
        <w:t xml:space="preserve">Example activity traces in </w:t>
      </w:r>
      <w:r w:rsidR="00A35276" w:rsidRPr="0060258A">
        <w:rPr>
          <w:rFonts w:ascii="Times New Roman" w:hAnsi="Times New Roman" w:cs="Times New Roman"/>
          <w:b/>
          <w:color w:val="000000" w:themeColor="text1"/>
        </w:rPr>
        <w:t xml:space="preserve">Fig. </w:t>
      </w:r>
      <w:r w:rsidR="003965F4" w:rsidRPr="0060258A">
        <w:rPr>
          <w:rFonts w:ascii="Times New Roman" w:hAnsi="Times New Roman" w:cs="Times New Roman"/>
          <w:b/>
          <w:color w:val="000000" w:themeColor="text1"/>
        </w:rPr>
        <w:t>3</w:t>
      </w:r>
      <w:r w:rsidR="004815B0" w:rsidRPr="0060258A">
        <w:rPr>
          <w:rFonts w:ascii="Times New Roman" w:hAnsi="Times New Roman" w:cs="Times New Roman"/>
          <w:b/>
          <w:color w:val="000000" w:themeColor="text1"/>
        </w:rPr>
        <w:t>B</w:t>
      </w:r>
      <w:r w:rsidR="003965F4" w:rsidRPr="0060258A">
        <w:rPr>
          <w:rFonts w:ascii="Times New Roman" w:hAnsi="Times New Roman" w:cs="Times New Roman"/>
          <w:color w:val="000000" w:themeColor="text1"/>
        </w:rPr>
        <w:t xml:space="preserve"> </w:t>
      </w:r>
      <w:r w:rsidR="00725E83" w:rsidRPr="0060258A">
        <w:rPr>
          <w:rFonts w:ascii="Times New Roman" w:hAnsi="Times New Roman" w:cs="Times New Roman"/>
          <w:color w:val="000000" w:themeColor="text1"/>
        </w:rPr>
        <w:t xml:space="preserve">show that the LDDM preserves characteristic early-stage dynamics and contextual modulation seen in both empirical data </w:t>
      </w:r>
      <w:r w:rsidR="00E22F65" w:rsidRPr="0060258A">
        <w:rPr>
          <w:rFonts w:ascii="Times New Roman" w:hAnsi="Times New Roman" w:cs="Times New Roman"/>
          <w:color w:val="000000" w:themeColor="text1"/>
        </w:rPr>
        <w:t>(</w:t>
      </w:r>
      <w:r w:rsidR="00A35276" w:rsidRPr="0060258A">
        <w:rPr>
          <w:rFonts w:ascii="Times New Roman" w:hAnsi="Times New Roman" w:cs="Times New Roman"/>
          <w:b/>
          <w:color w:val="000000" w:themeColor="text1"/>
        </w:rPr>
        <w:t xml:space="preserve">Fig. </w:t>
      </w:r>
      <w:r w:rsidR="004815B0" w:rsidRPr="0060258A">
        <w:rPr>
          <w:rFonts w:ascii="Times New Roman" w:hAnsi="Times New Roman" w:cs="Times New Roman"/>
          <w:b/>
          <w:color w:val="000000" w:themeColor="text1"/>
        </w:rPr>
        <w:t>3C</w:t>
      </w:r>
      <w:r w:rsidR="00E22F65" w:rsidRPr="0060258A">
        <w:rPr>
          <w:rFonts w:ascii="Times New Roman" w:hAnsi="Times New Roman" w:cs="Times New Roman"/>
          <w:color w:val="000000" w:themeColor="text1"/>
        </w:rPr>
        <w:t xml:space="preserve">) </w:t>
      </w:r>
      <w:r w:rsidR="00725E83" w:rsidRPr="0060258A">
        <w:rPr>
          <w:rFonts w:ascii="Times New Roman" w:hAnsi="Times New Roman" w:cs="Times New Roman"/>
          <w:color w:val="000000" w:themeColor="text1"/>
        </w:rPr>
        <w:t>and the original DNM</w:t>
      </w:r>
      <w:ins w:id="76" w:author="Bo Shen" w:date="2023-01-20T17:09:00Z">
        <w:r w:rsidR="004A45B9">
          <w:rPr>
            <w:rFonts w:ascii="Times New Roman" w:hAnsi="Times New Roman" w:cs="Times New Roman"/>
            <w:color w:val="000000" w:themeColor="text1"/>
          </w:rPr>
          <w:t xml:space="preserve"> </w:t>
        </w:r>
      </w:ins>
      <w:r w:rsidR="00725E83"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{"citationID":"SDXs59ku","properties":{"formattedCitation":"(LoFaro et al., 2014; Louie et al., 2011, 2014)","plainCitation":"(LoFaro et al., 2014; Louie et al., 2011,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00725E83"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(LoFaro et al., 2014; Louie et al., 2011, 2014)</w:t>
      </w:r>
      <w:r w:rsidR="00725E83" w:rsidRPr="0060258A">
        <w:rPr>
          <w:rFonts w:ascii="Times New Roman" w:hAnsi="Times New Roman" w:cs="Times New Roman"/>
          <w:color w:val="000000" w:themeColor="text1"/>
        </w:rPr>
        <w:fldChar w:fldCharType="end"/>
      </w:r>
      <w:r w:rsidR="00725E83" w:rsidRPr="0060258A">
        <w:rPr>
          <w:rFonts w:ascii="Times New Roman" w:hAnsi="Times New Roman" w:cs="Times New Roman"/>
          <w:color w:val="000000" w:themeColor="text1"/>
        </w:rPr>
        <w:t xml:space="preserve">. Immediately after stimulus onset, </w:t>
      </w:r>
      <w:r w:rsidR="00725E83" w:rsidRPr="0060258A">
        <w:rPr>
          <w:rFonts w:ascii="Times New Roman" w:hAnsi="Times New Roman" w:cs="Times New Roman"/>
          <w:i/>
          <w:color w:val="000000" w:themeColor="text1"/>
        </w:rPr>
        <w:t>R</w:t>
      </w:r>
      <w:r w:rsidR="00725E83" w:rsidRPr="0060258A">
        <w:rPr>
          <w:rFonts w:ascii="Times New Roman" w:hAnsi="Times New Roman" w:cs="Times New Roman"/>
          <w:i/>
          <w:color w:val="000000" w:themeColor="text1"/>
          <w:vertAlign w:val="subscript"/>
        </w:rPr>
        <w:t>1</w:t>
      </w:r>
      <w:r w:rsidR="00725E83" w:rsidRPr="0060258A">
        <w:rPr>
          <w:rFonts w:ascii="Times New Roman" w:hAnsi="Times New Roman" w:cs="Times New Roman"/>
          <w:color w:val="000000" w:themeColor="text1"/>
        </w:rPr>
        <w:t xml:space="preserve"> activities replicate the transient peak </w:t>
      </w:r>
      <w:r w:rsidR="00AF2A33" w:rsidRPr="0060258A">
        <w:rPr>
          <w:rFonts w:ascii="Times New Roman" w:hAnsi="Times New Roman" w:cs="Times New Roman"/>
          <w:color w:val="000000" w:themeColor="text1"/>
        </w:rPr>
        <w:t>observed in a wealth of studies</w:t>
      </w:r>
      <w:ins w:id="77" w:author="Bo Shen" w:date="2023-01-20T17:10:00Z">
        <w:r w:rsidR="004A45B9">
          <w:rPr>
            <w:rFonts w:ascii="Times New Roman" w:hAnsi="Times New Roman" w:cs="Times New Roman"/>
            <w:color w:val="000000" w:themeColor="text1"/>
          </w:rPr>
          <w:t xml:space="preserve"> </w:t>
        </w:r>
      </w:ins>
      <w:r w:rsidR="00725E83"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{"citationID":"WR76h1dI","properties":{"formattedCitation":"(Andersen &amp; Buneo, 2002; Churchland et al., 2008; Gnadt &amp; Andersen, 1988; Louie et al., 2011, 2014; Platt &amp; Glimcher, 1999; Rorie et al., 2010; Sugrue et al., 2004)","plainCitation":"(Andersen &amp; Buneo, 2002; Churchland et al., 2008; Gnadt &amp; Andersen, 1988; Louie et al., 2011, 2014; Platt &amp; Glimcher, 1999; Rorie et al., 2010; Sugrue et al., 2004)","noteIndex":0},"citationItems":[{"id":467,"uris":["http://zotero.org/users/6345545/items/V2MJHYB2"],"itemData":{"id":467,"type":"article-journal","abstract":"The posterior parietal cortex (PPC), historically believed to be a sensory structure, is now viewed as an area important for sensory-motor integration. Among its functions is the forming of intentions, that is, high-level cognitive plans for movement. There is a map of intentions within the PPC, with different subregions dedicated to the planning of eye movements, reaching movements, and grasping movements. These areas appear to be specialized for the multisensory integration and coordinate transformations required to convert sensory input to motor output. In several subregions of the PPC, these operations are facilitated by the use of a common distributed space representation that is independent of both sensory input and motor output. Attention and learning effects are also evident in the PPC. However, these effects may be general to cortex and operate in the PPC in the context of sensory-motor transformations.","container-title":"Annual Review of Neuroscience","DOI":"10.1146/annurev.neuro.25.112701.142922","issue":"1","note":"_eprint: https://doi.org/10.1146/annurev.neuro.25.112701.142922\nPMID: 12052908","page":"189-220","source":"Annual Reviews","title":"Intentional Maps in Posterior Parietal Cortex","volume":"25","author":[{"family":"Andersen","given":"Richard A."},{"family":"Buneo","given":"Christopher A."}],"issued":{"date-parts":[["2002"]]}}},{"id":372,"uris":["http://zotero.org/users/6345545/items/CUJ2PP3B"],"itemData":{"id":372,"type":"article-journal","container-title":"Nature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N."}],"issued":{"date-parts":[["2008",6]]}}},{"id":465,"uris":["http://zotero.org/users/6345545/items/2S4A3CN5"],"itemData":{"id":465,"type":"article-journal","abstract":"Unit recording studies in the lateral bank of the intraparietal cortex (area LIP) have demonstrated a response property not previously reported in posterior cortex. Studies were performed in the Rhesus monkey during tasks which required saccadic eye movements to remembered target locations in the dark. Neurons were found which remained active during the time period for which the monkey had to withhold eye movements while remembering desired target locations. The activity of the cells was tuned for eye movements of specific direction and amplitude, and it was not necessary for a visual stimulus to fall within the response field. The responses appeared to represent a memory-related motor-planning signal encoding motor error. The relation of the activity to the behavior of the animal suggests that the response represents the intent to make eye movements of specific direction and amplitude.","container-title":"Experimental Brain Research","DOI":"10.1007/BF00271862","ISSN":"1432-1106","issue":"1","journalAbbreviation":"Exp Brain Res","language":"en","page":"216-220","source":"Springer Link","title":"Memory related motor planning activity in posterior parietal cortex of macaque","volume":"70","author":[{"family":"Gnadt","given":"J. W."},{"family":"Andersen","given":"R. A."}],"issued":{"date-parts":[["1988",3,1]]}}},{"id":342,"uris":["http://zotero.org/users/6345545/items/FIVLPZPC"],"itemData":{"id":342,"type":"article-journal","container-title":"Journal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T."}],"issued":{"date-parts":[["2004",6,18]]}}}],"schema":"https://github.com/citation-style-language/schema/raw/master/csl-citation.json"} </w:instrText>
      </w:r>
      <w:r w:rsidR="00725E83"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(Andersen &amp; Buneo, 2002; Churchland et al., 2008; Gnadt &amp; Andersen, 1988; Louie et al., 2011, 2014; Platt &amp; Glimcher, 1999; Rorie et al., 2010; Sugrue et al., 2004)</w:t>
      </w:r>
      <w:r w:rsidR="00725E83" w:rsidRPr="0060258A">
        <w:rPr>
          <w:rFonts w:ascii="Times New Roman" w:hAnsi="Times New Roman" w:cs="Times New Roman"/>
          <w:color w:val="000000" w:themeColor="text1"/>
        </w:rPr>
        <w:fldChar w:fldCharType="end"/>
      </w:r>
      <w:r w:rsidR="00725E83" w:rsidRPr="0060258A">
        <w:rPr>
          <w:rFonts w:ascii="Times New Roman" w:hAnsi="Times New Roman" w:cs="Times New Roman"/>
          <w:color w:val="000000" w:themeColor="text1"/>
        </w:rPr>
        <w:t xml:space="preserve">. Further, the network </w:t>
      </w:r>
      <w:r w:rsidR="00AF2A33" w:rsidRPr="0060258A">
        <w:rPr>
          <w:rFonts w:ascii="Times New Roman" w:hAnsi="Times New Roman" w:cs="Times New Roman"/>
          <w:color w:val="000000" w:themeColor="text1"/>
        </w:rPr>
        <w:t xml:space="preserve">settles to equilibrium </w:t>
      </w:r>
      <w:r w:rsidR="00725E83" w:rsidRPr="0060258A">
        <w:rPr>
          <w:rFonts w:ascii="Times New Roman" w:hAnsi="Times New Roman" w:cs="Times New Roman"/>
          <w:color w:val="000000" w:themeColor="text1"/>
        </w:rPr>
        <w:t>display</w:t>
      </w:r>
      <w:r w:rsidR="005C0350" w:rsidRPr="0060258A">
        <w:rPr>
          <w:rFonts w:ascii="Times New Roman" w:hAnsi="Times New Roman" w:cs="Times New Roman"/>
          <w:color w:val="000000" w:themeColor="text1"/>
        </w:rPr>
        <w:t>ing</w:t>
      </w:r>
      <w:r w:rsidR="00725E83" w:rsidRPr="0060258A">
        <w:rPr>
          <w:rFonts w:ascii="Times New Roman" w:hAnsi="Times New Roman" w:cs="Times New Roman"/>
          <w:color w:val="000000" w:themeColor="text1"/>
        </w:rPr>
        <w:t xml:space="preserve"> relative value coding: </w:t>
      </w:r>
      <w:r w:rsidR="00725E83" w:rsidRPr="0060258A">
        <w:rPr>
          <w:rFonts w:ascii="Times New Roman" w:hAnsi="Times New Roman" w:cs="Times New Roman"/>
          <w:i/>
          <w:color w:val="000000" w:themeColor="text1"/>
        </w:rPr>
        <w:t>R</w:t>
      </w:r>
      <w:r w:rsidR="00725E83" w:rsidRPr="0060258A">
        <w:rPr>
          <w:rFonts w:ascii="Times New Roman" w:hAnsi="Times New Roman" w:cs="Times New Roman"/>
          <w:i/>
          <w:color w:val="000000" w:themeColor="text1"/>
          <w:vertAlign w:val="subscript"/>
        </w:rPr>
        <w:t>1</w:t>
      </w:r>
      <w:r w:rsidR="00725E83" w:rsidRPr="0060258A">
        <w:rPr>
          <w:rFonts w:ascii="Times New Roman" w:hAnsi="Times New Roman" w:cs="Times New Roman"/>
          <w:color w:val="000000" w:themeColor="text1"/>
        </w:rPr>
        <w:t xml:space="preserve"> activit</w:t>
      </w:r>
      <w:r w:rsidR="008D4815" w:rsidRPr="0060258A">
        <w:rPr>
          <w:rFonts w:ascii="Times New Roman" w:hAnsi="Times New Roman" w:cs="Times New Roman"/>
          <w:color w:val="000000" w:themeColor="text1"/>
        </w:rPr>
        <w:t>y</w:t>
      </w:r>
      <w:r w:rsidR="00725E83" w:rsidRPr="0060258A">
        <w:rPr>
          <w:rFonts w:ascii="Times New Roman" w:hAnsi="Times New Roman" w:cs="Times New Roman"/>
          <w:color w:val="000000" w:themeColor="text1"/>
        </w:rPr>
        <w:t xml:space="preserve"> increase</w:t>
      </w:r>
      <w:r w:rsidR="008D4815" w:rsidRPr="0060258A">
        <w:rPr>
          <w:rFonts w:ascii="Times New Roman" w:hAnsi="Times New Roman" w:cs="Times New Roman"/>
          <w:color w:val="000000" w:themeColor="text1"/>
        </w:rPr>
        <w:t>s</w:t>
      </w:r>
      <w:r w:rsidR="00725E83" w:rsidRPr="0060258A">
        <w:rPr>
          <w:rFonts w:ascii="Times New Roman" w:hAnsi="Times New Roman" w:cs="Times New Roman"/>
          <w:color w:val="000000" w:themeColor="text1"/>
        </w:rPr>
        <w:t xml:space="preserve"> </w:t>
      </w:r>
      <w:r w:rsidR="001A6742" w:rsidRPr="0060258A">
        <w:rPr>
          <w:rFonts w:ascii="Times New Roman" w:hAnsi="Times New Roman" w:cs="Times New Roman"/>
          <w:color w:val="000000" w:themeColor="text1"/>
        </w:rPr>
        <w:t xml:space="preserve">with </w:t>
      </w:r>
      <w:r w:rsidR="001A6742" w:rsidRPr="0060258A">
        <w:rPr>
          <w:rFonts w:ascii="Times New Roman" w:hAnsi="Times New Roman" w:cs="Times New Roman"/>
          <w:i/>
          <w:color w:val="000000" w:themeColor="text1"/>
        </w:rPr>
        <w:t>V</w:t>
      </w:r>
      <w:r w:rsidR="001A6742" w:rsidRPr="0060258A">
        <w:rPr>
          <w:rFonts w:ascii="Times New Roman" w:hAnsi="Times New Roman" w:cs="Times New Roman"/>
          <w:i/>
          <w:color w:val="000000" w:themeColor="text1"/>
          <w:vertAlign w:val="subscript"/>
        </w:rPr>
        <w:t>1</w:t>
      </w:r>
      <w:r w:rsidR="001A6742" w:rsidRPr="0060258A">
        <w:rPr>
          <w:rFonts w:ascii="Times New Roman" w:hAnsi="Times New Roman" w:cs="Times New Roman"/>
          <w:color w:val="000000" w:themeColor="text1"/>
        </w:rPr>
        <w:t xml:space="preserve"> </w:t>
      </w:r>
      <w:r w:rsidR="003E4CD8" w:rsidRPr="0060258A">
        <w:rPr>
          <w:rFonts w:ascii="Times New Roman" w:hAnsi="Times New Roman" w:cs="Times New Roman"/>
          <w:color w:val="000000" w:themeColor="text1"/>
        </w:rPr>
        <w:t xml:space="preserve">and </w:t>
      </w:r>
      <w:r w:rsidR="00725E83" w:rsidRPr="0060258A">
        <w:rPr>
          <w:rFonts w:ascii="Times New Roman" w:hAnsi="Times New Roman" w:cs="Times New Roman"/>
          <w:color w:val="000000" w:themeColor="text1"/>
        </w:rPr>
        <w:t>decrease</w:t>
      </w:r>
      <w:r w:rsidR="008D4815" w:rsidRPr="0060258A">
        <w:rPr>
          <w:rFonts w:ascii="Times New Roman" w:hAnsi="Times New Roman" w:cs="Times New Roman"/>
          <w:color w:val="000000" w:themeColor="text1"/>
        </w:rPr>
        <w:t>s</w:t>
      </w:r>
      <w:r w:rsidR="00725E83" w:rsidRPr="0060258A">
        <w:rPr>
          <w:rFonts w:ascii="Times New Roman" w:hAnsi="Times New Roman" w:cs="Times New Roman"/>
          <w:color w:val="000000" w:themeColor="text1"/>
        </w:rPr>
        <w:t xml:space="preserve"> with </w:t>
      </w:r>
      <w:r w:rsidR="00725E83" w:rsidRPr="0060258A">
        <w:rPr>
          <w:rFonts w:ascii="Times New Roman" w:hAnsi="Times New Roman" w:cs="Times New Roman"/>
          <w:i/>
          <w:color w:val="000000" w:themeColor="text1"/>
        </w:rPr>
        <w:t>V</w:t>
      </w:r>
      <w:r w:rsidR="007D5A20" w:rsidRPr="0060258A">
        <w:rPr>
          <w:rFonts w:ascii="Times New Roman" w:hAnsi="Times New Roman" w:cs="Times New Roman"/>
          <w:i/>
          <w:color w:val="000000" w:themeColor="text1"/>
          <w:vertAlign w:val="subscript"/>
        </w:rPr>
        <w:t>2</w:t>
      </w:r>
      <w:r w:rsidR="001A6742" w:rsidRPr="0060258A">
        <w:rPr>
          <w:rFonts w:ascii="Times New Roman" w:hAnsi="Times New Roman" w:cs="Times New Roman"/>
          <w:color w:val="000000" w:themeColor="text1"/>
        </w:rPr>
        <w:t xml:space="preserve"> (</w:t>
      </w:r>
      <w:r w:rsidR="00A35276" w:rsidRPr="0060258A">
        <w:rPr>
          <w:rFonts w:ascii="Times New Roman" w:hAnsi="Times New Roman" w:cs="Times New Roman"/>
          <w:b/>
          <w:color w:val="000000" w:themeColor="text1"/>
        </w:rPr>
        <w:t xml:space="preserve">Fig. </w:t>
      </w:r>
      <w:r w:rsidR="008C562E" w:rsidRPr="0060258A">
        <w:rPr>
          <w:rFonts w:ascii="Times New Roman" w:hAnsi="Times New Roman" w:cs="Times New Roman"/>
          <w:b/>
          <w:color w:val="000000" w:themeColor="text1"/>
        </w:rPr>
        <w:t>3</w:t>
      </w:r>
      <w:r w:rsidR="003D4F5D" w:rsidRPr="0060258A">
        <w:rPr>
          <w:rFonts w:ascii="Times New Roman" w:hAnsi="Times New Roman" w:cs="Times New Roman"/>
          <w:b/>
          <w:color w:val="000000" w:themeColor="text1"/>
        </w:rPr>
        <w:t>B</w:t>
      </w:r>
      <w:r w:rsidR="00AE1240" w:rsidRPr="0060258A">
        <w:rPr>
          <w:rFonts w:ascii="Times New Roman" w:hAnsi="Times New Roman" w:cs="Times New Roman"/>
          <w:b/>
          <w:color w:val="000000" w:themeColor="text1"/>
        </w:rPr>
        <w:t xml:space="preserve">, </w:t>
      </w:r>
      <w:r w:rsidR="0049685D" w:rsidRPr="0060258A">
        <w:rPr>
          <w:rFonts w:ascii="Times New Roman" w:hAnsi="Times New Roman" w:cs="Times New Roman"/>
          <w:i/>
          <w:color w:val="000000" w:themeColor="text1"/>
        </w:rPr>
        <w:t>R</w:t>
      </w:r>
      <w:r w:rsidR="0049685D" w:rsidRPr="0060258A">
        <w:rPr>
          <w:rFonts w:ascii="Times New Roman" w:hAnsi="Times New Roman" w:cs="Times New Roman"/>
          <w:i/>
          <w:color w:val="000000" w:themeColor="text1"/>
          <w:vertAlign w:val="subscript"/>
        </w:rPr>
        <w:t>1</w:t>
      </w:r>
      <w:r w:rsidR="00AE1240" w:rsidRPr="0060258A">
        <w:rPr>
          <w:rFonts w:ascii="Times New Roman" w:hAnsi="Times New Roman" w:cs="Times New Roman"/>
          <w:color w:val="000000" w:themeColor="text1"/>
        </w:rPr>
        <w:t xml:space="preserve"> activit</w:t>
      </w:r>
      <w:r w:rsidR="008D4815" w:rsidRPr="0060258A">
        <w:rPr>
          <w:rFonts w:ascii="Times New Roman" w:hAnsi="Times New Roman" w:cs="Times New Roman"/>
          <w:color w:val="000000" w:themeColor="text1"/>
        </w:rPr>
        <w:t>y</w:t>
      </w:r>
      <w:r w:rsidR="00AE1240" w:rsidRPr="0060258A">
        <w:rPr>
          <w:rFonts w:ascii="Times New Roman" w:hAnsi="Times New Roman" w:cs="Times New Roman"/>
          <w:b/>
          <w:color w:val="000000" w:themeColor="text1"/>
        </w:rPr>
        <w:t xml:space="preserve"> </w:t>
      </w:r>
      <w:r w:rsidR="00AE1240" w:rsidRPr="0060258A">
        <w:rPr>
          <w:rFonts w:ascii="Times New Roman" w:hAnsi="Times New Roman" w:cs="Times New Roman"/>
          <w:color w:val="000000" w:themeColor="text1"/>
        </w:rPr>
        <w:t xml:space="preserve">across </w:t>
      </w:r>
      <w:r w:rsidR="00E20A2D" w:rsidRPr="0060258A">
        <w:rPr>
          <w:rFonts w:ascii="Times New Roman" w:hAnsi="Times New Roman" w:cs="Times New Roman"/>
          <w:i/>
          <w:color w:val="000000" w:themeColor="text1"/>
        </w:rPr>
        <w:t>V</w:t>
      </w:r>
      <w:r w:rsidR="00E20A2D" w:rsidRPr="0060258A">
        <w:rPr>
          <w:rFonts w:ascii="Times New Roman" w:hAnsi="Times New Roman" w:cs="Times New Roman"/>
          <w:i/>
          <w:color w:val="000000" w:themeColor="text1"/>
          <w:vertAlign w:val="subscript"/>
        </w:rPr>
        <w:t>1</w:t>
      </w:r>
      <w:r w:rsidR="00AE1240" w:rsidRPr="0060258A">
        <w:rPr>
          <w:rFonts w:ascii="Times New Roman" w:hAnsi="Times New Roman" w:cs="Times New Roman"/>
          <w:color w:val="000000" w:themeColor="text1"/>
        </w:rPr>
        <w:t xml:space="preserve"> inputs</w:t>
      </w:r>
      <w:r w:rsidR="007D5A20" w:rsidRPr="0060258A">
        <w:rPr>
          <w:rFonts w:ascii="Times New Roman" w:hAnsi="Times New Roman" w:cs="Times New Roman"/>
          <w:color w:val="000000" w:themeColor="text1"/>
        </w:rPr>
        <w:t xml:space="preserve"> (</w:t>
      </w:r>
      <w:r w:rsidR="00D379AA" w:rsidRPr="0060258A">
        <w:rPr>
          <w:rFonts w:ascii="Times New Roman" w:hAnsi="Times New Roman" w:cs="Times New Roman" w:hint="eastAsia"/>
          <w:color w:val="000000" w:themeColor="text1"/>
        </w:rPr>
        <w:t>upper</w:t>
      </w:r>
      <w:r w:rsidR="00D379AA" w:rsidRPr="0060258A">
        <w:rPr>
          <w:rFonts w:ascii="Times New Roman" w:hAnsi="Times New Roman" w:cs="Times New Roman"/>
          <w:color w:val="000000" w:themeColor="text1"/>
        </w:rPr>
        <w:t xml:space="preserve"> panels</w:t>
      </w:r>
      <w:r w:rsidR="007D5A20" w:rsidRPr="0060258A">
        <w:rPr>
          <w:rFonts w:ascii="Times New Roman" w:hAnsi="Times New Roman" w:cs="Times New Roman"/>
          <w:color w:val="000000" w:themeColor="text1"/>
        </w:rPr>
        <w:t>) and</w:t>
      </w:r>
      <w:r w:rsidR="00AE1240" w:rsidRPr="0060258A">
        <w:rPr>
          <w:rFonts w:ascii="Times New Roman" w:hAnsi="Times New Roman" w:cs="Times New Roman"/>
          <w:color w:val="000000" w:themeColor="text1"/>
        </w:rPr>
        <w:t xml:space="preserve"> </w:t>
      </w:r>
      <w:r w:rsidR="007D5A20" w:rsidRPr="0060258A">
        <w:rPr>
          <w:rFonts w:ascii="Times New Roman" w:hAnsi="Times New Roman" w:cs="Times New Roman"/>
          <w:i/>
          <w:color w:val="000000" w:themeColor="text1"/>
        </w:rPr>
        <w:t>V</w:t>
      </w:r>
      <w:r w:rsidR="007D5A20" w:rsidRPr="0060258A">
        <w:rPr>
          <w:rFonts w:ascii="Times New Roman" w:hAnsi="Times New Roman" w:cs="Times New Roman"/>
          <w:i/>
          <w:color w:val="000000" w:themeColor="text1"/>
          <w:vertAlign w:val="subscript"/>
        </w:rPr>
        <w:t>2</w:t>
      </w:r>
      <w:r w:rsidR="007D5A20" w:rsidRPr="0060258A">
        <w:rPr>
          <w:rFonts w:ascii="Times New Roman" w:hAnsi="Times New Roman" w:cs="Times New Roman"/>
          <w:color w:val="000000" w:themeColor="text1"/>
        </w:rPr>
        <w:t xml:space="preserve"> inputs (</w:t>
      </w:r>
      <w:r w:rsidR="00D379AA" w:rsidRPr="0060258A">
        <w:rPr>
          <w:rFonts w:ascii="Times New Roman" w:hAnsi="Times New Roman" w:cs="Times New Roman"/>
          <w:color w:val="000000" w:themeColor="text1"/>
        </w:rPr>
        <w:t>bottom panels</w:t>
      </w:r>
      <w:r w:rsidR="007D5A20" w:rsidRPr="0060258A">
        <w:rPr>
          <w:rFonts w:ascii="Times New Roman" w:hAnsi="Times New Roman" w:cs="Times New Roman"/>
          <w:color w:val="000000" w:themeColor="text1"/>
        </w:rPr>
        <w:t>)</w:t>
      </w:r>
      <w:r w:rsidR="001A6742" w:rsidRPr="0060258A">
        <w:rPr>
          <w:rFonts w:ascii="Times New Roman" w:hAnsi="Times New Roman" w:cs="Times New Roman"/>
          <w:color w:val="000000" w:themeColor="text1"/>
        </w:rPr>
        <w:t>)</w:t>
      </w:r>
      <w:r w:rsidR="00725E83" w:rsidRPr="0060258A">
        <w:rPr>
          <w:rFonts w:ascii="Times New Roman" w:hAnsi="Times New Roman" w:cs="Times New Roman"/>
          <w:color w:val="000000" w:themeColor="text1"/>
        </w:rPr>
        <w:t>, reflecting a contextual representation of value</w:t>
      </w:r>
      <w:r w:rsidR="00C543B5" w:rsidRPr="0060258A">
        <w:rPr>
          <w:rFonts w:ascii="Times New Roman" w:hAnsi="Times New Roman" w:cs="Times New Roman"/>
          <w:color w:val="000000" w:themeColor="text1"/>
        </w:rPr>
        <w:t xml:space="preserve"> </w:t>
      </w:r>
      <w:r w:rsidR="00C2694D" w:rsidRPr="0060258A">
        <w:rPr>
          <w:rFonts w:ascii="Times New Roman" w:hAnsi="Times New Roman" w:cs="Times New Roman"/>
          <w:color w:val="000000" w:themeColor="text1"/>
        </w:rPr>
        <w:t xml:space="preserve">(see Methods for </w:t>
      </w:r>
      <w:r w:rsidR="00154708" w:rsidRPr="0060258A">
        <w:rPr>
          <w:rFonts w:ascii="Times New Roman" w:hAnsi="Times New Roman" w:cs="Times New Roman"/>
          <w:color w:val="000000" w:themeColor="text1"/>
        </w:rPr>
        <w:t xml:space="preserve">details of </w:t>
      </w:r>
      <w:r w:rsidR="00C2694D" w:rsidRPr="0060258A">
        <w:rPr>
          <w:rFonts w:ascii="Times New Roman" w:hAnsi="Times New Roman" w:cs="Times New Roman"/>
          <w:color w:val="000000" w:themeColor="text1"/>
        </w:rPr>
        <w:t xml:space="preserve">parameters used </w:t>
      </w:r>
      <w:r w:rsidR="004C1F94" w:rsidRPr="0060258A">
        <w:rPr>
          <w:rFonts w:ascii="Times New Roman" w:hAnsi="Times New Roman" w:cs="Times New Roman"/>
          <w:color w:val="000000" w:themeColor="text1"/>
        </w:rPr>
        <w:t>in</w:t>
      </w:r>
      <w:r w:rsidR="00C2694D" w:rsidRPr="0060258A">
        <w:rPr>
          <w:rFonts w:ascii="Times New Roman" w:hAnsi="Times New Roman" w:cs="Times New Roman"/>
          <w:color w:val="000000" w:themeColor="text1"/>
        </w:rPr>
        <w:t xml:space="preserve"> visualization)</w:t>
      </w:r>
      <w:r w:rsidR="00C543B5" w:rsidRPr="0060258A">
        <w:rPr>
          <w:rFonts w:ascii="Times New Roman" w:hAnsi="Times New Roman" w:cs="Times New Roman"/>
          <w:color w:val="000000" w:themeColor="text1"/>
        </w:rPr>
        <w:t>.</w:t>
      </w:r>
    </w:p>
    <w:p w14:paraId="79D69D77" w14:textId="77777777" w:rsidR="00433F14" w:rsidRPr="0060258A" w:rsidRDefault="00433F14" w:rsidP="00433F14">
      <w:pPr>
        <w:spacing w:line="480" w:lineRule="auto"/>
        <w:jc w:val="both"/>
        <w:rPr>
          <w:rFonts w:ascii="Times New Roman" w:hAnsi="Times New Roman" w:cs="Times New Roman"/>
          <w:color w:val="000000" w:themeColor="text1"/>
        </w:rPr>
      </w:pPr>
    </w:p>
    <w:p w14:paraId="4A6940FA" w14:textId="1F497539" w:rsidR="00433F14" w:rsidRPr="0060258A" w:rsidRDefault="00433F14" w:rsidP="00433F14">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Taking advantage of its simplified mathematical form, we analytically </w:t>
      </w:r>
      <w:r w:rsidR="00253319" w:rsidRPr="0060258A">
        <w:rPr>
          <w:rFonts w:ascii="Times New Roman" w:hAnsi="Times New Roman" w:cs="Times New Roman"/>
          <w:color w:val="000000" w:themeColor="text1"/>
        </w:rPr>
        <w:t>evaluat</w:t>
      </w:r>
      <w:r w:rsidRPr="0060258A">
        <w:rPr>
          <w:rFonts w:ascii="Times New Roman" w:hAnsi="Times New Roman" w:cs="Times New Roman"/>
          <w:color w:val="000000" w:themeColor="text1"/>
        </w:rPr>
        <w:t>ed the LDDM</w:t>
      </w:r>
      <w:ins w:id="78" w:author="Bo Shen" w:date="2023-02-13T11:27:00Z">
        <w:r w:rsidR="002B72CF">
          <w:rPr>
            <w:rFonts w:ascii="Times New Roman" w:hAnsi="Times New Roman" w:cs="Times New Roman"/>
            <w:color w:val="000000" w:themeColor="text1"/>
          </w:rPr>
          <w:t xml:space="preserve"> by conducting phase</w:t>
        </w:r>
      </w:ins>
      <w:ins w:id="79" w:author="Bo Shen" w:date="2023-02-13T11:28:00Z">
        <w:r w:rsidR="002B72CF">
          <w:rPr>
            <w:rFonts w:ascii="Times New Roman" w:hAnsi="Times New Roman" w:cs="Times New Roman"/>
            <w:color w:val="000000" w:themeColor="text1"/>
          </w:rPr>
          <w:t xml:space="preserve"> </w:t>
        </w:r>
      </w:ins>
      <w:ins w:id="80" w:author="Bo Shen" w:date="2023-02-13T11:27:00Z">
        <w:r w:rsidR="002B72CF">
          <w:rPr>
            <w:rFonts w:ascii="Times New Roman" w:hAnsi="Times New Roman" w:cs="Times New Roman"/>
            <w:color w:val="000000" w:themeColor="text1"/>
          </w:rPr>
          <w:t>plan</w:t>
        </w:r>
      </w:ins>
      <w:ins w:id="81" w:author="Bo Shen" w:date="2023-02-13T11:28:00Z">
        <w:r w:rsidR="002B72CF">
          <w:rPr>
            <w:rFonts w:ascii="Times New Roman" w:hAnsi="Times New Roman" w:cs="Times New Roman"/>
            <w:color w:val="000000" w:themeColor="text1"/>
          </w:rPr>
          <w:t>e</w:t>
        </w:r>
      </w:ins>
      <w:ins w:id="82" w:author="Bo Shen" w:date="2023-02-13T11:27:00Z">
        <w:r w:rsidR="002B72CF">
          <w:rPr>
            <w:rFonts w:ascii="Times New Roman" w:hAnsi="Times New Roman" w:cs="Times New Roman"/>
            <w:color w:val="000000" w:themeColor="text1"/>
          </w:rPr>
          <w:t xml:space="preserve"> analysis</w:t>
        </w:r>
      </w:ins>
      <w:r w:rsidRPr="0060258A">
        <w:rPr>
          <w:rFonts w:ascii="Times New Roman" w:hAnsi="Times New Roman" w:cs="Times New Roman"/>
          <w:color w:val="000000" w:themeColor="text1"/>
        </w:rPr>
        <w:t xml:space="preserve"> and found that it represents each set of input values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N</m:t>
            </m:r>
          </m:sub>
        </m:sSub>
      </m:oMath>
      <w:r w:rsidRPr="0060258A">
        <w:rPr>
          <w:rFonts w:ascii="Times New Roman" w:hAnsi="Times New Roman" w:cs="Times New Roman"/>
          <w:color w:val="000000" w:themeColor="text1"/>
        </w:rPr>
        <w:t xml:space="preserve">) as one unique and stable equilibrium </w:t>
      </w:r>
      <w:r w:rsidRPr="0060258A">
        <w:rPr>
          <w:rFonts w:ascii="Times New Roman" w:hAnsi="Times New Roman" w:cs="Times New Roman" w:hint="eastAsia"/>
          <w:color w:val="000000" w:themeColor="text1"/>
        </w:rPr>
        <w:t>point</w:t>
      </w:r>
      <w:r w:rsidRPr="0060258A">
        <w:rPr>
          <w:rFonts w:ascii="Times New Roman" w:hAnsi="Times New Roman" w:cs="Times New Roman"/>
          <w:color w:val="000000" w:themeColor="text1"/>
        </w:rPr>
        <w:t xml:space="preserve"> in its output space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N</m:t>
            </m:r>
          </m:sub>
        </m:sSub>
      </m:oMath>
      <w:r w:rsidRPr="0060258A">
        <w:rPr>
          <w:rFonts w:ascii="Times New Roman" w:hAnsi="Times New Roman" w:cs="Times New Roman"/>
          <w:color w:val="000000" w:themeColor="text1"/>
        </w:rPr>
        <w:t>) wh</w:t>
      </w:r>
      <w:r w:rsidR="00936447" w:rsidRPr="0060258A">
        <w:rPr>
          <w:rFonts w:ascii="Times New Roman" w:hAnsi="Times New Roman" w:cs="Times New Roman"/>
          <w:color w:val="000000" w:themeColor="text1"/>
        </w:rPr>
        <w:t>en</w:t>
      </w:r>
      <m:oMath>
        <m:r>
          <w:rPr>
            <w:rFonts w:ascii="Cambria Math" w:hAnsi="Cambria Math" w:cs="Times New Roman"/>
            <w:color w:val="000000" w:themeColor="text1"/>
          </w:rPr>
          <m:t xml:space="preserve"> β=0</m:t>
        </m:r>
      </m:oMath>
      <w:r w:rsidRPr="0060258A">
        <w:rPr>
          <w:rFonts w:ascii="Times New Roman" w:hAnsi="Times New Roman" w:cs="Times New Roman"/>
          <w:color w:val="000000" w:themeColor="text1"/>
        </w:rPr>
        <w:t xml:space="preserve">. </w:t>
      </w:r>
      <w:proofErr w:type="gramStart"/>
      <w:ins w:id="83" w:author="Microsoft Office User" w:date="2023-03-02T08:38:00Z">
        <w:r w:rsidR="00F540CD">
          <w:rPr>
            <w:rFonts w:ascii="Times New Roman" w:hAnsi="Times New Roman" w:cs="Times New Roman"/>
            <w:color w:val="000000" w:themeColor="text1"/>
          </w:rPr>
          <w:t>Specifically</w:t>
        </w:r>
      </w:ins>
      <w:proofErr w:type="gramEnd"/>
      <w:ins w:id="84" w:author="Bo Shen" w:date="2023-02-13T11:28:00Z">
        <w:del w:id="85" w:author="Microsoft Office User" w:date="2023-03-02T08:38:00Z">
          <w:r w:rsidR="002B72CF" w:rsidDel="00F540CD">
            <w:rPr>
              <w:rFonts w:ascii="Times New Roman" w:hAnsi="Times New Roman" w:cs="Times New Roman"/>
              <w:color w:val="000000" w:themeColor="text1"/>
            </w:rPr>
            <w:delText>To do that</w:delText>
          </w:r>
        </w:del>
        <w:r w:rsidR="002B72CF">
          <w:rPr>
            <w:rFonts w:ascii="Times New Roman" w:hAnsi="Times New Roman" w:cs="Times New Roman"/>
            <w:color w:val="000000" w:themeColor="text1"/>
          </w:rPr>
          <w:t>, w</w:t>
        </w:r>
      </w:ins>
      <w:ins w:id="86" w:author="Bo Shen" w:date="2023-02-13T11:08:00Z">
        <w:r w:rsidR="003B2460">
          <w:rPr>
            <w:rFonts w:ascii="Times New Roman" w:hAnsi="Times New Roman" w:cs="Times New Roman"/>
            <w:color w:val="000000" w:themeColor="text1"/>
          </w:rPr>
          <w:t xml:space="preserve">e solved the equilibrium state of each </w:t>
        </w:r>
        <w:r w:rsidR="003B2460" w:rsidRPr="007B3279">
          <w:rPr>
            <w:rFonts w:ascii="Times New Roman" w:hAnsi="Times New Roman" w:cs="Times New Roman"/>
            <w:i/>
            <w:iCs/>
            <w:color w:val="000000" w:themeColor="text1"/>
            <w:rPrChange w:id="87" w:author="Bo Shen" w:date="2023-02-13T11:16:00Z">
              <w:rPr>
                <w:rFonts w:ascii="Times New Roman" w:hAnsi="Times New Roman" w:cs="Times New Roman"/>
                <w:color w:val="000000" w:themeColor="text1"/>
              </w:rPr>
            </w:rPrChange>
          </w:rPr>
          <w:t>R</w:t>
        </w:r>
        <w:r w:rsidR="003B2460">
          <w:rPr>
            <w:rFonts w:ascii="Times New Roman" w:hAnsi="Times New Roman" w:cs="Times New Roman"/>
            <w:color w:val="000000" w:themeColor="text1"/>
          </w:rPr>
          <w:t xml:space="preserve"> unit by setting </w:t>
        </w:r>
      </w:ins>
      <w:ins w:id="88" w:author="Bo Shen" w:date="2023-02-13T11:28:00Z">
        <w:r w:rsidR="002B72CF">
          <w:rPr>
            <w:rFonts w:ascii="Times New Roman" w:hAnsi="Times New Roman" w:cs="Times New Roman"/>
            <w:color w:val="000000" w:themeColor="text1"/>
          </w:rPr>
          <w:t>each</w:t>
        </w:r>
      </w:ins>
      <w:ins w:id="89" w:author="Bo Shen" w:date="2023-02-13T11:08:00Z">
        <w:r w:rsidR="003B2460">
          <w:rPr>
            <w:rFonts w:ascii="Times New Roman" w:hAnsi="Times New Roman" w:cs="Times New Roman"/>
            <w:color w:val="000000" w:themeColor="text1"/>
          </w:rPr>
          <w:t xml:space="preserve"> differential equation (</w:t>
        </w:r>
      </w:ins>
      <w:proofErr w:type="spellStart"/>
      <w:ins w:id="90" w:author="Bo Shen" w:date="2023-02-13T11:09:00Z">
        <w:r w:rsidR="003B2460">
          <w:rPr>
            <w:rFonts w:ascii="Times New Roman" w:hAnsi="Times New Roman" w:cs="Times New Roman"/>
            <w:color w:val="000000" w:themeColor="text1"/>
          </w:rPr>
          <w:t>Eqs</w:t>
        </w:r>
        <w:proofErr w:type="spellEnd"/>
        <w:r w:rsidR="003B2460">
          <w:rPr>
            <w:rFonts w:ascii="Times New Roman" w:hAnsi="Times New Roman" w:cs="Times New Roman"/>
            <w:color w:val="000000" w:themeColor="text1"/>
          </w:rPr>
          <w:t xml:space="preserve">. 1-3) to zero, which results in the nullcline of each </w:t>
        </w:r>
        <w:r w:rsidR="003B2460" w:rsidRPr="007B3279">
          <w:rPr>
            <w:rFonts w:ascii="Times New Roman" w:hAnsi="Times New Roman" w:cs="Times New Roman"/>
            <w:i/>
            <w:iCs/>
            <w:color w:val="000000" w:themeColor="text1"/>
            <w:rPrChange w:id="91" w:author="Bo Shen" w:date="2023-02-13T11:17:00Z">
              <w:rPr>
                <w:rFonts w:ascii="Times New Roman" w:hAnsi="Times New Roman" w:cs="Times New Roman"/>
                <w:color w:val="000000" w:themeColor="text1"/>
              </w:rPr>
            </w:rPrChange>
          </w:rPr>
          <w:t>R</w:t>
        </w:r>
        <w:r w:rsidR="003B2460">
          <w:rPr>
            <w:rFonts w:ascii="Times New Roman" w:hAnsi="Times New Roman" w:cs="Times New Roman"/>
            <w:color w:val="000000" w:themeColor="text1"/>
          </w:rPr>
          <w:t xml:space="preserve"> unit</w:t>
        </w:r>
      </w:ins>
      <w:ins w:id="92" w:author="Bo Shen" w:date="2023-02-13T11:10:00Z">
        <w:r w:rsidR="003B2460">
          <w:rPr>
            <w:rFonts w:ascii="Times New Roman" w:hAnsi="Times New Roman" w:cs="Times New Roman"/>
            <w:color w:val="000000" w:themeColor="text1"/>
          </w:rPr>
          <w:t xml:space="preserve"> as a function of the given </w:t>
        </w:r>
      </w:ins>
      <w:ins w:id="93" w:author="Bo Shen" w:date="2023-02-13T11:12:00Z">
        <w:r w:rsidR="003B2460">
          <w:rPr>
            <w:rFonts w:ascii="Times New Roman" w:hAnsi="Times New Roman" w:cs="Times New Roman"/>
            <w:color w:val="000000" w:themeColor="text1"/>
          </w:rPr>
          <w:t>activities</w:t>
        </w:r>
      </w:ins>
      <w:ins w:id="94" w:author="Bo Shen" w:date="2023-02-13T11:10:00Z">
        <w:r w:rsidR="003B2460">
          <w:rPr>
            <w:rFonts w:ascii="Times New Roman" w:hAnsi="Times New Roman" w:cs="Times New Roman"/>
            <w:color w:val="000000" w:themeColor="text1"/>
          </w:rPr>
          <w:t xml:space="preserve"> of the other </w:t>
        </w:r>
        <w:r w:rsidR="003B2460" w:rsidRPr="007B3279">
          <w:rPr>
            <w:rFonts w:ascii="Times New Roman" w:hAnsi="Times New Roman" w:cs="Times New Roman"/>
            <w:i/>
            <w:iCs/>
            <w:color w:val="000000" w:themeColor="text1"/>
            <w:rPrChange w:id="95" w:author="Bo Shen" w:date="2023-02-13T11:17:00Z">
              <w:rPr>
                <w:rFonts w:ascii="Times New Roman" w:hAnsi="Times New Roman" w:cs="Times New Roman"/>
                <w:color w:val="000000" w:themeColor="text1"/>
              </w:rPr>
            </w:rPrChange>
          </w:rPr>
          <w:t>R</w:t>
        </w:r>
        <w:r w:rsidR="003B2460">
          <w:rPr>
            <w:rFonts w:ascii="Times New Roman" w:hAnsi="Times New Roman" w:cs="Times New Roman"/>
            <w:color w:val="000000" w:themeColor="text1"/>
          </w:rPr>
          <w:t xml:space="preserve"> unit</w:t>
        </w:r>
      </w:ins>
      <w:ins w:id="96" w:author="Bo Shen" w:date="2023-02-13T11:29:00Z">
        <w:r w:rsidR="002B72CF">
          <w:rPr>
            <w:rFonts w:ascii="Times New Roman" w:hAnsi="Times New Roman" w:cs="Times New Roman"/>
            <w:color w:val="000000" w:themeColor="text1"/>
          </w:rPr>
          <w:t>, visualized in</w:t>
        </w:r>
      </w:ins>
      <w:ins w:id="97" w:author="Bo Shen" w:date="2023-02-13T11:10:00Z">
        <w:r w:rsidR="003B2460">
          <w:rPr>
            <w:rFonts w:ascii="Times New Roman" w:hAnsi="Times New Roman" w:cs="Times New Roman"/>
            <w:color w:val="000000" w:themeColor="text1"/>
          </w:rPr>
          <w:t xml:space="preserve"> </w:t>
        </w:r>
        <w:r w:rsidR="003B2460" w:rsidRPr="003B2460">
          <w:rPr>
            <w:rFonts w:ascii="Times New Roman" w:hAnsi="Times New Roman" w:cs="Times New Roman"/>
            <w:b/>
            <w:bCs/>
            <w:color w:val="000000" w:themeColor="text1"/>
            <w:rPrChange w:id="98" w:author="Bo Shen" w:date="2023-02-13T11:13:00Z">
              <w:rPr>
                <w:rFonts w:ascii="Times New Roman" w:hAnsi="Times New Roman" w:cs="Times New Roman"/>
                <w:color w:val="000000" w:themeColor="text1"/>
              </w:rPr>
            </w:rPrChange>
          </w:rPr>
          <w:t>Fig. 3D</w:t>
        </w:r>
      </w:ins>
      <w:ins w:id="99" w:author="Bo Shen" w:date="2023-02-13T11:25:00Z">
        <w:r w:rsidR="007D3EAD">
          <w:rPr>
            <w:rFonts w:ascii="Times New Roman" w:hAnsi="Times New Roman" w:cs="Times New Roman"/>
            <w:color w:val="000000" w:themeColor="text1"/>
          </w:rPr>
          <w:t xml:space="preserve">. </w:t>
        </w:r>
      </w:ins>
      <w:ins w:id="100" w:author="Bo Shen" w:date="2023-02-13T11:11:00Z">
        <w:r w:rsidR="003B2460">
          <w:rPr>
            <w:rFonts w:ascii="Times New Roman" w:hAnsi="Times New Roman" w:cs="Times New Roman"/>
            <w:color w:val="000000" w:themeColor="text1"/>
          </w:rPr>
          <w:t xml:space="preserve">The nullclines of </w:t>
        </w:r>
      </w:ins>
      <w:ins w:id="101" w:author="Bo Shen" w:date="2023-02-13T11:17:00Z">
        <w:r w:rsidR="007B3279" w:rsidRPr="0060258A">
          <w:rPr>
            <w:rFonts w:ascii="Times New Roman" w:hAnsi="Times New Roman" w:cs="Times New Roman"/>
            <w:i/>
            <w:color w:val="000000" w:themeColor="text1"/>
          </w:rPr>
          <w:t>R</w:t>
        </w:r>
        <w:r w:rsidR="007B3279" w:rsidRPr="0060258A">
          <w:rPr>
            <w:rFonts w:ascii="Times New Roman" w:hAnsi="Times New Roman" w:cs="Times New Roman"/>
            <w:i/>
            <w:color w:val="000000" w:themeColor="text1"/>
            <w:vertAlign w:val="subscript"/>
          </w:rPr>
          <w:t>1</w:t>
        </w:r>
        <w:r w:rsidR="007B3279" w:rsidRPr="0060258A">
          <w:rPr>
            <w:rFonts w:ascii="Times New Roman" w:hAnsi="Times New Roman" w:cs="Times New Roman"/>
            <w:color w:val="000000" w:themeColor="text1"/>
          </w:rPr>
          <w:t xml:space="preserve"> (solid) and </w:t>
        </w:r>
        <w:r w:rsidR="007B3279" w:rsidRPr="0060258A">
          <w:rPr>
            <w:rFonts w:ascii="Times New Roman" w:hAnsi="Times New Roman" w:cs="Times New Roman"/>
            <w:i/>
            <w:color w:val="000000" w:themeColor="text1"/>
          </w:rPr>
          <w:t>R</w:t>
        </w:r>
        <w:r w:rsidR="007B3279" w:rsidRPr="0060258A">
          <w:rPr>
            <w:rFonts w:ascii="Times New Roman" w:hAnsi="Times New Roman" w:cs="Times New Roman"/>
            <w:i/>
            <w:color w:val="000000" w:themeColor="text1"/>
            <w:vertAlign w:val="subscript"/>
          </w:rPr>
          <w:t>2</w:t>
        </w:r>
        <w:r w:rsidR="007B3279" w:rsidRPr="0060258A">
          <w:rPr>
            <w:rFonts w:ascii="Times New Roman" w:hAnsi="Times New Roman" w:cs="Times New Roman"/>
            <w:color w:val="000000" w:themeColor="text1"/>
          </w:rPr>
          <w:t xml:space="preserve"> (dashed)</w:t>
        </w:r>
      </w:ins>
      <w:ins w:id="102" w:author="Bo Shen" w:date="2023-02-13T11:11:00Z">
        <w:r w:rsidR="003B2460">
          <w:rPr>
            <w:rFonts w:ascii="Times New Roman" w:hAnsi="Times New Roman" w:cs="Times New Roman"/>
            <w:color w:val="000000" w:themeColor="text1"/>
          </w:rPr>
          <w:t xml:space="preserve"> </w:t>
        </w:r>
      </w:ins>
      <w:ins w:id="103" w:author="Bo Shen" w:date="2023-02-13T11:14:00Z">
        <w:r w:rsidR="007B3279">
          <w:rPr>
            <w:rFonts w:ascii="Times New Roman" w:hAnsi="Times New Roman" w:cs="Times New Roman"/>
            <w:color w:val="000000" w:themeColor="text1"/>
          </w:rPr>
          <w:t>intersect</w:t>
        </w:r>
        <w:del w:id="104" w:author="Microsoft Office User" w:date="2023-03-02T08:38:00Z">
          <w:r w:rsidR="007B3279" w:rsidDel="00F540CD">
            <w:rPr>
              <w:rFonts w:ascii="Times New Roman" w:hAnsi="Times New Roman" w:cs="Times New Roman"/>
              <w:color w:val="000000" w:themeColor="text1"/>
            </w:rPr>
            <w:delText>s</w:delText>
          </w:r>
        </w:del>
        <w:r w:rsidR="007B3279">
          <w:rPr>
            <w:rFonts w:ascii="Times New Roman" w:hAnsi="Times New Roman" w:cs="Times New Roman"/>
            <w:color w:val="000000" w:themeColor="text1"/>
          </w:rPr>
          <w:t xml:space="preserve"> </w:t>
        </w:r>
      </w:ins>
      <w:ins w:id="105" w:author="Microsoft Office User" w:date="2023-03-02T08:38:00Z">
        <w:r w:rsidR="00F540CD">
          <w:rPr>
            <w:rFonts w:ascii="Times New Roman" w:hAnsi="Times New Roman" w:cs="Times New Roman"/>
            <w:color w:val="000000" w:themeColor="text1"/>
          </w:rPr>
          <w:t>at</w:t>
        </w:r>
      </w:ins>
      <w:ins w:id="106" w:author="Bo Shen" w:date="2023-02-13T11:14:00Z">
        <w:del w:id="107" w:author="Microsoft Office User" w:date="2023-03-02T08:38:00Z">
          <w:r w:rsidR="007B3279" w:rsidDel="00F540CD">
            <w:rPr>
              <w:rFonts w:ascii="Times New Roman" w:hAnsi="Times New Roman" w:cs="Times New Roman"/>
              <w:color w:val="000000" w:themeColor="text1"/>
            </w:rPr>
            <w:delText>on</w:delText>
          </w:r>
        </w:del>
        <w:r w:rsidR="007B3279">
          <w:rPr>
            <w:rFonts w:ascii="Times New Roman" w:hAnsi="Times New Roman" w:cs="Times New Roman"/>
            <w:color w:val="000000" w:themeColor="text1"/>
          </w:rPr>
          <w:t xml:space="preserve"> </w:t>
        </w:r>
      </w:ins>
      <w:ins w:id="108" w:author="Bo Shen" w:date="2023-02-13T11:11:00Z">
        <w:r w:rsidR="003B2460">
          <w:rPr>
            <w:rFonts w:ascii="Times New Roman" w:hAnsi="Times New Roman" w:cs="Times New Roman"/>
            <w:color w:val="000000" w:themeColor="text1"/>
          </w:rPr>
          <w:t>a unique point</w:t>
        </w:r>
      </w:ins>
      <w:ins w:id="109" w:author="Bo Shen" w:date="2023-02-13T11:15:00Z">
        <w:r w:rsidR="007B3279">
          <w:rPr>
            <w:rFonts w:ascii="Times New Roman" w:hAnsi="Times New Roman" w:cs="Times New Roman"/>
            <w:color w:val="000000" w:themeColor="text1"/>
          </w:rPr>
          <w:t>, regardless of equal or unequal input values</w:t>
        </w:r>
      </w:ins>
      <w:ins w:id="110" w:author="Bo Shen" w:date="2023-02-13T11:26:00Z">
        <w:r w:rsidR="002B72CF">
          <w:rPr>
            <w:rFonts w:ascii="Times New Roman" w:hAnsi="Times New Roman" w:cs="Times New Roman"/>
            <w:color w:val="000000" w:themeColor="text1"/>
          </w:rPr>
          <w:t xml:space="preserve"> (s</w:t>
        </w:r>
      </w:ins>
      <w:ins w:id="111" w:author="Bo Shen" w:date="2023-02-13T11:29:00Z">
        <w:r w:rsidR="005F7CA1">
          <w:rPr>
            <w:rFonts w:ascii="Times New Roman" w:hAnsi="Times New Roman" w:cs="Times New Roman"/>
            <w:color w:val="000000" w:themeColor="text1"/>
          </w:rPr>
          <w:t>ee</w:t>
        </w:r>
      </w:ins>
      <w:ins w:id="112" w:author="Bo Shen" w:date="2023-02-13T11:26:00Z">
        <w:r w:rsidR="002B72CF">
          <w:rPr>
            <w:rFonts w:ascii="Times New Roman" w:hAnsi="Times New Roman" w:cs="Times New Roman"/>
            <w:color w:val="000000" w:themeColor="text1"/>
          </w:rPr>
          <w:t xml:space="preserve"> different panels</w:t>
        </w:r>
      </w:ins>
      <w:ins w:id="113" w:author="Bo Shen" w:date="2023-02-13T11:29:00Z">
        <w:r w:rsidR="005F7CA1">
          <w:rPr>
            <w:rFonts w:ascii="Times New Roman" w:hAnsi="Times New Roman" w:cs="Times New Roman"/>
            <w:color w:val="000000" w:themeColor="text1"/>
          </w:rPr>
          <w:t xml:space="preserve"> for </w:t>
        </w:r>
      </w:ins>
      <w:ins w:id="114" w:author="Bo Shen" w:date="2023-02-13T11:30:00Z">
        <w:r w:rsidR="005F7CA1">
          <w:rPr>
            <w:rFonts w:ascii="Times New Roman" w:hAnsi="Times New Roman" w:cs="Times New Roman"/>
            <w:color w:val="000000" w:themeColor="text1"/>
          </w:rPr>
          <w:t xml:space="preserve">examples of different </w:t>
        </w:r>
        <w:r w:rsidR="005F7CA1">
          <w:rPr>
            <w:rFonts w:ascii="Times New Roman" w:hAnsi="Times New Roman" w:cs="Times New Roman"/>
            <w:color w:val="000000" w:themeColor="text1"/>
          </w:rPr>
          <w:lastRenderedPageBreak/>
          <w:t>inputs</w:t>
        </w:r>
      </w:ins>
      <w:ins w:id="115" w:author="Bo Shen" w:date="2023-02-13T11:26:00Z">
        <w:r w:rsidR="002B72CF">
          <w:rPr>
            <w:rFonts w:ascii="Times New Roman" w:hAnsi="Times New Roman" w:cs="Times New Roman"/>
            <w:color w:val="000000" w:themeColor="text1"/>
          </w:rPr>
          <w:t>)</w:t>
        </w:r>
      </w:ins>
      <w:ins w:id="116" w:author="Bo Shen" w:date="2023-02-13T11:15:00Z">
        <w:r w:rsidR="007B3279">
          <w:rPr>
            <w:rFonts w:ascii="Times New Roman" w:hAnsi="Times New Roman" w:cs="Times New Roman"/>
            <w:color w:val="000000" w:themeColor="text1"/>
          </w:rPr>
          <w:t>. Th</w:t>
        </w:r>
      </w:ins>
      <w:ins w:id="117" w:author="Microsoft Office User" w:date="2023-03-02T08:39:00Z">
        <w:r w:rsidR="00F540CD">
          <w:rPr>
            <w:rFonts w:ascii="Times New Roman" w:hAnsi="Times New Roman" w:cs="Times New Roman"/>
            <w:color w:val="000000" w:themeColor="text1"/>
          </w:rPr>
          <w:t>is point</w:t>
        </w:r>
      </w:ins>
      <w:ins w:id="118" w:author="Bo Shen" w:date="2023-02-13T11:15:00Z">
        <w:del w:id="119" w:author="Microsoft Office User" w:date="2023-03-02T08:39:00Z">
          <w:r w:rsidR="007B3279" w:rsidDel="00F540CD">
            <w:rPr>
              <w:rFonts w:ascii="Times New Roman" w:hAnsi="Times New Roman" w:cs="Times New Roman"/>
              <w:color w:val="000000" w:themeColor="text1"/>
            </w:rPr>
            <w:delText>at</w:delText>
          </w:r>
        </w:del>
        <w:r w:rsidR="007B3279">
          <w:rPr>
            <w:rFonts w:ascii="Times New Roman" w:hAnsi="Times New Roman" w:cs="Times New Roman"/>
            <w:color w:val="000000" w:themeColor="text1"/>
          </w:rPr>
          <w:t xml:space="preserve"> indicates </w:t>
        </w:r>
      </w:ins>
      <w:ins w:id="120" w:author="Microsoft Office User" w:date="2023-03-02T08:42:00Z">
        <w:r w:rsidR="00F540CD">
          <w:rPr>
            <w:rFonts w:ascii="Times New Roman" w:hAnsi="Times New Roman" w:cs="Times New Roman"/>
            <w:color w:val="000000" w:themeColor="text1"/>
          </w:rPr>
          <w:t xml:space="preserve">that </w:t>
        </w:r>
      </w:ins>
      <w:ins w:id="121" w:author="Bo Shen" w:date="2023-02-13T11:18:00Z">
        <w:r w:rsidR="007B3279">
          <w:rPr>
            <w:rFonts w:ascii="Times New Roman" w:hAnsi="Times New Roman" w:cs="Times New Roman"/>
            <w:color w:val="000000" w:themeColor="text1"/>
          </w:rPr>
          <w:t>th</w:t>
        </w:r>
      </w:ins>
      <w:ins w:id="122" w:author="Microsoft Office User" w:date="2023-03-02T08:42:00Z">
        <w:r w:rsidR="00F540CD">
          <w:rPr>
            <w:rFonts w:ascii="Times New Roman" w:hAnsi="Times New Roman" w:cs="Times New Roman"/>
            <w:color w:val="000000" w:themeColor="text1"/>
          </w:rPr>
          <w:t>e</w:t>
        </w:r>
      </w:ins>
      <w:ins w:id="123" w:author="Bo Shen" w:date="2023-02-13T11:18:00Z">
        <w:del w:id="124" w:author="Microsoft Office User" w:date="2023-03-02T08:41:00Z">
          <w:r w:rsidR="007B3279" w:rsidDel="00F540CD">
            <w:rPr>
              <w:rFonts w:ascii="Times New Roman" w:hAnsi="Times New Roman" w:cs="Times New Roman"/>
              <w:color w:val="000000" w:themeColor="text1"/>
            </w:rPr>
            <w:delText>is</w:delText>
          </w:r>
        </w:del>
        <w:r w:rsidR="007B3279">
          <w:rPr>
            <w:rFonts w:ascii="Times New Roman" w:hAnsi="Times New Roman" w:cs="Times New Roman"/>
            <w:color w:val="000000" w:themeColor="text1"/>
          </w:rPr>
          <w:t xml:space="preserve"> dynamical system</w:t>
        </w:r>
      </w:ins>
      <w:ins w:id="125" w:author="Bo Shen" w:date="2023-02-13T11:19:00Z">
        <w:r w:rsidR="00E6168D">
          <w:rPr>
            <w:rFonts w:ascii="Times New Roman" w:hAnsi="Times New Roman" w:cs="Times New Roman"/>
            <w:color w:val="000000" w:themeColor="text1"/>
          </w:rPr>
          <w:t>, when receiving any positive inputs,</w:t>
        </w:r>
      </w:ins>
      <w:ins w:id="126" w:author="Bo Shen" w:date="2023-02-13T11:18:00Z">
        <w:r w:rsidR="007B3279">
          <w:rPr>
            <w:rFonts w:ascii="Times New Roman" w:hAnsi="Times New Roman" w:cs="Times New Roman"/>
            <w:color w:val="000000" w:themeColor="text1"/>
          </w:rPr>
          <w:t xml:space="preserve"> </w:t>
        </w:r>
      </w:ins>
      <w:ins w:id="127" w:author="Microsoft Office User" w:date="2023-03-02T08:41:00Z">
        <w:r w:rsidR="00F540CD">
          <w:rPr>
            <w:rFonts w:ascii="Times New Roman" w:hAnsi="Times New Roman" w:cs="Times New Roman"/>
            <w:color w:val="000000" w:themeColor="text1"/>
          </w:rPr>
          <w:t xml:space="preserve">can maintain an equilibrium </w:t>
        </w:r>
      </w:ins>
      <w:ins w:id="128" w:author="Bo Shen" w:date="2023-02-13T11:30:00Z">
        <w:del w:id="129" w:author="Microsoft Office User" w:date="2023-03-02T08:41:00Z">
          <w:r w:rsidR="005F7CA1" w:rsidDel="00F540CD">
            <w:rPr>
              <w:rFonts w:ascii="Times New Roman" w:hAnsi="Times New Roman" w:cs="Times New Roman"/>
              <w:color w:val="000000" w:themeColor="text1"/>
            </w:rPr>
            <w:delText>ex</w:delText>
          </w:r>
        </w:del>
        <w:del w:id="130" w:author="Microsoft Office User" w:date="2023-03-02T08:40:00Z">
          <w:r w:rsidR="005F7CA1" w:rsidDel="00F540CD">
            <w:rPr>
              <w:rFonts w:ascii="Times New Roman" w:hAnsi="Times New Roman" w:cs="Times New Roman"/>
              <w:color w:val="000000" w:themeColor="text1"/>
            </w:rPr>
            <w:delText>ists</w:delText>
          </w:r>
        </w:del>
      </w:ins>
      <w:ins w:id="131" w:author="Bo Shen" w:date="2023-02-13T11:13:00Z">
        <w:del w:id="132" w:author="Microsoft Office User" w:date="2023-03-02T08:41:00Z">
          <w:r w:rsidR="003B2460" w:rsidDel="00F540CD">
            <w:rPr>
              <w:rFonts w:ascii="Times New Roman" w:hAnsi="Times New Roman" w:cs="Times New Roman"/>
              <w:color w:val="000000" w:themeColor="text1"/>
            </w:rPr>
            <w:delText xml:space="preserve"> a steady point</w:delText>
          </w:r>
        </w:del>
      </w:ins>
      <w:ins w:id="133" w:author="Microsoft Office User" w:date="2023-03-02T08:39:00Z">
        <w:r w:rsidR="00F540CD">
          <w:rPr>
            <w:rFonts w:ascii="Times New Roman" w:hAnsi="Times New Roman" w:cs="Times New Roman"/>
            <w:color w:val="000000" w:themeColor="text1"/>
          </w:rPr>
          <w:t>where</w:t>
        </w:r>
      </w:ins>
      <w:ins w:id="134" w:author="Bo Shen" w:date="2023-02-13T11:11:00Z">
        <w:del w:id="135" w:author="Microsoft Office User" w:date="2023-03-02T08:39:00Z">
          <w:r w:rsidR="003B2460" w:rsidDel="00F540CD">
            <w:rPr>
              <w:rFonts w:ascii="Times New Roman" w:hAnsi="Times New Roman" w:cs="Times New Roman"/>
              <w:color w:val="000000" w:themeColor="text1"/>
            </w:rPr>
            <w:delText>.</w:delText>
          </w:r>
        </w:del>
      </w:ins>
      <w:ins w:id="136" w:author="Bo Shen" w:date="2023-02-13T11:19:00Z">
        <w:del w:id="137" w:author="Microsoft Office User" w:date="2023-03-02T08:39:00Z">
          <w:r w:rsidR="00E6168D" w:rsidDel="00F540CD">
            <w:rPr>
              <w:rFonts w:ascii="Times New Roman" w:hAnsi="Times New Roman" w:cs="Times New Roman"/>
              <w:color w:val="000000" w:themeColor="text1"/>
            </w:rPr>
            <w:delText xml:space="preserve"> On this point,</w:delText>
          </w:r>
        </w:del>
        <w:r w:rsidR="00E6168D">
          <w:rPr>
            <w:rFonts w:ascii="Times New Roman" w:hAnsi="Times New Roman" w:cs="Times New Roman"/>
            <w:color w:val="000000" w:themeColor="text1"/>
          </w:rPr>
          <w:t xml:space="preserve"> </w:t>
        </w:r>
      </w:ins>
      <w:ins w:id="138" w:author="Bo Shen" w:date="2023-02-13T11:31:00Z">
        <w:r w:rsidR="005F7CA1">
          <w:rPr>
            <w:rFonts w:ascii="Times New Roman" w:hAnsi="Times New Roman" w:cs="Times New Roman"/>
            <w:color w:val="000000" w:themeColor="text1"/>
          </w:rPr>
          <w:t>every</w:t>
        </w:r>
      </w:ins>
      <w:ins w:id="139" w:author="Bo Shen" w:date="2023-02-13T11:19:00Z">
        <w:r w:rsidR="00E6168D">
          <w:rPr>
            <w:rFonts w:ascii="Times New Roman" w:hAnsi="Times New Roman" w:cs="Times New Roman"/>
            <w:color w:val="000000" w:themeColor="text1"/>
          </w:rPr>
          <w:t xml:space="preserve"> unit</w:t>
        </w:r>
      </w:ins>
      <w:ins w:id="140" w:author="Microsoft Office User" w:date="2023-03-02T08:42:00Z">
        <w:r w:rsidR="00F540CD">
          <w:rPr>
            <w:rFonts w:ascii="Times New Roman" w:hAnsi="Times New Roman" w:cs="Times New Roman"/>
            <w:color w:val="000000" w:themeColor="text1"/>
          </w:rPr>
          <w:t xml:space="preserve"> maintains a steady level of activity</w:t>
        </w:r>
      </w:ins>
      <w:ins w:id="141" w:author="Bo Shen" w:date="2023-02-13T11:19:00Z">
        <w:del w:id="142" w:author="Microsoft Office User" w:date="2023-03-02T08:42:00Z">
          <w:r w:rsidR="00E6168D" w:rsidDel="00522E3C">
            <w:rPr>
              <w:rFonts w:ascii="Times New Roman" w:hAnsi="Times New Roman" w:cs="Times New Roman"/>
              <w:color w:val="000000" w:themeColor="text1"/>
            </w:rPr>
            <w:delText xml:space="preserve"> </w:delText>
          </w:r>
        </w:del>
      </w:ins>
      <w:ins w:id="143" w:author="Bo Shen" w:date="2023-02-13T11:31:00Z">
        <w:del w:id="144" w:author="Microsoft Office User" w:date="2023-03-02T08:40:00Z">
          <w:r w:rsidR="005F7CA1" w:rsidDel="00F540CD">
            <w:rPr>
              <w:rFonts w:ascii="Times New Roman" w:hAnsi="Times New Roman" w:cs="Times New Roman"/>
              <w:color w:val="000000" w:themeColor="text1"/>
            </w:rPr>
            <w:delText>settles into</w:delText>
          </w:r>
        </w:del>
      </w:ins>
      <w:ins w:id="145" w:author="Bo Shen" w:date="2023-02-13T11:19:00Z">
        <w:del w:id="146" w:author="Microsoft Office User" w:date="2023-03-02T08:40:00Z">
          <w:r w:rsidR="00E6168D" w:rsidDel="00F540CD">
            <w:rPr>
              <w:rFonts w:ascii="Times New Roman" w:hAnsi="Times New Roman" w:cs="Times New Roman"/>
              <w:color w:val="000000" w:themeColor="text1"/>
            </w:rPr>
            <w:delText xml:space="preserve"> their </w:delText>
          </w:r>
        </w:del>
      </w:ins>
      <w:ins w:id="147" w:author="Bo Shen" w:date="2023-02-13T11:20:00Z">
        <w:del w:id="148" w:author="Microsoft Office User" w:date="2023-03-02T08:40:00Z">
          <w:r w:rsidR="00E6168D" w:rsidDel="00F540CD">
            <w:rPr>
              <w:rFonts w:ascii="Times New Roman" w:hAnsi="Times New Roman" w:cs="Times New Roman"/>
              <w:color w:val="000000" w:themeColor="text1"/>
            </w:rPr>
            <w:delText>equilibri</w:delText>
          </w:r>
        </w:del>
      </w:ins>
      <w:ins w:id="149" w:author="Bo Shen" w:date="2023-02-13T11:31:00Z">
        <w:del w:id="150" w:author="Microsoft Office User" w:date="2023-03-02T08:40:00Z">
          <w:r w:rsidR="005F7CA1" w:rsidDel="00F540CD">
            <w:rPr>
              <w:rFonts w:ascii="Times New Roman" w:hAnsi="Times New Roman" w:cs="Times New Roman"/>
              <w:color w:val="000000" w:themeColor="text1"/>
            </w:rPr>
            <w:delText>um</w:delText>
          </w:r>
        </w:del>
      </w:ins>
      <w:ins w:id="151" w:author="Bo Shen" w:date="2023-02-13T11:19:00Z">
        <w:r w:rsidR="00E6168D">
          <w:rPr>
            <w:rFonts w:ascii="Times New Roman" w:hAnsi="Times New Roman" w:cs="Times New Roman"/>
            <w:color w:val="000000" w:themeColor="text1"/>
          </w:rPr>
          <w:t>.</w:t>
        </w:r>
      </w:ins>
      <w:ins w:id="152" w:author="Bo Shen" w:date="2023-02-13T11:15:00Z">
        <w:r w:rsidR="007B3279">
          <w:rPr>
            <w:rFonts w:ascii="Times New Roman" w:hAnsi="Times New Roman" w:cs="Times New Roman"/>
            <w:color w:val="000000" w:themeColor="text1"/>
          </w:rPr>
          <w:t xml:space="preserve"> </w:t>
        </w:r>
      </w:ins>
      <w:ins w:id="153" w:author="Bo Shen" w:date="2023-02-13T11:31:00Z">
        <w:r w:rsidR="005F7CA1">
          <w:rPr>
            <w:rFonts w:ascii="Times New Roman" w:hAnsi="Times New Roman" w:cs="Times New Roman"/>
            <w:color w:val="000000" w:themeColor="text1"/>
          </w:rPr>
          <w:t xml:space="preserve">Linearization analysis around this point </w:t>
        </w:r>
      </w:ins>
      <w:ins w:id="154" w:author="Bo Shen" w:date="2023-02-13T11:32:00Z">
        <w:r w:rsidR="005F7CA1">
          <w:rPr>
            <w:rFonts w:ascii="Times New Roman" w:hAnsi="Times New Roman" w:cs="Times New Roman"/>
            <w:color w:val="000000" w:themeColor="text1"/>
          </w:rPr>
          <w:t>suggests that this point is attractive</w:t>
        </w:r>
      </w:ins>
      <w:ins w:id="155" w:author="Microsoft Office User" w:date="2023-03-02T08:42:00Z">
        <w:r w:rsidR="00522E3C">
          <w:rPr>
            <w:rFonts w:ascii="Times New Roman" w:hAnsi="Times New Roman" w:cs="Times New Roman"/>
            <w:color w:val="000000" w:themeColor="text1"/>
          </w:rPr>
          <w:t>:</w:t>
        </w:r>
      </w:ins>
      <w:ins w:id="156" w:author="Bo Shen" w:date="2023-02-13T11:32:00Z">
        <w:del w:id="157" w:author="Microsoft Office User" w:date="2023-03-02T08:42:00Z">
          <w:r w:rsidR="005F7CA1" w:rsidDel="00522E3C">
            <w:rPr>
              <w:rFonts w:ascii="Times New Roman" w:hAnsi="Times New Roman" w:cs="Times New Roman"/>
              <w:color w:val="000000" w:themeColor="text1"/>
            </w:rPr>
            <w:delText>, indicating that</w:delText>
          </w:r>
        </w:del>
      </w:ins>
      <w:ins w:id="158" w:author="Bo Shen" w:date="2023-02-13T11:20:00Z">
        <w:r w:rsidR="00E6168D">
          <w:rPr>
            <w:rFonts w:ascii="Times New Roman" w:hAnsi="Times New Roman" w:cs="Times New Roman"/>
            <w:color w:val="000000" w:themeColor="text1"/>
          </w:rPr>
          <w:t xml:space="preserve"> </w:t>
        </w:r>
      </w:ins>
      <w:ins w:id="159" w:author="Bo Shen" w:date="2023-02-13T11:32:00Z">
        <w:r w:rsidR="005F7CA1">
          <w:rPr>
            <w:rFonts w:ascii="Times New Roman" w:hAnsi="Times New Roman" w:cs="Times New Roman"/>
            <w:color w:val="000000" w:themeColor="text1"/>
          </w:rPr>
          <w:t>g</w:t>
        </w:r>
      </w:ins>
      <w:ins w:id="160" w:author="Bo Shen" w:date="2023-02-13T11:20:00Z">
        <w:r w:rsidR="00E6168D">
          <w:rPr>
            <w:rFonts w:ascii="Times New Roman" w:hAnsi="Times New Roman" w:cs="Times New Roman"/>
            <w:color w:val="000000" w:themeColor="text1"/>
          </w:rPr>
          <w:t>iven any</w:t>
        </w:r>
      </w:ins>
      <w:ins w:id="161" w:author="Bo Shen" w:date="2023-02-13T11:21:00Z">
        <w:r w:rsidR="00E6168D">
          <w:rPr>
            <w:rFonts w:ascii="Times New Roman" w:hAnsi="Times New Roman" w:cs="Times New Roman"/>
            <w:color w:val="000000" w:themeColor="text1"/>
          </w:rPr>
          <w:t xml:space="preserve"> initial values</w:t>
        </w:r>
      </w:ins>
      <w:ins w:id="162" w:author="Bo Shen" w:date="2023-02-13T11:33:00Z">
        <w:r w:rsidR="005F7CA1">
          <w:rPr>
            <w:rFonts w:ascii="Times New Roman" w:hAnsi="Times New Roman" w:cs="Times New Roman"/>
            <w:color w:val="000000" w:themeColor="text1"/>
          </w:rPr>
          <w:t xml:space="preserve"> to the system</w:t>
        </w:r>
      </w:ins>
      <w:ins w:id="163" w:author="Bo Shen" w:date="2023-02-13T11:21:00Z">
        <w:r w:rsidR="00E6168D">
          <w:rPr>
            <w:rFonts w:ascii="Times New Roman" w:hAnsi="Times New Roman" w:cs="Times New Roman"/>
            <w:color w:val="000000" w:themeColor="text1"/>
          </w:rPr>
          <w:t xml:space="preserve">, the </w:t>
        </w:r>
      </w:ins>
      <w:ins w:id="164" w:author="Bo Shen" w:date="2023-02-13T11:33:00Z">
        <w:r w:rsidR="005F7CA1">
          <w:rPr>
            <w:rFonts w:ascii="Times New Roman" w:hAnsi="Times New Roman" w:cs="Times New Roman"/>
            <w:color w:val="000000" w:themeColor="text1"/>
          </w:rPr>
          <w:t>activities of the units</w:t>
        </w:r>
      </w:ins>
      <w:ins w:id="165" w:author="Bo Shen" w:date="2023-02-13T11:21:00Z">
        <w:r w:rsidR="00E6168D">
          <w:rPr>
            <w:rFonts w:ascii="Times New Roman" w:hAnsi="Times New Roman" w:cs="Times New Roman"/>
            <w:color w:val="000000" w:themeColor="text1"/>
          </w:rPr>
          <w:t xml:space="preserve"> will </w:t>
        </w:r>
      </w:ins>
      <w:ins w:id="166" w:author="Bo Shen" w:date="2023-02-13T11:33:00Z">
        <w:r w:rsidR="005F7CA1">
          <w:rPr>
            <w:rFonts w:ascii="Times New Roman" w:hAnsi="Times New Roman" w:cs="Times New Roman"/>
            <w:color w:val="000000" w:themeColor="text1"/>
          </w:rPr>
          <w:t>converge in</w:t>
        </w:r>
      </w:ins>
      <w:ins w:id="167" w:author="Bo Shen" w:date="2023-02-13T11:21:00Z">
        <w:r w:rsidR="00E6168D">
          <w:rPr>
            <w:rFonts w:ascii="Times New Roman" w:hAnsi="Times New Roman" w:cs="Times New Roman"/>
            <w:color w:val="000000" w:themeColor="text1"/>
          </w:rPr>
          <w:t xml:space="preserve">to the unique </w:t>
        </w:r>
      </w:ins>
      <w:ins w:id="168" w:author="Bo Shen" w:date="2023-02-13T11:22:00Z">
        <w:r w:rsidR="00E6168D">
          <w:rPr>
            <w:rFonts w:ascii="Times New Roman" w:hAnsi="Times New Roman" w:cs="Times New Roman"/>
            <w:color w:val="000000" w:themeColor="text1"/>
          </w:rPr>
          <w:t>equilibrium</w:t>
        </w:r>
      </w:ins>
      <w:ins w:id="169" w:author="Bo Shen" w:date="2023-02-13T11:21:00Z">
        <w:r w:rsidR="00E6168D">
          <w:rPr>
            <w:rFonts w:ascii="Times New Roman" w:hAnsi="Times New Roman" w:cs="Times New Roman"/>
            <w:color w:val="000000" w:themeColor="text1"/>
          </w:rPr>
          <w:t xml:space="preserve"> point</w:t>
        </w:r>
      </w:ins>
      <w:del w:id="170" w:author="Bo Shen" w:date="2023-02-13T11:34:00Z">
        <w:r w:rsidRPr="0060258A" w:rsidDel="005F7CA1">
          <w:rPr>
            <w:rFonts w:ascii="Times New Roman" w:hAnsi="Times New Roman" w:cs="Times New Roman" w:hint="eastAsia"/>
            <w:b/>
            <w:color w:val="000000" w:themeColor="text1"/>
          </w:rPr>
          <w:delText>Fig</w:delText>
        </w:r>
        <w:r w:rsidRPr="0060258A" w:rsidDel="005F7CA1">
          <w:rPr>
            <w:rFonts w:ascii="Times New Roman" w:hAnsi="Times New Roman" w:cs="Times New Roman"/>
            <w:b/>
            <w:color w:val="000000" w:themeColor="text1"/>
          </w:rPr>
          <w:delText>. 3D</w:delText>
        </w:r>
        <w:r w:rsidRPr="0060258A" w:rsidDel="005F7CA1">
          <w:rPr>
            <w:rFonts w:ascii="Times New Roman" w:hAnsi="Times New Roman" w:cs="Times New Roman"/>
            <w:color w:val="000000" w:themeColor="text1"/>
          </w:rPr>
          <w:delText xml:space="preserve"> </w:delText>
        </w:r>
        <w:r w:rsidRPr="0060258A" w:rsidDel="005F7CA1">
          <w:rPr>
            <w:rFonts w:ascii="Times New Roman" w:hAnsi="Times New Roman" w:cs="Times New Roman" w:hint="eastAsia"/>
            <w:color w:val="000000" w:themeColor="text1"/>
          </w:rPr>
          <w:delText>shows</w:delText>
        </w:r>
        <w:r w:rsidRPr="0060258A" w:rsidDel="005F7CA1">
          <w:rPr>
            <w:rFonts w:ascii="Times New Roman" w:hAnsi="Times New Roman" w:cs="Times New Roman"/>
            <w:color w:val="000000" w:themeColor="text1"/>
          </w:rPr>
          <w:delText xml:space="preserve"> that the nullclines of </w:delText>
        </w:r>
        <w:r w:rsidRPr="0060258A" w:rsidDel="005F7CA1">
          <w:rPr>
            <w:rFonts w:ascii="Times New Roman" w:hAnsi="Times New Roman" w:cs="Times New Roman"/>
            <w:i/>
            <w:color w:val="000000" w:themeColor="text1"/>
          </w:rPr>
          <w:delText>R</w:delText>
        </w:r>
        <w:r w:rsidRPr="0060258A" w:rsidDel="005F7CA1">
          <w:rPr>
            <w:rFonts w:ascii="Times New Roman" w:hAnsi="Times New Roman" w:cs="Times New Roman"/>
            <w:i/>
            <w:color w:val="000000" w:themeColor="text1"/>
            <w:vertAlign w:val="subscript"/>
          </w:rPr>
          <w:delText>1</w:delText>
        </w:r>
        <w:r w:rsidRPr="0060258A" w:rsidDel="005F7CA1">
          <w:rPr>
            <w:rFonts w:ascii="Times New Roman" w:hAnsi="Times New Roman" w:cs="Times New Roman"/>
            <w:color w:val="000000" w:themeColor="text1"/>
          </w:rPr>
          <w:delText xml:space="preserve"> (solid) and </w:delText>
        </w:r>
        <w:r w:rsidRPr="0060258A" w:rsidDel="005F7CA1">
          <w:rPr>
            <w:rFonts w:ascii="Times New Roman" w:hAnsi="Times New Roman" w:cs="Times New Roman"/>
            <w:i/>
            <w:color w:val="000000" w:themeColor="text1"/>
          </w:rPr>
          <w:delText>R</w:delText>
        </w:r>
        <w:r w:rsidRPr="0060258A" w:rsidDel="005F7CA1">
          <w:rPr>
            <w:rFonts w:ascii="Times New Roman" w:hAnsi="Times New Roman" w:cs="Times New Roman"/>
            <w:i/>
            <w:color w:val="000000" w:themeColor="text1"/>
            <w:vertAlign w:val="subscript"/>
          </w:rPr>
          <w:delText>2</w:delText>
        </w:r>
        <w:r w:rsidRPr="0060258A" w:rsidDel="005F7CA1">
          <w:rPr>
            <w:rFonts w:ascii="Times New Roman" w:hAnsi="Times New Roman" w:cs="Times New Roman"/>
            <w:color w:val="000000" w:themeColor="text1"/>
          </w:rPr>
          <w:delText xml:space="preserve"> (dashed), which represent the equilibrium state of each individual unit, intersect at a unique </w:delText>
        </w:r>
        <w:r w:rsidR="00936447" w:rsidRPr="0060258A" w:rsidDel="005F7CA1">
          <w:rPr>
            <w:rFonts w:ascii="Times New Roman" w:hAnsi="Times New Roman" w:cs="Times New Roman"/>
            <w:color w:val="000000" w:themeColor="text1"/>
          </w:rPr>
          <w:delText xml:space="preserve">and stable </w:delText>
        </w:r>
        <w:r w:rsidRPr="0060258A" w:rsidDel="005F7CA1">
          <w:rPr>
            <w:rFonts w:ascii="Times New Roman" w:hAnsi="Times New Roman" w:cs="Times New Roman"/>
            <w:color w:val="000000" w:themeColor="text1"/>
          </w:rPr>
          <w:delText>equilibrium point regardless of equal or unequal inputs</w:delText>
        </w:r>
      </w:del>
      <w:r w:rsidR="00936447" w:rsidRPr="0060258A">
        <w:rPr>
          <w:rFonts w:ascii="Times New Roman" w:hAnsi="Times New Roman" w:cs="Times New Roman"/>
          <w:color w:val="000000" w:themeColor="text1"/>
        </w:rPr>
        <w:t xml:space="preserve"> (</w:t>
      </w:r>
      <w:r w:rsidR="003F36D7" w:rsidRPr="0060258A">
        <w:rPr>
          <w:rFonts w:ascii="Times New Roman" w:hAnsi="Times New Roman" w:cs="Times New Roman"/>
          <w:color w:val="000000" w:themeColor="text1"/>
        </w:rPr>
        <w:t>see</w:t>
      </w:r>
      <w:r w:rsidR="003F36D7">
        <w:rPr>
          <w:rFonts w:ascii="Times New Roman" w:hAnsi="Times New Roman" w:cs="Times New Roman"/>
          <w:color w:val="000000" w:themeColor="text1"/>
        </w:rPr>
        <w:t xml:space="preserve"> </w:t>
      </w:r>
      <w:r w:rsidR="003F36D7" w:rsidRPr="00375C7B">
        <w:rPr>
          <w:rFonts w:ascii="Times New Roman" w:hAnsi="Times New Roman" w:cs="Times New Roman"/>
          <w:b/>
          <w:color w:val="000000" w:themeColor="text1"/>
        </w:rPr>
        <w:t>Methods</w:t>
      </w:r>
      <w:r w:rsidR="003F36D7" w:rsidRPr="0060258A">
        <w:rPr>
          <w:rFonts w:ascii="Times New Roman" w:hAnsi="Times New Roman" w:cs="Times New Roman"/>
          <w:color w:val="000000" w:themeColor="text1"/>
        </w:rPr>
        <w:t xml:space="preserve"> </w:t>
      </w:r>
      <w:r w:rsidR="003F36D7" w:rsidRPr="0060258A">
        <w:rPr>
          <w:rFonts w:ascii="Times New Roman" w:hAnsi="Times New Roman" w:cs="Times New Roman"/>
          <w:i/>
          <w:color w:val="000000" w:themeColor="text1"/>
        </w:rPr>
        <w:t>Equilibria and stability analysis of the LDDM</w:t>
      </w:r>
      <w:r w:rsidR="00D7778B">
        <w:rPr>
          <w:rFonts w:ascii="Times New Roman" w:hAnsi="Times New Roman" w:cs="Times New Roman"/>
          <w:i/>
          <w:color w:val="000000" w:themeColor="text1"/>
        </w:rPr>
        <w:t xml:space="preserve"> </w:t>
      </w:r>
      <w:r w:rsidR="00D7778B" w:rsidRPr="00D7778B">
        <w:rPr>
          <w:rFonts w:ascii="Times New Roman" w:hAnsi="Times New Roman" w:cs="Times New Roman"/>
          <w:color w:val="000000" w:themeColor="text1"/>
        </w:rPr>
        <w:t>for</w:t>
      </w:r>
      <w:r w:rsidR="00D7778B">
        <w:rPr>
          <w:rFonts w:ascii="Times New Roman" w:hAnsi="Times New Roman" w:cs="Times New Roman"/>
          <w:i/>
          <w:color w:val="000000" w:themeColor="text1"/>
        </w:rPr>
        <w:t xml:space="preserve"> </w:t>
      </w:r>
      <w:r w:rsidR="00D7778B" w:rsidRPr="0060258A">
        <w:rPr>
          <w:rFonts w:ascii="Times New Roman" w:hAnsi="Times New Roman" w:cs="Times New Roman"/>
          <w:color w:val="000000" w:themeColor="text1"/>
        </w:rPr>
        <w:t>mathematical proof</w:t>
      </w:r>
      <w:r w:rsidR="00936447"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The </w:t>
      </w:r>
      <w:ins w:id="171" w:author="Bo Shen" w:date="2023-02-13T11:35:00Z">
        <w:r w:rsidR="0049312B">
          <w:rPr>
            <w:rFonts w:ascii="Times New Roman" w:hAnsi="Times New Roman" w:cs="Times New Roman"/>
            <w:color w:val="000000" w:themeColor="text1"/>
          </w:rPr>
          <w:t xml:space="preserve">solution of the </w:t>
        </w:r>
      </w:ins>
      <w:r w:rsidRPr="0060258A">
        <w:rPr>
          <w:rFonts w:ascii="Times New Roman" w:hAnsi="Times New Roman" w:cs="Times New Roman"/>
          <w:color w:val="000000" w:themeColor="text1"/>
        </w:rPr>
        <w:t xml:space="preserve">steady state of neural activity </w:t>
      </w:r>
      <w:del w:id="172" w:author="Bo Shen" w:date="2023-02-13T11:34:00Z">
        <w:r w:rsidRPr="0060258A" w:rsidDel="0049312B">
          <w:rPr>
            <w:rFonts w:ascii="Times New Roman" w:hAnsi="Times New Roman" w:cs="Times New Roman"/>
            <w:color w:val="000000" w:themeColor="text1"/>
          </w:rPr>
          <w:delText>(</w:delText>
        </w:r>
      </w:del>
      <m:oMath>
        <m:sSubSup>
          <m:sSubSupPr>
            <m:ctrlPr>
              <w:del w:id="173" w:author="Bo Shen" w:date="2023-02-13T11:34:00Z">
                <w:rPr>
                  <w:rFonts w:ascii="Cambria Math" w:hAnsi="Cambria Math" w:cs="Times New Roman"/>
                  <w:i/>
                  <w:color w:val="000000" w:themeColor="text1"/>
                </w:rPr>
              </w:del>
            </m:ctrlPr>
          </m:sSubSupPr>
          <m:e>
            <m:r>
              <w:del w:id="174" w:author="Bo Shen" w:date="2023-02-13T11:34:00Z">
                <w:rPr>
                  <w:rFonts w:ascii="Cambria Math" w:hAnsi="Cambria Math" w:cs="Times New Roman"/>
                  <w:color w:val="000000" w:themeColor="text1"/>
                </w:rPr>
                <m:t>R</m:t>
              </w:del>
            </m:r>
          </m:e>
          <m:sub>
            <m:r>
              <w:del w:id="175" w:author="Bo Shen" w:date="2023-02-13T11:34:00Z">
                <w:rPr>
                  <w:rFonts w:ascii="Cambria Math" w:hAnsi="Cambria Math" w:cs="Times New Roman"/>
                  <w:color w:val="000000" w:themeColor="text1"/>
                </w:rPr>
                <m:t>i</m:t>
              </w:del>
            </m:r>
          </m:sub>
          <m:sup>
            <m:r>
              <w:del w:id="176" w:author="Bo Shen" w:date="2023-02-13T11:34:00Z">
                <w:rPr>
                  <w:rFonts w:ascii="Cambria Math" w:hAnsi="Cambria Math" w:cs="Times New Roman"/>
                  <w:color w:val="000000" w:themeColor="text1"/>
                </w:rPr>
                <m:t>*</m:t>
              </w:del>
            </m:r>
          </m:sup>
        </m:sSubSup>
      </m:oMath>
      <w:del w:id="177" w:author="Bo Shen" w:date="2023-02-13T11:34:00Z">
        <w:r w:rsidRPr="0060258A" w:rsidDel="0049312B">
          <w:rPr>
            <w:rFonts w:ascii="Times New Roman" w:hAnsi="Times New Roman" w:cs="Times New Roman"/>
            <w:color w:val="000000" w:themeColor="text1"/>
          </w:rPr>
          <w:delText>)</w:delText>
        </w:r>
      </w:del>
      <w:del w:id="178" w:author="Bo Shen" w:date="2023-02-13T11:35:00Z">
        <w:r w:rsidRPr="0060258A" w:rsidDel="0049312B">
          <w:rPr>
            <w:rFonts w:ascii="Times New Roman" w:hAnsi="Times New Roman" w:cs="Times New Roman"/>
            <w:color w:val="000000" w:themeColor="text1"/>
          </w:rPr>
          <w:delText xml:space="preserve"> </w:delText>
        </w:r>
      </w:del>
      <w:r w:rsidRPr="0060258A">
        <w:rPr>
          <w:rFonts w:ascii="Times New Roman" w:hAnsi="Times New Roman" w:cs="Times New Roman"/>
          <w:color w:val="000000" w:themeColor="text1"/>
        </w:rPr>
        <w:t xml:space="preserve">at the equilibrium </w:t>
      </w:r>
      <w:ins w:id="179" w:author="Bo Shen" w:date="2023-02-13T11:34:00Z">
        <w:r w:rsidR="0049312B" w:rsidRPr="0060258A">
          <w:rPr>
            <w:rFonts w:ascii="Times New Roman" w:hAnsi="Times New Roman" w:cs="Times New Roman"/>
            <w:color w:val="000000" w:themeColor="text1"/>
          </w:rPr>
          <w:t>(</w:t>
        </w:r>
        <w:r w:rsidR="0049312B">
          <w:rPr>
            <w:rFonts w:ascii="Times New Roman" w:hAnsi="Times New Roman" w:cs="Times New Roman"/>
            <w:color w:val="000000" w:themeColor="text1"/>
          </w:rPr>
          <w:t xml:space="preserve">noted as </w:t>
        </w:r>
      </w:ins>
      <m:oMath>
        <m:sSubSup>
          <m:sSubSupPr>
            <m:ctrlPr>
              <w:ins w:id="180" w:author="Bo Shen" w:date="2023-02-13T11:34:00Z">
                <w:rPr>
                  <w:rFonts w:ascii="Cambria Math" w:hAnsi="Cambria Math" w:cs="Times New Roman"/>
                  <w:i/>
                  <w:color w:val="000000" w:themeColor="text1"/>
                </w:rPr>
              </w:ins>
            </m:ctrlPr>
          </m:sSubSupPr>
          <m:e>
            <m:r>
              <w:ins w:id="181" w:author="Bo Shen" w:date="2023-02-13T11:34:00Z">
                <w:rPr>
                  <w:rFonts w:ascii="Cambria Math" w:hAnsi="Cambria Math" w:cs="Times New Roman"/>
                  <w:color w:val="000000" w:themeColor="text1"/>
                </w:rPr>
                <m:t>R</m:t>
              </w:ins>
            </m:r>
          </m:e>
          <m:sub>
            <m:r>
              <w:ins w:id="182" w:author="Bo Shen" w:date="2023-02-13T11:34:00Z">
                <w:rPr>
                  <w:rFonts w:ascii="Cambria Math" w:hAnsi="Cambria Math" w:cs="Times New Roman"/>
                  <w:color w:val="000000" w:themeColor="text1"/>
                </w:rPr>
                <m:t>i</m:t>
              </w:ins>
            </m:r>
          </m:sub>
          <m:sup>
            <m:r>
              <w:ins w:id="183" w:author="Bo Shen" w:date="2023-02-13T11:34:00Z">
                <w:rPr>
                  <w:rFonts w:ascii="Cambria Math" w:hAnsi="Cambria Math" w:cs="Times New Roman"/>
                  <w:color w:val="000000" w:themeColor="text1"/>
                </w:rPr>
                <m:t>*</m:t>
              </w:ins>
            </m:r>
          </m:sup>
        </m:sSubSup>
      </m:oMath>
      <w:ins w:id="184" w:author="Bo Shen" w:date="2023-02-13T11:34:00Z">
        <w:r w:rsidR="0049312B" w:rsidRPr="0060258A">
          <w:rPr>
            <w:rFonts w:ascii="Times New Roman" w:hAnsi="Times New Roman" w:cs="Times New Roman"/>
            <w:color w:val="000000" w:themeColor="text1"/>
          </w:rPr>
          <w:t>)</w:t>
        </w:r>
        <w:r w:rsidR="0049312B">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reflects divisive normalization (</w:t>
      </w:r>
      <w:r w:rsidRPr="004673E2">
        <w:rPr>
          <w:rFonts w:ascii="Times New Roman" w:hAnsi="Times New Roman" w:cs="Times New Roman"/>
          <w:bCs/>
          <w:color w:val="000000" w:themeColor="text1"/>
        </w:rPr>
        <w:t>Eq. 4</w:t>
      </w:r>
      <w:r w:rsidRPr="0060258A">
        <w:rPr>
          <w:rFonts w:ascii="Times New Roman" w:hAnsi="Times New Roman" w:cs="Times New Roman"/>
          <w:color w:val="000000" w:themeColor="text1"/>
        </w:rPr>
        <w:t xml:space="preserve">), </w:t>
      </w:r>
      <w:del w:id="185" w:author="Bo Shen" w:date="2023-02-13T11:36:00Z">
        <w:r w:rsidRPr="0060258A" w:rsidDel="0049312B">
          <w:rPr>
            <w:rFonts w:ascii="Times New Roman" w:hAnsi="Times New Roman" w:cs="Times New Roman"/>
            <w:color w:val="000000" w:themeColor="text1"/>
          </w:rPr>
          <w:delText>as in</w:delText>
        </w:r>
      </w:del>
      <w:ins w:id="186" w:author="Bo Shen" w:date="2023-02-13T11:36:00Z">
        <w:r w:rsidR="0049312B">
          <w:rPr>
            <w:rFonts w:ascii="Times New Roman" w:hAnsi="Times New Roman" w:cs="Times New Roman"/>
            <w:color w:val="000000" w:themeColor="text1"/>
          </w:rPr>
          <w:t>inheriting the</w:t>
        </w:r>
      </w:ins>
      <w:ins w:id="187" w:author="Bo Shen" w:date="2023-02-13T11:37:00Z">
        <w:r w:rsidR="0049312B">
          <w:rPr>
            <w:rFonts w:ascii="Times New Roman" w:hAnsi="Times New Roman" w:cs="Times New Roman"/>
            <w:color w:val="000000" w:themeColor="text1"/>
          </w:rPr>
          <w:t xml:space="preserve"> property </w:t>
        </w:r>
      </w:ins>
      <w:ins w:id="188" w:author="Microsoft Office User" w:date="2023-03-02T08:43:00Z">
        <w:r w:rsidR="00522E3C">
          <w:rPr>
            <w:rFonts w:ascii="Times New Roman" w:hAnsi="Times New Roman" w:cs="Times New Roman"/>
            <w:color w:val="000000" w:themeColor="text1"/>
          </w:rPr>
          <w:t>from</w:t>
        </w:r>
      </w:ins>
      <w:ins w:id="189" w:author="Bo Shen" w:date="2023-02-13T11:37:00Z">
        <w:del w:id="190" w:author="Microsoft Office User" w:date="2023-03-02T08:43:00Z">
          <w:r w:rsidR="0049312B" w:rsidDel="00522E3C">
            <w:rPr>
              <w:rFonts w:ascii="Times New Roman" w:hAnsi="Times New Roman" w:cs="Times New Roman"/>
              <w:color w:val="000000" w:themeColor="text1"/>
            </w:rPr>
            <w:delText>of</w:delText>
          </w:r>
        </w:del>
      </w:ins>
      <w:r w:rsidRPr="0060258A">
        <w:rPr>
          <w:rFonts w:ascii="Times New Roman" w:hAnsi="Times New Roman" w:cs="Times New Roman"/>
          <w:color w:val="000000" w:themeColor="text1"/>
        </w:rPr>
        <w:t xml:space="preserve"> the original DNM</w:t>
      </w:r>
      <w:ins w:id="191" w:author="Bo Shen" w:date="2023-01-23T09:51:00Z">
        <w:r w:rsidR="00E0481B">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{"citationID":"dugxVxky","properties":{"formattedCitation":"(LoFaro et al., 2014; Louie et al., 2014)","plainCitation":"(LoFaro et al., 2014; Louie et al., 2014)","noteIndex":0},"citationItems":[{"id":337,"uris":["http://zotero.org/users/6345545/items/5Y6RDG9I"],"itemData":{"id":337,"type":"article-journal","abstract":"Normalization is a widespread neural computation in both early sensory coding and higher-order processes such as attention and multisensory integration. It has been shown that during decision-making, normalization implements a context-dependent value code in parietal cortex. In this paper we develop a simple diﬀerential equations model based on presumed neural circuitry that implements normalization at equilibrium and predicts speciﬁc time-varying properties of value coding. Moreover, we show that when parameters representing value are changed, the solution curves change in a manner consistent with normalization theory and experiment. We show that these dynamic normalization models naturally implement a time-discounted normalization over past activity, implying an intrinsic reference-dependence in value coding of a kind seen experimentally. These results suggest that a single network mechanism can explain transient and sustained decision activity, reference dependence through time discounting, and hence emphasizes the importance of a dynamic rather than static view of divisive normalization in neural coding.","container-title":"Letters in Biomathematics","language":"en","page":"12","source":"Zotero","title":"The Temporal Dynamics of Cortical Normalization Models of Decision-making","author":[{"family":"LoFaro","given":"Thomas"},{"family":"Louie","given":"Kenway"},{"family":"Webb","given":"Ryan"},{"family":"Glimcher","given":"Paul W"}],"issued":{"date-parts":[["2014",11,26]]}}},{"id":343,"uris":["http://zotero.org/users/6345545/items/H8ELMSVM"],"itemData":{"id":343,"type":"article-journal","container-title":"Journal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(LoFaro et al., 2014; Louie et al., 2014)</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The only difference at the equilibrium is the </w:t>
      </w:r>
      <w:del w:id="192" w:author="Bo Shen" w:date="2023-01-25T14:56:00Z">
        <w:r w:rsidRPr="0060258A" w:rsidDel="00ED0899">
          <w:rPr>
            <w:rFonts w:ascii="Times New Roman" w:hAnsi="Times New Roman" w:cs="Times New Roman"/>
            <w:color w:val="000000" w:themeColor="text1"/>
          </w:rPr>
          <w:delText xml:space="preserve">negative </w:delText>
        </w:r>
      </w:del>
      <w:r w:rsidRPr="0060258A">
        <w:rPr>
          <w:rFonts w:ascii="Times New Roman" w:hAnsi="Times New Roman" w:cs="Times New Roman"/>
          <w:color w:val="000000" w:themeColor="text1"/>
        </w:rPr>
        <w:t xml:space="preserve">constant </w:t>
      </w:r>
      <w:del w:id="193" w:author="Bo Shen" w:date="2023-01-25T14:56:00Z">
        <w:r w:rsidR="00936447" w:rsidRPr="0060258A" w:rsidDel="00ED0899">
          <w:rPr>
            <w:rFonts w:ascii="Times New Roman" w:hAnsi="Times New Roman" w:cs="Times New Roman"/>
            <w:color w:val="000000" w:themeColor="text1"/>
          </w:rPr>
          <w:delText>(</w:delText>
        </w:r>
      </w:del>
      <m:oMath>
        <m:r>
          <w:del w:id="194" w:author="Bo Shen" w:date="2023-01-25T14:56:00Z">
            <w:rPr>
              <w:rFonts w:ascii="Cambria Math" w:hAnsi="Cambria Math" w:cs="Times New Roman"/>
              <w:color w:val="000000" w:themeColor="text1"/>
            </w:rPr>
            <m:t>-α</m:t>
          </w:del>
        </m:r>
      </m:oMath>
      <w:del w:id="195" w:author="Bo Shen" w:date="2023-01-25T14:56:00Z">
        <w:r w:rsidR="00936447" w:rsidRPr="0060258A" w:rsidDel="00ED0899">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xml:space="preserve"> in the denominator </w:t>
      </w:r>
      <w:ins w:id="196" w:author="Bo Shen" w:date="2023-01-25T14:56:00Z">
        <w:r w:rsidR="00ED0899" w:rsidRPr="0060258A">
          <w:rPr>
            <w:rFonts w:ascii="Times New Roman" w:hAnsi="Times New Roman" w:cs="Times New Roman"/>
            <w:color w:val="000000" w:themeColor="text1"/>
          </w:rPr>
          <w:t>(</w:t>
        </w:r>
      </w:ins>
      <m:oMath>
        <m:sSub>
          <m:sSubPr>
            <m:ctrlPr>
              <w:ins w:id="197" w:author="Bo Shen" w:date="2023-01-25T14:56:00Z">
                <w:rPr>
                  <w:rFonts w:ascii="Cambria Math" w:hAnsi="Cambria Math" w:cs="Times New Roman"/>
                  <w:i/>
                  <w:color w:val="000000" w:themeColor="text1"/>
                </w:rPr>
              </w:ins>
            </m:ctrlPr>
          </m:sSubPr>
          <m:e>
            <m:r>
              <w:ins w:id="198" w:author="Bo Shen" w:date="2023-01-25T14:56:00Z">
                <w:del w:id="199" w:author="Microsoft Office User" w:date="2023-03-02T08:43:00Z">
                  <w:rPr>
                    <w:rFonts w:ascii="Cambria Math" w:hAnsi="Cambria Math" w:cs="Times New Roman"/>
                    <w:color w:val="000000" w:themeColor="text1"/>
                  </w:rPr>
                  <m:t>G</m:t>
                </w:del>
              </w:ins>
            </m:r>
            <m:r>
              <w:ins w:id="200" w:author="Microsoft Office User" w:date="2023-03-02T08:43:00Z">
                <w:rPr>
                  <w:rFonts w:ascii="Cambria Math" w:hAnsi="Cambria Math" w:cs="Times New Roman"/>
                  <w:color w:val="000000" w:themeColor="text1"/>
                </w:rPr>
                <m:t>B</m:t>
              </w:ins>
            </m:r>
          </m:e>
          <m:sub>
            <m:r>
              <w:ins w:id="201" w:author="Microsoft Office User" w:date="2023-03-02T08:43:00Z">
                <w:rPr>
                  <w:rFonts w:ascii="Cambria Math" w:hAnsi="Cambria Math" w:cs="Times New Roman"/>
                  <w:color w:val="000000" w:themeColor="text1"/>
                </w:rPr>
                <m:t>G</m:t>
              </w:ins>
            </m:r>
            <m:r>
              <w:ins w:id="202" w:author="Bo Shen" w:date="2023-01-25T14:56:00Z">
                <w:del w:id="203" w:author="Microsoft Office User" w:date="2023-03-02T08:43:00Z">
                  <w:rPr>
                    <w:rFonts w:ascii="Cambria Math" w:hAnsi="Cambria Math" w:cs="Times New Roman"/>
                    <w:color w:val="000000" w:themeColor="text1"/>
                  </w:rPr>
                  <m:t>0</m:t>
                </w:del>
              </w:ins>
            </m:r>
          </m:sub>
        </m:sSub>
        <m:r>
          <w:ins w:id="204" w:author="Bo Shen" w:date="2023-01-25T14:56:00Z">
            <w:rPr>
              <w:rFonts w:ascii="Cambria Math" w:hAnsi="Cambria Math" w:cs="Times New Roman"/>
              <w:color w:val="000000" w:themeColor="text1"/>
            </w:rPr>
            <m:t>-α</m:t>
          </w:ins>
        </m:r>
      </m:oMath>
      <w:ins w:id="205" w:author="Bo Shen" w:date="2023-01-25T14:56:00Z">
        <w:r w:rsidR="00ED0899" w:rsidRPr="0060258A">
          <w:rPr>
            <w:rFonts w:ascii="Times New Roman" w:hAnsi="Times New Roman" w:cs="Times New Roman"/>
            <w:color w:val="000000" w:themeColor="text1"/>
          </w:rPr>
          <w:t>)</w:t>
        </w:r>
        <w:r w:rsidR="00ED0899">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introduced by </w:t>
      </w:r>
      <w:ins w:id="206" w:author="Bo Shen" w:date="2023-01-25T14:57:00Z">
        <w:r w:rsidR="00ED0899">
          <w:rPr>
            <w:rFonts w:ascii="Times New Roman" w:hAnsi="Times New Roman" w:cs="Times New Roman"/>
            <w:color w:val="000000" w:themeColor="text1"/>
          </w:rPr>
          <w:t>baseline gain control</w:t>
        </w:r>
        <w:r w:rsidR="00ED0899" w:rsidRPr="0060258A">
          <w:rPr>
            <w:rFonts w:ascii="Times New Roman" w:hAnsi="Times New Roman" w:cs="Times New Roman"/>
            <w:color w:val="000000" w:themeColor="text1"/>
          </w:rPr>
          <w:t xml:space="preserve"> </w:t>
        </w:r>
        <w:r w:rsidR="00ED0899">
          <w:rPr>
            <w:rFonts w:ascii="Times New Roman" w:hAnsi="Times New Roman" w:cs="Times New Roman"/>
            <w:color w:val="000000" w:themeColor="text1"/>
          </w:rPr>
          <w:t xml:space="preserve">and </w:t>
        </w:r>
      </w:ins>
      <w:r w:rsidRPr="0060258A">
        <w:rPr>
          <w:rFonts w:ascii="Times New Roman" w:hAnsi="Times New Roman" w:cs="Times New Roman"/>
          <w:color w:val="000000" w:themeColor="text1"/>
        </w:rPr>
        <w:t xml:space="preserve">recurrent excitation; this change rescales the activity magnitudes but preserves normalized value coding. </w:t>
      </w:r>
    </w:p>
    <w:tbl>
      <w:tblPr>
        <w:tblW w:w="0" w:type="auto"/>
        <w:tblLook w:val="04A0" w:firstRow="1" w:lastRow="0" w:firstColumn="1" w:lastColumn="0" w:noHBand="0" w:noVBand="1"/>
        <w:tblPrChange w:id="207" w:author="Bo Shen" w:date="2023-01-23T09:52:00Z">
          <w:tblPr>
            <w:tblW w:w="0" w:type="auto"/>
            <w:tblLook w:val="04A0" w:firstRow="1" w:lastRow="0" w:firstColumn="1" w:lastColumn="0" w:noHBand="0" w:noVBand="1"/>
          </w:tblPr>
        </w:tblPrChange>
      </w:tblPr>
      <w:tblGrid>
        <w:gridCol w:w="2430"/>
        <w:gridCol w:w="3803"/>
        <w:gridCol w:w="3117"/>
        <w:tblGridChange w:id="208">
          <w:tblGrid>
            <w:gridCol w:w="3116"/>
            <w:gridCol w:w="3117"/>
            <w:gridCol w:w="3117"/>
          </w:tblGrid>
        </w:tblGridChange>
      </w:tblGrid>
      <w:tr w:rsidR="00194FF4" w:rsidRPr="00194FF4" w14:paraId="2A78FE9C" w14:textId="77777777" w:rsidTr="00E0481B">
        <w:tc>
          <w:tcPr>
            <w:tcW w:w="2430" w:type="dxa"/>
            <w:vAlign w:val="center"/>
            <w:tcPrChange w:id="209" w:author="Bo Shen" w:date="2023-01-23T09:52:00Z">
              <w:tcPr>
                <w:tcW w:w="3116" w:type="dxa"/>
                <w:vAlign w:val="center"/>
              </w:tcPr>
            </w:tcPrChange>
          </w:tcPr>
          <w:p w14:paraId="42EE9382" w14:textId="77777777" w:rsidR="00433F14" w:rsidRPr="00194FF4" w:rsidRDefault="00433F14" w:rsidP="00D65B64">
            <w:pPr>
              <w:spacing w:line="480" w:lineRule="auto"/>
              <w:jc w:val="both"/>
              <w:rPr>
                <w:rFonts w:ascii="Times New Roman" w:hAnsi="Times New Roman" w:cs="Times New Roman"/>
                <w:color w:val="000000" w:themeColor="text1"/>
              </w:rPr>
            </w:pPr>
          </w:p>
        </w:tc>
        <w:tc>
          <w:tcPr>
            <w:tcW w:w="3803" w:type="dxa"/>
            <w:vAlign w:val="center"/>
            <w:tcPrChange w:id="210" w:author="Bo Shen" w:date="2023-01-23T09:52:00Z">
              <w:tcPr>
                <w:tcW w:w="3117" w:type="dxa"/>
                <w:vAlign w:val="center"/>
              </w:tcPr>
            </w:tcPrChange>
          </w:tcPr>
          <w:p w14:paraId="559DB027" w14:textId="6B717C4D" w:rsidR="00433F14" w:rsidRPr="003A3974" w:rsidRDefault="00000000" w:rsidP="00D65B64">
            <w:pPr>
              <w:spacing w:line="480" w:lineRule="auto"/>
              <w:jc w:val="both"/>
              <w:rPr>
                <w:rFonts w:ascii="Times New Roman" w:hAnsi="Times New Roman" w:cs="Times New Roman"/>
                <w:i/>
                <w:color w:val="000000" w:themeColor="text1"/>
              </w:rPr>
            </w:pPr>
            <m:oMathPara>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i</m:t>
                    </m:r>
                  </m:sub>
                  <m:sup>
                    <m:r>
                      <w:rPr>
                        <w:rFonts w:ascii="Cambria Math" w:hAnsi="Cambria Math" w:cs="Times New Roman"/>
                        <w:color w:val="000000" w:themeColor="text1"/>
                      </w:rPr>
                      <m:t>*</m:t>
                    </m:r>
                  </m:sup>
                </m:sSubSup>
                <m:r>
                  <w:rPr>
                    <w:rFonts w:ascii="Cambria Math" w:hAnsi="Cambria Math" w:cs="Times New Roman"/>
                    <w:color w:val="000000" w:themeColor="text1"/>
                  </w:rPr>
                  <m:t>=</m:t>
                </m:r>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i</m:t>
                        </m:r>
                      </m:sub>
                    </m:sSub>
                    <m:r>
                      <w:rPr>
                        <w:rFonts w:ascii="Cambria Math" w:hAnsi="Cambria Math" w:cs="Times New Roman"/>
                        <w:color w:val="000000" w:themeColor="text1"/>
                      </w:rPr>
                      <m:t>+</m:t>
                    </m:r>
                    <m:r>
                      <w:del w:id="211" w:author="Microsoft Office User" w:date="2023-03-02T08:44:00Z">
                        <w:rPr>
                          <w:rFonts w:ascii="Cambria Math" w:hAnsi="Cambria Math" w:cs="Times New Roman"/>
                          <w:color w:val="000000" w:themeColor="text1"/>
                        </w:rPr>
                        <m:t>B</m:t>
                      </w:del>
                    </m:r>
                    <m:sSub>
                      <m:sSubPr>
                        <m:ctrlPr>
                          <w:ins w:id="212" w:author="Microsoft Office User" w:date="2023-03-02T08:44:00Z">
                            <w:rPr>
                              <w:rFonts w:ascii="Cambria Math" w:hAnsi="Cambria Math" w:cs="Times New Roman"/>
                              <w:i/>
                              <w:color w:val="000000" w:themeColor="text1"/>
                            </w:rPr>
                          </w:ins>
                        </m:ctrlPr>
                      </m:sSubPr>
                      <m:e>
                        <m:r>
                          <w:ins w:id="213" w:author="Microsoft Office User" w:date="2023-03-02T08:44:00Z">
                            <w:rPr>
                              <w:rFonts w:ascii="Cambria Math" w:hAnsi="Cambria Math" w:cs="Times New Roman"/>
                              <w:color w:val="000000" w:themeColor="text1"/>
                            </w:rPr>
                            <m:t>B</m:t>
                          </w:ins>
                        </m:r>
                      </m:e>
                      <m:sub>
                        <m:r>
                          <w:ins w:id="214" w:author="Microsoft Office User" w:date="2023-03-02T08:44:00Z">
                            <w:rPr>
                              <w:rFonts w:ascii="Cambria Math" w:hAnsi="Cambria Math" w:cs="Times New Roman"/>
                              <w:color w:val="000000" w:themeColor="text1"/>
                            </w:rPr>
                            <m:t>R</m:t>
                          </w:ins>
                        </m:r>
                      </m:sub>
                    </m:sSub>
                  </m:num>
                  <m:den>
                    <m:r>
                      <w:rPr>
                        <w:rFonts w:ascii="Cambria Math" w:hAnsi="Cambria Math" w:cs="Times New Roman"/>
                        <w:color w:val="000000" w:themeColor="text1"/>
                      </w:rPr>
                      <m:t>1</m:t>
                    </m:r>
                    <m:r>
                      <w:ins w:id="215" w:author="Bo Shen" w:date="2023-01-23T09:51:00Z">
                        <w:rPr>
                          <w:rFonts w:ascii="Cambria Math" w:hAnsi="Cambria Math" w:cs="Times New Roman"/>
                          <w:color w:val="000000" w:themeColor="text1"/>
                        </w:rPr>
                        <m:t>+</m:t>
                      </w:ins>
                    </m:r>
                    <m:sSub>
                      <m:sSubPr>
                        <m:ctrlPr>
                          <w:ins w:id="216" w:author="Bo Shen" w:date="2023-01-23T09:53:00Z">
                            <w:rPr>
                              <w:rFonts w:ascii="Cambria Math" w:hAnsi="Cambria Math" w:cs="Times New Roman"/>
                              <w:i/>
                              <w:color w:val="000000" w:themeColor="text1"/>
                            </w:rPr>
                          </w:ins>
                        </m:ctrlPr>
                      </m:sSubPr>
                      <m:e>
                        <m:r>
                          <w:ins w:id="217" w:author="Microsoft Office User" w:date="2023-03-02T08:44:00Z">
                            <w:rPr>
                              <w:rFonts w:ascii="Cambria Math" w:hAnsi="Cambria Math" w:cs="Times New Roman"/>
                              <w:color w:val="000000" w:themeColor="text1"/>
                            </w:rPr>
                            <m:t>B</m:t>
                          </w:ins>
                        </m:r>
                        <m:r>
                          <w:ins w:id="218" w:author="Bo Shen" w:date="2023-01-23T09:51:00Z">
                            <w:del w:id="219" w:author="Microsoft Office User" w:date="2023-03-02T08:44:00Z">
                              <w:rPr>
                                <w:rFonts w:ascii="Cambria Math" w:hAnsi="Cambria Math" w:cs="Times New Roman"/>
                                <w:color w:val="000000" w:themeColor="text1"/>
                              </w:rPr>
                              <m:t>G</m:t>
                            </w:del>
                          </w:ins>
                        </m:r>
                      </m:e>
                      <m:sub>
                        <m:r>
                          <w:ins w:id="220" w:author="Microsoft Office User" w:date="2023-03-02T08:43:00Z">
                            <w:rPr>
                              <w:rFonts w:ascii="Cambria Math" w:hAnsi="Cambria Math" w:cs="Times New Roman"/>
                              <w:color w:val="000000" w:themeColor="text1"/>
                            </w:rPr>
                            <m:t>G</m:t>
                          </w:ins>
                        </m:r>
                        <m:r>
                          <w:ins w:id="221" w:author="Bo Shen" w:date="2023-01-23T09:51:00Z">
                            <w:del w:id="222" w:author="Microsoft Office User" w:date="2023-03-02T08:43:00Z">
                              <w:rPr>
                                <w:rFonts w:ascii="Cambria Math" w:hAnsi="Cambria Math" w:cs="Times New Roman"/>
                                <w:color w:val="000000" w:themeColor="text1"/>
                              </w:rPr>
                              <m:t>0</m:t>
                            </w:del>
                          </w:ins>
                        </m:r>
                      </m:sub>
                    </m:sSub>
                    <m:r>
                      <w:rPr>
                        <w:rFonts w:ascii="Cambria Math" w:hAnsi="Cambria Math" w:cs="Times New Roman"/>
                        <w:color w:val="000000" w:themeColor="text1"/>
                      </w:rPr>
                      <m:t>-α+</m:t>
                    </m:r>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j=1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j</m:t>
                            </m:r>
                          </m:sub>
                          <m:sup>
                            <m:r>
                              <w:rPr>
                                <w:rFonts w:ascii="Cambria Math" w:hAnsi="Cambria Math" w:cs="Times New Roman"/>
                                <w:color w:val="000000" w:themeColor="text1"/>
                              </w:rPr>
                              <m:t>*</m:t>
                            </m:r>
                          </m:sup>
                        </m:sSubSup>
                      </m:e>
                    </m:nary>
                  </m:den>
                </m:f>
              </m:oMath>
            </m:oMathPara>
          </w:p>
        </w:tc>
        <w:tc>
          <w:tcPr>
            <w:tcW w:w="3117" w:type="dxa"/>
            <w:vAlign w:val="center"/>
            <w:tcPrChange w:id="223" w:author="Bo Shen" w:date="2023-01-23T09:52:00Z">
              <w:tcPr>
                <w:tcW w:w="3117" w:type="dxa"/>
                <w:vAlign w:val="center"/>
              </w:tcPr>
            </w:tcPrChange>
          </w:tcPr>
          <w:p w14:paraId="1D7B9E6A" w14:textId="60580CF4" w:rsidR="00433F14" w:rsidRPr="003A3974" w:rsidRDefault="00433F14" w:rsidP="00D65B64">
            <w:pPr>
              <w:pStyle w:val="Caption"/>
              <w:jc w:val="right"/>
              <w:rPr>
                <w:rFonts w:ascii="Times New Roman" w:hAnsi="Times New Roman" w:cs="Times New Roman"/>
                <w:i w:val="0"/>
                <w:color w:val="000000" w:themeColor="text1"/>
                <w:sz w:val="24"/>
                <w:szCs w:val="24"/>
              </w:rPr>
            </w:pPr>
            <w:r w:rsidRPr="003A3974">
              <w:rPr>
                <w:rFonts w:ascii="Times New Roman" w:hAnsi="Times New Roman" w:cs="Times New Roman"/>
                <w:i w:val="0"/>
                <w:color w:val="000000" w:themeColor="text1"/>
                <w:sz w:val="24"/>
                <w:szCs w:val="24"/>
              </w:rPr>
              <w:t>(</w:t>
            </w:r>
            <w:r w:rsidRPr="003A3974">
              <w:rPr>
                <w:rFonts w:ascii="Times New Roman" w:hAnsi="Times New Roman" w:cs="Times New Roman"/>
                <w:i w:val="0"/>
                <w:color w:val="000000" w:themeColor="text1"/>
                <w:sz w:val="24"/>
                <w:szCs w:val="24"/>
              </w:rPr>
              <w:fldChar w:fldCharType="begin"/>
            </w:r>
            <w:r w:rsidRPr="003A3974">
              <w:rPr>
                <w:rFonts w:ascii="Times New Roman" w:hAnsi="Times New Roman" w:cs="Times New Roman"/>
                <w:i w:val="0"/>
                <w:color w:val="000000" w:themeColor="text1"/>
                <w:sz w:val="24"/>
                <w:szCs w:val="24"/>
              </w:rPr>
              <w:instrText xml:space="preserve"> SEQ Equation \* ARABIC </w:instrText>
            </w:r>
            <w:r w:rsidRPr="003A3974">
              <w:rPr>
                <w:rFonts w:ascii="Times New Roman" w:hAnsi="Times New Roman" w:cs="Times New Roman"/>
                <w:i w:val="0"/>
                <w:color w:val="000000" w:themeColor="text1"/>
                <w:sz w:val="24"/>
                <w:szCs w:val="24"/>
              </w:rPr>
              <w:fldChar w:fldCharType="separate"/>
            </w:r>
            <w:r w:rsidR="00A751EC" w:rsidRPr="003A3974">
              <w:rPr>
                <w:rFonts w:ascii="Times New Roman" w:hAnsi="Times New Roman" w:cs="Times New Roman"/>
                <w:i w:val="0"/>
                <w:noProof/>
                <w:color w:val="000000" w:themeColor="text1"/>
                <w:sz w:val="24"/>
                <w:szCs w:val="24"/>
              </w:rPr>
              <w:t>4</w:t>
            </w:r>
            <w:r w:rsidRPr="003A3974">
              <w:rPr>
                <w:rFonts w:ascii="Times New Roman" w:hAnsi="Times New Roman" w:cs="Times New Roman"/>
                <w:i w:val="0"/>
                <w:color w:val="000000" w:themeColor="text1"/>
                <w:sz w:val="24"/>
                <w:szCs w:val="24"/>
              </w:rPr>
              <w:fldChar w:fldCharType="end"/>
            </w:r>
            <w:r w:rsidRPr="003A3974">
              <w:rPr>
                <w:rFonts w:ascii="Times New Roman" w:hAnsi="Times New Roman" w:cs="Times New Roman"/>
                <w:i w:val="0"/>
                <w:color w:val="000000" w:themeColor="text1"/>
                <w:sz w:val="24"/>
                <w:szCs w:val="24"/>
              </w:rPr>
              <w:t>)</w:t>
            </w:r>
          </w:p>
        </w:tc>
      </w:tr>
    </w:tbl>
    <w:p w14:paraId="34AAEF11" w14:textId="77777777" w:rsidR="009A40F9" w:rsidRPr="0060258A" w:rsidRDefault="009A40F9" w:rsidP="00C12324">
      <w:pPr>
        <w:spacing w:line="480" w:lineRule="auto"/>
        <w:jc w:val="both"/>
        <w:rPr>
          <w:rFonts w:ascii="Times New Roman" w:hAnsi="Times New Roman" w:cs="Times New Roman"/>
          <w:color w:val="000000" w:themeColor="text1"/>
        </w:rPr>
      </w:pPr>
    </w:p>
    <w:p w14:paraId="161A72D9" w14:textId="12892633" w:rsidR="008E34C6" w:rsidRPr="0060258A" w:rsidRDefault="008E34C6" w:rsidP="00C12324">
      <w:pPr>
        <w:spacing w:line="480" w:lineRule="auto"/>
        <w:jc w:val="both"/>
        <w:rPr>
          <w:rFonts w:ascii="Times New Roman" w:hAnsi="Times New Roman" w:cs="Times New Roman"/>
          <w:color w:val="000000" w:themeColor="text1"/>
        </w:rPr>
      </w:pPr>
    </w:p>
    <w:p w14:paraId="42D70518" w14:textId="5527D0A3" w:rsidR="00AF3E1D" w:rsidRDefault="00EB7983" w:rsidP="00AF3E1D">
      <w:pPr>
        <w:spacing w:line="480" w:lineRule="auto"/>
        <w:jc w:val="both"/>
        <w:rPr>
          <w:ins w:id="224" w:author="Bo Shen" w:date="2023-03-01T09:34:00Z"/>
          <w:rFonts w:ascii="Times New Roman" w:hAnsi="Times New Roman" w:cs="Times New Roman"/>
          <w:color w:val="000000" w:themeColor="text1"/>
        </w:rPr>
      </w:pPr>
      <w:r w:rsidRPr="0060258A">
        <w:rPr>
          <w:rFonts w:ascii="Times New Roman" w:hAnsi="Times New Roman" w:cs="Times New Roman"/>
          <w:color w:val="000000" w:themeColor="text1"/>
        </w:rPr>
        <w:t>We next verified that the normalized value coding produced by the LDDM cannot be implemented by standard recurrent RNM models.</w:t>
      </w:r>
      <w:r w:rsidRPr="0060258A">
        <w:rPr>
          <w:rFonts w:ascii="Times New Roman" w:hAnsi="Times New Roman" w:cs="Times New Roman"/>
          <w:b/>
          <w:color w:val="000000" w:themeColor="text1"/>
        </w:rPr>
        <w:t xml:space="preserve"> </w:t>
      </w:r>
      <w:r w:rsidR="004C1F94" w:rsidRPr="0060258A">
        <w:rPr>
          <w:rFonts w:ascii="Times New Roman" w:hAnsi="Times New Roman" w:cs="Times New Roman"/>
          <w:b/>
          <w:color w:val="000000" w:themeColor="text1"/>
        </w:rPr>
        <w:t xml:space="preserve">Fig. </w:t>
      </w:r>
      <w:r w:rsidR="00AF3E1D" w:rsidRPr="0060258A">
        <w:rPr>
          <w:rFonts w:ascii="Times New Roman" w:hAnsi="Times New Roman" w:cs="Times New Roman"/>
          <w:b/>
          <w:color w:val="000000" w:themeColor="text1"/>
        </w:rPr>
        <w:t>4A</w:t>
      </w:r>
      <w:r w:rsidR="00AF3E1D" w:rsidRPr="0060258A">
        <w:rPr>
          <w:rFonts w:ascii="Times New Roman" w:hAnsi="Times New Roman" w:cs="Times New Roman"/>
          <w:color w:val="000000" w:themeColor="text1"/>
        </w:rPr>
        <w:t xml:space="preserve"> compares the activity of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oMath>
      <w:r w:rsidR="00AF3E1D" w:rsidRPr="0060258A">
        <w:rPr>
          <w:rFonts w:ascii="Times New Roman" w:hAnsi="Times New Roman" w:cs="Times New Roman"/>
          <w:color w:val="000000" w:themeColor="text1"/>
        </w:rPr>
        <w:t xml:space="preserve"> as a function of </w:t>
      </w:r>
      <w:r w:rsidR="00927667" w:rsidRPr="0060258A">
        <w:rPr>
          <w:rFonts w:ascii="Times New Roman" w:hAnsi="Times New Roman" w:cs="Times New Roman"/>
          <w:color w:val="000000" w:themeColor="text1"/>
        </w:rPr>
        <w:t>both value</w:t>
      </w:r>
      <w:r w:rsidR="00AF3E1D" w:rsidRPr="0060258A">
        <w:rPr>
          <w:rFonts w:ascii="Times New Roman" w:hAnsi="Times New Roman" w:cs="Times New Roman"/>
          <w:color w:val="000000" w:themeColor="text1"/>
        </w:rPr>
        <w:t xml:space="preserve"> inputs (</w:t>
      </w:r>
      <w:r w:rsidR="00AF3E1D" w:rsidRPr="0060258A">
        <w:rPr>
          <w:rFonts w:ascii="Times New Roman" w:hAnsi="Times New Roman" w:cs="Times New Roman"/>
          <w:i/>
          <w:color w:val="000000" w:themeColor="text1"/>
        </w:rPr>
        <w:t>V</w:t>
      </w:r>
      <w:r w:rsidR="00AF3E1D" w:rsidRPr="0060258A">
        <w:rPr>
          <w:rFonts w:ascii="Times New Roman" w:hAnsi="Times New Roman" w:cs="Times New Roman"/>
          <w:i/>
          <w:color w:val="000000" w:themeColor="text1"/>
          <w:vertAlign w:val="subscript"/>
        </w:rPr>
        <w:t>1</w:t>
      </w:r>
      <w:r w:rsidR="00AF3E1D" w:rsidRPr="0060258A">
        <w:rPr>
          <w:rFonts w:ascii="Times New Roman" w:hAnsi="Times New Roman" w:cs="Times New Roman"/>
          <w:color w:val="000000" w:themeColor="text1"/>
        </w:rPr>
        <w:t xml:space="preserve"> and </w:t>
      </w:r>
      <w:r w:rsidR="00AF3E1D" w:rsidRPr="0060258A">
        <w:rPr>
          <w:rFonts w:ascii="Times New Roman" w:hAnsi="Times New Roman" w:cs="Times New Roman"/>
          <w:i/>
          <w:color w:val="000000" w:themeColor="text1"/>
        </w:rPr>
        <w:t>V</w:t>
      </w:r>
      <w:r w:rsidR="00AF3E1D" w:rsidRPr="0060258A">
        <w:rPr>
          <w:rFonts w:ascii="Times New Roman" w:hAnsi="Times New Roman" w:cs="Times New Roman"/>
          <w:i/>
          <w:color w:val="000000" w:themeColor="text1"/>
          <w:vertAlign w:val="subscript"/>
        </w:rPr>
        <w:t>2</w:t>
      </w:r>
      <w:r w:rsidR="00AF3E1D" w:rsidRPr="0060258A">
        <w:rPr>
          <w:rFonts w:ascii="Times New Roman" w:hAnsi="Times New Roman" w:cs="Times New Roman"/>
          <w:color w:val="000000" w:themeColor="text1"/>
        </w:rPr>
        <w:t xml:space="preserve">) in the LDDM (left panel), the original DNM (middle panel), and the RNM (right panel). Both the LDDM and the DNM exhibit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oMath>
      <w:r w:rsidR="00AF3E1D" w:rsidRPr="0060258A">
        <w:rPr>
          <w:rFonts w:ascii="Times New Roman" w:hAnsi="Times New Roman" w:cs="Times New Roman"/>
          <w:color w:val="000000" w:themeColor="text1"/>
        </w:rPr>
        <w:t xml:space="preserve"> activities (indicated by color) that monotonically increase with input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oMath>
      <w:r w:rsidR="00AF3E1D" w:rsidRPr="0060258A">
        <w:rPr>
          <w:rFonts w:ascii="Times New Roman" w:hAnsi="Times New Roman" w:cs="Times New Roman"/>
          <w:color w:val="000000" w:themeColor="text1"/>
        </w:rPr>
        <w:t xml:space="preserve"> but decrease with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oMath>
      <w:r w:rsidR="002C07B5" w:rsidRPr="0060258A">
        <w:rPr>
          <w:rFonts w:ascii="Times New Roman" w:hAnsi="Times New Roman" w:cs="Times New Roman"/>
          <w:color w:val="000000" w:themeColor="text1"/>
        </w:rPr>
        <w:t>, with</w:t>
      </w:r>
      <w:r w:rsidR="00AF3E1D" w:rsidRPr="0060258A">
        <w:rPr>
          <w:rFonts w:ascii="Times New Roman" w:hAnsi="Times New Roman" w:cs="Times New Roman"/>
          <w:color w:val="000000" w:themeColor="text1"/>
        </w:rPr>
        <w:t xml:space="preserve"> </w:t>
      </w:r>
      <w:r w:rsidR="002C07B5" w:rsidRPr="0060258A">
        <w:rPr>
          <w:rFonts w:ascii="Times New Roman" w:hAnsi="Times New Roman" w:cs="Times New Roman"/>
          <w:color w:val="000000" w:themeColor="text1"/>
        </w:rPr>
        <w:t>a</w:t>
      </w:r>
      <w:r w:rsidR="00AF3E1D" w:rsidRPr="0060258A">
        <w:rPr>
          <w:rFonts w:ascii="Times New Roman" w:hAnsi="Times New Roman" w:cs="Times New Roman"/>
          <w:color w:val="000000" w:themeColor="text1"/>
        </w:rPr>
        <w:t xml:space="preserve"> slightly steeper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oMath>
      <w:r w:rsidR="00AF3E1D" w:rsidRPr="0060258A">
        <w:rPr>
          <w:rFonts w:ascii="Times New Roman" w:hAnsi="Times New Roman" w:cs="Times New Roman"/>
          <w:color w:val="000000" w:themeColor="text1"/>
        </w:rPr>
        <w:t xml:space="preserve"> </w:t>
      </w:r>
      <w:r w:rsidR="002C07B5" w:rsidRPr="0060258A">
        <w:rPr>
          <w:rFonts w:ascii="Times New Roman" w:hAnsi="Times New Roman" w:cs="Times New Roman"/>
          <w:color w:val="000000" w:themeColor="text1"/>
        </w:rPr>
        <w:t xml:space="preserve">dependence in the LDDM versus </w:t>
      </w:r>
      <w:r w:rsidR="00AF3E1D" w:rsidRPr="0060258A">
        <w:rPr>
          <w:rFonts w:ascii="Times New Roman" w:hAnsi="Times New Roman" w:cs="Times New Roman"/>
          <w:color w:val="000000" w:themeColor="text1"/>
        </w:rPr>
        <w:t xml:space="preserve">the DNM model depending on the rescaling of </w:t>
      </w:r>
      <m:oMath>
        <m:r>
          <w:rPr>
            <w:rFonts w:ascii="Cambria Math" w:hAnsi="Cambria Math" w:cs="Times New Roman"/>
            <w:color w:val="000000" w:themeColor="text1"/>
          </w:rPr>
          <m:t>α</m:t>
        </m:r>
      </m:oMath>
      <w:r w:rsidR="00AF3E1D" w:rsidRPr="0060258A">
        <w:rPr>
          <w:rFonts w:ascii="Times New Roman" w:hAnsi="Times New Roman" w:cs="Times New Roman"/>
          <w:color w:val="000000" w:themeColor="text1"/>
        </w:rPr>
        <w:t xml:space="preserve">. </w:t>
      </w:r>
      <w:r w:rsidR="00D17329" w:rsidRPr="0060258A">
        <w:rPr>
          <w:rFonts w:ascii="Times New Roman" w:hAnsi="Times New Roman" w:cs="Times New Roman"/>
          <w:color w:val="000000" w:themeColor="text1"/>
        </w:rPr>
        <w:t xml:space="preserve">In contrast, strong </w:t>
      </w:r>
      <w:r w:rsidR="00AF3E1D" w:rsidRPr="0060258A">
        <w:rPr>
          <w:rFonts w:ascii="Times New Roman" w:hAnsi="Times New Roman" w:cs="Times New Roman"/>
          <w:color w:val="000000" w:themeColor="text1"/>
        </w:rPr>
        <w:t>WTA dynamics</w:t>
      </w:r>
      <w:r w:rsidR="00D17329" w:rsidRPr="0060258A">
        <w:rPr>
          <w:rFonts w:ascii="Times New Roman" w:hAnsi="Times New Roman" w:cs="Times New Roman"/>
          <w:color w:val="000000" w:themeColor="text1"/>
        </w:rPr>
        <w:t xml:space="preserve"> in the RNM implement categorical (choic</w:t>
      </w:r>
      <w:r w:rsidR="002C07B5" w:rsidRPr="0060258A">
        <w:rPr>
          <w:rFonts w:ascii="Times New Roman" w:hAnsi="Times New Roman" w:cs="Times New Roman"/>
          <w:color w:val="000000" w:themeColor="text1"/>
        </w:rPr>
        <w:t>e</w:t>
      </w:r>
      <w:r w:rsidR="00D17329" w:rsidRPr="0060258A">
        <w:rPr>
          <w:rFonts w:ascii="Times New Roman" w:hAnsi="Times New Roman" w:cs="Times New Roman"/>
          <w:color w:val="000000" w:themeColor="text1"/>
        </w:rPr>
        <w:t>) coding rather than relative value representation</w:t>
      </w:r>
      <w:r w:rsidR="00AF3E1D" w:rsidRPr="0060258A">
        <w:rPr>
          <w:rFonts w:ascii="Times New Roman" w:hAnsi="Times New Roman" w:cs="Times New Roman"/>
          <w:color w:val="000000" w:themeColor="text1"/>
        </w:rPr>
        <w:t xml:space="preserve">, with high or low coding </w:t>
      </w:r>
      <w:r w:rsidR="002C07B5" w:rsidRPr="0060258A">
        <w:rPr>
          <w:rFonts w:ascii="Times New Roman" w:hAnsi="Times New Roman" w:cs="Times New Roman"/>
          <w:color w:val="000000" w:themeColor="text1"/>
        </w:rPr>
        <w:t>of</w:t>
      </w:r>
      <w:r w:rsidR="00AF3E1D" w:rsidRPr="0060258A">
        <w:rPr>
          <w:rFonts w:ascii="Times New Roman" w:hAnsi="Times New Roman" w:cs="Times New Roman"/>
          <w:color w:val="000000" w:themeColor="text1"/>
        </w:rPr>
        <w:t xml:space="preserve"> input values (right panel). </w:t>
      </w:r>
    </w:p>
    <w:p w14:paraId="737BE463" w14:textId="168EF7F8" w:rsidR="006B1633" w:rsidRPr="0060258A" w:rsidRDefault="006B1633">
      <w:pPr>
        <w:spacing w:line="480" w:lineRule="auto"/>
        <w:jc w:val="center"/>
        <w:rPr>
          <w:rFonts w:ascii="Times New Roman" w:hAnsi="Times New Roman" w:cs="Times New Roman"/>
          <w:color w:val="000000" w:themeColor="text1"/>
        </w:rPr>
        <w:pPrChange w:id="225" w:author="Bo Shen" w:date="2023-03-01T09:34:00Z">
          <w:pPr>
            <w:spacing w:line="480" w:lineRule="auto"/>
            <w:jc w:val="both"/>
          </w:pPr>
        </w:pPrChange>
      </w:pPr>
      <w:ins w:id="226" w:author="Bo Shen" w:date="2023-03-01T09:34: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3</w:t>
        </w:r>
        <w:r>
          <w:rPr>
            <w:rFonts w:ascii="Times New Roman" w:hAnsi="Times New Roman" w:cs="Times New Roman"/>
            <w:color w:val="000000" w:themeColor="text1"/>
          </w:rPr>
          <w:t xml:space="preserve"> about here]</w:t>
        </w:r>
      </w:ins>
    </w:p>
    <w:p w14:paraId="4DEB3C70" w14:textId="77777777" w:rsidR="00AF3E1D" w:rsidRPr="0060258A" w:rsidRDefault="00AF3E1D" w:rsidP="00AF3E1D">
      <w:pPr>
        <w:spacing w:line="480" w:lineRule="auto"/>
        <w:jc w:val="both"/>
        <w:rPr>
          <w:rFonts w:ascii="Times New Roman" w:hAnsi="Times New Roman" w:cs="Times New Roman"/>
          <w:color w:val="000000" w:themeColor="text1"/>
        </w:rPr>
      </w:pPr>
    </w:p>
    <w:p w14:paraId="311EC2D9" w14:textId="4D678D85" w:rsidR="000307BB" w:rsidRPr="0060258A" w:rsidRDefault="00AF3E1D" w:rsidP="00AF3E1D">
      <w:pPr>
        <w:spacing w:line="480" w:lineRule="auto"/>
        <w:jc w:val="both"/>
        <w:rPr>
          <w:rFonts w:ascii="Times New Roman" w:hAnsi="Times New Roman" w:cs="Times New Roman"/>
          <w:i/>
          <w:color w:val="000000" w:themeColor="text1"/>
        </w:rPr>
      </w:pPr>
      <w:r w:rsidRPr="0060258A">
        <w:rPr>
          <w:rFonts w:ascii="Times New Roman" w:hAnsi="Times New Roman" w:cs="Times New Roman" w:hint="eastAsia"/>
          <w:color w:val="000000" w:themeColor="text1"/>
        </w:rPr>
        <w:lastRenderedPageBreak/>
        <w:t>To</w:t>
      </w:r>
      <w:r w:rsidRPr="0060258A">
        <w:rPr>
          <w:rFonts w:ascii="Times New Roman" w:hAnsi="Times New Roman" w:cs="Times New Roman"/>
          <w:color w:val="000000" w:themeColor="text1"/>
        </w:rPr>
        <w:t xml:space="preserve"> quantitat</w:t>
      </w:r>
      <w:r w:rsidR="00CF5E8A" w:rsidRPr="0060258A">
        <w:rPr>
          <w:rFonts w:ascii="Times New Roman" w:hAnsi="Times New Roman" w:cs="Times New Roman"/>
          <w:color w:val="000000" w:themeColor="text1"/>
        </w:rPr>
        <w:t>ively test value normalization</w:t>
      </w:r>
      <w:r w:rsidRPr="0060258A">
        <w:rPr>
          <w:rFonts w:ascii="Times New Roman" w:hAnsi="Times New Roman" w:cs="Times New Roman"/>
          <w:color w:val="000000" w:themeColor="text1"/>
        </w:rPr>
        <w:t xml:space="preserve">, we fit the models to </w:t>
      </w:r>
      <w:r w:rsidR="00CF5E8A" w:rsidRPr="0060258A">
        <w:rPr>
          <w:rFonts w:ascii="Times New Roman" w:hAnsi="Times New Roman" w:cs="Times New Roman"/>
          <w:color w:val="000000" w:themeColor="text1"/>
        </w:rPr>
        <w:t xml:space="preserve">observed </w:t>
      </w:r>
      <w:r w:rsidRPr="0060258A">
        <w:rPr>
          <w:rFonts w:ascii="Times New Roman" w:hAnsi="Times New Roman" w:cs="Times New Roman"/>
          <w:color w:val="000000" w:themeColor="text1"/>
        </w:rPr>
        <w:t>firing rates of</w:t>
      </w:r>
      <w:r w:rsidR="00CF5E8A" w:rsidRPr="0060258A">
        <w:rPr>
          <w:rFonts w:ascii="Times New Roman" w:hAnsi="Times New Roman" w:cs="Times New Roman"/>
          <w:color w:val="000000" w:themeColor="text1"/>
        </w:rPr>
        <w:t xml:space="preserve"> monkey </w:t>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lateral intraparietal (LIP) neurons</w:t>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 xml:space="preserve">under varying </w:t>
      </w:r>
      <w:r w:rsidRPr="0060258A">
        <w:rPr>
          <w:rFonts w:ascii="Times New Roman" w:hAnsi="Times New Roman" w:cs="Times New Roman"/>
          <w:color w:val="000000" w:themeColor="text1"/>
        </w:rPr>
        <w:t>reward</w:t>
      </w:r>
      <w:r w:rsidR="00CF5E8A" w:rsidRPr="0060258A">
        <w:rPr>
          <w:rFonts w:ascii="Times New Roman" w:hAnsi="Times New Roman" w:cs="Times New Roman"/>
          <w:color w:val="000000" w:themeColor="text1"/>
        </w:rPr>
        <w:t xml:space="preserve"> conditions</w:t>
      </w:r>
      <w:ins w:id="227" w:author="Bo Shen" w:date="2023-01-23T10:55:00Z">
        <w:r w:rsidR="00ED74D2">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{"citationID":"99JoNwn1","properties":{"formattedCitation":"(Louie et al., 2011)","plainCitation":"(Louie et al., 2011)","noteIndex":0},"citationItems":[{"id":342,"uris":["http://zotero.org/users/6345545/items/FIVLPZPC"],"itemData":{"id":342,"type":"article-journal","container-title":"Journal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(Louie et al., 2011)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In t</w:t>
      </w:r>
      <w:r w:rsidRPr="0060258A">
        <w:rPr>
          <w:rFonts w:ascii="Times New Roman" w:hAnsi="Times New Roman" w:cs="Times New Roman"/>
          <w:color w:val="000000" w:themeColor="text1"/>
        </w:rPr>
        <w:t>he empirical data</w:t>
      </w:r>
      <w:r w:rsidR="00CF5E8A" w:rsidRPr="0060258A">
        <w:rPr>
          <w:rFonts w:ascii="Times New Roman" w:hAnsi="Times New Roman" w:cs="Times New Roman"/>
          <w:color w:val="000000" w:themeColor="text1"/>
        </w:rPr>
        <w:t xml:space="preserve"> (</w:t>
      </w:r>
      <w:r w:rsidR="00CF5E8A"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00CF5E8A" w:rsidRPr="0060258A">
        <w:rPr>
          <w:rFonts w:ascii="Times New Roman" w:hAnsi="Times New Roman" w:cs="Times New Roman"/>
          <w:b/>
          <w:color w:val="000000" w:themeColor="text1"/>
        </w:rPr>
        <w:t xml:space="preserve"> 4B</w:t>
      </w:r>
      <w:r w:rsidR="00CF5E8A" w:rsidRPr="0060258A">
        <w:rPr>
          <w:rFonts w:ascii="Times New Roman" w:hAnsi="Times New Roman" w:cs="Times New Roman"/>
          <w:color w:val="000000" w:themeColor="text1"/>
        </w:rPr>
        <w:t>, dots), LIP activity</w:t>
      </w:r>
      <w:r w:rsidRPr="0060258A">
        <w:rPr>
          <w:rFonts w:ascii="Times New Roman" w:hAnsi="Times New Roman" w:cs="Times New Roman"/>
          <w:color w:val="000000" w:themeColor="text1"/>
        </w:rPr>
        <w:t xml:space="preserve"> increases with the </w:t>
      </w:r>
      <w:r w:rsidR="00CF5E8A" w:rsidRPr="0060258A">
        <w:rPr>
          <w:rFonts w:ascii="Times New Roman" w:hAnsi="Times New Roman" w:cs="Times New Roman"/>
          <w:color w:val="000000" w:themeColor="text1"/>
        </w:rPr>
        <w:t>reward (</w:t>
      </w:r>
      <w:r w:rsidRPr="0060258A">
        <w:rPr>
          <w:rFonts w:ascii="Times New Roman" w:hAnsi="Times New Roman" w:cs="Times New Roman"/>
          <w:color w:val="000000" w:themeColor="text1"/>
        </w:rPr>
        <w:t>juice quantity</w:t>
      </w:r>
      <w:r w:rsidR="00CF5E8A"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CF5E8A" w:rsidRPr="0060258A">
        <w:rPr>
          <w:rFonts w:ascii="Times New Roman" w:hAnsi="Times New Roman" w:cs="Times New Roman"/>
          <w:color w:val="000000" w:themeColor="text1"/>
        </w:rPr>
        <w:t xml:space="preserve">associated with the target </w:t>
      </w:r>
      <w:r w:rsidRPr="0060258A">
        <w:rPr>
          <w:rFonts w:ascii="Times New Roman" w:hAnsi="Times New Roman" w:cs="Times New Roman"/>
          <w:color w:val="000000" w:themeColor="text1"/>
        </w:rPr>
        <w:t xml:space="preserve">inside the </w:t>
      </w:r>
      <w:r w:rsidR="00CF5E8A" w:rsidRPr="0060258A">
        <w:rPr>
          <w:rFonts w:ascii="Times New Roman" w:hAnsi="Times New Roman" w:cs="Times New Roman"/>
          <w:color w:val="000000" w:themeColor="text1"/>
        </w:rPr>
        <w:t xml:space="preserve">neuronal </w:t>
      </w:r>
      <w:r w:rsidRPr="0060258A">
        <w:rPr>
          <w:rFonts w:ascii="Times New Roman" w:hAnsi="Times New Roman" w:cs="Times New Roman"/>
          <w:color w:val="000000" w:themeColor="text1"/>
        </w:rPr>
        <w:t>response field (</w:t>
      </w:r>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in</w:t>
      </w:r>
      <w:r w:rsidRPr="0060258A">
        <w:rPr>
          <w:rFonts w:ascii="Times New Roman" w:hAnsi="Times New Roman" w:cs="Times New Roman"/>
          <w:color w:val="000000" w:themeColor="text1"/>
        </w:rPr>
        <w:t xml:space="preserve">) and decreases with the summed </w:t>
      </w:r>
      <w:r w:rsidR="00CF5E8A" w:rsidRPr="0060258A">
        <w:rPr>
          <w:rFonts w:ascii="Times New Roman" w:hAnsi="Times New Roman" w:cs="Times New Roman"/>
          <w:color w:val="000000" w:themeColor="text1"/>
        </w:rPr>
        <w:t>reward</w:t>
      </w:r>
      <w:r w:rsidRPr="0060258A">
        <w:rPr>
          <w:rFonts w:ascii="Times New Roman" w:hAnsi="Times New Roman" w:cs="Times New Roman"/>
          <w:color w:val="000000" w:themeColor="text1"/>
        </w:rPr>
        <w:t xml:space="preserve">s </w:t>
      </w:r>
      <w:r w:rsidR="00CF5E8A" w:rsidRPr="0060258A">
        <w:rPr>
          <w:rFonts w:ascii="Times New Roman" w:hAnsi="Times New Roman" w:cs="Times New Roman"/>
          <w:color w:val="000000" w:themeColor="text1"/>
        </w:rPr>
        <w:t>of targets</w:t>
      </w:r>
      <w:r w:rsidRPr="0060258A">
        <w:rPr>
          <w:rFonts w:ascii="Times New Roman" w:hAnsi="Times New Roman" w:cs="Times New Roman"/>
          <w:color w:val="000000" w:themeColor="text1"/>
        </w:rPr>
        <w:t xml:space="preserve"> outside the response field (</w:t>
      </w:r>
      <w:proofErr w:type="spellStart"/>
      <w:r w:rsidRPr="0060258A">
        <w:rPr>
          <w:rFonts w:ascii="Times New Roman" w:hAnsi="Times New Roman" w:cs="Times New Roman"/>
          <w:i/>
          <w:color w:val="000000" w:themeColor="text1"/>
        </w:rPr>
        <w:t>V</w:t>
      </w:r>
      <w:r w:rsidRPr="0060258A">
        <w:rPr>
          <w:rFonts w:ascii="Times New Roman" w:hAnsi="Times New Roman" w:cs="Times New Roman"/>
          <w:i/>
          <w:color w:val="000000" w:themeColor="text1"/>
          <w:vertAlign w:val="subscript"/>
        </w:rPr>
        <w:t>out</w:t>
      </w:r>
      <w:proofErr w:type="spellEnd"/>
      <w:r w:rsidRPr="0060258A">
        <w:rPr>
          <w:rFonts w:ascii="Times New Roman" w:hAnsi="Times New Roman" w:cs="Times New Roman"/>
          <w:color w:val="000000" w:themeColor="text1"/>
        </w:rPr>
        <w:t xml:space="preserve">). The fitting results show that the DNM </w:t>
      </w:r>
      <w:del w:id="228" w:author="Bo Shen" w:date="2023-01-23T18:17:00Z">
        <w:r w:rsidR="00CF5E8A" w:rsidRPr="0060258A" w:rsidDel="00E33C84">
          <w:rPr>
            <w:rFonts w:ascii="Times New Roman" w:hAnsi="Times New Roman" w:cs="Times New Roman"/>
            <w:color w:val="000000" w:themeColor="text1"/>
          </w:rPr>
          <w:delText xml:space="preserve">precisely </w:delText>
        </w:r>
      </w:del>
      <w:r w:rsidRPr="0060258A">
        <w:rPr>
          <w:rFonts w:ascii="Times New Roman" w:hAnsi="Times New Roman" w:cs="Times New Roman"/>
          <w:color w:val="000000" w:themeColor="text1"/>
        </w:rPr>
        <w:t xml:space="preserve">captures the rescaled firing rates </w:t>
      </w:r>
      <w:ins w:id="229" w:author="Bo Shen" w:date="2023-01-23T18:17:00Z">
        <w:r w:rsidR="00E33C84">
          <w:rPr>
            <w:rFonts w:ascii="Times New Roman" w:hAnsi="Times New Roman" w:cs="Times New Roman"/>
            <w:color w:val="000000" w:themeColor="text1"/>
          </w:rPr>
          <w:t xml:space="preserve">very well </w:t>
        </w:r>
      </w:ins>
      <w:r w:rsidRPr="0060258A">
        <w:rPr>
          <w:rFonts w:ascii="Times New Roman" w:hAnsi="Times New Roman" w:cs="Times New Roman"/>
          <w:color w:val="000000" w:themeColor="text1"/>
        </w:rPr>
        <w:t xml:space="preserve">with only </w:t>
      </w:r>
      <w:del w:id="230" w:author="Bo Shen" w:date="2023-01-23T10:58:00Z">
        <w:r w:rsidRPr="0060258A" w:rsidDel="00ED74D2">
          <w:rPr>
            <w:rFonts w:ascii="Times New Roman" w:hAnsi="Times New Roman" w:cs="Times New Roman"/>
            <w:color w:val="000000" w:themeColor="text1"/>
          </w:rPr>
          <w:delText xml:space="preserve">one </w:delText>
        </w:r>
      </w:del>
      <w:ins w:id="231" w:author="Bo Shen" w:date="2023-01-23T10:58:00Z">
        <w:r w:rsidR="00ED74D2">
          <w:rPr>
            <w:rFonts w:ascii="Times New Roman" w:hAnsi="Times New Roman" w:cs="Times New Roman"/>
            <w:color w:val="000000" w:themeColor="text1"/>
          </w:rPr>
          <w:t>two</w:t>
        </w:r>
        <w:r w:rsidR="00ED74D2"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free parameter</w:t>
      </w:r>
      <w:ins w:id="232" w:author="Bo Shen" w:date="2023-01-23T18:18:00Z">
        <w:r w:rsidR="00E33C84">
          <w:rPr>
            <w:rFonts w:ascii="Times New Roman" w:hAnsi="Times New Roman" w:cs="Times New Roman"/>
            <w:color w:val="000000" w:themeColor="text1"/>
          </w:rPr>
          <w:t>s</w:t>
        </w:r>
      </w:ins>
      <w:del w:id="233" w:author="Bo Shen" w:date="2023-01-23T18:18:00Z">
        <w:r w:rsidRPr="0060258A" w:rsidDel="00E33C84">
          <w:rPr>
            <w:rFonts w:ascii="Times New Roman" w:hAnsi="Times New Roman" w:cs="Times New Roman"/>
            <w:color w:val="000000" w:themeColor="text1"/>
          </w:rPr>
          <w:delText xml:space="preserve"> (</w:delText>
        </w:r>
        <w:r w:rsidRPr="0060258A" w:rsidDel="00E33C84">
          <w:rPr>
            <w:rFonts w:ascii="Times New Roman" w:hAnsi="Times New Roman" w:cs="Times New Roman"/>
            <w:i/>
            <w:color w:val="000000" w:themeColor="text1"/>
          </w:rPr>
          <w:delText xml:space="preserve">B = </w:delText>
        </w:r>
        <w:r w:rsidRPr="0060258A" w:rsidDel="00E33C84">
          <w:rPr>
            <w:rFonts w:ascii="Times New Roman" w:hAnsi="Times New Roman" w:cs="Times New Roman"/>
            <w:color w:val="000000" w:themeColor="text1"/>
          </w:rPr>
          <w:delText>70.</w:delText>
        </w:r>
      </w:del>
      <w:del w:id="234" w:author="Bo Shen" w:date="2023-01-23T18:17:00Z">
        <w:r w:rsidRPr="0060258A" w:rsidDel="00E33C84">
          <w:rPr>
            <w:rFonts w:ascii="Times New Roman" w:hAnsi="Times New Roman" w:cs="Times New Roman"/>
            <w:color w:val="000000" w:themeColor="text1"/>
          </w:rPr>
          <w:delText>6</w:delText>
        </w:r>
      </w:del>
      <w:del w:id="235" w:author="Bo Shen" w:date="2023-01-23T18:18:00Z">
        <w:r w:rsidRPr="0060258A" w:rsidDel="00E33C84">
          <w:rPr>
            <w:rFonts w:ascii="Times New Roman" w:hAnsi="Times New Roman" w:cs="Times New Roman"/>
            <w:color w:val="000000" w:themeColor="text1"/>
          </w:rPr>
          <w:delText xml:space="preserve"> </w:delText>
        </w:r>
      </w:del>
      <w:del w:id="236" w:author="Bo Shen" w:date="2023-01-23T18:17:00Z">
        <w:r w:rsidRPr="0060258A" w:rsidDel="00E33C84">
          <w:rPr>
            <w:rFonts w:ascii="Times New Roman" w:hAnsi="Times New Roman" w:cs="Times New Roman"/>
            <w:color w:val="000000" w:themeColor="text1"/>
          </w:rPr>
          <w:delText xml:space="preserve">in </w:delText>
        </w:r>
        <w:r w:rsidRPr="00B66036" w:rsidDel="00E33C84">
          <w:rPr>
            <w:rFonts w:ascii="Times New Roman" w:hAnsi="Times New Roman" w:cs="Times New Roman"/>
            <w:b/>
            <w:color w:val="000000" w:themeColor="text1"/>
          </w:rPr>
          <w:delText>Eq. 1</w:delText>
        </w:r>
      </w:del>
      <w:del w:id="237" w:author="Bo Shen" w:date="2023-01-23T18:18:00Z">
        <w:r w:rsidRPr="0060258A" w:rsidDel="00E33C84">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xml:space="preserve"> (</w:t>
      </w:r>
      <w:ins w:id="238" w:author="Bo Shen" w:date="2023-01-23T18:21:00Z">
        <w:r w:rsidR="003D3ACC">
          <w:rPr>
            <w:rFonts w:ascii="Times New Roman" w:hAnsi="Times New Roman" w:cs="Times New Roman"/>
            <w:color w:val="000000" w:themeColor="text1"/>
          </w:rPr>
          <w:t xml:space="preserve">baseline input </w:t>
        </w:r>
        <w:r w:rsidR="003D3ACC" w:rsidRPr="003D3ACC">
          <w:rPr>
            <w:rFonts w:ascii="Times New Roman" w:hAnsi="Times New Roman" w:cs="Times New Roman"/>
            <w:i/>
            <w:iCs/>
            <w:color w:val="000000" w:themeColor="text1"/>
            <w:rPrChange w:id="239" w:author="Bo Shen" w:date="2023-01-23T18:21:00Z">
              <w:rPr>
                <w:rFonts w:ascii="Times New Roman" w:hAnsi="Times New Roman" w:cs="Times New Roman"/>
                <w:color w:val="000000" w:themeColor="text1"/>
              </w:rPr>
            </w:rPrChange>
          </w:rPr>
          <w:t>B</w:t>
        </w:r>
      </w:ins>
      <w:r w:rsidR="004673E2">
        <w:rPr>
          <w:rFonts w:ascii="Times New Roman" w:hAnsi="Times New Roman" w:cs="Times New Roman"/>
          <w:i/>
          <w:iCs/>
          <w:color w:val="000000" w:themeColor="text1"/>
        </w:rPr>
        <w:softHyphen/>
      </w:r>
      <w:r w:rsidR="004673E2" w:rsidRPr="004673E2">
        <w:rPr>
          <w:rFonts w:ascii="Times New Roman" w:hAnsi="Times New Roman" w:cs="Times New Roman"/>
          <w:i/>
          <w:iCs/>
          <w:color w:val="000000" w:themeColor="text1"/>
          <w:vertAlign w:val="subscript"/>
        </w:rPr>
        <w:t>R</w:t>
      </w:r>
      <w:ins w:id="240" w:author="Bo Shen" w:date="2023-01-23T18:21:00Z">
        <w:r w:rsidR="003D3ACC">
          <w:rPr>
            <w:rFonts w:ascii="Times New Roman" w:hAnsi="Times New Roman" w:cs="Times New Roman"/>
            <w:color w:val="000000" w:themeColor="text1"/>
          </w:rPr>
          <w:t xml:space="preserve"> = 70.92, and an arbitrary scaling parameter </w:t>
        </w:r>
      </w:ins>
      <m:oMath>
        <m:sSub>
          <m:sSubPr>
            <m:ctrlPr>
              <w:ins w:id="241" w:author="Bo Shen" w:date="2023-01-23T18:21:00Z">
                <w:rPr>
                  <w:rFonts w:ascii="Cambria Math" w:hAnsi="Cambria Math" w:cs="Times New Roman"/>
                  <w:i/>
                  <w:color w:val="000000" w:themeColor="text1"/>
                </w:rPr>
              </w:ins>
            </m:ctrlPr>
          </m:sSubPr>
          <m:e>
            <m:r>
              <w:ins w:id="242" w:author="Bo Shen" w:date="2023-01-23T18:21:00Z">
                <w:rPr>
                  <w:rFonts w:ascii="Cambria Math" w:hAnsi="Cambria Math" w:cs="Times New Roman"/>
                  <w:color w:val="000000" w:themeColor="text1"/>
                </w:rPr>
                <m:t>R</m:t>
              </w:ins>
            </m:r>
          </m:e>
          <m:sub>
            <m:r>
              <w:ins w:id="243" w:author="Bo Shen" w:date="2023-01-23T18:22:00Z">
                <w:rPr>
                  <w:rFonts w:ascii="Cambria Math" w:hAnsi="Cambria Math" w:cs="Times New Roman"/>
                  <w:color w:val="000000" w:themeColor="text1"/>
                </w:rPr>
                <m:t>max</m:t>
              </w:ins>
            </m:r>
          </m:sub>
        </m:sSub>
        <m:func>
          <m:funcPr>
            <m:ctrlPr>
              <w:del w:id="244" w:author="Bo Shen" w:date="2023-01-23T18:22:00Z">
                <w:rPr>
                  <w:rFonts w:ascii="Cambria Math" w:hAnsi="Cambria Math" w:cs="Times New Roman"/>
                  <w:i/>
                  <w:color w:val="000000" w:themeColor="text1"/>
                </w:rPr>
              </w:del>
            </m:ctrlPr>
          </m:funcPr>
          <m:fName>
            <m:r>
              <w:del w:id="245" w:author="Bo Shen" w:date="2023-01-23T18:22:00Z">
                <m:rPr>
                  <m:sty m:val="p"/>
                </m:rPr>
                <w:rPr>
                  <w:rFonts w:ascii="Cambria Math" w:hAnsi="Cambria Math" w:cs="Times New Roman"/>
                  <w:color w:val="000000" w:themeColor="text1"/>
                </w:rPr>
                <m:t>max</m:t>
              </w:del>
            </m:r>
          </m:fName>
          <m:e/>
        </m:func>
      </m:oMath>
      <w:ins w:id="246" w:author="Bo Shen" w:date="2023-01-23T18:21:00Z">
        <w:r w:rsidR="003D3ACC">
          <w:rPr>
            <w:rFonts w:ascii="Times New Roman" w:hAnsi="Times New Roman" w:cs="Times New Roman"/>
            <w:color w:val="000000" w:themeColor="text1"/>
          </w:rPr>
          <w:t xml:space="preserve">; </w:t>
        </w:r>
      </w:ins>
      <w:ins w:id="247" w:author="Bo Shen" w:date="2023-01-23T18:22:00Z">
        <w:r w:rsidR="001F2D80">
          <w:rPr>
            <w:rFonts w:ascii="Times New Roman" w:hAnsi="Times New Roman" w:cs="Times New Roman"/>
            <w:color w:val="000000" w:themeColor="text1"/>
          </w:rPr>
          <w:t xml:space="preserve">see </w:t>
        </w:r>
        <w:r w:rsidR="001F2D80" w:rsidRPr="004673E2">
          <w:rPr>
            <w:rFonts w:ascii="Times New Roman" w:hAnsi="Times New Roman" w:cs="Times New Roman"/>
            <w:b/>
            <w:bCs/>
            <w:color w:val="000000" w:themeColor="text1"/>
          </w:rPr>
          <w:t>Methods</w:t>
        </w:r>
        <w:r w:rsidR="001F2D80">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middle panel in </w:t>
      </w:r>
      <w:r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Pr="0060258A">
        <w:rPr>
          <w:rFonts w:ascii="Times New Roman" w:hAnsi="Times New Roman" w:cs="Times New Roman"/>
          <w:b/>
          <w:color w:val="000000" w:themeColor="text1"/>
        </w:rPr>
        <w:t xml:space="preserve"> 4B</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perscript"/>
        </w:rPr>
        <w:t>2</w:t>
      </w:r>
      <w:r w:rsidRPr="0060258A">
        <w:rPr>
          <w:rFonts w:ascii="Times New Roman" w:hAnsi="Times New Roman" w:cs="Times New Roman"/>
          <w:color w:val="000000" w:themeColor="text1"/>
        </w:rPr>
        <w:t xml:space="preserve"> = .9640). </w:t>
      </w:r>
      <w:del w:id="248" w:author="Bo Shen" w:date="2023-01-23T18:18:00Z">
        <w:r w:rsidR="00386D71" w:rsidRPr="0060258A" w:rsidDel="00F362FE">
          <w:rPr>
            <w:rFonts w:ascii="Times New Roman" w:hAnsi="Times New Roman" w:cs="Times New Roman"/>
            <w:color w:val="000000" w:themeColor="text1"/>
          </w:rPr>
          <w:delText xml:space="preserve">Importantly, value normalization is equivalently replicated by </w:delText>
        </w:r>
      </w:del>
      <w:ins w:id="249" w:author="Bo Shen" w:date="2023-01-23T18:18:00Z">
        <w:r w:rsidR="00F362FE">
          <w:rPr>
            <w:rFonts w:ascii="Times New Roman" w:hAnsi="Times New Roman" w:cs="Times New Roman"/>
            <w:color w:val="000000" w:themeColor="text1"/>
          </w:rPr>
          <w:t>T</w:t>
        </w:r>
      </w:ins>
      <w:del w:id="250" w:author="Bo Shen" w:date="2023-01-23T18:18:00Z">
        <w:r w:rsidR="00386D71" w:rsidRPr="0060258A" w:rsidDel="00F362FE">
          <w:rPr>
            <w:rFonts w:ascii="Times New Roman" w:hAnsi="Times New Roman" w:cs="Times New Roman"/>
            <w:color w:val="000000" w:themeColor="text1"/>
          </w:rPr>
          <w:delText>t</w:delText>
        </w:r>
      </w:del>
      <w:r w:rsidR="00386D71" w:rsidRPr="0060258A">
        <w:rPr>
          <w:rFonts w:ascii="Times New Roman" w:hAnsi="Times New Roman" w:cs="Times New Roman"/>
          <w:color w:val="000000" w:themeColor="text1"/>
        </w:rPr>
        <w:t>he</w:t>
      </w:r>
      <w:r w:rsidRPr="0060258A">
        <w:rPr>
          <w:rFonts w:ascii="Times New Roman" w:hAnsi="Times New Roman" w:cs="Times New Roman"/>
          <w:color w:val="000000" w:themeColor="text1"/>
        </w:rPr>
        <w:t xml:space="preserve"> LDDM</w:t>
      </w:r>
      <w:ins w:id="251" w:author="Bo Shen" w:date="2023-01-23T18:18:00Z">
        <w:r w:rsidR="00F362FE">
          <w:rPr>
            <w:rFonts w:ascii="Times New Roman" w:hAnsi="Times New Roman" w:cs="Times New Roman"/>
            <w:color w:val="000000" w:themeColor="text1"/>
          </w:rPr>
          <w:t xml:space="preserve"> with an additional parameter related to self-excitation (</w:t>
        </w:r>
      </w:ins>
      <m:oMath>
        <m:r>
          <w:ins w:id="252" w:author="Bo Shen" w:date="2023-01-23T18:19:00Z">
            <w:rPr>
              <w:rFonts w:ascii="Cambria Math" w:hAnsi="Cambria Math" w:cs="Times New Roman"/>
              <w:color w:val="000000" w:themeColor="text1"/>
            </w:rPr>
            <m:t>α</m:t>
          </w:ins>
        </m:r>
      </m:oMath>
      <w:ins w:id="253" w:author="Bo Shen" w:date="2023-01-23T18:18:00Z">
        <w:r w:rsidR="00F362FE">
          <w:rPr>
            <w:rFonts w:ascii="Times New Roman" w:hAnsi="Times New Roman" w:cs="Times New Roman"/>
            <w:color w:val="000000" w:themeColor="text1"/>
          </w:rPr>
          <w:t>) and baseline gain control</w:t>
        </w:r>
      </w:ins>
      <w:r w:rsidR="00CF5E8A" w:rsidRPr="0060258A">
        <w:rPr>
          <w:rFonts w:ascii="Times New Roman" w:hAnsi="Times New Roman" w:cs="Times New Roman"/>
          <w:color w:val="000000" w:themeColor="text1"/>
        </w:rPr>
        <w:t xml:space="preserve"> </w:t>
      </w:r>
      <w:ins w:id="254" w:author="Bo Shen" w:date="2023-01-23T18:19:00Z">
        <w:r w:rsidR="00F362FE">
          <w:rPr>
            <w:rFonts w:ascii="Times New Roman" w:hAnsi="Times New Roman" w:cs="Times New Roman"/>
            <w:color w:val="000000" w:themeColor="text1"/>
          </w:rPr>
          <w:t>(</w:t>
        </w:r>
      </w:ins>
      <m:oMath>
        <m:sSub>
          <m:sSubPr>
            <m:ctrlPr>
              <w:ins w:id="255" w:author="Bo Shen" w:date="2023-01-23T18:19:00Z">
                <w:rPr>
                  <w:rFonts w:ascii="Cambria Math" w:hAnsi="Cambria Math" w:cs="Times New Roman"/>
                  <w:i/>
                  <w:color w:val="000000" w:themeColor="text1"/>
                </w:rPr>
              </w:ins>
            </m:ctrlPr>
          </m:sSubPr>
          <m:e>
            <m:r>
              <w:ins w:id="256" w:author="Microsoft Office User" w:date="2023-03-02T08:45:00Z">
                <w:rPr>
                  <w:rFonts w:ascii="Cambria Math" w:hAnsi="Cambria Math" w:cs="Times New Roman"/>
                  <w:color w:val="000000" w:themeColor="text1"/>
                </w:rPr>
                <m:t>B</m:t>
              </w:ins>
            </m:r>
            <m:r>
              <w:ins w:id="257" w:author="Bo Shen" w:date="2023-01-23T18:19:00Z">
                <w:del w:id="258" w:author="Microsoft Office User" w:date="2023-03-02T08:44:00Z">
                  <w:rPr>
                    <w:rFonts w:ascii="Cambria Math" w:hAnsi="Cambria Math" w:cs="Times New Roman"/>
                    <w:color w:val="000000" w:themeColor="text1"/>
                  </w:rPr>
                  <m:t>G</m:t>
                </w:del>
              </w:ins>
            </m:r>
          </m:e>
          <m:sub>
            <m:r>
              <w:ins w:id="259" w:author="Microsoft Office User" w:date="2023-03-02T08:44:00Z">
                <w:rPr>
                  <w:rFonts w:ascii="Cambria Math" w:hAnsi="Cambria Math" w:cs="Times New Roman"/>
                  <w:color w:val="000000" w:themeColor="text1"/>
                </w:rPr>
                <m:t>G</m:t>
              </w:ins>
            </m:r>
            <m:r>
              <w:ins w:id="260" w:author="Bo Shen" w:date="2023-01-23T18:19:00Z">
                <w:del w:id="261" w:author="Microsoft Office User" w:date="2023-03-02T08:44:00Z">
                  <w:rPr>
                    <w:rFonts w:ascii="Cambria Math" w:hAnsi="Cambria Math" w:cs="Times New Roman"/>
                    <w:color w:val="000000" w:themeColor="text1"/>
                  </w:rPr>
                  <m:t>0</m:t>
                </w:del>
              </w:ins>
            </m:r>
          </m:sub>
        </m:sSub>
      </m:oMath>
      <w:ins w:id="262" w:author="Bo Shen" w:date="2023-01-23T18:19:00Z">
        <w:r w:rsidR="00F362FE">
          <w:rPr>
            <w:rFonts w:ascii="Times New Roman" w:hAnsi="Times New Roman" w:cs="Times New Roman"/>
            <w:color w:val="000000" w:themeColor="text1"/>
          </w:rPr>
          <w:t xml:space="preserve">) </w:t>
        </w:r>
        <w:r w:rsidR="008579DB">
          <w:rPr>
            <w:rFonts w:ascii="Times New Roman" w:hAnsi="Times New Roman" w:cs="Times New Roman"/>
            <w:color w:val="000000" w:themeColor="text1"/>
          </w:rPr>
          <w:t xml:space="preserve">fitted slightly better than the DNM </w:t>
        </w:r>
      </w:ins>
      <w:r w:rsidR="00CF5E8A" w:rsidRPr="0060258A">
        <w:rPr>
          <w:rFonts w:ascii="Times New Roman" w:hAnsi="Times New Roman" w:cs="Times New Roman"/>
          <w:color w:val="000000" w:themeColor="text1"/>
        </w:rPr>
        <w:t>(</w:t>
      </w:r>
      <w:ins w:id="263" w:author="Bo Shen" w:date="2023-01-23T18:23:00Z">
        <w:r w:rsidR="00F907B9" w:rsidRPr="0060258A">
          <w:rPr>
            <w:rFonts w:ascii="Times New Roman" w:hAnsi="Times New Roman" w:cs="Times New Roman"/>
            <w:i/>
            <w:color w:val="000000" w:themeColor="text1"/>
          </w:rPr>
          <w:t>B</w:t>
        </w:r>
      </w:ins>
      <w:r w:rsidR="004673E2" w:rsidRPr="004673E2">
        <w:rPr>
          <w:rFonts w:ascii="Times New Roman" w:hAnsi="Times New Roman" w:cs="Times New Roman"/>
          <w:i/>
          <w:color w:val="000000" w:themeColor="text1"/>
          <w:vertAlign w:val="subscript"/>
        </w:rPr>
        <w:t>R</w:t>
      </w:r>
      <w:ins w:id="264" w:author="Bo Shen" w:date="2023-01-23T18:23:00Z">
        <w:r w:rsidR="00F907B9" w:rsidRPr="0060258A">
          <w:rPr>
            <w:rFonts w:ascii="Times New Roman" w:hAnsi="Times New Roman" w:cs="Times New Roman"/>
            <w:color w:val="000000" w:themeColor="text1"/>
          </w:rPr>
          <w:t xml:space="preserve"> = 71.</w:t>
        </w:r>
        <w:r w:rsidR="00F907B9">
          <w:rPr>
            <w:rFonts w:ascii="Times New Roman" w:hAnsi="Times New Roman" w:cs="Times New Roman"/>
            <w:color w:val="000000" w:themeColor="text1"/>
          </w:rPr>
          <w:t>53</w:t>
        </w:r>
        <w:r w:rsidR="00F907B9" w:rsidRPr="0060258A">
          <w:rPr>
            <w:rFonts w:ascii="Times New Roman" w:hAnsi="Times New Roman" w:cs="Times New Roman"/>
            <w:color w:val="000000" w:themeColor="text1"/>
          </w:rPr>
          <w:t>,</w:t>
        </w:r>
        <w:r w:rsidR="00F907B9">
          <w:rPr>
            <w:rFonts w:ascii="Times New Roman" w:hAnsi="Times New Roman" w:cs="Times New Roman"/>
            <w:color w:val="000000" w:themeColor="text1"/>
          </w:rPr>
          <w:t xml:space="preserve"> </w:t>
        </w:r>
      </w:ins>
      <m:oMath>
        <m:sSub>
          <m:sSubPr>
            <m:ctrlPr>
              <w:ins w:id="265" w:author="Bo Shen" w:date="2023-01-23T18:23:00Z">
                <w:rPr>
                  <w:rFonts w:ascii="Cambria Math" w:hAnsi="Cambria Math" w:cs="Times New Roman"/>
                  <w:i/>
                  <w:color w:val="000000" w:themeColor="text1"/>
                </w:rPr>
              </w:ins>
            </m:ctrlPr>
          </m:sSubPr>
          <m:e>
            <m:r>
              <w:rPr>
                <w:rFonts w:ascii="Cambria Math" w:hAnsi="Cambria Math" w:cs="Times New Roman"/>
                <w:color w:val="000000" w:themeColor="text1"/>
              </w:rPr>
              <m:t>B</m:t>
            </m:r>
          </m:e>
          <m:sub>
            <m:r>
              <w:rPr>
                <w:rFonts w:ascii="Cambria Math" w:hAnsi="Cambria Math" w:cs="Times New Roman"/>
                <w:color w:val="000000" w:themeColor="text1"/>
              </w:rPr>
              <m:t>G</m:t>
            </m:r>
          </m:sub>
        </m:sSub>
        <m:r>
          <w:ins w:id="266" w:author="Bo Shen" w:date="2023-01-23T18:23:00Z">
            <w:rPr>
              <w:rFonts w:ascii="Cambria Math" w:hAnsi="Cambria Math" w:cs="Times New Roman"/>
              <w:color w:val="000000" w:themeColor="text1"/>
            </w:rPr>
            <m:t>-α=3.82</m:t>
          </w:ins>
        </m:r>
      </m:oMath>
      <w:ins w:id="267" w:author="Bo Shen" w:date="2023-01-23T18:23:00Z">
        <w:r w:rsidR="00F907B9">
          <w:rPr>
            <w:rFonts w:ascii="Times New Roman" w:hAnsi="Times New Roman" w:cs="Times New Roman"/>
            <w:color w:val="000000" w:themeColor="text1"/>
          </w:rPr>
          <w:t xml:space="preserve">; see </w:t>
        </w:r>
        <w:r w:rsidR="00F907B9" w:rsidRPr="004673E2">
          <w:rPr>
            <w:rFonts w:ascii="Times New Roman" w:hAnsi="Times New Roman" w:cs="Times New Roman"/>
            <w:b/>
            <w:bCs/>
            <w:color w:val="000000" w:themeColor="text1"/>
          </w:rPr>
          <w:t>Methods</w:t>
        </w:r>
        <w:r w:rsidR="00F907B9">
          <w:rPr>
            <w:rFonts w:ascii="Times New Roman" w:hAnsi="Times New Roman" w:cs="Times New Roman"/>
            <w:color w:val="000000" w:themeColor="text1"/>
          </w:rPr>
          <w:t xml:space="preserve">; </w:t>
        </w:r>
      </w:ins>
      <w:del w:id="268" w:author="Bo Shen" w:date="2023-01-23T18:19:00Z">
        <w:r w:rsidRPr="0060258A" w:rsidDel="008579DB">
          <w:rPr>
            <w:rFonts w:ascii="Times New Roman" w:hAnsi="Times New Roman" w:cs="Times New Roman"/>
            <w:color w:val="000000" w:themeColor="text1"/>
          </w:rPr>
          <w:delText xml:space="preserve">with one additional parameter </w:delText>
        </w:r>
      </w:del>
      <m:oMath>
        <m:r>
          <w:del w:id="269" w:author="Bo Shen" w:date="2023-01-23T18:19:00Z">
            <w:rPr>
              <w:rFonts w:ascii="Cambria Math" w:hAnsi="Cambria Math" w:cs="Times New Roman"/>
              <w:color w:val="000000" w:themeColor="text1"/>
            </w:rPr>
            <m:t>α</m:t>
          </w:del>
        </m:r>
      </m:oMath>
      <w:del w:id="270" w:author="Bo Shen" w:date="2023-01-23T18:19:00Z">
        <w:r w:rsidR="00386D71" w:rsidRPr="0060258A" w:rsidDel="008579DB">
          <w:rPr>
            <w:rFonts w:ascii="Times New Roman" w:hAnsi="Times New Roman" w:cs="Times New Roman"/>
            <w:color w:val="000000" w:themeColor="text1"/>
          </w:rPr>
          <w:delText xml:space="preserve">; </w:delText>
        </w:r>
      </w:del>
      <w:r w:rsidR="00386D71" w:rsidRPr="0060258A">
        <w:rPr>
          <w:rFonts w:ascii="Times New Roman" w:hAnsi="Times New Roman" w:cs="Times New Roman"/>
          <w:color w:val="000000" w:themeColor="text1"/>
        </w:rPr>
        <w:t>l</w:t>
      </w:r>
      <w:r w:rsidRPr="0060258A">
        <w:rPr>
          <w:rFonts w:ascii="Times New Roman" w:hAnsi="Times New Roman" w:cs="Times New Roman"/>
          <w:color w:val="000000" w:themeColor="text1"/>
        </w:rPr>
        <w:t xml:space="preserve">eft panel in </w:t>
      </w:r>
      <w:r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Pr="0060258A">
        <w:rPr>
          <w:rFonts w:ascii="Times New Roman" w:hAnsi="Times New Roman" w:cs="Times New Roman"/>
          <w:b/>
          <w:color w:val="000000" w:themeColor="text1"/>
        </w:rPr>
        <w:t xml:space="preserve"> 4B</w:t>
      </w:r>
      <w:r w:rsidRPr="0060258A">
        <w:rPr>
          <w:rFonts w:ascii="Times New Roman" w:hAnsi="Times New Roman" w:cs="Times New Roman"/>
          <w:color w:val="000000" w:themeColor="text1"/>
        </w:rPr>
        <w:t>,</w:t>
      </w:r>
      <w:r w:rsidRPr="0060258A">
        <w:rPr>
          <w:rFonts w:ascii="Times New Roman" w:hAnsi="Times New Roman" w:cs="Times New Roman"/>
          <w:b/>
          <w:color w:val="000000" w:themeColor="text1"/>
        </w:rPr>
        <w:t xml:space="preserve">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perscript"/>
        </w:rPr>
        <w:t>2</w:t>
      </w:r>
      <w:r w:rsidRPr="0060258A">
        <w:rPr>
          <w:rFonts w:ascii="Times New Roman" w:hAnsi="Times New Roman" w:cs="Times New Roman"/>
          <w:color w:val="000000" w:themeColor="text1"/>
        </w:rPr>
        <w:t xml:space="preserve"> = .964</w:t>
      </w:r>
      <w:ins w:id="271" w:author="Bo Shen" w:date="2023-01-23T18:17:00Z">
        <w:r w:rsidR="00E33C84">
          <w:rPr>
            <w:rFonts w:ascii="Times New Roman" w:hAnsi="Times New Roman" w:cs="Times New Roman"/>
            <w:color w:val="000000" w:themeColor="text1"/>
          </w:rPr>
          <w:t>6</w:t>
        </w:r>
      </w:ins>
      <w:del w:id="272" w:author="Bo Shen" w:date="2023-01-23T18:17:00Z">
        <w:r w:rsidRPr="0060258A" w:rsidDel="00E33C84">
          <w:rPr>
            <w:rFonts w:ascii="Times New Roman" w:hAnsi="Times New Roman" w:cs="Times New Roman"/>
            <w:color w:val="000000" w:themeColor="text1"/>
          </w:rPr>
          <w:delText>0</w:delText>
        </w:r>
      </w:del>
      <w:del w:id="273" w:author="Bo Shen" w:date="2023-01-23T18:20:00Z">
        <w:r w:rsidRPr="0060258A" w:rsidDel="008579DB">
          <w:rPr>
            <w:rFonts w:ascii="Times New Roman" w:hAnsi="Times New Roman" w:cs="Times New Roman"/>
            <w:color w:val="000000" w:themeColor="text1"/>
          </w:rPr>
          <w:delText>,</w:delText>
        </w:r>
      </w:del>
      <w:del w:id="274" w:author="Bo Shen" w:date="2023-01-23T18:22:00Z">
        <w:r w:rsidRPr="0060258A" w:rsidDel="00F907B9">
          <w:rPr>
            <w:rFonts w:ascii="Times New Roman" w:hAnsi="Times New Roman" w:cs="Times New Roman"/>
            <w:color w:val="000000" w:themeColor="text1"/>
          </w:rPr>
          <w:delText xml:space="preserve"> </w:delText>
        </w:r>
        <w:r w:rsidRPr="0060258A" w:rsidDel="00F907B9">
          <w:rPr>
            <w:rFonts w:ascii="Times New Roman" w:hAnsi="Times New Roman" w:cs="Times New Roman"/>
            <w:i/>
            <w:color w:val="000000" w:themeColor="text1"/>
          </w:rPr>
          <w:delText>B</w:delText>
        </w:r>
        <w:r w:rsidRPr="0060258A" w:rsidDel="00F907B9">
          <w:rPr>
            <w:rFonts w:ascii="Times New Roman" w:hAnsi="Times New Roman" w:cs="Times New Roman"/>
            <w:color w:val="000000" w:themeColor="text1"/>
          </w:rPr>
          <w:delText xml:space="preserve"> = 71.</w:delText>
        </w:r>
      </w:del>
      <w:del w:id="275" w:author="Bo Shen" w:date="2023-01-23T18:20:00Z">
        <w:r w:rsidRPr="0060258A" w:rsidDel="008579DB">
          <w:rPr>
            <w:rFonts w:ascii="Times New Roman" w:hAnsi="Times New Roman" w:cs="Times New Roman"/>
            <w:color w:val="000000" w:themeColor="text1"/>
          </w:rPr>
          <w:delText>2</w:delText>
        </w:r>
      </w:del>
      <w:del w:id="276" w:author="Bo Shen" w:date="2023-01-23T18:22:00Z">
        <w:r w:rsidRPr="0060258A" w:rsidDel="00F907B9">
          <w:rPr>
            <w:rFonts w:ascii="Times New Roman" w:hAnsi="Times New Roman" w:cs="Times New Roman"/>
            <w:color w:val="000000" w:themeColor="text1"/>
          </w:rPr>
          <w:delText>,</w:delText>
        </w:r>
      </w:del>
      <w:del w:id="277" w:author="Bo Shen" w:date="2023-01-23T12:02:00Z">
        <w:r w:rsidRPr="0060258A" w:rsidDel="004D7D87">
          <w:rPr>
            <w:rFonts w:ascii="Times New Roman" w:hAnsi="Times New Roman" w:cs="Times New Roman"/>
            <w:color w:val="000000" w:themeColor="text1"/>
          </w:rPr>
          <w:delText xml:space="preserve"> </w:delText>
        </w:r>
      </w:del>
      <m:oMath>
        <m:r>
          <w:del w:id="278" w:author="Bo Shen" w:date="2023-01-23T18:22:00Z">
            <w:rPr>
              <w:rFonts w:ascii="Cambria Math" w:hAnsi="Cambria Math" w:cs="Times New Roman"/>
              <w:color w:val="000000" w:themeColor="text1"/>
            </w:rPr>
            <m:t>α=</m:t>
          </w:del>
        </m:r>
        <m:r>
          <w:del w:id="279" w:author="Bo Shen" w:date="2023-01-23T18:20:00Z">
            <w:rPr>
              <w:rFonts w:ascii="Cambria Math" w:hAnsi="Cambria Math" w:cs="Times New Roman"/>
              <w:color w:val="000000" w:themeColor="text1"/>
            </w:rPr>
            <m:t>0</m:t>
          </w:del>
        </m:r>
      </m:oMath>
      <w:r w:rsidRPr="0060258A">
        <w:rPr>
          <w:rFonts w:ascii="Times New Roman" w:hAnsi="Times New Roman" w:cs="Times New Roman"/>
          <w:color w:val="000000" w:themeColor="text1"/>
        </w:rPr>
        <w:t>)</w:t>
      </w:r>
      <w:r w:rsidR="000307BB" w:rsidRPr="0060258A">
        <w:rPr>
          <w:rFonts w:ascii="Times New Roman" w:hAnsi="Times New Roman" w:cs="Times New Roman"/>
          <w:color w:val="000000" w:themeColor="text1"/>
        </w:rPr>
        <w:t xml:space="preserve">. </w:t>
      </w:r>
      <w:del w:id="280" w:author="Bo Shen" w:date="2023-01-23T18:24:00Z">
        <w:r w:rsidR="000307BB" w:rsidRPr="0060258A" w:rsidDel="007516AD">
          <w:rPr>
            <w:rFonts w:ascii="Times New Roman" w:hAnsi="Times New Roman" w:cs="Times New Roman"/>
            <w:color w:val="000000" w:themeColor="text1"/>
          </w:rPr>
          <w:delText>N</w:delText>
        </w:r>
        <w:r w:rsidR="00386D71" w:rsidRPr="0060258A" w:rsidDel="007516AD">
          <w:rPr>
            <w:rFonts w:ascii="Times New Roman" w:hAnsi="Times New Roman" w:cs="Times New Roman"/>
            <w:color w:val="000000" w:themeColor="text1"/>
          </w:rPr>
          <w:delText>ote that t</w:delText>
        </w:r>
        <w:r w:rsidRPr="0060258A" w:rsidDel="007516AD">
          <w:rPr>
            <w:rFonts w:ascii="Times New Roman" w:hAnsi="Times New Roman" w:cs="Times New Roman"/>
            <w:color w:val="000000" w:themeColor="text1"/>
          </w:rPr>
          <w:delText>he</w:delText>
        </w:r>
        <w:r w:rsidR="00630FDA" w:rsidRPr="0060258A" w:rsidDel="007516AD">
          <w:rPr>
            <w:rFonts w:ascii="Times New Roman" w:hAnsi="Times New Roman" w:cs="Times New Roman"/>
            <w:color w:val="000000" w:themeColor="text1"/>
          </w:rPr>
          <w:delText xml:space="preserve"> LDDM </w:delText>
        </w:r>
        <w:r w:rsidR="00386D71" w:rsidRPr="0060258A" w:rsidDel="007516AD">
          <w:rPr>
            <w:rFonts w:ascii="Times New Roman" w:hAnsi="Times New Roman" w:cs="Times New Roman"/>
            <w:color w:val="000000" w:themeColor="text1"/>
          </w:rPr>
          <w:delText>reduces</w:delText>
        </w:r>
        <w:r w:rsidR="00630FDA" w:rsidRPr="0060258A" w:rsidDel="007516AD">
          <w:rPr>
            <w:rFonts w:ascii="Times New Roman" w:hAnsi="Times New Roman" w:cs="Times New Roman"/>
            <w:color w:val="000000" w:themeColor="text1"/>
          </w:rPr>
          <w:delText xml:space="preserve"> to the DNM in this case with</w:delText>
        </w:r>
        <w:r w:rsidRPr="0060258A" w:rsidDel="007516AD">
          <w:rPr>
            <w:rFonts w:ascii="Times New Roman" w:hAnsi="Times New Roman" w:cs="Times New Roman"/>
            <w:color w:val="000000" w:themeColor="text1"/>
          </w:rPr>
          <w:delText xml:space="preserve"> </w:delText>
        </w:r>
      </w:del>
      <m:oMath>
        <m:r>
          <w:del w:id="281" w:author="Bo Shen" w:date="2023-01-23T18:24:00Z">
            <w:rPr>
              <w:rFonts w:ascii="Cambria Math" w:hAnsi="Cambria Math" w:cs="Times New Roman"/>
              <w:color w:val="000000" w:themeColor="text1"/>
            </w:rPr>
            <m:t>α=0</m:t>
          </w:del>
        </m:r>
      </m:oMath>
      <w:del w:id="282" w:author="Bo Shen" w:date="2023-01-23T18:24:00Z">
        <w:r w:rsidR="000307BB" w:rsidRPr="0060258A" w:rsidDel="007516AD">
          <w:rPr>
            <w:rFonts w:ascii="Times New Roman" w:hAnsi="Times New Roman" w:cs="Times New Roman"/>
            <w:color w:val="000000" w:themeColor="text1"/>
          </w:rPr>
          <w:delText>; h</w:delText>
        </w:r>
        <w:r w:rsidRPr="0060258A" w:rsidDel="007516AD">
          <w:rPr>
            <w:rFonts w:ascii="Times New Roman" w:hAnsi="Times New Roman" w:cs="Times New Roman"/>
            <w:color w:val="000000" w:themeColor="text1"/>
          </w:rPr>
          <w:delText xml:space="preserve">owever, </w:delText>
        </w:r>
        <w:r w:rsidR="000307BB" w:rsidRPr="0060258A" w:rsidDel="007516AD">
          <w:rPr>
            <w:rFonts w:ascii="Times New Roman" w:hAnsi="Times New Roman" w:cs="Times New Roman"/>
            <w:color w:val="000000" w:themeColor="text1"/>
          </w:rPr>
          <w:delText>a non-zero</w:delText>
        </w:r>
        <w:r w:rsidRPr="0060258A" w:rsidDel="007516AD">
          <w:rPr>
            <w:rFonts w:ascii="Times New Roman" w:hAnsi="Times New Roman" w:cs="Times New Roman"/>
            <w:color w:val="000000" w:themeColor="text1"/>
          </w:rPr>
          <w:delText xml:space="preserve"> self-excitation parameter </w:delText>
        </w:r>
        <w:r w:rsidR="000307BB" w:rsidRPr="0060258A" w:rsidDel="007516AD">
          <w:rPr>
            <w:rFonts w:ascii="Times New Roman" w:hAnsi="Times New Roman" w:cs="Times New Roman"/>
            <w:color w:val="000000" w:themeColor="text1"/>
          </w:rPr>
          <w:delText>may be important in other scenarios</w:delText>
        </w:r>
      </w:del>
      <w:del w:id="283" w:author="Bo Shen" w:date="2023-01-23T18:28:00Z">
        <w:r w:rsidRPr="0060258A" w:rsidDel="00EA6C44">
          <w:rPr>
            <w:rFonts w:ascii="Times New Roman" w:hAnsi="Times New Roman" w:cs="Times New Roman"/>
            <w:color w:val="000000" w:themeColor="text1"/>
          </w:rPr>
          <w:delText xml:space="preserve"> (see</w:delText>
        </w:r>
        <w:r w:rsidR="005A6284" w:rsidDel="00EA6C44">
          <w:rPr>
            <w:rFonts w:ascii="Times New Roman" w:hAnsi="Times New Roman" w:cs="Times New Roman"/>
            <w:color w:val="000000" w:themeColor="text1"/>
          </w:rPr>
          <w:delText xml:space="preserve"> </w:delText>
        </w:r>
      </w:del>
      <w:del w:id="284" w:author="Bo Shen" w:date="2023-01-23T18:24:00Z">
        <w:r w:rsidR="005A6284" w:rsidDel="007516AD">
          <w:rPr>
            <w:rFonts w:ascii="Times New Roman" w:hAnsi="Times New Roman" w:cs="Times New Roman"/>
            <w:color w:val="000000" w:themeColor="text1"/>
          </w:rPr>
          <w:delText>below</w:delText>
        </w:r>
        <w:r w:rsidRPr="0060258A" w:rsidDel="007516AD">
          <w:rPr>
            <w:rFonts w:ascii="Times New Roman" w:hAnsi="Times New Roman" w:cs="Times New Roman"/>
            <w:color w:val="000000" w:themeColor="text1"/>
          </w:rPr>
          <w:delText xml:space="preserve"> </w:delText>
        </w:r>
        <w:r w:rsidR="00DA4168" w:rsidRPr="0060258A" w:rsidDel="007516AD">
          <w:rPr>
            <w:rFonts w:ascii="Times New Roman" w:hAnsi="Times New Roman" w:cs="Times New Roman"/>
            <w:i/>
            <w:color w:val="000000" w:themeColor="text1"/>
          </w:rPr>
          <w:delText>A novel form of persistent activity</w:delText>
        </w:r>
      </w:del>
      <w:del w:id="285" w:author="Bo Shen" w:date="2023-01-23T18:28:00Z">
        <w:r w:rsidRPr="0060258A" w:rsidDel="00EA6C44">
          <w:rPr>
            <w:rFonts w:ascii="Times New Roman" w:hAnsi="Times New Roman" w:cs="Times New Roman"/>
            <w:color w:val="000000" w:themeColor="text1"/>
          </w:rPr>
          <w:delText>)</w:delText>
        </w:r>
      </w:del>
      <w:r w:rsidR="00391437">
        <w:rPr>
          <w:rFonts w:ascii="Times New Roman" w:hAnsi="Times New Roman" w:cs="Times New Roman"/>
          <w:color w:val="000000" w:themeColor="text1"/>
        </w:rPr>
        <w:t>Note</w:t>
      </w:r>
      <w:ins w:id="286" w:author="Bo Shen" w:date="2023-01-23T18:26:00Z">
        <w:r w:rsidR="00EA6C44" w:rsidRPr="00EA6C44">
          <w:rPr>
            <w:rFonts w:ascii="Times New Roman" w:hAnsi="Times New Roman" w:cs="Times New Roman"/>
            <w:color w:val="000000" w:themeColor="text1"/>
          </w:rPr>
          <w:t xml:space="preserve"> that</w:t>
        </w:r>
      </w:ins>
      <w:ins w:id="287" w:author="Bo Shen" w:date="2023-01-23T18:27:00Z">
        <w:r w:rsidR="00EA6C44">
          <w:rPr>
            <w:rFonts w:ascii="Times New Roman" w:hAnsi="Times New Roman" w:cs="Times New Roman"/>
            <w:color w:val="000000" w:themeColor="text1"/>
          </w:rPr>
          <w:t xml:space="preserve"> fitting to the current dataset is not a</w:t>
        </w:r>
      </w:ins>
      <w:r w:rsidR="00391437">
        <w:rPr>
          <w:rFonts w:ascii="Times New Roman" w:hAnsi="Times New Roman" w:cs="Times New Roman"/>
          <w:color w:val="000000" w:themeColor="text1"/>
        </w:rPr>
        <w:t>b</w:t>
      </w:r>
      <w:ins w:id="288" w:author="Bo Shen" w:date="2023-01-23T18:27:00Z">
        <w:r w:rsidR="00EA6C44">
          <w:rPr>
            <w:rFonts w:ascii="Times New Roman" w:hAnsi="Times New Roman" w:cs="Times New Roman"/>
            <w:color w:val="000000" w:themeColor="text1"/>
          </w:rPr>
          <w:t>le to differentiate</w:t>
        </w:r>
      </w:ins>
      <w:ins w:id="289" w:author="Bo Shen" w:date="2023-01-23T18:28:00Z">
        <w:r w:rsidR="00EA6C44">
          <w:rPr>
            <w:rFonts w:ascii="Times New Roman" w:hAnsi="Times New Roman" w:cs="Times New Roman"/>
            <w:color w:val="000000" w:themeColor="text1"/>
          </w:rPr>
          <w:t xml:space="preserve"> the contributions of</w:t>
        </w:r>
      </w:ins>
      <w:ins w:id="290" w:author="Bo Shen" w:date="2023-01-23T18:26:00Z">
        <w:r w:rsidR="00EA6C44" w:rsidRPr="00EA6C44">
          <w:rPr>
            <w:rFonts w:ascii="Times New Roman" w:hAnsi="Times New Roman" w:cs="Times New Roman"/>
            <w:color w:val="000000" w:themeColor="text1"/>
          </w:rPr>
          <w:t xml:space="preserve"> </w:t>
        </w:r>
      </w:ins>
      <m:oMath>
        <m:r>
          <w:ins w:id="291" w:author="Bo Shen" w:date="2023-01-23T18:27:00Z">
            <w:rPr>
              <w:rFonts w:ascii="Cambria Math" w:hAnsi="Cambria Math" w:cs="Times New Roman"/>
              <w:color w:val="000000" w:themeColor="text1"/>
            </w:rPr>
            <m:t>α</m:t>
          </w:ins>
        </m:r>
      </m:oMath>
      <w:ins w:id="292" w:author="Bo Shen" w:date="2023-01-23T18:27:00Z">
        <w:r w:rsidR="00EA6C44">
          <w:rPr>
            <w:rFonts w:ascii="Times New Roman" w:hAnsi="Times New Roman" w:cs="Times New Roman"/>
            <w:color w:val="000000" w:themeColor="text1"/>
          </w:rPr>
          <w:t xml:space="preserve"> and </w:t>
        </w:r>
      </w:ins>
      <m:oMath>
        <m:sSub>
          <m:sSubPr>
            <m:ctrlPr>
              <w:ins w:id="293" w:author="Bo Shen" w:date="2023-01-23T18:27:00Z">
                <w:rPr>
                  <w:rFonts w:ascii="Cambria Math" w:hAnsi="Cambria Math" w:cs="Times New Roman"/>
                  <w:i/>
                  <w:color w:val="000000" w:themeColor="text1"/>
                </w:rPr>
              </w:ins>
            </m:ctrlPr>
          </m:sSubPr>
          <m:e>
            <m:r>
              <w:rPr>
                <w:rFonts w:ascii="Cambria Math" w:hAnsi="Cambria Math" w:cs="Times New Roman"/>
                <w:color w:val="000000" w:themeColor="text1"/>
              </w:rPr>
              <m:t>B</m:t>
            </m:r>
          </m:e>
          <m:sub>
            <m:r>
              <w:rPr>
                <w:rFonts w:ascii="Cambria Math" w:hAnsi="Cambria Math" w:cs="Times New Roman"/>
                <w:color w:val="000000" w:themeColor="text1"/>
              </w:rPr>
              <m:t>G</m:t>
            </m:r>
          </m:sub>
        </m:sSub>
      </m:oMath>
      <w:ins w:id="294" w:author="Bo Shen" w:date="2023-01-23T18:28:00Z">
        <w:r w:rsidR="00EA6C44">
          <w:rPr>
            <w:rFonts w:ascii="Times New Roman" w:hAnsi="Times New Roman" w:cs="Times New Roman"/>
            <w:color w:val="000000" w:themeColor="text1"/>
          </w:rPr>
          <w:t xml:space="preserve"> to the neural dynamics </w:t>
        </w:r>
        <w:r w:rsidR="00EA6C44" w:rsidRPr="0060258A">
          <w:rPr>
            <w:rFonts w:ascii="Times New Roman" w:hAnsi="Times New Roman" w:cs="Times New Roman"/>
            <w:color w:val="000000" w:themeColor="text1"/>
          </w:rPr>
          <w:t>(see</w:t>
        </w:r>
        <w:r w:rsidR="00EA6C44">
          <w:rPr>
            <w:rFonts w:ascii="Times New Roman" w:hAnsi="Times New Roman" w:cs="Times New Roman"/>
            <w:color w:val="000000" w:themeColor="text1"/>
          </w:rPr>
          <w:t xml:space="preserve"> proof in </w:t>
        </w:r>
        <w:r w:rsidR="00EA6C44" w:rsidRPr="004673E2">
          <w:rPr>
            <w:rFonts w:ascii="Times New Roman" w:hAnsi="Times New Roman" w:cs="Times New Roman"/>
            <w:b/>
            <w:bCs/>
            <w:color w:val="000000" w:themeColor="text1"/>
          </w:rPr>
          <w:t>Methods</w:t>
        </w:r>
        <w:r w:rsidR="00EA6C44" w:rsidRPr="0060258A">
          <w:rPr>
            <w:rFonts w:ascii="Times New Roman" w:hAnsi="Times New Roman" w:cs="Times New Roman"/>
            <w:color w:val="000000" w:themeColor="text1"/>
          </w:rPr>
          <w:t>)</w:t>
        </w:r>
      </w:ins>
      <w:r w:rsidR="00391437">
        <w:rPr>
          <w:rFonts w:ascii="Times New Roman" w:hAnsi="Times New Roman" w:cs="Times New Roman"/>
          <w:color w:val="000000" w:themeColor="text1"/>
        </w:rPr>
        <w:t xml:space="preserve">; </w:t>
      </w:r>
      <w:ins w:id="295" w:author="Microsoft Office User" w:date="2023-03-01T13:32:00Z">
        <w:r w:rsidR="00231472">
          <w:rPr>
            <w:rFonts w:ascii="Times New Roman" w:hAnsi="Times New Roman" w:cs="Times New Roman"/>
            <w:color w:val="000000" w:themeColor="text1"/>
          </w:rPr>
          <w:t xml:space="preserve">thus </w:t>
        </w:r>
      </w:ins>
      <w:del w:id="296" w:author="Microsoft Office User" w:date="2023-03-01T13:32:00Z">
        <w:r w:rsidR="00391437" w:rsidDel="00231472">
          <w:rPr>
            <w:rFonts w:ascii="Times New Roman" w:hAnsi="Times New Roman" w:cs="Times New Roman"/>
            <w:color w:val="000000" w:themeColor="text1"/>
          </w:rPr>
          <w:delText>thus</w:delText>
        </w:r>
      </w:del>
      <w:ins w:id="297" w:author="Bo Shen" w:date="2023-01-23T18:28:00Z">
        <w:del w:id="298" w:author="Microsoft Office User" w:date="2023-03-01T13:32:00Z">
          <w:r w:rsidR="00EA6C44" w:rsidDel="00231472">
            <w:rPr>
              <w:rFonts w:ascii="Times New Roman" w:hAnsi="Times New Roman" w:cs="Times New Roman"/>
              <w:color w:val="000000" w:themeColor="text1"/>
            </w:rPr>
            <w:delText xml:space="preserve"> </w:delText>
          </w:r>
        </w:del>
      </w:ins>
      <w:ins w:id="299" w:author="Bo Shen" w:date="2023-01-23T18:26:00Z">
        <w:r w:rsidR="00EA6C44" w:rsidRPr="00EA6C44">
          <w:rPr>
            <w:rFonts w:ascii="Times New Roman" w:hAnsi="Times New Roman" w:cs="Times New Roman"/>
            <w:color w:val="000000" w:themeColor="text1"/>
          </w:rPr>
          <w:t xml:space="preserve">more empirical data </w:t>
        </w:r>
      </w:ins>
      <w:del w:id="300" w:author="Microsoft Office User" w:date="2023-03-01T13:32:00Z">
        <w:r w:rsidR="00391437" w:rsidDel="00231472">
          <w:rPr>
            <w:rFonts w:ascii="Times New Roman" w:hAnsi="Times New Roman" w:cs="Times New Roman"/>
            <w:color w:val="000000" w:themeColor="text1"/>
          </w:rPr>
          <w:delText>will</w:delText>
        </w:r>
      </w:del>
      <w:ins w:id="301" w:author="Bo Shen" w:date="2023-01-23T18:26:00Z">
        <w:del w:id="302" w:author="Microsoft Office User" w:date="2023-03-01T13:32:00Z">
          <w:r w:rsidR="00EA6C44" w:rsidRPr="00EA6C44" w:rsidDel="00231472">
            <w:rPr>
              <w:rFonts w:ascii="Times New Roman" w:hAnsi="Times New Roman" w:cs="Times New Roman"/>
              <w:color w:val="000000" w:themeColor="text1"/>
            </w:rPr>
            <w:delText xml:space="preserve"> </w:delText>
          </w:r>
        </w:del>
      </w:ins>
      <w:del w:id="303" w:author="Microsoft Office User" w:date="2023-03-01T13:32:00Z">
        <w:r w:rsidR="00391437" w:rsidDel="00231472">
          <w:rPr>
            <w:rFonts w:ascii="Times New Roman" w:hAnsi="Times New Roman" w:cs="Times New Roman"/>
            <w:color w:val="000000" w:themeColor="text1"/>
          </w:rPr>
          <w:delText>be</w:delText>
        </w:r>
      </w:del>
      <w:ins w:id="304" w:author="Microsoft Office User" w:date="2023-03-01T13:32:00Z">
        <w:r w:rsidR="00231472">
          <w:rPr>
            <w:rFonts w:ascii="Times New Roman" w:hAnsi="Times New Roman" w:cs="Times New Roman"/>
            <w:color w:val="000000" w:themeColor="text1"/>
          </w:rPr>
          <w:t>will be</w:t>
        </w:r>
      </w:ins>
      <w:r w:rsidR="00391437">
        <w:rPr>
          <w:rFonts w:ascii="Times New Roman" w:hAnsi="Times New Roman" w:cs="Times New Roman"/>
          <w:color w:val="000000" w:themeColor="text1"/>
        </w:rPr>
        <w:t xml:space="preserve"> </w:t>
      </w:r>
      <w:ins w:id="305" w:author="Bo Shen" w:date="2023-01-23T18:26:00Z">
        <w:r w:rsidR="00EA6C44" w:rsidRPr="00EA6C44">
          <w:rPr>
            <w:rFonts w:ascii="Times New Roman" w:hAnsi="Times New Roman" w:cs="Times New Roman"/>
            <w:color w:val="000000" w:themeColor="text1"/>
          </w:rPr>
          <w:t>needed to</w:t>
        </w:r>
      </w:ins>
      <w:ins w:id="306" w:author="Bo Shen" w:date="2023-01-23T18:28:00Z">
        <w:r w:rsidR="00EA6C44">
          <w:rPr>
            <w:rFonts w:ascii="Times New Roman" w:hAnsi="Times New Roman" w:cs="Times New Roman"/>
            <w:color w:val="000000" w:themeColor="text1"/>
          </w:rPr>
          <w:t xml:space="preserve"> </w:t>
        </w:r>
      </w:ins>
      <w:del w:id="307" w:author="Microsoft Office User" w:date="2023-03-01T13:33:00Z">
        <w:r w:rsidR="00391437" w:rsidDel="00231472">
          <w:rPr>
            <w:rFonts w:ascii="Times New Roman" w:hAnsi="Times New Roman" w:cs="Times New Roman"/>
            <w:color w:val="000000" w:themeColor="text1"/>
          </w:rPr>
          <w:delText>draw conclusions about</w:delText>
        </w:r>
      </w:del>
      <w:ins w:id="308" w:author="Bo Shen" w:date="2023-01-23T18:29:00Z">
        <w:del w:id="309" w:author="Microsoft Office User" w:date="2023-03-01T13:33:00Z">
          <w:r w:rsidR="00EA6C44" w:rsidDel="00231472">
            <w:rPr>
              <w:rFonts w:ascii="Times New Roman" w:hAnsi="Times New Roman" w:cs="Times New Roman"/>
              <w:color w:val="000000" w:themeColor="text1"/>
            </w:rPr>
            <w:delText xml:space="preserve"> the </w:delText>
          </w:r>
        </w:del>
      </w:ins>
      <w:del w:id="310" w:author="Microsoft Office User" w:date="2023-03-01T13:33:00Z">
        <w:r w:rsidR="00391437" w:rsidDel="00231472">
          <w:rPr>
            <w:rFonts w:ascii="Times New Roman" w:hAnsi="Times New Roman" w:cs="Times New Roman"/>
            <w:color w:val="000000" w:themeColor="text1"/>
          </w:rPr>
          <w:delText>specific role of</w:delText>
        </w:r>
      </w:del>
      <w:ins w:id="311" w:author="Bo Shen" w:date="2023-01-23T18:28:00Z">
        <w:del w:id="312" w:author="Microsoft Office User" w:date="2023-03-01T13:33:00Z">
          <w:r w:rsidR="00EA6C44" w:rsidDel="00231472">
            <w:rPr>
              <w:rFonts w:ascii="Times New Roman" w:hAnsi="Times New Roman" w:cs="Times New Roman"/>
              <w:color w:val="000000" w:themeColor="text1"/>
            </w:rPr>
            <w:delText xml:space="preserve"> </w:delText>
          </w:r>
        </w:del>
      </w:ins>
      <w:del w:id="313" w:author="Microsoft Office User" w:date="2023-03-01T13:33:00Z">
        <w:r w:rsidR="00391437" w:rsidDel="00231472">
          <w:rPr>
            <w:rFonts w:ascii="Times New Roman" w:hAnsi="Times New Roman" w:cs="Times New Roman"/>
            <w:color w:val="000000" w:themeColor="text1"/>
          </w:rPr>
          <w:delText xml:space="preserve">recurrent </w:delText>
        </w:r>
      </w:del>
      <w:ins w:id="314" w:author="Microsoft Office User" w:date="2023-03-01T13:33:00Z">
        <w:r w:rsidR="00231472">
          <w:rPr>
            <w:rFonts w:ascii="Times New Roman" w:hAnsi="Times New Roman" w:cs="Times New Roman"/>
            <w:color w:val="000000" w:themeColor="text1"/>
          </w:rPr>
          <w:t xml:space="preserve">draw conclusions about the role of recurrent </w:t>
        </w:r>
      </w:ins>
      <w:ins w:id="315" w:author="Bo Shen" w:date="2023-01-23T18:28:00Z">
        <w:r w:rsidR="00EA6C44">
          <w:rPr>
            <w:rFonts w:ascii="Times New Roman" w:hAnsi="Times New Roman" w:cs="Times New Roman"/>
            <w:color w:val="000000" w:themeColor="text1"/>
          </w:rPr>
          <w:t>self-</w:t>
        </w:r>
      </w:ins>
      <w:ins w:id="316" w:author="Bo Shen" w:date="2023-01-23T18:29:00Z">
        <w:r w:rsidR="00EA6C44">
          <w:rPr>
            <w:rFonts w:ascii="Times New Roman" w:hAnsi="Times New Roman" w:cs="Times New Roman"/>
            <w:color w:val="000000" w:themeColor="text1"/>
          </w:rPr>
          <w:t>excitation</w:t>
        </w:r>
      </w:ins>
      <w:ins w:id="317" w:author="Bo Shen" w:date="2023-01-23T18:28:00Z">
        <w:r w:rsidR="00EA6C44">
          <w:rPr>
            <w:rFonts w:ascii="Times New Roman" w:hAnsi="Times New Roman" w:cs="Times New Roman"/>
            <w:color w:val="000000" w:themeColor="text1"/>
          </w:rPr>
          <w:t xml:space="preserve"> </w:t>
        </w:r>
      </w:ins>
      <w:r w:rsidR="00391437">
        <w:rPr>
          <w:rFonts w:ascii="Times New Roman" w:hAnsi="Times New Roman" w:cs="Times New Roman"/>
          <w:color w:val="000000" w:themeColor="text1"/>
        </w:rPr>
        <w:t>i</w:t>
      </w:r>
      <w:ins w:id="318" w:author="Bo Shen" w:date="2023-01-23T18:29:00Z">
        <w:r w:rsidR="00EA6C44">
          <w:rPr>
            <w:rFonts w:ascii="Times New Roman" w:hAnsi="Times New Roman" w:cs="Times New Roman"/>
            <w:color w:val="000000" w:themeColor="text1"/>
          </w:rPr>
          <w:t xml:space="preserve">n value coding. However, we </w:t>
        </w:r>
      </w:ins>
      <w:r w:rsidR="00391437">
        <w:rPr>
          <w:rFonts w:ascii="Times New Roman" w:hAnsi="Times New Roman" w:cs="Times New Roman"/>
          <w:color w:val="000000" w:themeColor="text1"/>
        </w:rPr>
        <w:t xml:space="preserve">do </w:t>
      </w:r>
      <w:ins w:id="319" w:author="Bo Shen" w:date="2023-01-23T18:29:00Z">
        <w:r w:rsidR="00EA6C44">
          <w:rPr>
            <w:rFonts w:ascii="Times New Roman" w:hAnsi="Times New Roman" w:cs="Times New Roman"/>
            <w:color w:val="000000" w:themeColor="text1"/>
          </w:rPr>
          <w:t xml:space="preserve">show </w:t>
        </w:r>
      </w:ins>
      <w:ins w:id="320" w:author="Bo Shen" w:date="2023-01-23T18:30:00Z">
        <w:r w:rsidR="001E5C85">
          <w:rPr>
            <w:rFonts w:ascii="Times New Roman" w:hAnsi="Times New Roman" w:cs="Times New Roman"/>
            <w:color w:val="000000" w:themeColor="text1"/>
          </w:rPr>
          <w:t>below that self-excitation is critical for generating persistent activities (</w:t>
        </w:r>
      </w:ins>
      <w:ins w:id="321" w:author="Bo Shen" w:date="2023-01-23T18:31:00Z">
        <w:r w:rsidR="0044679E">
          <w:rPr>
            <w:rFonts w:ascii="Times New Roman" w:hAnsi="Times New Roman" w:cs="Times New Roman"/>
            <w:color w:val="000000" w:themeColor="text1"/>
          </w:rPr>
          <w:t xml:space="preserve">see </w:t>
        </w:r>
        <w:r w:rsidR="00311D87">
          <w:rPr>
            <w:rFonts w:ascii="Times New Roman" w:hAnsi="Times New Roman" w:cs="Times New Roman"/>
            <w:color w:val="000000" w:themeColor="text1"/>
          </w:rPr>
          <w:t>s</w:t>
        </w:r>
        <w:r w:rsidR="0044679E">
          <w:rPr>
            <w:rFonts w:ascii="Times New Roman" w:hAnsi="Times New Roman" w:cs="Times New Roman"/>
            <w:color w:val="000000" w:themeColor="text1"/>
          </w:rPr>
          <w:t xml:space="preserve">ection </w:t>
        </w:r>
        <w:r w:rsidR="0044679E" w:rsidRPr="0044679E">
          <w:rPr>
            <w:rFonts w:ascii="Times New Roman" w:hAnsi="Times New Roman" w:cs="Times New Roman"/>
            <w:i/>
            <w:iCs/>
            <w:color w:val="000000" w:themeColor="text1"/>
            <w:rPrChange w:id="322" w:author="Bo Shen" w:date="2023-01-23T18:31:00Z">
              <w:rPr>
                <w:rFonts w:ascii="Times New Roman" w:hAnsi="Times New Roman" w:cs="Times New Roman"/>
                <w:color w:val="000000" w:themeColor="text1"/>
              </w:rPr>
            </w:rPrChange>
          </w:rPr>
          <w:t>line-attractor persistent activity</w:t>
        </w:r>
      </w:ins>
      <w:ins w:id="323" w:author="Bo Shen" w:date="2023-01-23T18:30:00Z">
        <w:r w:rsidR="001E5C85">
          <w:rPr>
            <w:rFonts w:ascii="Times New Roman" w:hAnsi="Times New Roman" w:cs="Times New Roman"/>
            <w:color w:val="000000" w:themeColor="text1"/>
          </w:rPr>
          <w:t>).</w:t>
        </w:r>
      </w:ins>
      <w:del w:id="324" w:author="Bo Shen" w:date="2023-01-23T18:24:00Z">
        <w:r w:rsidRPr="0060258A" w:rsidDel="007516AD">
          <w:rPr>
            <w:rFonts w:ascii="Times New Roman" w:hAnsi="Times New Roman" w:cs="Times New Roman"/>
            <w:color w:val="000000" w:themeColor="text1"/>
          </w:rPr>
          <w:delText>.</w:delText>
        </w:r>
      </w:del>
    </w:p>
    <w:p w14:paraId="23C1B86F" w14:textId="77777777" w:rsidR="000307BB" w:rsidRPr="0060258A" w:rsidRDefault="000307BB" w:rsidP="00AF3E1D">
      <w:pPr>
        <w:spacing w:line="480" w:lineRule="auto"/>
        <w:jc w:val="both"/>
        <w:rPr>
          <w:rFonts w:ascii="Times New Roman" w:hAnsi="Times New Roman" w:cs="Times New Roman"/>
          <w:color w:val="000000" w:themeColor="text1"/>
        </w:rPr>
      </w:pPr>
    </w:p>
    <w:p w14:paraId="59E8E465" w14:textId="30B002A6" w:rsidR="00D05737" w:rsidRPr="0060258A" w:rsidRDefault="00AF3E1D" w:rsidP="00886C3F">
      <w:pPr>
        <w:spacing w:line="480" w:lineRule="auto"/>
        <w:jc w:val="both"/>
        <w:rPr>
          <w:rFonts w:ascii="Times New Roman" w:hAnsi="Times New Roman" w:cs="Times New Roman"/>
          <w:color w:val="000000" w:themeColor="text1"/>
        </w:rPr>
      </w:pPr>
      <w:del w:id="325" w:author="Bo Shen" w:date="2023-01-24T14:20:00Z">
        <w:r w:rsidRPr="0060258A" w:rsidDel="000B41F3">
          <w:rPr>
            <w:rFonts w:ascii="Times New Roman" w:hAnsi="Times New Roman" w:cs="Times New Roman"/>
            <w:color w:val="000000" w:themeColor="text1"/>
          </w:rPr>
          <w:delText>In contra</w:delText>
        </w:r>
        <w:r w:rsidR="00DA121D" w:rsidRPr="0060258A" w:rsidDel="000B41F3">
          <w:rPr>
            <w:rFonts w:ascii="Times New Roman" w:hAnsi="Times New Roman" w:cs="Times New Roman"/>
            <w:color w:val="000000" w:themeColor="text1"/>
          </w:rPr>
          <w:delText>st</w:delText>
        </w:r>
        <w:r w:rsidR="00DF7982" w:rsidRPr="0060258A" w:rsidDel="000B41F3">
          <w:rPr>
            <w:rFonts w:ascii="Times New Roman" w:hAnsi="Times New Roman" w:cs="Times New Roman"/>
            <w:color w:val="000000" w:themeColor="text1"/>
          </w:rPr>
          <w:delText xml:space="preserve"> to the LDDM (and DNM)</w:delText>
        </w:r>
        <w:r w:rsidRPr="0060258A" w:rsidDel="000B41F3">
          <w:rPr>
            <w:rFonts w:ascii="Times New Roman" w:hAnsi="Times New Roman" w:cs="Times New Roman"/>
            <w:color w:val="000000" w:themeColor="text1"/>
          </w:rPr>
          <w:delText xml:space="preserve">, </w:delText>
        </w:r>
      </w:del>
      <w:ins w:id="326" w:author="Bo Shen" w:date="2023-01-24T14:20:00Z">
        <w:r w:rsidR="000B41F3">
          <w:rPr>
            <w:rFonts w:ascii="Times New Roman" w:hAnsi="Times New Roman" w:cs="Times New Roman"/>
            <w:color w:val="000000" w:themeColor="text1"/>
          </w:rPr>
          <w:t>F</w:t>
        </w:r>
      </w:ins>
      <w:del w:id="327" w:author="Bo Shen" w:date="2023-01-24T14:20:00Z">
        <w:r w:rsidR="005177CA" w:rsidRPr="0060258A" w:rsidDel="000B41F3">
          <w:rPr>
            <w:rFonts w:ascii="Times New Roman" w:hAnsi="Times New Roman" w:cs="Times New Roman"/>
            <w:color w:val="000000" w:themeColor="text1"/>
          </w:rPr>
          <w:delText>f</w:delText>
        </w:r>
      </w:del>
      <w:r w:rsidR="005177CA" w:rsidRPr="0060258A">
        <w:rPr>
          <w:rFonts w:ascii="Times New Roman" w:hAnsi="Times New Roman" w:cs="Times New Roman"/>
          <w:color w:val="000000" w:themeColor="text1"/>
        </w:rPr>
        <w:t xml:space="preserve">itting the </w:t>
      </w:r>
      <w:r w:rsidR="00DA6B6D" w:rsidRPr="0060258A">
        <w:rPr>
          <w:rFonts w:ascii="Times New Roman" w:hAnsi="Times New Roman" w:cs="Times New Roman"/>
          <w:color w:val="000000" w:themeColor="text1"/>
        </w:rPr>
        <w:t xml:space="preserve">standard </w:t>
      </w:r>
      <w:r w:rsidRPr="0060258A">
        <w:rPr>
          <w:rFonts w:ascii="Times New Roman" w:hAnsi="Times New Roman" w:cs="Times New Roman"/>
          <w:color w:val="000000" w:themeColor="text1"/>
        </w:rPr>
        <w:t>RNM</w:t>
      </w:r>
      <w:r w:rsidR="005177CA" w:rsidRPr="0060258A">
        <w:rPr>
          <w:rFonts w:ascii="Times New Roman" w:hAnsi="Times New Roman" w:cs="Times New Roman"/>
          <w:color w:val="000000" w:themeColor="text1"/>
        </w:rPr>
        <w:t xml:space="preserve"> with four parameters (</w:t>
      </w:r>
      <w:r w:rsidR="00366956">
        <w:rPr>
          <w:rFonts w:ascii="Times New Roman" w:hAnsi="Times New Roman" w:cs="Times New Roman"/>
          <w:color w:val="000000" w:themeColor="text1"/>
        </w:rPr>
        <w:t xml:space="preserve">see </w:t>
      </w:r>
      <w:r w:rsidR="00366956" w:rsidRPr="007E39A6">
        <w:rPr>
          <w:rFonts w:ascii="Times New Roman" w:hAnsi="Times New Roman" w:cs="Times New Roman"/>
          <w:b/>
          <w:bCs/>
          <w:color w:val="000000" w:themeColor="text1"/>
        </w:rPr>
        <w:t>Methods</w:t>
      </w:r>
      <w:r w:rsidR="005177CA" w:rsidRPr="0060258A">
        <w:rPr>
          <w:rFonts w:ascii="Times New Roman" w:hAnsi="Times New Roman" w:cs="Times New Roman"/>
          <w:color w:val="000000" w:themeColor="text1"/>
        </w:rPr>
        <w:t xml:space="preserve">) </w:t>
      </w:r>
      <w:r w:rsidR="00DE28E9" w:rsidRPr="0060258A">
        <w:rPr>
          <w:rFonts w:ascii="Times New Roman" w:hAnsi="Times New Roman" w:cs="Times New Roman"/>
          <w:color w:val="000000" w:themeColor="text1"/>
        </w:rPr>
        <w:t xml:space="preserve">does not </w:t>
      </w:r>
      <w:r w:rsidR="005177CA" w:rsidRPr="0060258A">
        <w:rPr>
          <w:rFonts w:ascii="Times New Roman" w:hAnsi="Times New Roman" w:cs="Times New Roman"/>
          <w:color w:val="000000" w:themeColor="text1"/>
        </w:rPr>
        <w:t>capture</w:t>
      </w:r>
      <w:r w:rsidR="00DE28E9" w:rsidRPr="0060258A">
        <w:rPr>
          <w:rFonts w:ascii="Times New Roman" w:hAnsi="Times New Roman" w:cs="Times New Roman"/>
          <w:color w:val="000000" w:themeColor="text1"/>
        </w:rPr>
        <w:t xml:space="preserve"> </w:t>
      </w:r>
      <w:del w:id="328" w:author="Bo Shen" w:date="2023-01-23T18:33:00Z">
        <w:r w:rsidR="00FC15AF" w:rsidRPr="0060258A" w:rsidDel="00315C57">
          <w:rPr>
            <w:rFonts w:ascii="Times New Roman" w:hAnsi="Times New Roman" w:cs="Times New Roman"/>
            <w:color w:val="000000" w:themeColor="text1"/>
          </w:rPr>
          <w:delText xml:space="preserve">very well </w:delText>
        </w:r>
      </w:del>
      <w:r w:rsidR="005177CA" w:rsidRPr="0060258A">
        <w:rPr>
          <w:rFonts w:ascii="Times New Roman" w:hAnsi="Times New Roman" w:cs="Times New Roman"/>
          <w:color w:val="000000" w:themeColor="text1"/>
        </w:rPr>
        <w:t xml:space="preserve">the </w:t>
      </w:r>
      <w:del w:id="329" w:author="Bo Shen" w:date="2023-01-23T18:33:00Z">
        <w:r w:rsidR="005177CA" w:rsidRPr="0060258A" w:rsidDel="00315C57">
          <w:rPr>
            <w:rFonts w:ascii="Times New Roman" w:hAnsi="Times New Roman" w:cs="Times New Roman"/>
            <w:color w:val="000000" w:themeColor="text1"/>
          </w:rPr>
          <w:delText xml:space="preserve">magnitudes of </w:delText>
        </w:r>
      </w:del>
      <w:r w:rsidR="005177CA" w:rsidRPr="0060258A">
        <w:rPr>
          <w:rFonts w:ascii="Times New Roman" w:hAnsi="Times New Roman" w:cs="Times New Roman"/>
          <w:color w:val="000000" w:themeColor="text1"/>
        </w:rPr>
        <w:t>neural activit</w:t>
      </w:r>
      <w:ins w:id="330" w:author="Bo Shen" w:date="2023-01-23T18:33:00Z">
        <w:r w:rsidR="00315C57">
          <w:rPr>
            <w:rFonts w:ascii="Times New Roman" w:hAnsi="Times New Roman" w:cs="Times New Roman"/>
            <w:color w:val="000000" w:themeColor="text1"/>
          </w:rPr>
          <w:t>ies</w:t>
        </w:r>
      </w:ins>
      <w:ins w:id="331" w:author="Bo Shen" w:date="2023-01-24T14:20:00Z">
        <w:r w:rsidR="000B41F3">
          <w:rPr>
            <w:rFonts w:ascii="Times New Roman" w:hAnsi="Times New Roman" w:cs="Times New Roman"/>
            <w:color w:val="000000" w:themeColor="text1"/>
          </w:rPr>
          <w:t xml:space="preserve"> as well as the LDDM and DNM</w:t>
        </w:r>
      </w:ins>
      <w:del w:id="332" w:author="Bo Shen" w:date="2023-01-23T18:33:00Z">
        <w:r w:rsidR="00601C62" w:rsidRPr="0060258A" w:rsidDel="00315C57">
          <w:rPr>
            <w:rFonts w:ascii="Times New Roman" w:hAnsi="Times New Roman" w:cs="Times New Roman"/>
            <w:color w:val="000000" w:themeColor="text1"/>
          </w:rPr>
          <w:delText>y</w:delText>
        </w:r>
      </w:del>
      <w:r w:rsidR="00601C62" w:rsidRPr="0060258A">
        <w:rPr>
          <w:rFonts w:ascii="Times New Roman" w:hAnsi="Times New Roman" w:cs="Times New Roman"/>
          <w:color w:val="000000" w:themeColor="text1"/>
        </w:rPr>
        <w:t xml:space="preserve"> </w:t>
      </w:r>
      <w:del w:id="333" w:author="Bo Shen" w:date="2023-01-23T18:33:00Z">
        <w:r w:rsidR="005177CA" w:rsidRPr="0060258A" w:rsidDel="00315C57">
          <w:rPr>
            <w:rFonts w:ascii="Times New Roman" w:hAnsi="Times New Roman" w:cs="Times New Roman"/>
            <w:color w:val="000000" w:themeColor="text1"/>
          </w:rPr>
          <w:delText xml:space="preserve">as a function of </w:delText>
        </w:r>
        <w:r w:rsidR="005177CA" w:rsidRPr="0060258A" w:rsidDel="00315C57">
          <w:rPr>
            <w:rFonts w:ascii="Times New Roman" w:hAnsi="Times New Roman" w:cs="Times New Roman"/>
            <w:i/>
            <w:color w:val="000000" w:themeColor="text1"/>
          </w:rPr>
          <w:delText>V</w:delText>
        </w:r>
        <w:r w:rsidR="005177CA" w:rsidRPr="0060258A" w:rsidDel="00315C57">
          <w:rPr>
            <w:rFonts w:ascii="Times New Roman" w:hAnsi="Times New Roman" w:cs="Times New Roman"/>
            <w:i/>
            <w:color w:val="000000" w:themeColor="text1"/>
            <w:vertAlign w:val="subscript"/>
          </w:rPr>
          <w:delText>in</w:delText>
        </w:r>
        <w:r w:rsidR="005177CA" w:rsidRPr="0060258A" w:rsidDel="00315C57">
          <w:rPr>
            <w:rFonts w:ascii="Times New Roman" w:hAnsi="Times New Roman" w:cs="Times New Roman"/>
            <w:color w:val="000000" w:themeColor="text1"/>
          </w:rPr>
          <w:delText xml:space="preserve"> </w:delText>
        </w:r>
      </w:del>
      <w:r w:rsidR="005177CA" w:rsidRPr="0060258A">
        <w:rPr>
          <w:rFonts w:ascii="Times New Roman" w:hAnsi="Times New Roman" w:cs="Times New Roman"/>
          <w:color w:val="000000" w:themeColor="text1"/>
        </w:rPr>
        <w:t xml:space="preserve">(right panel in </w:t>
      </w:r>
      <w:r w:rsidR="005177CA"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005177CA" w:rsidRPr="0060258A">
        <w:rPr>
          <w:rFonts w:ascii="Times New Roman" w:hAnsi="Times New Roman" w:cs="Times New Roman"/>
          <w:b/>
          <w:color w:val="000000" w:themeColor="text1"/>
        </w:rPr>
        <w:t xml:space="preserve"> 4B</w:t>
      </w:r>
      <w:r w:rsidR="005177CA" w:rsidRPr="0060258A">
        <w:rPr>
          <w:rFonts w:ascii="Times New Roman" w:hAnsi="Times New Roman" w:cs="Times New Roman"/>
          <w:color w:val="000000" w:themeColor="text1"/>
        </w:rPr>
        <w:t>)</w:t>
      </w:r>
      <w:r w:rsidR="00E22758" w:rsidRPr="0060258A">
        <w:rPr>
          <w:rFonts w:ascii="Times New Roman" w:hAnsi="Times New Roman" w:cs="Times New Roman"/>
          <w:color w:val="000000" w:themeColor="text1"/>
        </w:rPr>
        <w:t xml:space="preserve"> (</w:t>
      </w:r>
      <w:r w:rsidR="00E22758" w:rsidRPr="0060258A">
        <w:rPr>
          <w:rFonts w:ascii="Times New Roman" w:hAnsi="Times New Roman" w:cs="Times New Roman"/>
          <w:i/>
          <w:color w:val="000000" w:themeColor="text1"/>
        </w:rPr>
        <w:t>R</w:t>
      </w:r>
      <w:r w:rsidR="00DE28E9" w:rsidRPr="0060258A">
        <w:rPr>
          <w:rFonts w:ascii="Times New Roman" w:hAnsi="Times New Roman" w:cs="Times New Roman"/>
          <w:color w:val="000000" w:themeColor="text1"/>
          <w:vertAlign w:val="superscript"/>
        </w:rPr>
        <w:t>2</w:t>
      </w:r>
      <w:r w:rsidR="00DE28E9" w:rsidRPr="0060258A">
        <w:rPr>
          <w:rFonts w:ascii="Times New Roman" w:hAnsi="Times New Roman" w:cs="Times New Roman"/>
          <w:color w:val="000000" w:themeColor="text1"/>
        </w:rPr>
        <w:t xml:space="preserve"> = .8920</w:t>
      </w:r>
      <w:r w:rsidR="00E22758" w:rsidRPr="0060258A">
        <w:rPr>
          <w:rFonts w:ascii="Times New Roman" w:hAnsi="Times New Roman" w:cs="Times New Roman"/>
          <w:color w:val="000000" w:themeColor="text1"/>
        </w:rPr>
        <w:t>)</w:t>
      </w:r>
      <w:r w:rsidR="005177CA" w:rsidRPr="0060258A">
        <w:rPr>
          <w:rFonts w:ascii="Times New Roman" w:hAnsi="Times New Roman" w:cs="Times New Roman"/>
          <w:color w:val="000000" w:themeColor="text1"/>
        </w:rPr>
        <w:t xml:space="preserve">. </w:t>
      </w:r>
      <w:ins w:id="334" w:author="Bo Shen" w:date="2023-01-24T14:20:00Z">
        <w:r w:rsidR="000B41F3">
          <w:rPr>
            <w:rFonts w:ascii="Times New Roman" w:hAnsi="Times New Roman" w:cs="Times New Roman"/>
            <w:color w:val="000000" w:themeColor="text1"/>
          </w:rPr>
          <w:t xml:space="preserve">The </w:t>
        </w:r>
      </w:ins>
      <w:ins w:id="335" w:author="Bo Shen" w:date="2023-01-24T14:21:00Z">
        <w:r w:rsidR="000B41F3">
          <w:rPr>
            <w:rFonts w:ascii="Times New Roman" w:hAnsi="Times New Roman" w:cs="Times New Roman"/>
            <w:color w:val="000000" w:themeColor="text1"/>
          </w:rPr>
          <w:t xml:space="preserve">difference of the </w:t>
        </w:r>
      </w:ins>
      <w:ins w:id="336" w:author="Bo Shen" w:date="2023-01-24T14:20:00Z">
        <w:r w:rsidR="000B41F3">
          <w:rPr>
            <w:rFonts w:ascii="Times New Roman" w:hAnsi="Times New Roman" w:cs="Times New Roman"/>
            <w:color w:val="000000" w:themeColor="text1"/>
          </w:rPr>
          <w:t>perform</w:t>
        </w:r>
      </w:ins>
      <w:ins w:id="337" w:author="Bo Shen" w:date="2023-01-24T14:21:00Z">
        <w:r w:rsidR="000B41F3">
          <w:rPr>
            <w:rFonts w:ascii="Times New Roman" w:hAnsi="Times New Roman" w:cs="Times New Roman"/>
            <w:color w:val="000000" w:themeColor="text1"/>
          </w:rPr>
          <w:t>ance</w:t>
        </w:r>
      </w:ins>
      <w:ins w:id="338" w:author="Bo Shen" w:date="2023-01-24T14:20:00Z">
        <w:r w:rsidR="000B41F3">
          <w:rPr>
            <w:rFonts w:ascii="Times New Roman" w:hAnsi="Times New Roman" w:cs="Times New Roman"/>
            <w:color w:val="000000" w:themeColor="text1"/>
          </w:rPr>
          <w:t xml:space="preserve"> </w:t>
        </w:r>
      </w:ins>
      <w:ins w:id="339" w:author="Bo Shen" w:date="2023-01-24T14:23:00Z">
        <w:r w:rsidR="000B41F3">
          <w:rPr>
            <w:rFonts w:ascii="Times New Roman" w:hAnsi="Times New Roman" w:cs="Times New Roman"/>
            <w:color w:val="000000" w:themeColor="text1"/>
          </w:rPr>
          <w:t>between</w:t>
        </w:r>
      </w:ins>
      <w:ins w:id="340" w:author="Bo Shen" w:date="2023-01-24T14:21:00Z">
        <w:r w:rsidR="000B41F3">
          <w:rPr>
            <w:rFonts w:ascii="Times New Roman" w:hAnsi="Times New Roman" w:cs="Times New Roman"/>
            <w:color w:val="000000" w:themeColor="text1"/>
          </w:rPr>
          <w:t xml:space="preserve"> </w:t>
        </w:r>
      </w:ins>
      <w:ins w:id="341" w:author="Bo Shen" w:date="2023-01-24T14:20:00Z">
        <w:r w:rsidR="000B41F3">
          <w:rPr>
            <w:rFonts w:ascii="Times New Roman" w:hAnsi="Times New Roman" w:cs="Times New Roman"/>
            <w:color w:val="000000" w:themeColor="text1"/>
          </w:rPr>
          <w:t xml:space="preserve">these models </w:t>
        </w:r>
      </w:ins>
      <w:ins w:id="342" w:author="Bo Shen" w:date="2023-01-24T14:21:00Z">
        <w:r w:rsidR="000B41F3">
          <w:rPr>
            <w:rFonts w:ascii="Times New Roman" w:hAnsi="Times New Roman" w:cs="Times New Roman"/>
            <w:color w:val="000000" w:themeColor="text1"/>
          </w:rPr>
          <w:t>is</w:t>
        </w:r>
      </w:ins>
      <w:ins w:id="343" w:author="Bo Shen" w:date="2023-01-24T14:20:00Z">
        <w:r w:rsidR="000B41F3">
          <w:rPr>
            <w:rFonts w:ascii="Times New Roman" w:hAnsi="Times New Roman" w:cs="Times New Roman"/>
            <w:color w:val="000000" w:themeColor="text1"/>
          </w:rPr>
          <w:t xml:space="preserve"> mild</w:t>
        </w:r>
      </w:ins>
      <w:ins w:id="344" w:author="Bo Shen" w:date="2023-01-24T14:21:00Z">
        <w:r w:rsidR="000B41F3">
          <w:rPr>
            <w:rFonts w:ascii="Times New Roman" w:hAnsi="Times New Roman" w:cs="Times New Roman"/>
            <w:color w:val="000000" w:themeColor="text1"/>
          </w:rPr>
          <w:t xml:space="preserve"> because divisive and subtractive type</w:t>
        </w:r>
      </w:ins>
      <w:ins w:id="345" w:author="Microsoft Office User" w:date="2023-03-02T08:46:00Z">
        <w:r w:rsidR="00BE5634">
          <w:rPr>
            <w:rFonts w:ascii="Times New Roman" w:hAnsi="Times New Roman" w:cs="Times New Roman"/>
            <w:color w:val="000000" w:themeColor="text1"/>
          </w:rPr>
          <w:t>s</w:t>
        </w:r>
      </w:ins>
      <w:ins w:id="346" w:author="Bo Shen" w:date="2023-01-24T14:21:00Z">
        <w:r w:rsidR="000B41F3">
          <w:rPr>
            <w:rFonts w:ascii="Times New Roman" w:hAnsi="Times New Roman" w:cs="Times New Roman"/>
            <w:color w:val="000000" w:themeColor="text1"/>
          </w:rPr>
          <w:t xml:space="preserve"> of inhibition differ </w:t>
        </w:r>
      </w:ins>
      <w:ins w:id="347" w:author="Bo Shen" w:date="2023-01-24T14:22:00Z">
        <w:r w:rsidR="000B41F3">
          <w:rPr>
            <w:rFonts w:ascii="Times New Roman" w:hAnsi="Times New Roman" w:cs="Times New Roman"/>
            <w:color w:val="000000" w:themeColor="text1"/>
          </w:rPr>
          <w:t>in a fine-tuned way.</w:t>
        </w:r>
      </w:ins>
      <w:ins w:id="348" w:author="Bo Shen" w:date="2023-01-24T14:20:00Z">
        <w:r w:rsidR="000B41F3">
          <w:rPr>
            <w:rFonts w:ascii="Times New Roman" w:hAnsi="Times New Roman" w:cs="Times New Roman"/>
            <w:color w:val="000000" w:themeColor="text1"/>
          </w:rPr>
          <w:t xml:space="preserve"> </w:t>
        </w:r>
      </w:ins>
      <w:r w:rsidR="005177CA" w:rsidRPr="0060258A">
        <w:rPr>
          <w:rFonts w:ascii="Times New Roman" w:hAnsi="Times New Roman" w:cs="Times New Roman"/>
          <w:color w:val="000000" w:themeColor="text1"/>
        </w:rPr>
        <w:t>The curvature of neural activit</w:t>
      </w:r>
      <w:r w:rsidR="00601C62" w:rsidRPr="0060258A">
        <w:rPr>
          <w:rFonts w:ascii="Times New Roman" w:hAnsi="Times New Roman" w:cs="Times New Roman"/>
          <w:color w:val="000000" w:themeColor="text1"/>
        </w:rPr>
        <w:t>y</w:t>
      </w:r>
      <w:r w:rsidR="005177CA" w:rsidRPr="0060258A">
        <w:rPr>
          <w:rFonts w:ascii="Times New Roman" w:hAnsi="Times New Roman" w:cs="Times New Roman"/>
          <w:color w:val="000000" w:themeColor="text1"/>
        </w:rPr>
        <w:t xml:space="preserve"> as a function of </w:t>
      </w:r>
      <w:proofErr w:type="spellStart"/>
      <w:r w:rsidR="005177CA" w:rsidRPr="0060258A">
        <w:rPr>
          <w:rFonts w:ascii="Times New Roman" w:hAnsi="Times New Roman" w:cs="Times New Roman"/>
          <w:i/>
          <w:color w:val="000000" w:themeColor="text1"/>
        </w:rPr>
        <w:t>V</w:t>
      </w:r>
      <w:r w:rsidR="005177CA" w:rsidRPr="0060258A">
        <w:rPr>
          <w:rFonts w:ascii="Times New Roman" w:hAnsi="Times New Roman" w:cs="Times New Roman"/>
          <w:i/>
          <w:color w:val="000000" w:themeColor="text1"/>
          <w:vertAlign w:val="subscript"/>
        </w:rPr>
        <w:t>out</w:t>
      </w:r>
      <w:proofErr w:type="spellEnd"/>
      <w:r w:rsidR="005177CA" w:rsidRPr="0060258A">
        <w:rPr>
          <w:rFonts w:ascii="Times New Roman" w:hAnsi="Times New Roman" w:cs="Times New Roman"/>
          <w:color w:val="000000" w:themeColor="text1"/>
        </w:rPr>
        <w:t xml:space="preserve"> shows</w:t>
      </w:r>
      <w:r w:rsidR="00AB2F99" w:rsidRPr="0060258A">
        <w:rPr>
          <w:rFonts w:ascii="Times New Roman" w:hAnsi="Times New Roman" w:cs="Times New Roman"/>
          <w:color w:val="000000" w:themeColor="text1"/>
        </w:rPr>
        <w:t xml:space="preserve"> a</w:t>
      </w:r>
      <w:r w:rsidR="005177CA" w:rsidRPr="0060258A">
        <w:rPr>
          <w:rFonts w:ascii="Times New Roman" w:hAnsi="Times New Roman" w:cs="Times New Roman"/>
          <w:color w:val="000000" w:themeColor="text1"/>
        </w:rPr>
        <w:t xml:space="preserve"> linear type of lateral inhibition, </w:t>
      </w:r>
      <w:ins w:id="349" w:author="Microsoft Office User" w:date="2023-03-02T08:46:00Z">
        <w:r w:rsidR="00BE5634">
          <w:rPr>
            <w:rFonts w:ascii="Times New Roman" w:hAnsi="Times New Roman" w:cs="Times New Roman"/>
            <w:color w:val="000000" w:themeColor="text1"/>
          </w:rPr>
          <w:t xml:space="preserve">in </w:t>
        </w:r>
      </w:ins>
      <w:r w:rsidR="005177CA" w:rsidRPr="0060258A">
        <w:rPr>
          <w:rFonts w:ascii="Times New Roman" w:hAnsi="Times New Roman" w:cs="Times New Roman"/>
          <w:color w:val="000000" w:themeColor="text1"/>
        </w:rPr>
        <w:t xml:space="preserve">contrast to </w:t>
      </w:r>
      <w:r w:rsidR="00AB2F99" w:rsidRPr="0060258A">
        <w:rPr>
          <w:rFonts w:ascii="Times New Roman" w:hAnsi="Times New Roman" w:cs="Times New Roman"/>
          <w:color w:val="000000" w:themeColor="text1"/>
        </w:rPr>
        <w:t xml:space="preserve">the </w:t>
      </w:r>
      <w:r w:rsidR="005177CA" w:rsidRPr="0060258A">
        <w:rPr>
          <w:rFonts w:ascii="Times New Roman" w:hAnsi="Times New Roman" w:cs="Times New Roman"/>
          <w:color w:val="000000" w:themeColor="text1"/>
        </w:rPr>
        <w:t xml:space="preserve">concave curvature predicted by divisive normalization in LDDM (and DNM). </w:t>
      </w:r>
      <w:r w:rsidR="00AB2F99" w:rsidRPr="0060258A">
        <w:rPr>
          <w:rFonts w:ascii="Times New Roman" w:hAnsi="Times New Roman" w:cs="Times New Roman"/>
          <w:color w:val="000000" w:themeColor="text1"/>
        </w:rPr>
        <w:t>Furthermore,</w:t>
      </w:r>
      <w:r w:rsidR="00DA6B6D" w:rsidRPr="0060258A">
        <w:rPr>
          <w:rFonts w:ascii="Times New Roman" w:hAnsi="Times New Roman" w:cs="Times New Roman"/>
          <w:color w:val="000000" w:themeColor="text1"/>
        </w:rPr>
        <w:t xml:space="preserve"> f</w:t>
      </w:r>
      <w:r w:rsidR="00BD1BC5" w:rsidRPr="0060258A">
        <w:rPr>
          <w:rFonts w:ascii="Times New Roman" w:hAnsi="Times New Roman" w:cs="Times New Roman"/>
          <w:color w:val="000000" w:themeColor="text1"/>
        </w:rPr>
        <w:t>it</w:t>
      </w:r>
      <w:r w:rsidR="00B70A20" w:rsidRPr="0060258A">
        <w:rPr>
          <w:rFonts w:ascii="Times New Roman" w:hAnsi="Times New Roman" w:cs="Times New Roman"/>
          <w:color w:val="000000" w:themeColor="text1"/>
        </w:rPr>
        <w:t>ting</w:t>
      </w:r>
      <w:r w:rsidR="00BD1BC5" w:rsidRPr="0060258A">
        <w:rPr>
          <w:rFonts w:ascii="Times New Roman" w:hAnsi="Times New Roman" w:cs="Times New Roman"/>
          <w:color w:val="000000" w:themeColor="text1"/>
        </w:rPr>
        <w:t xml:space="preserve"> the RNM to the data results in a </w:t>
      </w:r>
      <w:r w:rsidR="00B70A20" w:rsidRPr="0060258A">
        <w:rPr>
          <w:rFonts w:ascii="Times New Roman" w:hAnsi="Times New Roman" w:cs="Times New Roman"/>
          <w:color w:val="000000" w:themeColor="text1"/>
        </w:rPr>
        <w:t>parameter regime</w:t>
      </w:r>
      <w:r w:rsidR="00092FFF" w:rsidRPr="0060258A">
        <w:rPr>
          <w:rFonts w:ascii="Times New Roman" w:hAnsi="Times New Roman" w:cs="Times New Roman"/>
          <w:color w:val="000000" w:themeColor="text1"/>
        </w:rPr>
        <w:t xml:space="preserve"> that </w:t>
      </w:r>
      <w:r w:rsidR="00DA6B6D" w:rsidRPr="0060258A">
        <w:rPr>
          <w:rFonts w:ascii="Times New Roman" w:hAnsi="Times New Roman" w:cs="Times New Roman"/>
          <w:color w:val="000000" w:themeColor="text1"/>
        </w:rPr>
        <w:t>can</w:t>
      </w:r>
      <w:r w:rsidR="00092FFF" w:rsidRPr="0060258A">
        <w:rPr>
          <w:rFonts w:ascii="Times New Roman" w:hAnsi="Times New Roman" w:cs="Times New Roman"/>
          <w:color w:val="000000" w:themeColor="text1"/>
        </w:rPr>
        <w:t xml:space="preserve"> </w:t>
      </w:r>
      <w:r w:rsidR="00AD499B" w:rsidRPr="0060258A">
        <w:rPr>
          <w:rFonts w:ascii="Times New Roman" w:hAnsi="Times New Roman" w:cs="Times New Roman"/>
          <w:color w:val="000000" w:themeColor="text1"/>
        </w:rPr>
        <w:t xml:space="preserve">no </w:t>
      </w:r>
      <w:r w:rsidR="00DA6B6D" w:rsidRPr="0060258A">
        <w:rPr>
          <w:rFonts w:ascii="Times New Roman" w:hAnsi="Times New Roman" w:cs="Times New Roman"/>
          <w:color w:val="000000" w:themeColor="text1"/>
        </w:rPr>
        <w:t>longer generate</w:t>
      </w:r>
      <w:r w:rsidR="00092FFF" w:rsidRPr="0060258A">
        <w:rPr>
          <w:rFonts w:ascii="Times New Roman" w:hAnsi="Times New Roman" w:cs="Times New Roman"/>
          <w:color w:val="000000" w:themeColor="text1"/>
        </w:rPr>
        <w:t xml:space="preserve"> WTA competition</w:t>
      </w:r>
      <w:r w:rsidR="00AB2F99" w:rsidRPr="0060258A">
        <w:rPr>
          <w:rFonts w:ascii="Times New Roman" w:hAnsi="Times New Roman" w:cs="Times New Roman"/>
          <w:color w:val="000000" w:themeColor="text1"/>
        </w:rPr>
        <w:t>; i</w:t>
      </w:r>
      <w:r w:rsidR="00092FFF" w:rsidRPr="0060258A">
        <w:rPr>
          <w:rFonts w:ascii="Times New Roman" w:hAnsi="Times New Roman" w:cs="Times New Roman"/>
          <w:color w:val="000000" w:themeColor="text1"/>
        </w:rPr>
        <w:t>nstead</w:t>
      </w:r>
      <w:r w:rsidR="00306E41" w:rsidRPr="0060258A">
        <w:rPr>
          <w:rFonts w:ascii="Times New Roman" w:hAnsi="Times New Roman" w:cs="Times New Roman"/>
          <w:color w:val="000000" w:themeColor="text1"/>
        </w:rPr>
        <w:t xml:space="preserve">, the model predicts mean firing rates </w:t>
      </w:r>
      <w:r w:rsidR="005F095A" w:rsidRPr="0060258A">
        <w:rPr>
          <w:rFonts w:ascii="Times New Roman" w:hAnsi="Times New Roman" w:cs="Times New Roman"/>
          <w:color w:val="000000" w:themeColor="text1"/>
        </w:rPr>
        <w:t>in a low</w:t>
      </w:r>
      <w:r w:rsidR="005629B2" w:rsidRPr="0060258A">
        <w:rPr>
          <w:rFonts w:ascii="Times New Roman" w:hAnsi="Times New Roman" w:cs="Times New Roman"/>
          <w:color w:val="000000" w:themeColor="text1"/>
        </w:rPr>
        <w:t>-activity</w:t>
      </w:r>
      <w:r w:rsidR="005F095A" w:rsidRPr="0060258A">
        <w:rPr>
          <w:rFonts w:ascii="Times New Roman" w:hAnsi="Times New Roman" w:cs="Times New Roman"/>
          <w:color w:val="000000" w:themeColor="text1"/>
        </w:rPr>
        <w:t xml:space="preserve"> regime </w:t>
      </w:r>
      <w:r w:rsidR="008D32EA" w:rsidRPr="0060258A">
        <w:rPr>
          <w:rFonts w:ascii="Times New Roman" w:hAnsi="Times New Roman" w:cs="Times New Roman"/>
          <w:color w:val="000000" w:themeColor="text1"/>
        </w:rPr>
        <w:t xml:space="preserve">with maximum </w:t>
      </w:r>
      <w:r w:rsidR="0053690D" w:rsidRPr="0060258A">
        <w:rPr>
          <w:rFonts w:ascii="Times New Roman" w:hAnsi="Times New Roman" w:cs="Times New Roman"/>
          <w:color w:val="000000" w:themeColor="text1"/>
        </w:rPr>
        <w:t>value</w:t>
      </w:r>
      <w:r w:rsidR="008D32EA" w:rsidRPr="0060258A">
        <w:rPr>
          <w:rFonts w:ascii="Times New Roman" w:hAnsi="Times New Roman" w:cs="Times New Roman"/>
          <w:color w:val="000000" w:themeColor="text1"/>
        </w:rPr>
        <w:t xml:space="preserve"> ~</w:t>
      </w:r>
      <w:r w:rsidR="00BC250A" w:rsidRPr="0060258A">
        <w:rPr>
          <w:rFonts w:ascii="Times New Roman" w:hAnsi="Times New Roman" w:cs="Times New Roman"/>
          <w:color w:val="000000" w:themeColor="text1"/>
        </w:rPr>
        <w:t xml:space="preserve"> </w:t>
      </w:r>
      <w:r w:rsidR="00306E41" w:rsidRPr="0060258A">
        <w:rPr>
          <w:rFonts w:ascii="Times New Roman" w:hAnsi="Times New Roman" w:cs="Times New Roman"/>
          <w:color w:val="000000" w:themeColor="text1"/>
        </w:rPr>
        <w:t>3.5</w:t>
      </w:r>
      <w:r w:rsidR="00D26811" w:rsidRPr="0060258A">
        <w:rPr>
          <w:rFonts w:ascii="Times New Roman" w:hAnsi="Times New Roman" w:cs="Times New Roman"/>
          <w:color w:val="000000" w:themeColor="text1"/>
        </w:rPr>
        <w:t xml:space="preserve"> </w:t>
      </w:r>
      <w:r w:rsidR="00306E41" w:rsidRPr="0060258A">
        <w:rPr>
          <w:rFonts w:ascii="Times New Roman" w:hAnsi="Times New Roman" w:cs="Times New Roman"/>
          <w:color w:val="000000" w:themeColor="text1"/>
        </w:rPr>
        <w:t>Hz</w:t>
      </w:r>
      <w:r w:rsidR="00847418" w:rsidRPr="0060258A">
        <w:rPr>
          <w:rFonts w:ascii="Times New Roman" w:hAnsi="Times New Roman" w:cs="Times New Roman"/>
          <w:color w:val="000000" w:themeColor="text1"/>
        </w:rPr>
        <w:t xml:space="preserve"> (</w:t>
      </w:r>
      <w:r w:rsidR="00847418" w:rsidRPr="0060258A">
        <w:rPr>
          <w:rFonts w:ascii="Times New Roman" w:hAnsi="Times New Roman" w:cs="Times New Roman"/>
          <w:b/>
          <w:color w:val="000000" w:themeColor="text1"/>
        </w:rPr>
        <w:t>Fig</w:t>
      </w:r>
      <w:r w:rsidR="00FF1568" w:rsidRPr="0060258A">
        <w:rPr>
          <w:rFonts w:ascii="Times New Roman" w:hAnsi="Times New Roman" w:cs="Times New Roman"/>
          <w:b/>
          <w:color w:val="000000" w:themeColor="text1"/>
        </w:rPr>
        <w:t>.</w:t>
      </w:r>
      <w:r w:rsidR="00F466FD">
        <w:rPr>
          <w:rFonts w:ascii="Times New Roman" w:hAnsi="Times New Roman" w:cs="Times New Roman"/>
          <w:b/>
          <w:color w:val="000000" w:themeColor="text1"/>
        </w:rPr>
        <w:t xml:space="preserve"> </w:t>
      </w:r>
      <w:r w:rsidR="005E296F" w:rsidRPr="0060258A">
        <w:rPr>
          <w:rFonts w:ascii="Times New Roman" w:hAnsi="Times New Roman" w:cs="Times New Roman"/>
          <w:b/>
          <w:color w:val="000000" w:themeColor="text1"/>
        </w:rPr>
        <w:t>4</w:t>
      </w:r>
      <w:r w:rsidR="00F466FD">
        <w:rPr>
          <w:rFonts w:ascii="Times New Roman" w:hAnsi="Times New Roman" w:cs="Times New Roman"/>
          <w:b/>
          <w:color w:val="000000" w:themeColor="text1"/>
        </w:rPr>
        <w:t>-figure supplement 1</w:t>
      </w:r>
      <w:r w:rsidR="008F5A5C" w:rsidRPr="0060258A">
        <w:rPr>
          <w:rFonts w:ascii="Times New Roman" w:hAnsi="Times New Roman" w:cs="Times New Roman"/>
          <w:color w:val="000000" w:themeColor="text1"/>
        </w:rPr>
        <w:t>).</w:t>
      </w:r>
      <w:r w:rsidR="00672733" w:rsidRPr="0060258A">
        <w:rPr>
          <w:rFonts w:ascii="Times New Roman" w:hAnsi="Times New Roman" w:cs="Times New Roman"/>
          <w:color w:val="000000" w:themeColor="text1"/>
        </w:rPr>
        <w:t xml:space="preserve"> </w:t>
      </w:r>
    </w:p>
    <w:p w14:paraId="28B64BF1" w14:textId="77777777" w:rsidR="00E557D4" w:rsidRPr="006B1633" w:rsidRDefault="00304739" w:rsidP="00E557D4">
      <w:pPr>
        <w:spacing w:line="480" w:lineRule="auto"/>
        <w:jc w:val="center"/>
        <w:rPr>
          <w:ins w:id="350" w:author="Bo Shen" w:date="2023-03-01T09:38:00Z"/>
          <w:rFonts w:ascii="Times New Roman" w:hAnsi="Times New Roman" w:cs="Times New Roman"/>
          <w:iCs/>
          <w:color w:val="000000" w:themeColor="text1"/>
        </w:rPr>
      </w:pPr>
      <w:r w:rsidRPr="0060258A">
        <w:rPr>
          <w:rFonts w:ascii="Times New Roman" w:hAnsi="Times New Roman" w:cs="Times New Roman"/>
          <w:i/>
          <w:color w:val="000000" w:themeColor="text1"/>
        </w:rPr>
        <w:br w:type="page"/>
      </w:r>
      <w:ins w:id="351" w:author="Bo Shen" w:date="2023-03-01T09:38:00Z">
        <w:r w:rsidR="00E557D4" w:rsidRPr="006B1633">
          <w:rPr>
            <w:rFonts w:ascii="Times New Roman" w:hAnsi="Times New Roman" w:cs="Times New Roman"/>
            <w:iCs/>
            <w:color w:val="000000" w:themeColor="text1"/>
          </w:rPr>
          <w:lastRenderedPageBreak/>
          <w:t xml:space="preserve">[Insert </w:t>
        </w:r>
        <w:r w:rsidR="00E557D4" w:rsidRPr="00D8249A">
          <w:rPr>
            <w:rFonts w:ascii="Times New Roman" w:hAnsi="Times New Roman" w:cs="Times New Roman"/>
            <w:b/>
            <w:bCs/>
            <w:iCs/>
            <w:color w:val="000000" w:themeColor="text1"/>
          </w:rPr>
          <w:t>Figure 4</w:t>
        </w:r>
        <w:r w:rsidR="00E557D4" w:rsidRPr="006B1633">
          <w:rPr>
            <w:rFonts w:ascii="Times New Roman" w:hAnsi="Times New Roman" w:cs="Times New Roman"/>
            <w:iCs/>
            <w:color w:val="000000" w:themeColor="text1"/>
          </w:rPr>
          <w:t xml:space="preserve"> about here]</w:t>
        </w:r>
      </w:ins>
    </w:p>
    <w:p w14:paraId="748C2707" w14:textId="77777777" w:rsidR="00E557D4" w:rsidRPr="006B1633" w:rsidRDefault="00E557D4" w:rsidP="00E557D4">
      <w:pPr>
        <w:spacing w:line="480" w:lineRule="auto"/>
        <w:jc w:val="center"/>
        <w:rPr>
          <w:ins w:id="352" w:author="Bo Shen" w:date="2023-03-01T09:38:00Z"/>
          <w:rFonts w:ascii="Times New Roman" w:hAnsi="Times New Roman" w:cs="Times New Roman"/>
          <w:iCs/>
          <w:color w:val="000000" w:themeColor="text1"/>
        </w:rPr>
      </w:pPr>
      <w:ins w:id="353" w:author="Bo Shen" w:date="2023-03-01T09:38:00Z">
        <w:r w:rsidRPr="006B1633">
          <w:rPr>
            <w:rFonts w:ascii="Times New Roman" w:hAnsi="Times New Roman" w:cs="Times New Roman"/>
            <w:iCs/>
            <w:color w:val="000000" w:themeColor="text1"/>
          </w:rPr>
          <w:t xml:space="preserve">[Insert </w:t>
        </w:r>
        <w:r w:rsidRPr="00D8249A">
          <w:rPr>
            <w:rFonts w:ascii="Times New Roman" w:hAnsi="Times New Roman" w:cs="Times New Roman"/>
            <w:b/>
            <w:bCs/>
            <w:iCs/>
            <w:color w:val="000000" w:themeColor="text1"/>
          </w:rPr>
          <w:t>Figure 4-figure supplement 1</w:t>
        </w:r>
        <w:r w:rsidRPr="006B1633">
          <w:rPr>
            <w:rFonts w:ascii="Times New Roman" w:hAnsi="Times New Roman" w:cs="Times New Roman"/>
            <w:iCs/>
            <w:color w:val="000000" w:themeColor="text1"/>
          </w:rPr>
          <w:t xml:space="preserve"> about here]</w:t>
        </w:r>
      </w:ins>
    </w:p>
    <w:p w14:paraId="711C8D53" w14:textId="3FC22683" w:rsidR="00304739" w:rsidRPr="0060258A" w:rsidRDefault="00304739" w:rsidP="00304739">
      <w:pPr>
        <w:spacing w:line="480" w:lineRule="auto"/>
        <w:jc w:val="both"/>
        <w:rPr>
          <w:rFonts w:ascii="Times New Roman" w:hAnsi="Times New Roman" w:cs="Times New Roman"/>
          <w:color w:val="000000" w:themeColor="text1"/>
        </w:rPr>
      </w:pPr>
    </w:p>
    <w:p w14:paraId="4962912F" w14:textId="77777777" w:rsidR="003370C4" w:rsidRDefault="003370C4" w:rsidP="00304739">
      <w:pPr>
        <w:spacing w:line="480" w:lineRule="auto"/>
        <w:rPr>
          <w:rFonts w:ascii="Times New Roman" w:hAnsi="Times New Roman" w:cs="Times New Roman"/>
          <w:i/>
          <w:color w:val="000000" w:themeColor="text1"/>
        </w:rPr>
      </w:pPr>
    </w:p>
    <w:p w14:paraId="6896B8C1" w14:textId="5C552468" w:rsidR="00221768" w:rsidRPr="0060258A" w:rsidRDefault="00311B94" w:rsidP="00304739">
      <w:pPr>
        <w:spacing w:line="480" w:lineRule="auto"/>
        <w:rPr>
          <w:rFonts w:ascii="Times New Roman" w:hAnsi="Times New Roman" w:cs="Times New Roman"/>
          <w:i/>
          <w:color w:val="000000" w:themeColor="text1"/>
        </w:rPr>
      </w:pPr>
      <w:r w:rsidRPr="0060258A">
        <w:rPr>
          <w:rFonts w:ascii="Times New Roman" w:hAnsi="Times New Roman" w:cs="Times New Roman"/>
          <w:i/>
          <w:color w:val="000000" w:themeColor="text1"/>
        </w:rPr>
        <w:t xml:space="preserve">Local disinhibition drives </w:t>
      </w:r>
      <w:r w:rsidR="000307BB" w:rsidRPr="0060258A">
        <w:rPr>
          <w:rFonts w:ascii="Times New Roman" w:hAnsi="Times New Roman" w:cs="Times New Roman"/>
          <w:i/>
          <w:color w:val="000000" w:themeColor="text1"/>
        </w:rPr>
        <w:t>w</w:t>
      </w:r>
      <w:r w:rsidR="00886C3F" w:rsidRPr="0060258A">
        <w:rPr>
          <w:rFonts w:ascii="Times New Roman" w:hAnsi="Times New Roman" w:cs="Times New Roman"/>
          <w:i/>
          <w:color w:val="000000" w:themeColor="text1"/>
        </w:rPr>
        <w:t>inner-take-all competition</w:t>
      </w:r>
      <w:r w:rsidR="00886C3F" w:rsidRPr="0060258A">
        <w:rPr>
          <w:noProof/>
          <w:color w:val="000000" w:themeColor="text1"/>
        </w:rPr>
        <w:t xml:space="preserve"> </w:t>
      </w:r>
    </w:p>
    <w:p w14:paraId="24171BC9" w14:textId="77777777" w:rsidR="00304739" w:rsidRPr="0060258A" w:rsidRDefault="00304739" w:rsidP="00304739">
      <w:pPr>
        <w:spacing w:line="480" w:lineRule="auto"/>
        <w:rPr>
          <w:rFonts w:ascii="Times New Roman" w:hAnsi="Times New Roman" w:cs="Times New Roman"/>
          <w:i/>
          <w:color w:val="000000" w:themeColor="text1"/>
        </w:rPr>
      </w:pPr>
    </w:p>
    <w:p w14:paraId="6F992D7A" w14:textId="7250AC5B" w:rsidR="00DA6B6D" w:rsidRPr="0060258A" w:rsidRDefault="00886C3F" w:rsidP="00304739">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A key question is whether the LDDM also produces WTA competition.</w:t>
      </w:r>
      <w:r w:rsidR="00DA6B6D" w:rsidRPr="0060258A">
        <w:rPr>
          <w:rFonts w:ascii="Times New Roman" w:hAnsi="Times New Roman" w:cs="Times New Roman"/>
          <w:color w:val="000000" w:themeColor="text1"/>
        </w:rPr>
        <w:t xml:space="preserve"> Given the architecture of the LDDM,</w:t>
      </w:r>
      <w:r w:rsidR="00E159D0"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 xml:space="preserve">local disinhibition </w:t>
      </w:r>
      <w:r w:rsidR="00AB2F99" w:rsidRPr="0060258A">
        <w:rPr>
          <w:rFonts w:ascii="Times New Roman" w:hAnsi="Times New Roman" w:cs="Times New Roman"/>
          <w:color w:val="000000" w:themeColor="text1"/>
        </w:rPr>
        <w:t xml:space="preserve">is hypothesized to </w:t>
      </w:r>
      <w:r w:rsidRPr="0060258A">
        <w:rPr>
          <w:rFonts w:ascii="Times New Roman" w:hAnsi="Times New Roman" w:cs="Times New Roman"/>
          <w:color w:val="000000" w:themeColor="text1"/>
        </w:rPr>
        <w:t xml:space="preserve">break the symmetry between option-specific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w:t>
      </w:r>
      <w:r w:rsidRPr="0060258A">
        <w:rPr>
          <w:rFonts w:ascii="Times New Roman" w:hAnsi="Times New Roman" w:cs="Times New Roman"/>
          <w:i/>
          <w:color w:val="000000" w:themeColor="text1"/>
        </w:rPr>
        <w:t>G</w:t>
      </w:r>
      <w:r w:rsidRPr="0060258A">
        <w:rPr>
          <w:rFonts w:ascii="Times New Roman" w:hAnsi="Times New Roman" w:cs="Times New Roman"/>
          <w:color w:val="000000" w:themeColor="text1"/>
        </w:rPr>
        <w:t xml:space="preserve"> sub-circuits, enabling a competitive interaction between sub-circuits. </w:t>
      </w:r>
      <w:r w:rsidRPr="0060258A">
        <w:rPr>
          <w:rFonts w:ascii="Times New Roman" w:hAnsi="Times New Roman" w:cs="Times New Roman" w:hint="eastAsia"/>
          <w:color w:val="000000" w:themeColor="text1"/>
        </w:rPr>
        <w:t>To</w:t>
      </w:r>
      <w:r w:rsidRPr="0060258A">
        <w:rPr>
          <w:rFonts w:ascii="Times New Roman" w:hAnsi="Times New Roman" w:cs="Times New Roman"/>
          <w:color w:val="000000" w:themeColor="text1"/>
        </w:rPr>
        <w:t xml:space="preserve"> examine whether this competition produces WTA selection, we simulated model activity in a </w:t>
      </w:r>
      <w:r w:rsidR="00913F9D" w:rsidRPr="0060258A">
        <w:rPr>
          <w:rFonts w:ascii="Times New Roman" w:hAnsi="Times New Roman" w:cs="Times New Roman"/>
          <w:color w:val="000000" w:themeColor="text1"/>
        </w:rPr>
        <w:t>reaction-</w:t>
      </w:r>
      <w:r w:rsidRPr="0060258A">
        <w:rPr>
          <w:rFonts w:ascii="Times New Roman" w:hAnsi="Times New Roman" w:cs="Times New Roman"/>
          <w:color w:val="000000" w:themeColor="text1"/>
        </w:rPr>
        <w:t>time version of a motion discrimination task, a standard perceptual decision-making paradigm in non-human primates</w:t>
      </w:r>
      <w:ins w:id="354" w:author="Bo Shen" w:date="2023-02-03T17:18:00Z">
        <w:r w:rsidR="006D6D2D">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{"citationID":"7S999NcT","properties":{"formattedCitation":"(Churchland et al., 2008; Roitman &amp; Shadlen, 2002)","plainCitation":"(Churchland et al., 2008; Roitman &amp; Shadlen, 2002)","noteIndex":0},"citationItems":[{"id":372,"uris":["http://zotero.org/users/6345545/items/CUJ2PP3B"],"itemData":{"id":372,"type":"article-journal","container-title":"Nature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Roitman &amp; Shadlen,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The task contains two stages of processing: the pre-motion stage with only the choice targets presented and the motion stage presenting a random-dot motion stimulus</w:t>
      </w:r>
      <w:ins w:id="355" w:author="Bo Shen" w:date="2023-02-03T17:28:00Z">
        <w:r w:rsidR="00D01211">
          <w:rPr>
            <w:rFonts w:ascii="Times New Roman" w:hAnsi="Times New Roman" w:cs="Times New Roman"/>
            <w:color w:val="000000" w:themeColor="text1"/>
          </w:rPr>
          <w:t xml:space="preserve"> simultaneously with </w:t>
        </w:r>
      </w:ins>
      <w:ins w:id="356" w:author="Microsoft Office User" w:date="2023-03-02T08:48:00Z">
        <w:r w:rsidR="006C4D1C">
          <w:rPr>
            <w:rFonts w:ascii="Times New Roman" w:hAnsi="Times New Roman" w:cs="Times New Roman"/>
            <w:color w:val="000000" w:themeColor="text1"/>
          </w:rPr>
          <w:t xml:space="preserve">a </w:t>
        </w:r>
      </w:ins>
      <w:ins w:id="357" w:author="Bo Shen" w:date="2023-02-03T17:28:00Z">
        <w:r w:rsidR="00D01211">
          <w:rPr>
            <w:rFonts w:ascii="Times New Roman" w:hAnsi="Times New Roman" w:cs="Times New Roman"/>
            <w:color w:val="000000" w:themeColor="text1"/>
          </w:rPr>
          <w:t>go signal</w:t>
        </w:r>
      </w:ins>
      <w:r w:rsidRPr="0060258A">
        <w:rPr>
          <w:rFonts w:ascii="Times New Roman" w:hAnsi="Times New Roman" w:cs="Times New Roman"/>
          <w:color w:val="000000" w:themeColor="text1"/>
        </w:rPr>
        <w:t>. Animals are allowed to select an option, indicating their percept of the main direction of motion, at any time following motion stimulus</w:t>
      </w:r>
      <w:ins w:id="358" w:author="Bo Shen" w:date="2023-02-03T17:29:00Z">
        <w:r w:rsidR="00D01211">
          <w:rPr>
            <w:rFonts w:ascii="Times New Roman" w:hAnsi="Times New Roman" w:cs="Times New Roman"/>
            <w:color w:val="000000" w:themeColor="text1"/>
          </w:rPr>
          <w:t>/go signal</w:t>
        </w:r>
      </w:ins>
      <w:r w:rsidRPr="0060258A">
        <w:rPr>
          <w:rFonts w:ascii="Times New Roman" w:hAnsi="Times New Roman" w:cs="Times New Roman"/>
          <w:color w:val="000000" w:themeColor="text1"/>
        </w:rPr>
        <w:t xml:space="preserve"> onset</w:t>
      </w:r>
      <w:r w:rsidR="00A77645" w:rsidRPr="0060258A">
        <w:rPr>
          <w:rFonts w:ascii="Times New Roman" w:hAnsi="Times New Roman" w:cs="Times New Roman"/>
          <w:color w:val="000000" w:themeColor="text1"/>
        </w:rPr>
        <w:t xml:space="preserve"> (</w:t>
      </w:r>
      <w:r w:rsidR="00CF0CD9" w:rsidRPr="0060258A">
        <w:rPr>
          <w:rFonts w:ascii="Times New Roman" w:hAnsi="Times New Roman" w:cs="Times New Roman"/>
          <w:color w:val="000000" w:themeColor="text1"/>
        </w:rPr>
        <w:t>see</w:t>
      </w:r>
      <w:r w:rsidR="00662BDA" w:rsidRPr="0060258A">
        <w:rPr>
          <w:rFonts w:ascii="Times New Roman" w:hAnsi="Times New Roman" w:cs="Times New Roman"/>
          <w:color w:val="000000" w:themeColor="text1"/>
        </w:rPr>
        <w:t xml:space="preserve"> </w:t>
      </w:r>
      <w:r w:rsidR="00A77645" w:rsidRPr="0060258A">
        <w:rPr>
          <w:rFonts w:ascii="Times New Roman" w:hAnsi="Times New Roman" w:cs="Times New Roman"/>
          <w:color w:val="000000" w:themeColor="text1"/>
        </w:rPr>
        <w:t>timeline</w:t>
      </w:r>
      <w:r w:rsidR="00AB2F99" w:rsidRPr="0060258A">
        <w:rPr>
          <w:rFonts w:ascii="Times New Roman" w:hAnsi="Times New Roman" w:cs="Times New Roman"/>
          <w:color w:val="000000" w:themeColor="text1"/>
        </w:rPr>
        <w:t>,</w:t>
      </w:r>
      <w:r w:rsidR="00A77645" w:rsidRPr="0060258A">
        <w:rPr>
          <w:rFonts w:ascii="Times New Roman" w:hAnsi="Times New Roman" w:cs="Times New Roman"/>
          <w:color w:val="000000" w:themeColor="text1"/>
        </w:rPr>
        <w:t xml:space="preserve"> </w:t>
      </w:r>
      <w:r w:rsidR="00A77645" w:rsidRPr="0060258A">
        <w:rPr>
          <w:rFonts w:ascii="Times New Roman" w:hAnsi="Times New Roman" w:cs="Times New Roman"/>
          <w:b/>
          <w:color w:val="000000" w:themeColor="text1"/>
        </w:rPr>
        <w:t>Fig</w:t>
      </w:r>
      <w:r w:rsidR="00C55754" w:rsidRPr="0060258A">
        <w:rPr>
          <w:rFonts w:ascii="Times New Roman" w:hAnsi="Times New Roman" w:cs="Times New Roman"/>
          <w:b/>
          <w:color w:val="000000" w:themeColor="text1"/>
        </w:rPr>
        <w:t>.</w:t>
      </w:r>
      <w:r w:rsidR="00A77645" w:rsidRPr="0060258A">
        <w:rPr>
          <w:rFonts w:ascii="Times New Roman" w:hAnsi="Times New Roman" w:cs="Times New Roman"/>
          <w:b/>
          <w:color w:val="000000" w:themeColor="text1"/>
        </w:rPr>
        <w:t xml:space="preserve"> 5A</w:t>
      </w:r>
      <w:r w:rsidR="00A77645"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During the pre-motion stage, we simulated equal value input</w:t>
      </w:r>
      <w:r w:rsidR="00F529A0" w:rsidRPr="0060258A">
        <w:rPr>
          <w:rFonts w:ascii="Times New Roman" w:hAnsi="Times New Roman" w:cs="Times New Roman"/>
          <w:color w:val="000000" w:themeColor="text1"/>
        </w:rPr>
        <w:t>s</w:t>
      </w:r>
      <w:r w:rsidR="00355672"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given the equal prior probability of either target being correct. The simulated pre-motion </w:t>
      </w:r>
      <w:r w:rsidRPr="0060258A">
        <w:rPr>
          <w:rFonts w:ascii="Times New Roman" w:hAnsi="Times New Roman" w:cs="Times New Roman" w:hint="eastAsia"/>
          <w:color w:val="000000" w:themeColor="text1"/>
        </w:rPr>
        <w:t>dynamic</w:t>
      </w:r>
      <w:r w:rsidRPr="0060258A">
        <w:rPr>
          <w:rFonts w:ascii="Times New Roman" w:hAnsi="Times New Roman" w:cs="Times New Roman"/>
          <w:color w:val="000000" w:themeColor="text1"/>
        </w:rPr>
        <w:t>s replicate the characteristic transient peak observed in both perceptual and economic decision-making tasks</w:t>
      </w:r>
      <w:ins w:id="359" w:author="Bo Shen" w:date="2023-01-23T18:20:00Z">
        <w:r w:rsidR="000400C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{"citationID":"J8CM2MhM","properties":{"formattedCitation":"(Andersen &amp; Buneo, 2002; Churchland et al., 2008; Louie et al., 2011; Rorie et al., 2010)","plainCitation":"(Andersen &amp; Buneo, 2002; Churchland et al., 2008; Louie et al., 2011; Rorie et al., 2010)","noteIndex":0},"citationItems":[{"id":467,"uris":["http://zotero.org/users/6345545/items/V2MJHYB2"],"itemData":{"id":467,"type":"article-journal","abstract":"The posterior parietal cortex (PPC), historically believed to be a sensory structure, is now viewed as an area important for sensory-motor integration. Among its functions is the forming of intentions, that is, high-level cognitive plans for movement. There is a map of intentions within the PPC, with different subregions dedicated to the planning of eye movements, reaching movements, and grasping movements. These areas appear to be specialized for the multisensory integration and coordinate transformations required to convert sensory input to motor output. In several subregions of the PPC, these operations are facilitated by the use of a common distributed space representation that is independent of both sensory input and motor output. Attention and learning effects are also evident in the PPC. However, these effects may be general to cortex and operate in the PPC in the context of sensory-motor transformations.","container-title":"Annual Review of Neuroscience","DOI":"10.1146/annurev.neuro.25.112701.142922","issue":"1","note":"_eprint: https://doi.org/10.1146/annurev.neuro.25.112701.142922\nPMID: 12052908","page":"189-220","source":"Annual Reviews","title":"Intentional Maps in Posterior Parietal Cortex","volume":"25","author":[{"family":"Andersen","given":"Richard A."},{"family":"Buneo","given":"Christopher A."}],"issued":{"date-parts":[["2002"]]}}},{"id":372,"uris":["http://zotero.org/users/6345545/items/CUJ2PP3B"],"itemData":{"id":372,"type":"article-journal","container-title":"Nature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(Andersen &amp; Buneo, 2002; Churchland et al., 2008; Louie et al., 2011; Rorie et al., 2010)</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At motion stimulus onset, inputs to the two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units are changed according to the task design;</w:t>
      </w:r>
      <w:del w:id="360" w:author="Bo Shen" w:date="2023-02-03T17:30:00Z">
        <w:r w:rsidRPr="0060258A" w:rsidDel="00D01211">
          <w:rPr>
            <w:rFonts w:ascii="Times New Roman" w:hAnsi="Times New Roman" w:cs="Times New Roman"/>
            <w:color w:val="000000" w:themeColor="text1"/>
          </w:rPr>
          <w:delText xml:space="preserve"> because the animals could make their decision at any time in this </w:delText>
        </w:r>
        <w:r w:rsidR="00913F9D" w:rsidRPr="0060258A" w:rsidDel="00D01211">
          <w:rPr>
            <w:rFonts w:ascii="Times New Roman" w:hAnsi="Times New Roman" w:cs="Times New Roman"/>
            <w:color w:val="000000" w:themeColor="text1"/>
          </w:rPr>
          <w:delText>reaction-</w:delText>
        </w:r>
        <w:r w:rsidRPr="0060258A" w:rsidDel="00D01211">
          <w:rPr>
            <w:rFonts w:ascii="Times New Roman" w:hAnsi="Times New Roman" w:cs="Times New Roman"/>
            <w:color w:val="000000" w:themeColor="text1"/>
          </w:rPr>
          <w:delText>time task,</w:delText>
        </w:r>
      </w:del>
      <w:r w:rsidRPr="0060258A">
        <w:rPr>
          <w:rFonts w:ascii="Times New Roman" w:hAnsi="Times New Roman" w:cs="Times New Roman"/>
          <w:color w:val="000000" w:themeColor="text1"/>
        </w:rPr>
        <w:t xml:space="preserve"> disinhibition </w:t>
      </w:r>
      <w:ins w:id="361" w:author="Bo Shen" w:date="2023-02-03T17:30:00Z">
        <w:r w:rsidR="00D01211">
          <w:rPr>
            <w:rFonts w:ascii="Times New Roman" w:hAnsi="Times New Roman" w:cs="Times New Roman"/>
            <w:color w:val="000000" w:themeColor="text1"/>
          </w:rPr>
          <w:t xml:space="preserve">(i.e., </w:t>
        </w:r>
      </w:ins>
      <m:oMath>
        <m:r>
          <w:ins w:id="362" w:author="Bo Shen" w:date="2023-02-03T17:30:00Z">
            <w:rPr>
              <w:rFonts w:ascii="Cambria Math" w:hAnsi="Cambria Math" w:cs="Times New Roman"/>
              <w:color w:val="000000" w:themeColor="text1"/>
            </w:rPr>
            <m:t>β</m:t>
          </w:ins>
        </m:r>
      </m:oMath>
      <w:ins w:id="363" w:author="Bo Shen" w:date="2023-02-03T17:30:00Z">
        <w:r w:rsidR="00D01211">
          <w:rPr>
            <w:rFonts w:ascii="Times New Roman" w:hAnsi="Times New Roman" w:cs="Times New Roman"/>
            <w:color w:val="000000" w:themeColor="text1"/>
          </w:rPr>
          <w:t xml:space="preserve"> value) </w:t>
        </w:r>
      </w:ins>
      <w:ins w:id="364" w:author="Microsoft Office User" w:date="2023-03-02T08:49:00Z">
        <w:r w:rsidR="006C4D1C">
          <w:rPr>
            <w:rFonts w:ascii="Times New Roman" w:hAnsi="Times New Roman" w:cs="Times New Roman"/>
            <w:color w:val="000000" w:themeColor="text1"/>
          </w:rPr>
          <w:t xml:space="preserve">is </w:t>
        </w:r>
      </w:ins>
      <w:ins w:id="365" w:author="Bo Shen" w:date="2023-02-03T17:30:00Z">
        <w:r w:rsidR="00D01211">
          <w:rPr>
            <w:rFonts w:ascii="Times New Roman" w:hAnsi="Times New Roman" w:cs="Times New Roman"/>
            <w:color w:val="000000" w:themeColor="text1"/>
          </w:rPr>
          <w:t xml:space="preserve">switched </w:t>
        </w:r>
      </w:ins>
      <w:del w:id="366" w:author="Bo Shen" w:date="2023-02-03T17:30:00Z">
        <w:r w:rsidRPr="0060258A" w:rsidDel="00D01211">
          <w:rPr>
            <w:rFonts w:ascii="Times New Roman" w:hAnsi="Times New Roman" w:cs="Times New Roman"/>
            <w:color w:val="000000" w:themeColor="text1"/>
          </w:rPr>
          <w:delText xml:space="preserve">is assumed </w:delText>
        </w:r>
      </w:del>
      <w:ins w:id="367" w:author="Bo Shen" w:date="2023-02-03T17:30:00Z">
        <w:r w:rsidR="00D01211">
          <w:rPr>
            <w:rFonts w:ascii="Times New Roman" w:hAnsi="Times New Roman" w:cs="Times New Roman"/>
            <w:color w:val="000000" w:themeColor="text1"/>
          </w:rPr>
          <w:t>on at the</w:t>
        </w:r>
      </w:ins>
      <w:ins w:id="368" w:author="Bo Shen" w:date="2023-02-03T17:31:00Z">
        <w:r w:rsidR="00D01211">
          <w:rPr>
            <w:rFonts w:ascii="Times New Roman" w:hAnsi="Times New Roman" w:cs="Times New Roman"/>
            <w:color w:val="000000" w:themeColor="text1"/>
          </w:rPr>
          <w:t xml:space="preserve"> go signal,</w:t>
        </w:r>
      </w:ins>
      <w:ins w:id="369" w:author="Bo Shen" w:date="2023-02-03T17:30:00Z">
        <w:r w:rsidR="00D01211" w:rsidRPr="0060258A">
          <w:rPr>
            <w:rFonts w:ascii="Times New Roman" w:hAnsi="Times New Roman" w:cs="Times New Roman"/>
            <w:color w:val="000000" w:themeColor="text1"/>
          </w:rPr>
          <w:t xml:space="preserve"> </w:t>
        </w:r>
      </w:ins>
      <w:del w:id="370" w:author="Bo Shen" w:date="2023-02-03T17:31:00Z">
        <w:r w:rsidRPr="0060258A" w:rsidDel="00D01211">
          <w:rPr>
            <w:rFonts w:ascii="Times New Roman" w:hAnsi="Times New Roman" w:cs="Times New Roman"/>
            <w:color w:val="000000" w:themeColor="text1"/>
          </w:rPr>
          <w:delText>t</w:delText>
        </w:r>
        <w:r w:rsidR="00AB2F99" w:rsidRPr="0060258A" w:rsidDel="00D01211">
          <w:rPr>
            <w:rFonts w:ascii="Times New Roman" w:hAnsi="Times New Roman" w:cs="Times New Roman"/>
            <w:color w:val="000000" w:themeColor="text1"/>
          </w:rPr>
          <w:delText>o increase</w:delText>
        </w:r>
        <w:r w:rsidRPr="0060258A" w:rsidDel="00D01211">
          <w:rPr>
            <w:rFonts w:ascii="Times New Roman" w:hAnsi="Times New Roman" w:cs="Times New Roman"/>
            <w:color w:val="000000" w:themeColor="text1"/>
          </w:rPr>
          <w:delText xml:space="preserve"> </w:delText>
        </w:r>
        <w:r w:rsidR="0003491D" w:rsidRPr="0060258A" w:rsidDel="00D01211">
          <w:rPr>
            <w:rFonts w:ascii="Times New Roman" w:hAnsi="Times New Roman" w:cs="Times New Roman"/>
            <w:color w:val="000000" w:themeColor="text1"/>
          </w:rPr>
          <w:delText>when</w:delText>
        </w:r>
      </w:del>
      <w:ins w:id="371" w:author="Bo Shen" w:date="2023-02-03T17:31:00Z">
        <w:r w:rsidR="00D01211">
          <w:rPr>
            <w:rFonts w:ascii="Times New Roman" w:hAnsi="Times New Roman" w:cs="Times New Roman"/>
            <w:color w:val="000000" w:themeColor="text1"/>
          </w:rPr>
          <w:t>simultaneously with</w:t>
        </w:r>
      </w:ins>
      <w:r w:rsidRPr="0060258A">
        <w:rPr>
          <w:rFonts w:ascii="Times New Roman" w:hAnsi="Times New Roman" w:cs="Times New Roman"/>
          <w:color w:val="000000" w:themeColor="text1"/>
        </w:rPr>
        <w:t xml:space="preserve"> motion inputs</w:t>
      </w:r>
      <w:del w:id="372" w:author="Bo Shen" w:date="2023-02-03T17:31:00Z">
        <w:r w:rsidRPr="0060258A" w:rsidDel="00D01211">
          <w:rPr>
            <w:rFonts w:ascii="Times New Roman" w:hAnsi="Times New Roman" w:cs="Times New Roman"/>
            <w:color w:val="000000" w:themeColor="text1"/>
          </w:rPr>
          <w:delText xml:space="preserve"> begin</w:delText>
        </w:r>
      </w:del>
      <w:r w:rsidR="00DA6B6D" w:rsidRPr="0060258A">
        <w:rPr>
          <w:rFonts w:ascii="Times New Roman" w:hAnsi="Times New Roman" w:cs="Times New Roman"/>
          <w:color w:val="000000" w:themeColor="text1"/>
        </w:rPr>
        <w:t>.</w:t>
      </w:r>
    </w:p>
    <w:p w14:paraId="44F2DE0D" w14:textId="77777777" w:rsidR="00DA6B6D" w:rsidRPr="0060258A" w:rsidRDefault="00DA6B6D" w:rsidP="000345EA">
      <w:pPr>
        <w:spacing w:line="480" w:lineRule="auto"/>
        <w:jc w:val="both"/>
        <w:rPr>
          <w:rFonts w:ascii="Times New Roman" w:hAnsi="Times New Roman" w:cs="Times New Roman"/>
          <w:color w:val="000000" w:themeColor="text1"/>
        </w:rPr>
      </w:pPr>
    </w:p>
    <w:p w14:paraId="5D9FAE25" w14:textId="63E25295" w:rsidR="000345EA" w:rsidRPr="0060258A" w:rsidRDefault="000345EA" w:rsidP="000345EA">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lastRenderedPageBreak/>
        <w:t>We find that the LDDM replicates neural and behavioral aspects of WTA competition. In</w:t>
      </w:r>
      <w:r w:rsidR="00895A6E" w:rsidRPr="0060258A">
        <w:rPr>
          <w:rFonts w:ascii="Times New Roman" w:hAnsi="Times New Roman" w:cs="Times New Roman"/>
          <w:color w:val="000000" w:themeColor="text1"/>
        </w:rPr>
        <w:t xml:space="preserve"> </w:t>
      </w:r>
      <w:r w:rsidR="00895A6E" w:rsidRPr="0060258A">
        <w:rPr>
          <w:rFonts w:ascii="Times New Roman" w:hAnsi="Times New Roman" w:cs="Times New Roman"/>
          <w:b/>
          <w:color w:val="000000" w:themeColor="text1"/>
        </w:rPr>
        <w:t>Fig</w:t>
      </w:r>
      <w:r w:rsidR="00C55754" w:rsidRPr="0060258A">
        <w:rPr>
          <w:rFonts w:ascii="Times New Roman" w:hAnsi="Times New Roman" w:cs="Times New Roman"/>
          <w:b/>
          <w:color w:val="000000" w:themeColor="text1"/>
        </w:rPr>
        <w:t>.</w:t>
      </w:r>
      <w:r w:rsidR="00895A6E" w:rsidRPr="0060258A">
        <w:rPr>
          <w:rFonts w:ascii="Times New Roman" w:hAnsi="Times New Roman" w:cs="Times New Roman"/>
          <w:b/>
          <w:color w:val="000000" w:themeColor="text1"/>
        </w:rPr>
        <w:t xml:space="preserve"> 5A</w:t>
      </w:r>
      <w:r w:rsidRPr="0060258A">
        <w:rPr>
          <w:rFonts w:ascii="Times New Roman" w:hAnsi="Times New Roman" w:cs="Times New Roman"/>
          <w:color w:val="000000" w:themeColor="text1"/>
        </w:rPr>
        <w:t xml:space="preserve">, we show example model activity for </w:t>
      </w:r>
      <w:r w:rsidR="00A037B8" w:rsidRPr="0060258A">
        <w:rPr>
          <w:rFonts w:ascii="Times New Roman" w:hAnsi="Times New Roman" w:cs="Times New Roman"/>
          <w:color w:val="000000" w:themeColor="text1"/>
        </w:rPr>
        <w:t>five</w:t>
      </w:r>
      <w:r w:rsidRPr="0060258A">
        <w:rPr>
          <w:rFonts w:ascii="Times New Roman" w:hAnsi="Times New Roman" w:cs="Times New Roman"/>
          <w:color w:val="000000" w:themeColor="text1"/>
        </w:rPr>
        <w:t xml:space="preserve"> input strengths corresponding to different motion coherence levels. Consistent with electrophysiological recordings in posterior parietal cortex</w:t>
      </w:r>
      <w:ins w:id="373" w:author="Bo Shen" w:date="2023-01-23T18:20:00Z">
        <w:r w:rsidR="000400CE">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{"citationID":"hBqmsVft","properties":{"formattedCitation":"(Churchland et al., 2008; Roitman &amp; Shadlen, 2002; Shadlen &amp; Newsome, 2001)","plainCitation":"(Churchland et al., 2008; Roitman &amp; Shadlen, 2002; Shadlen &amp; Newsome, 2001)","noteIndex":0},"citationItems":[{"id":372,"uris":["http://zotero.org/users/6345545/items/CUJ2PP3B"],"itemData":{"id":372,"type":"article-journal","container-title":"Nature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Roitman &amp; Shadlen, 2002;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model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activities bifurcate based on the input strengths, with the unit receiving stronger input ramping-up to an (arbitrary) decision threshold while the activity of the opponent unit is suppressed. The speed of bifurcation depends on the contrast between the inputs, a variable equivalent to motion coherence in the experimental literature</w:t>
      </w:r>
      <w:ins w:id="374" w:author="Bo Shen" w:date="2023-02-03T16:53:00Z">
        <w:r w:rsidR="00DC37B5">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{"citationID":"pr5ipyGw","properties":{"formattedCitation":"(Roitman &amp; Shadlen, 2002; Shadlen &amp; Newsome, 2001)","plainCitation":"(Roitman &amp; Shadlen, 2002; Shadlen &amp; Newsome, 2001)","noteIndex":0},"citationItems":[{"id":375,"uris":["http://zotero.org/users/6345545/items/AA8WYIGZ"],"itemData":{"id":375,"type":"article-journal","container-title":"The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(Roitman &amp; Shadlen, 2002;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ins w:id="375" w:author="Bo Shen" w:date="2023-02-03T17:21:00Z">
        <w:del w:id="376" w:author="Microsoft Office User" w:date="2023-03-03T09:41:00Z">
          <w:r w:rsidR="00BF0639" w:rsidRPr="0060258A" w:rsidDel="004F71C9">
            <w:rPr>
              <w:rFonts w:ascii="Times New Roman" w:hAnsi="Times New Roman" w:cs="Times New Roman"/>
              <w:color w:val="000000" w:themeColor="text1"/>
            </w:rPr>
            <w:delText>When we simulated the LDDM with noise (additive Ornstein-Uhlenbeck noise; see Methods for details), the model reproduces the characteristic psychometric and chronometric functions that relate choice accuracy and reaction time (RT) to</w:delText>
          </w:r>
        </w:del>
      </w:ins>
      <w:ins w:id="377" w:author="Bo Shen" w:date="2023-02-03T17:22:00Z">
        <w:del w:id="378" w:author="Microsoft Office User" w:date="2023-03-03T09:41:00Z">
          <w:r w:rsidR="002B13C4" w:rsidDel="004F71C9">
            <w:rPr>
              <w:rFonts w:ascii="Times New Roman" w:hAnsi="Times New Roman" w:cs="Times New Roman"/>
              <w:color w:val="000000" w:themeColor="text1"/>
            </w:rPr>
            <w:delText xml:space="preserve"> </w:delText>
          </w:r>
        </w:del>
      </w:ins>
      <w:ins w:id="379" w:author="Bo Shen" w:date="2023-02-03T17:21:00Z">
        <w:del w:id="380" w:author="Microsoft Office User" w:date="2023-03-03T09:41:00Z">
          <w:r w:rsidR="00BF0639" w:rsidRPr="0060258A" w:rsidDel="004F71C9">
            <w:rPr>
              <w:rFonts w:ascii="Times New Roman" w:hAnsi="Times New Roman" w:cs="Times New Roman"/>
              <w:color w:val="000000" w:themeColor="text1"/>
            </w:rPr>
            <w:delText>choice difficulty</w:delText>
          </w:r>
        </w:del>
      </w:ins>
      <w:ins w:id="381" w:author="Bo Shen" w:date="2023-02-13T11:54:00Z">
        <w:del w:id="382" w:author="Microsoft Office User" w:date="2023-03-03T09:41:00Z">
          <w:r w:rsidR="00DC4E79" w:rsidDel="004F71C9">
            <w:rPr>
              <w:rFonts w:ascii="Times New Roman" w:hAnsi="Times New Roman" w:cs="Times New Roman"/>
              <w:color w:val="000000" w:themeColor="text1"/>
            </w:rPr>
            <w:delText xml:space="preserve"> (see below)</w:delText>
          </w:r>
        </w:del>
      </w:ins>
      <w:ins w:id="383" w:author="Bo Shen" w:date="2023-02-03T17:21:00Z">
        <w:del w:id="384" w:author="Microsoft Office User" w:date="2023-03-03T09:41:00Z">
          <w:r w:rsidR="00BF0639" w:rsidDel="004F71C9">
            <w:rPr>
              <w:rFonts w:ascii="Times New Roman" w:hAnsi="Times New Roman" w:cs="Times New Roman"/>
              <w:color w:val="000000" w:themeColor="text1"/>
            </w:rPr>
            <w:delText xml:space="preserve">. </w:delText>
          </w:r>
        </w:del>
      </w:ins>
      <w:ins w:id="385" w:author="Microsoft Office User" w:date="2023-03-02T09:03:00Z">
        <w:r w:rsidR="0067239E">
          <w:rPr>
            <w:rFonts w:ascii="Times New Roman" w:hAnsi="Times New Roman" w:cs="Times New Roman"/>
            <w:color w:val="000000" w:themeColor="text1"/>
          </w:rPr>
          <w:t>Furthermore, t</w:t>
        </w:r>
      </w:ins>
      <w:ins w:id="386" w:author="Bo Shen" w:date="2023-02-03T17:22:00Z">
        <w:del w:id="387" w:author="Microsoft Office User" w:date="2023-03-02T09:03:00Z">
          <w:r w:rsidR="00BF0639" w:rsidDel="0067239E">
            <w:rPr>
              <w:rFonts w:ascii="Times New Roman" w:hAnsi="Times New Roman" w:cs="Times New Roman"/>
              <w:color w:val="000000" w:themeColor="text1"/>
            </w:rPr>
            <w:delText>T</w:delText>
          </w:r>
        </w:del>
        <w:r w:rsidR="00BF0639">
          <w:rPr>
            <w:rFonts w:ascii="Times New Roman" w:hAnsi="Times New Roman" w:cs="Times New Roman"/>
            <w:color w:val="000000" w:themeColor="text1"/>
          </w:rPr>
          <w:t xml:space="preserve">he LDDM predicts the </w:t>
        </w:r>
      </w:ins>
      <w:ins w:id="388" w:author="Bo Shen" w:date="2023-02-03T17:20:00Z">
        <w:r w:rsidR="00BF0639">
          <w:rPr>
            <w:rFonts w:ascii="Times New Roman" w:hAnsi="Times New Roman" w:cs="Times New Roman"/>
            <w:color w:val="000000" w:themeColor="text1"/>
          </w:rPr>
          <w:t xml:space="preserve">dynamics of the </w:t>
        </w:r>
      </w:ins>
      <w:ins w:id="389" w:author="Bo Shen" w:date="2023-02-03T17:22:00Z">
        <w:r w:rsidR="002B13C4">
          <w:rPr>
            <w:rFonts w:ascii="Times New Roman" w:hAnsi="Times New Roman" w:cs="Times New Roman"/>
            <w:color w:val="000000" w:themeColor="text1"/>
          </w:rPr>
          <w:t>two types of</w:t>
        </w:r>
      </w:ins>
      <w:ins w:id="390" w:author="Bo Shen" w:date="2023-02-03T17:20:00Z">
        <w:r w:rsidR="00BF0639">
          <w:rPr>
            <w:rFonts w:ascii="Times New Roman" w:hAnsi="Times New Roman" w:cs="Times New Roman"/>
            <w:color w:val="000000" w:themeColor="text1"/>
          </w:rPr>
          <w:t xml:space="preserve"> interneurons </w:t>
        </w:r>
        <w:r w:rsidR="00BF0639" w:rsidRPr="002B13C4">
          <w:rPr>
            <w:rFonts w:ascii="Times New Roman" w:hAnsi="Times New Roman" w:cs="Times New Roman"/>
            <w:i/>
            <w:iCs/>
            <w:color w:val="000000" w:themeColor="text1"/>
            <w:rPrChange w:id="391" w:author="Bo Shen" w:date="2023-02-03T17:22:00Z">
              <w:rPr>
                <w:rFonts w:ascii="Times New Roman" w:hAnsi="Times New Roman" w:cs="Times New Roman"/>
                <w:color w:val="000000" w:themeColor="text1"/>
              </w:rPr>
            </w:rPrChange>
          </w:rPr>
          <w:t>G</w:t>
        </w:r>
        <w:r w:rsidR="00BF0639">
          <w:rPr>
            <w:rFonts w:ascii="Times New Roman" w:hAnsi="Times New Roman" w:cs="Times New Roman"/>
            <w:color w:val="000000" w:themeColor="text1"/>
          </w:rPr>
          <w:t xml:space="preserve"> and </w:t>
        </w:r>
        <w:r w:rsidR="00BF0639" w:rsidRPr="002B13C4">
          <w:rPr>
            <w:rFonts w:ascii="Times New Roman" w:hAnsi="Times New Roman" w:cs="Times New Roman"/>
            <w:i/>
            <w:iCs/>
            <w:color w:val="000000" w:themeColor="text1"/>
            <w:rPrChange w:id="392" w:author="Bo Shen" w:date="2023-02-03T17:22:00Z">
              <w:rPr>
                <w:rFonts w:ascii="Times New Roman" w:hAnsi="Times New Roman" w:cs="Times New Roman"/>
                <w:color w:val="000000" w:themeColor="text1"/>
              </w:rPr>
            </w:rPrChange>
          </w:rPr>
          <w:t>D</w:t>
        </w:r>
        <w:r w:rsidR="00BF0639">
          <w:rPr>
            <w:rFonts w:ascii="Times New Roman" w:hAnsi="Times New Roman" w:cs="Times New Roman"/>
            <w:color w:val="000000" w:themeColor="text1"/>
          </w:rPr>
          <w:t xml:space="preserve"> </w:t>
        </w:r>
      </w:ins>
      <w:ins w:id="393" w:author="Microsoft Office User" w:date="2023-03-02T09:03:00Z">
        <w:r w:rsidR="0067239E">
          <w:rPr>
            <w:rFonts w:ascii="Times New Roman" w:hAnsi="Times New Roman" w:cs="Times New Roman"/>
            <w:color w:val="000000" w:themeColor="text1"/>
          </w:rPr>
          <w:t>governing</w:t>
        </w:r>
      </w:ins>
      <w:ins w:id="394" w:author="Bo Shen" w:date="2023-02-03T17:23:00Z">
        <w:del w:id="395" w:author="Microsoft Office User" w:date="2023-03-02T09:03:00Z">
          <w:r w:rsidR="002B13C4" w:rsidDel="0067239E">
            <w:rPr>
              <w:rFonts w:ascii="Times New Roman" w:hAnsi="Times New Roman" w:cs="Times New Roman"/>
              <w:color w:val="000000" w:themeColor="text1"/>
            </w:rPr>
            <w:delText>underlying the computation</w:delText>
          </w:r>
        </w:del>
        <w:r w:rsidR="002B13C4">
          <w:rPr>
            <w:rFonts w:ascii="Times New Roman" w:hAnsi="Times New Roman" w:cs="Times New Roman"/>
            <w:color w:val="000000" w:themeColor="text1"/>
          </w:rPr>
          <w:t xml:space="preserve"> </w:t>
        </w:r>
        <w:del w:id="396" w:author="Microsoft Office User" w:date="2023-03-02T09:03:00Z">
          <w:r w:rsidR="002B13C4" w:rsidDel="0067239E">
            <w:rPr>
              <w:rFonts w:ascii="Times New Roman" w:hAnsi="Times New Roman" w:cs="Times New Roman"/>
              <w:color w:val="000000" w:themeColor="text1"/>
            </w:rPr>
            <w:delText xml:space="preserve">of the </w:delText>
          </w:r>
        </w:del>
        <w:r w:rsidR="002B13C4">
          <w:rPr>
            <w:rFonts w:ascii="Times New Roman" w:hAnsi="Times New Roman" w:cs="Times New Roman"/>
            <w:color w:val="000000" w:themeColor="text1"/>
          </w:rPr>
          <w:t>excitatory neuron</w:t>
        </w:r>
      </w:ins>
      <w:ins w:id="397" w:author="Microsoft Office User" w:date="2023-03-02T09:03:00Z">
        <w:r w:rsidR="0067239E">
          <w:rPr>
            <w:rFonts w:ascii="Times New Roman" w:hAnsi="Times New Roman" w:cs="Times New Roman"/>
            <w:color w:val="000000" w:themeColor="text1"/>
          </w:rPr>
          <w:t xml:space="preserve"> computation</w:t>
        </w:r>
      </w:ins>
      <w:ins w:id="398" w:author="Bo Shen" w:date="2023-02-03T17:23:00Z">
        <w:del w:id="399" w:author="Microsoft Office User" w:date="2023-03-02T09:03:00Z">
          <w:r w:rsidR="002B13C4" w:rsidDel="0067239E">
            <w:rPr>
              <w:rFonts w:ascii="Times New Roman" w:hAnsi="Times New Roman" w:cs="Times New Roman"/>
              <w:color w:val="000000" w:themeColor="text1"/>
            </w:rPr>
            <w:delText>s</w:delText>
          </w:r>
        </w:del>
        <w:r w:rsidR="002B13C4">
          <w:rPr>
            <w:rFonts w:ascii="Times New Roman" w:hAnsi="Times New Roman" w:cs="Times New Roman"/>
            <w:color w:val="000000" w:themeColor="text1"/>
          </w:rPr>
          <w:t xml:space="preserve"> </w:t>
        </w:r>
      </w:ins>
      <w:del w:id="400" w:author="Bo Shen" w:date="2023-02-03T17:21:00Z">
        <w:r w:rsidRPr="0060258A" w:rsidDel="00BF0639">
          <w:rPr>
            <w:rFonts w:ascii="Times New Roman" w:hAnsi="Times New Roman" w:cs="Times New Roman"/>
            <w:color w:val="000000" w:themeColor="text1"/>
          </w:rPr>
          <w:delText>When we simulated the LDDM with noise (additive Ornstein-Uhlenbeck noise; see Methods</w:delText>
        </w:r>
        <w:r w:rsidR="002535C9" w:rsidRPr="0060258A" w:rsidDel="00BF0639">
          <w:rPr>
            <w:rFonts w:ascii="Times New Roman" w:hAnsi="Times New Roman" w:cs="Times New Roman"/>
            <w:color w:val="000000" w:themeColor="text1"/>
          </w:rPr>
          <w:delText xml:space="preserve"> for details</w:delText>
        </w:r>
        <w:r w:rsidRPr="0060258A" w:rsidDel="00BF0639">
          <w:rPr>
            <w:rFonts w:ascii="Times New Roman" w:hAnsi="Times New Roman" w:cs="Times New Roman"/>
            <w:color w:val="000000" w:themeColor="text1"/>
          </w:rPr>
          <w:delText>), the model reproduces the characteristic psychometric and chronometric functions that relate choice accuracy and reaction time (RT) to</w:delText>
        </w:r>
        <w:r w:rsidR="00EA7F8D" w:rsidRPr="0060258A" w:rsidDel="00BF0639">
          <w:rPr>
            <w:rFonts w:ascii="Times New Roman" w:hAnsi="Times New Roman" w:cs="Times New Roman"/>
            <w:color w:val="000000" w:themeColor="text1"/>
          </w:rPr>
          <w:delText xml:space="preserve"> </w:delText>
        </w:r>
        <w:r w:rsidRPr="0060258A" w:rsidDel="00BF0639">
          <w:rPr>
            <w:rFonts w:ascii="Times New Roman" w:hAnsi="Times New Roman" w:cs="Times New Roman"/>
            <w:color w:val="000000" w:themeColor="text1"/>
          </w:rPr>
          <w:delText xml:space="preserve">choice difficulty </w:delText>
        </w:r>
      </w:del>
      <w:r w:rsidRPr="0060258A">
        <w:rPr>
          <w:rFonts w:ascii="Times New Roman" w:hAnsi="Times New Roman" w:cs="Times New Roman"/>
          <w:color w:val="000000" w:themeColor="text1"/>
        </w:rPr>
        <w:t>(</w:t>
      </w:r>
      <w:r w:rsidR="00802B88" w:rsidRPr="0060258A">
        <w:rPr>
          <w:rFonts w:ascii="Times New Roman" w:hAnsi="Times New Roman" w:cs="Times New Roman"/>
          <w:b/>
          <w:color w:val="000000" w:themeColor="text1"/>
        </w:rPr>
        <w:t>Fig</w:t>
      </w:r>
      <w:r w:rsidR="00C55754" w:rsidRPr="0060258A">
        <w:rPr>
          <w:rFonts w:ascii="Times New Roman" w:hAnsi="Times New Roman" w:cs="Times New Roman"/>
          <w:b/>
          <w:color w:val="000000" w:themeColor="text1"/>
        </w:rPr>
        <w:t>.</w:t>
      </w:r>
      <w:r w:rsidR="00802B88" w:rsidRPr="0060258A">
        <w:rPr>
          <w:rFonts w:ascii="Times New Roman" w:hAnsi="Times New Roman" w:cs="Times New Roman"/>
          <w:b/>
          <w:color w:val="000000" w:themeColor="text1"/>
        </w:rPr>
        <w:t xml:space="preserve"> </w:t>
      </w:r>
      <w:r w:rsidR="00530A56" w:rsidRPr="0060258A">
        <w:rPr>
          <w:rFonts w:ascii="Times New Roman" w:hAnsi="Times New Roman" w:cs="Times New Roman"/>
          <w:b/>
          <w:color w:val="000000" w:themeColor="text1"/>
        </w:rPr>
        <w:t>5</w:t>
      </w:r>
      <w:r w:rsidR="00802B88"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xml:space="preserve">). </w:t>
      </w:r>
      <w:ins w:id="401" w:author="Microsoft Office User" w:date="2023-03-02T09:06:00Z">
        <w:r w:rsidR="0067239E">
          <w:rPr>
            <w:rFonts w:ascii="Times New Roman" w:hAnsi="Times New Roman" w:cs="Times New Roman"/>
            <w:color w:val="000000" w:themeColor="text1"/>
          </w:rPr>
          <w:t>Prior to the go signal, t</w:t>
        </w:r>
      </w:ins>
      <w:ins w:id="402" w:author="Bo Shen" w:date="2023-02-03T17:25:00Z">
        <w:del w:id="403" w:author="Microsoft Office User" w:date="2023-03-02T09:06:00Z">
          <w:r w:rsidR="002B13C4" w:rsidDel="0067239E">
            <w:rPr>
              <w:rFonts w:ascii="Times New Roman" w:hAnsi="Times New Roman" w:cs="Times New Roman"/>
              <w:color w:val="000000" w:themeColor="text1"/>
            </w:rPr>
            <w:delText>T</w:delText>
          </w:r>
        </w:del>
        <w:r w:rsidR="002B13C4">
          <w:rPr>
            <w:rFonts w:ascii="Times New Roman" w:hAnsi="Times New Roman" w:cs="Times New Roman"/>
            <w:color w:val="000000" w:themeColor="text1"/>
          </w:rPr>
          <w:t xml:space="preserve">he two </w:t>
        </w:r>
      </w:ins>
      <w:ins w:id="404" w:author="Bo Shen" w:date="2023-02-03T17:23:00Z">
        <w:r w:rsidR="002B13C4" w:rsidRPr="002B13C4">
          <w:rPr>
            <w:rFonts w:ascii="Times New Roman" w:hAnsi="Times New Roman" w:cs="Times New Roman"/>
            <w:i/>
            <w:iCs/>
            <w:color w:val="000000" w:themeColor="text1"/>
            <w:rPrChange w:id="405" w:author="Bo Shen" w:date="2023-02-03T17:24:00Z">
              <w:rPr>
                <w:rFonts w:ascii="Times New Roman" w:hAnsi="Times New Roman" w:cs="Times New Roman"/>
                <w:color w:val="000000" w:themeColor="text1"/>
              </w:rPr>
            </w:rPrChange>
          </w:rPr>
          <w:t>G</w:t>
        </w:r>
        <w:r w:rsidR="002B13C4">
          <w:rPr>
            <w:rFonts w:ascii="Times New Roman" w:hAnsi="Times New Roman" w:cs="Times New Roman"/>
            <w:color w:val="000000" w:themeColor="text1"/>
          </w:rPr>
          <w:t xml:space="preserve"> </w:t>
        </w:r>
      </w:ins>
      <w:ins w:id="406" w:author="Bo Shen" w:date="2023-02-03T17:25:00Z">
        <w:r w:rsidR="002B13C4">
          <w:rPr>
            <w:rFonts w:ascii="Times New Roman" w:hAnsi="Times New Roman" w:cs="Times New Roman"/>
            <w:color w:val="000000" w:themeColor="text1"/>
          </w:rPr>
          <w:t>units share the same activity</w:t>
        </w:r>
      </w:ins>
      <w:ins w:id="407" w:author="Microsoft Office User" w:date="2023-03-02T09:07:00Z">
        <w:r w:rsidR="0067239E">
          <w:rPr>
            <w:rFonts w:ascii="Times New Roman" w:hAnsi="Times New Roman" w:cs="Times New Roman"/>
            <w:color w:val="000000" w:themeColor="text1"/>
          </w:rPr>
          <w:t>,</w:t>
        </w:r>
      </w:ins>
      <w:ins w:id="408" w:author="Bo Shen" w:date="2023-02-03T17:25:00Z">
        <w:r w:rsidR="002B13C4">
          <w:rPr>
            <w:rFonts w:ascii="Times New Roman" w:hAnsi="Times New Roman" w:cs="Times New Roman"/>
            <w:color w:val="000000" w:themeColor="text1"/>
          </w:rPr>
          <w:t xml:space="preserve"> </w:t>
        </w:r>
        <w:del w:id="409" w:author="Microsoft Office User" w:date="2023-03-02T09:06:00Z">
          <w:r w:rsidR="002B13C4" w:rsidDel="0067239E">
            <w:rPr>
              <w:rFonts w:ascii="Times New Roman" w:hAnsi="Times New Roman" w:cs="Times New Roman"/>
              <w:color w:val="000000" w:themeColor="text1"/>
            </w:rPr>
            <w:delText xml:space="preserve">before </w:delText>
          </w:r>
        </w:del>
      </w:ins>
      <w:ins w:id="410" w:author="Bo Shen" w:date="2023-02-03T17:26:00Z">
        <w:del w:id="411" w:author="Microsoft Office User" w:date="2023-03-02T09:06:00Z">
          <w:r w:rsidR="002B13C4" w:rsidDel="0067239E">
            <w:rPr>
              <w:rFonts w:ascii="Times New Roman" w:hAnsi="Times New Roman" w:cs="Times New Roman"/>
              <w:color w:val="000000" w:themeColor="text1"/>
            </w:rPr>
            <w:delText xml:space="preserve">the </w:delText>
          </w:r>
        </w:del>
      </w:ins>
      <w:ins w:id="412" w:author="Bo Shen" w:date="2023-02-03T17:32:00Z">
        <w:del w:id="413" w:author="Microsoft Office User" w:date="2023-03-02T09:06:00Z">
          <w:r w:rsidR="00D01211" w:rsidDel="0067239E">
            <w:rPr>
              <w:rFonts w:ascii="Times New Roman" w:hAnsi="Times New Roman" w:cs="Times New Roman"/>
              <w:color w:val="000000" w:themeColor="text1"/>
            </w:rPr>
            <w:delText xml:space="preserve">go signal </w:delText>
          </w:r>
        </w:del>
        <w:r w:rsidR="00D01211">
          <w:rPr>
            <w:rFonts w:ascii="Times New Roman" w:hAnsi="Times New Roman" w:cs="Times New Roman"/>
            <w:color w:val="000000" w:themeColor="text1"/>
          </w:rPr>
          <w:t xml:space="preserve">but </w:t>
        </w:r>
        <w:del w:id="414" w:author="Microsoft Office User" w:date="2023-03-02T09:06:00Z">
          <w:r w:rsidR="00D01211" w:rsidDel="0067239E">
            <w:rPr>
              <w:rFonts w:ascii="Times New Roman" w:hAnsi="Times New Roman" w:cs="Times New Roman"/>
              <w:color w:val="000000" w:themeColor="text1"/>
            </w:rPr>
            <w:delText xml:space="preserve">bifurcate </w:delText>
          </w:r>
        </w:del>
        <w:r w:rsidR="00D01211">
          <w:rPr>
            <w:rFonts w:ascii="Times New Roman" w:hAnsi="Times New Roman" w:cs="Times New Roman"/>
            <w:color w:val="000000" w:themeColor="text1"/>
          </w:rPr>
          <w:t>after</w:t>
        </w:r>
      </w:ins>
      <w:ins w:id="415" w:author="Microsoft Office User" w:date="2023-03-02T09:06:00Z">
        <w:r w:rsidR="0067239E">
          <w:rPr>
            <w:rFonts w:ascii="Times New Roman" w:hAnsi="Times New Roman" w:cs="Times New Roman"/>
            <w:color w:val="000000" w:themeColor="text1"/>
          </w:rPr>
          <w:t xml:space="preserve"> t</w:t>
        </w:r>
      </w:ins>
      <w:ins w:id="416" w:author="Bo Shen" w:date="2023-02-03T17:32:00Z">
        <w:del w:id="417" w:author="Microsoft Office User" w:date="2023-03-02T09:06:00Z">
          <w:r w:rsidR="00D01211" w:rsidDel="0067239E">
            <w:rPr>
              <w:rFonts w:ascii="Times New Roman" w:hAnsi="Times New Roman" w:cs="Times New Roman"/>
              <w:color w:val="000000" w:themeColor="text1"/>
            </w:rPr>
            <w:delText xml:space="preserve"> t</w:delText>
          </w:r>
        </w:del>
        <w:r w:rsidR="00D01211">
          <w:rPr>
            <w:rFonts w:ascii="Times New Roman" w:hAnsi="Times New Roman" w:cs="Times New Roman"/>
            <w:color w:val="000000" w:themeColor="text1"/>
          </w:rPr>
          <w:t xml:space="preserve">he </w:t>
        </w:r>
        <w:proofErr w:type="gramStart"/>
        <w:r w:rsidR="00D01211">
          <w:rPr>
            <w:rFonts w:ascii="Times New Roman" w:hAnsi="Times New Roman" w:cs="Times New Roman"/>
            <w:color w:val="000000" w:themeColor="text1"/>
          </w:rPr>
          <w:t>go</w:t>
        </w:r>
        <w:proofErr w:type="gramEnd"/>
        <w:r w:rsidR="00D01211">
          <w:rPr>
            <w:rFonts w:ascii="Times New Roman" w:hAnsi="Times New Roman" w:cs="Times New Roman"/>
            <w:color w:val="000000" w:themeColor="text1"/>
          </w:rPr>
          <w:t xml:space="preserve"> signal</w:t>
        </w:r>
      </w:ins>
      <w:ins w:id="418" w:author="Microsoft Office User" w:date="2023-03-02T09:07:00Z">
        <w:r w:rsidR="0067239E">
          <w:rPr>
            <w:rFonts w:ascii="Times New Roman" w:hAnsi="Times New Roman" w:cs="Times New Roman"/>
            <w:color w:val="000000" w:themeColor="text1"/>
          </w:rPr>
          <w:t>,</w:t>
        </w:r>
      </w:ins>
      <w:ins w:id="419" w:author="Bo Shen" w:date="2023-02-03T17:32:00Z">
        <w:r w:rsidR="00D01211">
          <w:rPr>
            <w:rFonts w:ascii="Times New Roman" w:hAnsi="Times New Roman" w:cs="Times New Roman"/>
            <w:color w:val="000000" w:themeColor="text1"/>
          </w:rPr>
          <w:t xml:space="preserve"> </w:t>
        </w:r>
      </w:ins>
      <w:ins w:id="420" w:author="Microsoft Office User" w:date="2023-03-02T09:06:00Z">
        <w:r w:rsidR="0067239E">
          <w:rPr>
            <w:rFonts w:ascii="Times New Roman" w:hAnsi="Times New Roman" w:cs="Times New Roman"/>
            <w:color w:val="000000" w:themeColor="text1"/>
          </w:rPr>
          <w:t xml:space="preserve">the </w:t>
        </w:r>
      </w:ins>
      <w:ins w:id="421" w:author="Microsoft Office User" w:date="2023-03-02T09:07:00Z">
        <w:r w:rsidR="0067239E">
          <w:rPr>
            <w:rFonts w:ascii="Times New Roman" w:hAnsi="Times New Roman" w:cs="Times New Roman"/>
            <w:color w:val="000000" w:themeColor="text1"/>
          </w:rPr>
          <w:t xml:space="preserve">activity levels bifurcate </w:t>
        </w:r>
      </w:ins>
      <w:ins w:id="422" w:author="Bo Shen" w:date="2023-02-03T17:32:00Z">
        <w:r w:rsidR="00D01211">
          <w:rPr>
            <w:rFonts w:ascii="Times New Roman" w:hAnsi="Times New Roman" w:cs="Times New Roman"/>
            <w:color w:val="000000" w:themeColor="text1"/>
          </w:rPr>
          <w:t>because of disinhibition.</w:t>
        </w:r>
      </w:ins>
      <w:ins w:id="423" w:author="Bo Shen" w:date="2023-02-03T17:25:00Z">
        <w:r w:rsidR="002B13C4">
          <w:rPr>
            <w:rFonts w:ascii="Times New Roman" w:hAnsi="Times New Roman" w:cs="Times New Roman"/>
            <w:color w:val="000000" w:themeColor="text1"/>
          </w:rPr>
          <w:t xml:space="preserve"> </w:t>
        </w:r>
      </w:ins>
      <w:ins w:id="424" w:author="Microsoft Office User" w:date="2023-03-02T09:08:00Z">
        <w:r w:rsidR="00931742">
          <w:rPr>
            <w:rFonts w:ascii="Times New Roman" w:hAnsi="Times New Roman" w:cs="Times New Roman"/>
            <w:color w:val="000000" w:themeColor="text1"/>
          </w:rPr>
          <w:t>In contrast to</w:t>
        </w:r>
      </w:ins>
      <w:ins w:id="425" w:author="Bo Shen" w:date="2023-02-03T17:32:00Z">
        <w:del w:id="426" w:author="Microsoft Office User" w:date="2023-03-02T09:08:00Z">
          <w:r w:rsidR="00A5318E" w:rsidDel="00931742">
            <w:rPr>
              <w:rFonts w:ascii="Times New Roman" w:hAnsi="Times New Roman" w:cs="Times New Roman"/>
              <w:color w:val="000000" w:themeColor="text1"/>
            </w:rPr>
            <w:delText>Diffe</w:delText>
          </w:r>
        </w:del>
        <w:del w:id="427" w:author="Microsoft Office User" w:date="2023-03-02T09:07:00Z">
          <w:r w:rsidR="00A5318E" w:rsidDel="00931742">
            <w:rPr>
              <w:rFonts w:ascii="Times New Roman" w:hAnsi="Times New Roman" w:cs="Times New Roman"/>
              <w:color w:val="000000" w:themeColor="text1"/>
            </w:rPr>
            <w:delText>rent from</w:delText>
          </w:r>
        </w:del>
        <w:r w:rsidR="00A5318E">
          <w:rPr>
            <w:rFonts w:ascii="Times New Roman" w:hAnsi="Times New Roman" w:cs="Times New Roman"/>
            <w:color w:val="000000" w:themeColor="text1"/>
          </w:rPr>
          <w:t xml:space="preserve"> </w:t>
        </w:r>
        <w:r w:rsidR="00A5318E" w:rsidRPr="00A5318E">
          <w:rPr>
            <w:rFonts w:ascii="Times New Roman" w:hAnsi="Times New Roman" w:cs="Times New Roman"/>
            <w:i/>
            <w:iCs/>
            <w:color w:val="000000" w:themeColor="text1"/>
            <w:rPrChange w:id="428" w:author="Bo Shen" w:date="2023-02-03T17:32:00Z">
              <w:rPr>
                <w:rFonts w:ascii="Times New Roman" w:hAnsi="Times New Roman" w:cs="Times New Roman"/>
                <w:color w:val="000000" w:themeColor="text1"/>
              </w:rPr>
            </w:rPrChange>
          </w:rPr>
          <w:t>R</w:t>
        </w:r>
        <w:r w:rsidR="00A5318E">
          <w:rPr>
            <w:rFonts w:ascii="Times New Roman" w:hAnsi="Times New Roman" w:cs="Times New Roman"/>
            <w:color w:val="000000" w:themeColor="text1"/>
          </w:rPr>
          <w:t xml:space="preserve"> units, the </w:t>
        </w:r>
        <w:r w:rsidR="00A5318E" w:rsidRPr="00A5318E">
          <w:rPr>
            <w:rFonts w:ascii="Times New Roman" w:hAnsi="Times New Roman" w:cs="Times New Roman"/>
            <w:i/>
            <w:iCs/>
            <w:color w:val="000000" w:themeColor="text1"/>
            <w:rPrChange w:id="429" w:author="Bo Shen" w:date="2023-02-03T17:32:00Z">
              <w:rPr>
                <w:rFonts w:ascii="Times New Roman" w:hAnsi="Times New Roman" w:cs="Times New Roman"/>
                <w:color w:val="000000" w:themeColor="text1"/>
              </w:rPr>
            </w:rPrChange>
          </w:rPr>
          <w:t>G</w:t>
        </w:r>
        <w:r w:rsidR="00A5318E">
          <w:rPr>
            <w:rFonts w:ascii="Times New Roman" w:hAnsi="Times New Roman" w:cs="Times New Roman"/>
            <w:color w:val="000000" w:themeColor="text1"/>
          </w:rPr>
          <w:t xml:space="preserve"> unit </w:t>
        </w:r>
      </w:ins>
      <w:ins w:id="430" w:author="Bo Shen" w:date="2023-02-03T17:34:00Z">
        <w:r w:rsidR="00705541">
          <w:rPr>
            <w:rFonts w:ascii="Times New Roman" w:hAnsi="Times New Roman" w:cs="Times New Roman"/>
            <w:color w:val="000000" w:themeColor="text1"/>
          </w:rPr>
          <w:t>in the sub-circuit receivi</w:t>
        </w:r>
      </w:ins>
      <w:ins w:id="431" w:author="Bo Shen" w:date="2023-02-03T17:35:00Z">
        <w:r w:rsidR="00705541">
          <w:rPr>
            <w:rFonts w:ascii="Times New Roman" w:hAnsi="Times New Roman" w:cs="Times New Roman"/>
            <w:color w:val="000000" w:themeColor="text1"/>
          </w:rPr>
          <w:t xml:space="preserve">ng </w:t>
        </w:r>
      </w:ins>
      <w:ins w:id="432" w:author="Bo Shen" w:date="2023-02-03T17:32:00Z">
        <w:r w:rsidR="00A5318E">
          <w:rPr>
            <w:rFonts w:ascii="Times New Roman" w:hAnsi="Times New Roman" w:cs="Times New Roman"/>
            <w:color w:val="000000" w:themeColor="text1"/>
          </w:rPr>
          <w:t>stron</w:t>
        </w:r>
      </w:ins>
      <w:ins w:id="433" w:author="Bo Shen" w:date="2023-02-03T17:33:00Z">
        <w:r w:rsidR="00A5318E">
          <w:rPr>
            <w:rFonts w:ascii="Times New Roman" w:hAnsi="Times New Roman" w:cs="Times New Roman"/>
            <w:color w:val="000000" w:themeColor="text1"/>
          </w:rPr>
          <w:t>ger input</w:t>
        </w:r>
        <w:r w:rsidR="00705541">
          <w:rPr>
            <w:rFonts w:ascii="Times New Roman" w:hAnsi="Times New Roman" w:cs="Times New Roman"/>
            <w:color w:val="000000" w:themeColor="text1"/>
          </w:rPr>
          <w:t xml:space="preserve"> show</w:t>
        </w:r>
      </w:ins>
      <w:ins w:id="434" w:author="Microsoft Office User" w:date="2023-03-02T09:08:00Z">
        <w:r w:rsidR="00931742">
          <w:rPr>
            <w:rFonts w:ascii="Times New Roman" w:hAnsi="Times New Roman" w:cs="Times New Roman"/>
            <w:color w:val="000000" w:themeColor="text1"/>
          </w:rPr>
          <w:t>s</w:t>
        </w:r>
      </w:ins>
      <w:ins w:id="435" w:author="Bo Shen" w:date="2023-02-03T17:33:00Z">
        <w:r w:rsidR="00705541">
          <w:rPr>
            <w:rFonts w:ascii="Times New Roman" w:hAnsi="Times New Roman" w:cs="Times New Roman"/>
            <w:color w:val="000000" w:themeColor="text1"/>
          </w:rPr>
          <w:t xml:space="preserve"> lower activit</w:t>
        </w:r>
      </w:ins>
      <w:ins w:id="436" w:author="Bo Shen" w:date="2023-02-03T17:35:00Z">
        <w:r w:rsidR="00705541">
          <w:rPr>
            <w:rFonts w:ascii="Times New Roman" w:hAnsi="Times New Roman" w:cs="Times New Roman"/>
            <w:color w:val="000000" w:themeColor="text1"/>
          </w:rPr>
          <w:t>y</w:t>
        </w:r>
      </w:ins>
      <w:ins w:id="437" w:author="Bo Shen" w:date="2023-02-03T17:33:00Z">
        <w:r w:rsidR="00705541">
          <w:rPr>
            <w:rFonts w:ascii="Times New Roman" w:hAnsi="Times New Roman" w:cs="Times New Roman"/>
            <w:color w:val="000000" w:themeColor="text1"/>
          </w:rPr>
          <w:t xml:space="preserve">, </w:t>
        </w:r>
      </w:ins>
      <w:ins w:id="438" w:author="Bo Shen" w:date="2023-02-03T17:35:00Z">
        <w:r w:rsidR="00705541">
          <w:rPr>
            <w:rFonts w:ascii="Times New Roman" w:hAnsi="Times New Roman" w:cs="Times New Roman"/>
            <w:color w:val="000000" w:themeColor="text1"/>
          </w:rPr>
          <w:t xml:space="preserve">indicating a stronger disinhibition </w:t>
        </w:r>
      </w:ins>
      <w:ins w:id="439" w:author="Microsoft Office User" w:date="2023-03-02T09:08:00Z">
        <w:r w:rsidR="00931742">
          <w:rPr>
            <w:rFonts w:ascii="Times New Roman" w:hAnsi="Times New Roman" w:cs="Times New Roman"/>
            <w:color w:val="000000" w:themeColor="text1"/>
          </w:rPr>
          <w:t>of</w:t>
        </w:r>
      </w:ins>
      <w:ins w:id="440" w:author="Bo Shen" w:date="2023-02-03T17:35:00Z">
        <w:del w:id="441" w:author="Microsoft Office User" w:date="2023-03-02T09:08:00Z">
          <w:r w:rsidR="00705541" w:rsidDel="00931742">
            <w:rPr>
              <w:rFonts w:ascii="Times New Roman" w:hAnsi="Times New Roman" w:cs="Times New Roman"/>
              <w:color w:val="000000" w:themeColor="text1"/>
            </w:rPr>
            <w:delText xml:space="preserve">from </w:delText>
          </w:r>
          <w:r w:rsidR="00705541" w:rsidRPr="00705541" w:rsidDel="00931742">
            <w:rPr>
              <w:rFonts w:ascii="Times New Roman" w:hAnsi="Times New Roman" w:cs="Times New Roman"/>
              <w:i/>
              <w:iCs/>
              <w:color w:val="000000" w:themeColor="text1"/>
              <w:rPrChange w:id="442" w:author="Bo Shen" w:date="2023-02-03T17:35:00Z">
                <w:rPr>
                  <w:rFonts w:ascii="Times New Roman" w:hAnsi="Times New Roman" w:cs="Times New Roman"/>
                  <w:color w:val="000000" w:themeColor="text1"/>
                </w:rPr>
              </w:rPrChange>
            </w:rPr>
            <w:delText>D</w:delText>
          </w:r>
          <w:r w:rsidR="00705541" w:rsidDel="00931742">
            <w:rPr>
              <w:rFonts w:ascii="Times New Roman" w:hAnsi="Times New Roman" w:cs="Times New Roman"/>
              <w:color w:val="000000" w:themeColor="text1"/>
            </w:rPr>
            <w:delText xml:space="preserve"> </w:delText>
          </w:r>
        </w:del>
      </w:ins>
      <w:ins w:id="443" w:author="Bo Shen" w:date="2023-02-03T17:37:00Z">
        <w:del w:id="444" w:author="Microsoft Office User" w:date="2023-03-02T09:08:00Z">
          <w:r w:rsidR="00803C01" w:rsidDel="00931742">
            <w:rPr>
              <w:rFonts w:ascii="Times New Roman" w:hAnsi="Times New Roman" w:cs="Times New Roman"/>
              <w:color w:val="000000" w:themeColor="text1"/>
            </w:rPr>
            <w:delText>to</w:delText>
          </w:r>
        </w:del>
      </w:ins>
      <w:ins w:id="445" w:author="Bo Shen" w:date="2023-02-03T17:34:00Z">
        <w:del w:id="446" w:author="Microsoft Office User" w:date="2023-03-02T09:08:00Z">
          <w:r w:rsidR="00705541" w:rsidDel="00931742">
            <w:rPr>
              <w:rFonts w:ascii="Times New Roman" w:hAnsi="Times New Roman" w:cs="Times New Roman"/>
              <w:color w:val="000000" w:themeColor="text1"/>
            </w:rPr>
            <w:delText xml:space="preserve"> releas</w:delText>
          </w:r>
        </w:del>
      </w:ins>
      <w:ins w:id="447" w:author="Bo Shen" w:date="2023-02-03T17:37:00Z">
        <w:del w:id="448" w:author="Microsoft Office User" w:date="2023-03-02T09:08:00Z">
          <w:r w:rsidR="00803C01" w:rsidDel="00931742">
            <w:rPr>
              <w:rFonts w:ascii="Times New Roman" w:hAnsi="Times New Roman" w:cs="Times New Roman"/>
              <w:color w:val="000000" w:themeColor="text1"/>
            </w:rPr>
            <w:delText>e</w:delText>
          </w:r>
        </w:del>
      </w:ins>
      <w:ins w:id="449" w:author="Bo Shen" w:date="2023-02-03T17:36:00Z">
        <w:del w:id="450" w:author="Microsoft Office User" w:date="2023-03-02T09:08:00Z">
          <w:r w:rsidR="008579A2" w:rsidDel="00931742">
            <w:rPr>
              <w:rFonts w:ascii="Times New Roman" w:hAnsi="Times New Roman" w:cs="Times New Roman"/>
              <w:color w:val="000000" w:themeColor="text1"/>
            </w:rPr>
            <w:delText xml:space="preserve"> the gain control on</w:delText>
          </w:r>
        </w:del>
      </w:ins>
      <w:ins w:id="451" w:author="Bo Shen" w:date="2023-02-03T17:33:00Z">
        <w:r w:rsidR="00705541">
          <w:rPr>
            <w:rFonts w:ascii="Times New Roman" w:hAnsi="Times New Roman" w:cs="Times New Roman"/>
            <w:color w:val="000000" w:themeColor="text1"/>
          </w:rPr>
          <w:t xml:space="preserve"> </w:t>
        </w:r>
      </w:ins>
      <w:ins w:id="452" w:author="Bo Shen" w:date="2023-02-03T17:34:00Z">
        <w:r w:rsidR="00705541">
          <w:rPr>
            <w:rFonts w:ascii="Times New Roman" w:hAnsi="Times New Roman" w:cs="Times New Roman"/>
            <w:color w:val="000000" w:themeColor="text1"/>
          </w:rPr>
          <w:t>the</w:t>
        </w:r>
      </w:ins>
      <w:ins w:id="453" w:author="Microsoft Office User" w:date="2023-03-02T09:08:00Z">
        <w:r w:rsidR="00931742">
          <w:rPr>
            <w:rFonts w:ascii="Times New Roman" w:hAnsi="Times New Roman" w:cs="Times New Roman"/>
            <w:color w:val="000000" w:themeColor="text1"/>
          </w:rPr>
          <w:t xml:space="preserve"> ass</w:t>
        </w:r>
      </w:ins>
      <w:ins w:id="454" w:author="Microsoft Office User" w:date="2023-03-02T09:09:00Z">
        <w:r w:rsidR="00931742">
          <w:rPr>
            <w:rFonts w:ascii="Times New Roman" w:hAnsi="Times New Roman" w:cs="Times New Roman"/>
            <w:color w:val="000000" w:themeColor="text1"/>
          </w:rPr>
          <w:t>ociated</w:t>
        </w:r>
      </w:ins>
      <w:ins w:id="455" w:author="Bo Shen" w:date="2023-02-03T17:34:00Z">
        <w:r w:rsidR="00705541">
          <w:rPr>
            <w:rFonts w:ascii="Times New Roman" w:hAnsi="Times New Roman" w:cs="Times New Roman"/>
            <w:color w:val="000000" w:themeColor="text1"/>
          </w:rPr>
          <w:t xml:space="preserve"> </w:t>
        </w:r>
        <w:r w:rsidR="00705541" w:rsidRPr="00705541">
          <w:rPr>
            <w:rFonts w:ascii="Times New Roman" w:hAnsi="Times New Roman" w:cs="Times New Roman"/>
            <w:i/>
            <w:iCs/>
            <w:color w:val="000000" w:themeColor="text1"/>
            <w:rPrChange w:id="456" w:author="Bo Shen" w:date="2023-02-03T17:34:00Z">
              <w:rPr>
                <w:rFonts w:ascii="Times New Roman" w:hAnsi="Times New Roman" w:cs="Times New Roman"/>
                <w:color w:val="000000" w:themeColor="text1"/>
              </w:rPr>
            </w:rPrChange>
          </w:rPr>
          <w:t>R</w:t>
        </w:r>
        <w:r w:rsidR="00705541">
          <w:rPr>
            <w:rFonts w:ascii="Times New Roman" w:hAnsi="Times New Roman" w:cs="Times New Roman"/>
            <w:color w:val="000000" w:themeColor="text1"/>
          </w:rPr>
          <w:t xml:space="preserve"> unit.</w:t>
        </w:r>
      </w:ins>
      <w:ins w:id="457" w:author="Microsoft Office User" w:date="2023-03-03T09:42:00Z">
        <w:r w:rsidR="004F71C9">
          <w:rPr>
            <w:rFonts w:ascii="Times New Roman" w:hAnsi="Times New Roman" w:cs="Times New Roman"/>
            <w:color w:val="000000" w:themeColor="text1"/>
          </w:rPr>
          <w:t xml:space="preserve"> Thus, the LDDM exhibits mutual competition that generates WTA selection</w:t>
        </w:r>
      </w:ins>
      <w:ins w:id="458" w:author="Microsoft Office User" w:date="2023-03-03T09:43:00Z">
        <w:r w:rsidR="004F71C9">
          <w:rPr>
            <w:rFonts w:ascii="Times New Roman" w:hAnsi="Times New Roman" w:cs="Times New Roman"/>
            <w:color w:val="000000" w:themeColor="text1"/>
          </w:rPr>
          <w:t xml:space="preserve"> in excitatory neurons, as in </w:t>
        </w:r>
      </w:ins>
      <w:ins w:id="459" w:author="Microsoft Office User" w:date="2023-03-03T09:44:00Z">
        <w:r w:rsidR="004F71C9">
          <w:rPr>
            <w:rFonts w:ascii="Times New Roman" w:hAnsi="Times New Roman" w:cs="Times New Roman"/>
            <w:color w:val="000000" w:themeColor="text1"/>
          </w:rPr>
          <w:t>the existing RNM; this competition is mediated by a novel disinhibit</w:t>
        </w:r>
      </w:ins>
      <w:ins w:id="460" w:author="Microsoft Office User" w:date="2023-03-03T09:45:00Z">
        <w:r w:rsidR="004F71C9">
          <w:rPr>
            <w:rFonts w:ascii="Times New Roman" w:hAnsi="Times New Roman" w:cs="Times New Roman"/>
            <w:color w:val="000000" w:themeColor="text1"/>
          </w:rPr>
          <w:t xml:space="preserve">ory control </w:t>
        </w:r>
        <w:r w:rsidR="006959EF">
          <w:rPr>
            <w:rFonts w:ascii="Times New Roman" w:hAnsi="Times New Roman" w:cs="Times New Roman"/>
            <w:color w:val="000000" w:themeColor="text1"/>
          </w:rPr>
          <w:t xml:space="preserve">through </w:t>
        </w:r>
      </w:ins>
      <w:ins w:id="461" w:author="Microsoft Office User" w:date="2023-03-03T09:46:00Z">
        <w:r w:rsidR="006959EF">
          <w:rPr>
            <w:rFonts w:ascii="Times New Roman" w:hAnsi="Times New Roman" w:cs="Times New Roman"/>
            <w:color w:val="000000" w:themeColor="text1"/>
          </w:rPr>
          <w:t>different interneuron subtypes.</w:t>
        </w:r>
      </w:ins>
      <w:del w:id="462" w:author="Bo Shen" w:date="2023-02-03T17:23:00Z">
        <w:r w:rsidRPr="0060258A" w:rsidDel="002B13C4">
          <w:rPr>
            <w:rFonts w:ascii="Times New Roman" w:hAnsi="Times New Roman" w:cs="Times New Roman"/>
            <w:color w:val="000000" w:themeColor="text1"/>
          </w:rPr>
          <w:delText>Thus, the LDDM exhibits mutual competition that generates WTA selection, and reproduces empirical decision behavior previously described by RNM models</w:delText>
        </w:r>
        <w:r w:rsidR="00DA6B6D" w:rsidRPr="0060258A" w:rsidDel="002B13C4">
          <w:rPr>
            <w:rFonts w:ascii="Times New Roman" w:hAnsi="Times New Roman" w:cs="Times New Roman"/>
            <w:color w:val="000000" w:themeColor="text1"/>
          </w:rPr>
          <w:delText xml:space="preserve"> (</w:delText>
        </w:r>
        <w:r w:rsidR="00DA6B6D" w:rsidRPr="0060258A" w:rsidDel="002B13C4">
          <w:rPr>
            <w:rFonts w:ascii="Times New Roman" w:hAnsi="Times New Roman" w:cs="Times New Roman"/>
            <w:b/>
            <w:color w:val="000000" w:themeColor="text1"/>
          </w:rPr>
          <w:delText>Fig</w:delText>
        </w:r>
        <w:r w:rsidR="00C55754" w:rsidRPr="0060258A" w:rsidDel="002B13C4">
          <w:rPr>
            <w:rFonts w:ascii="Times New Roman" w:hAnsi="Times New Roman" w:cs="Times New Roman"/>
            <w:b/>
            <w:color w:val="000000" w:themeColor="text1"/>
          </w:rPr>
          <w:delText>.</w:delText>
        </w:r>
        <w:r w:rsidR="00DA6B6D" w:rsidRPr="0060258A" w:rsidDel="002B13C4">
          <w:rPr>
            <w:rFonts w:ascii="Times New Roman" w:hAnsi="Times New Roman" w:cs="Times New Roman"/>
            <w:b/>
            <w:color w:val="000000" w:themeColor="text1"/>
          </w:rPr>
          <w:delText xml:space="preserve"> 5A</w:delText>
        </w:r>
        <w:r w:rsidR="00DA6B6D" w:rsidRPr="0060258A" w:rsidDel="002B13C4">
          <w:rPr>
            <w:rFonts w:ascii="Times New Roman" w:hAnsi="Times New Roman" w:cs="Times New Roman"/>
            <w:color w:val="000000" w:themeColor="text1"/>
          </w:rPr>
          <w:delText>, inset)</w:delText>
        </w:r>
        <w:r w:rsidRPr="0060258A" w:rsidDel="002B13C4">
          <w:rPr>
            <w:rFonts w:ascii="Times New Roman" w:hAnsi="Times New Roman" w:cs="Times New Roman"/>
            <w:color w:val="000000" w:themeColor="text1"/>
          </w:rPr>
          <w:delText xml:space="preserve">. </w:delText>
        </w:r>
      </w:del>
    </w:p>
    <w:p w14:paraId="7A710A29" w14:textId="77777777" w:rsidR="000345EA" w:rsidRPr="0060258A" w:rsidRDefault="000345EA" w:rsidP="00886C3F">
      <w:pPr>
        <w:spacing w:line="480" w:lineRule="auto"/>
        <w:jc w:val="both"/>
        <w:rPr>
          <w:rFonts w:ascii="Times New Roman" w:hAnsi="Times New Roman" w:cs="Times New Roman"/>
          <w:color w:val="000000" w:themeColor="text1"/>
        </w:rPr>
      </w:pPr>
    </w:p>
    <w:p w14:paraId="5757640F" w14:textId="789B84C3" w:rsidR="00100AD2" w:rsidRPr="0060258A" w:rsidRDefault="00100AD2" w:rsidP="00100AD2">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What features of the LDDM are essential to generate WTA competition? </w:t>
      </w:r>
      <w:ins w:id="463" w:author="Bo Shen" w:date="2023-02-13T11:48:00Z">
        <w:r w:rsidR="004C2E98">
          <w:rPr>
            <w:rFonts w:ascii="Times New Roman" w:hAnsi="Times New Roman" w:cs="Times New Roman"/>
            <w:color w:val="000000" w:themeColor="text1"/>
          </w:rPr>
          <w:t xml:space="preserve">We </w:t>
        </w:r>
      </w:ins>
      <w:ins w:id="464" w:author="Microsoft Office User" w:date="2023-03-02T09:11:00Z">
        <w:r w:rsidR="00931742">
          <w:rPr>
            <w:rFonts w:ascii="Times New Roman" w:hAnsi="Times New Roman" w:cs="Times New Roman"/>
            <w:color w:val="000000" w:themeColor="text1"/>
          </w:rPr>
          <w:t>examined</w:t>
        </w:r>
      </w:ins>
      <w:ins w:id="465" w:author="Bo Shen" w:date="2023-02-13T11:48:00Z">
        <w:del w:id="466" w:author="Microsoft Office User" w:date="2023-03-02T09:11:00Z">
          <w:r w:rsidR="004C2E98" w:rsidDel="00931742">
            <w:rPr>
              <w:rFonts w:ascii="Times New Roman" w:hAnsi="Times New Roman" w:cs="Times New Roman"/>
              <w:color w:val="000000" w:themeColor="text1"/>
            </w:rPr>
            <w:delText>stud</w:delText>
          </w:r>
        </w:del>
      </w:ins>
      <w:ins w:id="467" w:author="Bo Shen" w:date="2023-02-13T11:49:00Z">
        <w:del w:id="468" w:author="Microsoft Office User" w:date="2023-03-02T09:11:00Z">
          <w:r w:rsidR="004C2E98" w:rsidDel="00931742">
            <w:rPr>
              <w:rFonts w:ascii="Times New Roman" w:hAnsi="Times New Roman" w:cs="Times New Roman"/>
              <w:color w:val="000000" w:themeColor="text1"/>
            </w:rPr>
            <w:delText>y</w:delText>
          </w:r>
        </w:del>
      </w:ins>
      <w:ins w:id="469" w:author="Bo Shen" w:date="2023-02-13T11:48:00Z">
        <w:r w:rsidR="004C2E98">
          <w:rPr>
            <w:rFonts w:ascii="Times New Roman" w:hAnsi="Times New Roman" w:cs="Times New Roman"/>
            <w:color w:val="000000" w:themeColor="text1"/>
          </w:rPr>
          <w:t xml:space="preserve"> the </w:t>
        </w:r>
      </w:ins>
      <w:ins w:id="470" w:author="Microsoft Office User" w:date="2023-03-02T09:11:00Z">
        <w:r w:rsidR="00931742">
          <w:rPr>
            <w:rFonts w:ascii="Times New Roman" w:hAnsi="Times New Roman" w:cs="Times New Roman"/>
            <w:color w:val="000000" w:themeColor="text1"/>
          </w:rPr>
          <w:t xml:space="preserve">dynamical </w:t>
        </w:r>
      </w:ins>
      <w:ins w:id="471" w:author="Bo Shen" w:date="2023-02-13T11:48:00Z">
        <w:r w:rsidR="004C2E98">
          <w:rPr>
            <w:rFonts w:ascii="Times New Roman" w:hAnsi="Times New Roman" w:cs="Times New Roman"/>
            <w:color w:val="000000" w:themeColor="text1"/>
          </w:rPr>
          <w:t>propert</w:t>
        </w:r>
      </w:ins>
      <w:ins w:id="472" w:author="Microsoft Office User" w:date="2023-03-02T09:11:00Z">
        <w:r w:rsidR="00931742">
          <w:rPr>
            <w:rFonts w:ascii="Times New Roman" w:hAnsi="Times New Roman" w:cs="Times New Roman"/>
            <w:color w:val="000000" w:themeColor="text1"/>
          </w:rPr>
          <w:t>ies</w:t>
        </w:r>
      </w:ins>
      <w:ins w:id="473" w:author="Bo Shen" w:date="2023-02-13T11:48:00Z">
        <w:del w:id="474" w:author="Microsoft Office User" w:date="2023-03-02T09:11:00Z">
          <w:r w:rsidR="004C2E98" w:rsidDel="00931742">
            <w:rPr>
              <w:rFonts w:ascii="Times New Roman" w:hAnsi="Times New Roman" w:cs="Times New Roman"/>
              <w:color w:val="000000" w:themeColor="text1"/>
            </w:rPr>
            <w:delText>y</w:delText>
          </w:r>
        </w:del>
        <w:r w:rsidR="004C2E98">
          <w:rPr>
            <w:rFonts w:ascii="Times New Roman" w:hAnsi="Times New Roman" w:cs="Times New Roman"/>
            <w:color w:val="000000" w:themeColor="text1"/>
          </w:rPr>
          <w:t xml:space="preserve"> of the system under disinhibition </w:t>
        </w:r>
      </w:ins>
      <w:ins w:id="475" w:author="Bo Shen" w:date="2023-02-13T11:49:00Z">
        <w:r w:rsidR="004C2E98">
          <w:rPr>
            <w:rFonts w:ascii="Times New Roman" w:hAnsi="Times New Roman" w:cs="Times New Roman"/>
            <w:color w:val="000000" w:themeColor="text1"/>
          </w:rPr>
          <w:t xml:space="preserve">by conducting </w:t>
        </w:r>
      </w:ins>
      <w:del w:id="476" w:author="Bo Shen" w:date="2023-02-13T11:49:00Z">
        <w:r w:rsidRPr="0060258A" w:rsidDel="004C2E98">
          <w:rPr>
            <w:rFonts w:ascii="Times New Roman" w:hAnsi="Times New Roman" w:cs="Times New Roman"/>
            <w:color w:val="000000" w:themeColor="text1"/>
          </w:rPr>
          <w:delText xml:space="preserve">As shown in the </w:delText>
        </w:r>
      </w:del>
      <w:r w:rsidRPr="0060258A">
        <w:rPr>
          <w:rFonts w:ascii="Times New Roman" w:hAnsi="Times New Roman" w:cs="Times New Roman"/>
          <w:color w:val="000000" w:themeColor="text1"/>
        </w:rPr>
        <w:t>phase</w:t>
      </w:r>
      <w:ins w:id="477" w:author="Bo Shen" w:date="2023-02-13T11:44:00Z">
        <w:r w:rsidR="001456FC">
          <w:rPr>
            <w:rFonts w:ascii="Times New Roman" w:hAnsi="Times New Roman" w:cs="Times New Roman"/>
            <w:color w:val="000000" w:themeColor="text1"/>
          </w:rPr>
          <w:t xml:space="preserve"> </w:t>
        </w:r>
      </w:ins>
      <w:del w:id="478" w:author="Bo Shen" w:date="2023-02-13T11:44:00Z">
        <w:r w:rsidRPr="0060258A" w:rsidDel="001456FC">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plane analys</w:t>
      </w:r>
      <w:ins w:id="479" w:author="Microsoft Office User" w:date="2023-03-03T09:58:00Z">
        <w:r w:rsidR="006959EF">
          <w:rPr>
            <w:rFonts w:ascii="Times New Roman" w:hAnsi="Times New Roman" w:cs="Times New Roman"/>
            <w:color w:val="000000" w:themeColor="text1"/>
          </w:rPr>
          <w:t>e</w:t>
        </w:r>
      </w:ins>
      <w:del w:id="480" w:author="Microsoft Office User" w:date="2023-03-03T09:58:00Z">
        <w:r w:rsidRPr="0060258A" w:rsidDel="006959EF">
          <w:rPr>
            <w:rFonts w:ascii="Times New Roman" w:hAnsi="Times New Roman" w:cs="Times New Roman"/>
            <w:color w:val="000000" w:themeColor="text1"/>
          </w:rPr>
          <w:delText>i</w:delText>
        </w:r>
      </w:del>
      <w:r w:rsidRPr="0060258A">
        <w:rPr>
          <w:rFonts w:ascii="Times New Roman" w:hAnsi="Times New Roman" w:cs="Times New Roman"/>
          <w:color w:val="000000" w:themeColor="text1"/>
        </w:rPr>
        <w:t>s</w:t>
      </w:r>
      <w:ins w:id="481" w:author="Bo Shen" w:date="2023-02-13T11:49:00Z">
        <w:r w:rsidR="004C2E98">
          <w:rPr>
            <w:rFonts w:ascii="Times New Roman" w:hAnsi="Times New Roman" w:cs="Times New Roman"/>
            <w:color w:val="000000" w:themeColor="text1"/>
          </w:rPr>
          <w:t>.</w:t>
        </w:r>
        <w:r w:rsidR="004C2E98" w:rsidRPr="004C2E98">
          <w:rPr>
            <w:rFonts w:ascii="Times New Roman" w:hAnsi="Times New Roman" w:cs="Times New Roman"/>
            <w:color w:val="000000" w:themeColor="text1"/>
          </w:rPr>
          <w:t xml:space="preserve"> </w:t>
        </w:r>
        <w:r w:rsidR="004C2E98" w:rsidRPr="0060258A">
          <w:rPr>
            <w:rFonts w:ascii="Times New Roman" w:hAnsi="Times New Roman" w:cs="Times New Roman"/>
            <w:color w:val="000000" w:themeColor="text1"/>
          </w:rPr>
          <w:t xml:space="preserve">As shown in </w:t>
        </w:r>
      </w:ins>
      <w:del w:id="482" w:author="Bo Shen" w:date="2023-02-13T11:50:00Z">
        <w:r w:rsidRPr="0060258A" w:rsidDel="004C2E98">
          <w:rPr>
            <w:rFonts w:ascii="Times New Roman" w:hAnsi="Times New Roman" w:cs="Times New Roman"/>
            <w:color w:val="000000" w:themeColor="text1"/>
          </w:rPr>
          <w:delText xml:space="preserve"> (</w:delText>
        </w:r>
      </w:del>
      <w:r w:rsidRPr="0060258A">
        <w:rPr>
          <w:rFonts w:ascii="Times New Roman" w:hAnsi="Times New Roman" w:cs="Times New Roman"/>
          <w:b/>
          <w:color w:val="000000" w:themeColor="text1"/>
        </w:rPr>
        <w:t>Fig. 5C</w:t>
      </w:r>
      <w:del w:id="483" w:author="Bo Shen" w:date="2023-02-13T11:50:00Z">
        <w:r w:rsidRPr="0060258A" w:rsidDel="004C2E98">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the network in the choice regime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on</m:t>
            </m:r>
          </m:sub>
        </m:sSub>
        <m:r>
          <w:rPr>
            <w:rFonts w:ascii="Cambria Math" w:hAnsi="Cambria Math" w:cs="Times New Roman"/>
            <w:color w:val="000000" w:themeColor="text1"/>
          </w:rPr>
          <m:t>=.9</m:t>
        </m:r>
      </m:oMath>
      <w:r w:rsidRPr="0060258A">
        <w:rPr>
          <w:rFonts w:ascii="Times New Roman" w:hAnsi="Times New Roman" w:cs="Times New Roman"/>
          <w:color w:val="000000" w:themeColor="text1"/>
        </w:rPr>
        <w:t xml:space="preserve"> in this example) shows a different configuration of nullcline intersections than the network in the value representation regime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off</m:t>
            </m:r>
          </m:sub>
        </m:sSub>
        <m:r>
          <w:rPr>
            <w:rFonts w:ascii="Cambria Math" w:hAnsi="Cambria Math" w:cs="Times New Roman"/>
            <w:color w:val="000000" w:themeColor="text1"/>
          </w:rPr>
          <m:t>=0</m:t>
        </m:r>
      </m:oMath>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3</w:t>
      </w:r>
      <w:del w:id="484" w:author="Bo Shen" w:date="2023-02-13T11:50:00Z">
        <w:r w:rsidRPr="0060258A" w:rsidDel="004C2E98">
          <w:rPr>
            <w:rFonts w:ascii="Times New Roman" w:hAnsi="Times New Roman" w:cs="Times New Roman"/>
            <w:b/>
            <w:color w:val="000000" w:themeColor="text1"/>
          </w:rPr>
          <w:delText>B</w:delText>
        </w:r>
      </w:del>
      <w:ins w:id="485" w:author="Bo Shen" w:date="2023-02-13T11:50:00Z">
        <w:r w:rsidR="004C2E98">
          <w:rPr>
            <w:rFonts w:ascii="Times New Roman" w:hAnsi="Times New Roman" w:cs="Times New Roman"/>
            <w:b/>
            <w:color w:val="000000" w:themeColor="text1"/>
          </w:rPr>
          <w:t>D</w:t>
        </w:r>
      </w:ins>
      <w:r w:rsidRPr="0060258A">
        <w:rPr>
          <w:rFonts w:ascii="Times New Roman" w:hAnsi="Times New Roman" w:cs="Times New Roman"/>
          <w:color w:val="000000" w:themeColor="text1"/>
        </w:rPr>
        <w:t xml:space="preserve">). Given equal inputs, the nullclines of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intersect at three equilibrium points (left panel in </w:t>
      </w:r>
      <w:r w:rsidRPr="0060258A">
        <w:rPr>
          <w:rFonts w:ascii="Times New Roman" w:hAnsi="Times New Roman" w:cs="Times New Roman"/>
          <w:b/>
          <w:color w:val="000000" w:themeColor="text1"/>
        </w:rPr>
        <w:t>Fig. 5C</w:t>
      </w:r>
      <w:r w:rsidRPr="0060258A">
        <w:rPr>
          <w:rFonts w:ascii="Times New Roman" w:hAnsi="Times New Roman" w:cs="Times New Roman"/>
          <w:color w:val="000000" w:themeColor="text1"/>
        </w:rPr>
        <w:t>)</w:t>
      </w:r>
      <w:r w:rsidR="004D7521" w:rsidRPr="0060258A">
        <w:rPr>
          <w:rFonts w:ascii="Times New Roman" w:hAnsi="Times New Roman" w:cs="Times New Roman"/>
          <w:color w:val="000000" w:themeColor="text1"/>
        </w:rPr>
        <w:t xml:space="preserve">, with </w:t>
      </w:r>
      <w:r w:rsidRPr="0060258A">
        <w:rPr>
          <w:rFonts w:ascii="Times New Roman" w:hAnsi="Times New Roman" w:cs="Times New Roman"/>
          <w:color w:val="000000" w:themeColor="text1"/>
        </w:rPr>
        <w:t>the central point unstable</w:t>
      </w:r>
      <w:r w:rsidR="004D7521" w:rsidRPr="0060258A">
        <w:rPr>
          <w:rFonts w:ascii="Times New Roman" w:hAnsi="Times New Roman" w:cs="Times New Roman"/>
          <w:color w:val="000000" w:themeColor="text1"/>
        </w:rPr>
        <w:t xml:space="preserve"> and</w:t>
      </w:r>
      <w:r w:rsidRPr="0060258A">
        <w:rPr>
          <w:rFonts w:ascii="Times New Roman" w:hAnsi="Times New Roman" w:cs="Times New Roman"/>
          <w:color w:val="000000" w:themeColor="text1"/>
        </w:rPr>
        <w:t xml:space="preserve"> the two peripheral points stable. Thus, given an initial configuration of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activities (</w:t>
      </w:r>
      <w:del w:id="486" w:author="Bo Shen" w:date="2023-02-13T11:51:00Z">
        <w:r w:rsidRPr="0060258A" w:rsidDel="004C2E98">
          <w:rPr>
            <w:rFonts w:ascii="Times New Roman" w:hAnsi="Times New Roman" w:cs="Times New Roman"/>
            <w:color w:val="000000" w:themeColor="text1"/>
          </w:rPr>
          <w:delText xml:space="preserve">in </w:delText>
        </w:r>
      </w:del>
      <w:ins w:id="487" w:author="Bo Shen" w:date="2023-02-13T11:51:00Z">
        <w:r w:rsidR="004C2E98">
          <w:rPr>
            <w:rFonts w:ascii="Times New Roman" w:hAnsi="Times New Roman" w:cs="Times New Roman"/>
            <w:color w:val="000000" w:themeColor="text1"/>
          </w:rPr>
          <w:t>with</w:t>
        </w:r>
        <w:r w:rsidR="004C2E98"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the presence of noise), the system will </w:t>
      </w:r>
      <w:r w:rsidRPr="0060258A">
        <w:rPr>
          <w:rFonts w:ascii="Times New Roman" w:hAnsi="Times New Roman" w:cs="Times New Roman"/>
          <w:color w:val="000000" w:themeColor="text1"/>
        </w:rPr>
        <w:lastRenderedPageBreak/>
        <w:t xml:space="preserve">converge to the </w:t>
      </w:r>
      <w:r w:rsidR="004D7521" w:rsidRPr="0060258A">
        <w:rPr>
          <w:rFonts w:ascii="Times New Roman" w:hAnsi="Times New Roman" w:cs="Times New Roman"/>
          <w:color w:val="000000" w:themeColor="text1"/>
        </w:rPr>
        <w:t xml:space="preserve">closer peripheral </w:t>
      </w:r>
      <w:r w:rsidRPr="0060258A">
        <w:rPr>
          <w:rFonts w:ascii="Times New Roman" w:hAnsi="Times New Roman" w:cs="Times New Roman"/>
          <w:color w:val="000000" w:themeColor="text1"/>
        </w:rPr>
        <w:t xml:space="preserve">attractor (see example activity traces in blue and red thin lines) and implement WTA competition. Given </w:t>
      </w:r>
      <w:r w:rsidR="004D7521" w:rsidRPr="0060258A">
        <w:rPr>
          <w:rFonts w:ascii="Times New Roman" w:hAnsi="Times New Roman" w:cs="Times New Roman"/>
          <w:color w:val="000000" w:themeColor="text1"/>
        </w:rPr>
        <w:t xml:space="preserve">moderately </w:t>
      </w:r>
      <w:r w:rsidRPr="0060258A">
        <w:rPr>
          <w:rFonts w:ascii="Times New Roman" w:hAnsi="Times New Roman" w:cs="Times New Roman"/>
          <w:color w:val="000000" w:themeColor="text1"/>
        </w:rPr>
        <w:t xml:space="preserve">unequal inputs, the basin of attraction is biased towards the side with higher input, resulting in a higher probability falling into the side with higher input (middle panel in </w:t>
      </w:r>
      <w:r w:rsidRPr="0060258A">
        <w:rPr>
          <w:rFonts w:ascii="Times New Roman" w:hAnsi="Times New Roman" w:cs="Times New Roman"/>
          <w:b/>
          <w:color w:val="000000" w:themeColor="text1"/>
        </w:rPr>
        <w:t>Fig. 5C</w:t>
      </w:r>
      <w:r w:rsidRPr="0060258A">
        <w:rPr>
          <w:rFonts w:ascii="Times New Roman" w:hAnsi="Times New Roman" w:cs="Times New Roman"/>
          <w:color w:val="000000" w:themeColor="text1"/>
        </w:rPr>
        <w:t xml:space="preserve">). When inputs are </w:t>
      </w:r>
      <w:r w:rsidR="004D7521" w:rsidRPr="0060258A">
        <w:rPr>
          <w:rFonts w:ascii="Times New Roman" w:hAnsi="Times New Roman" w:cs="Times New Roman"/>
          <w:color w:val="000000" w:themeColor="text1"/>
        </w:rPr>
        <w:t xml:space="preserve">extremely </w:t>
      </w:r>
      <w:r w:rsidRPr="0060258A">
        <w:rPr>
          <w:rFonts w:ascii="Times New Roman" w:hAnsi="Times New Roman" w:cs="Times New Roman"/>
          <w:color w:val="000000" w:themeColor="text1"/>
        </w:rPr>
        <w:t>unequal, the stable equilibrium in the middle of the basin and the unstable equilibrium point associated with weaker input no longer exist, leaving only the attractor associated with stronger input (</w:t>
      </w:r>
      <w:r w:rsidRPr="0060258A">
        <w:rPr>
          <w:rFonts w:ascii="Times New Roman" w:hAnsi="Times New Roman" w:cs="Times New Roman"/>
          <w:b/>
          <w:color w:val="000000" w:themeColor="text1"/>
        </w:rPr>
        <w:t>Fig. 5C</w:t>
      </w:r>
      <w:r w:rsidRPr="0060258A">
        <w:rPr>
          <w:rFonts w:ascii="Times New Roman" w:hAnsi="Times New Roman" w:cs="Times New Roman"/>
          <w:color w:val="000000" w:themeColor="text1"/>
        </w:rPr>
        <w:t xml:space="preserve">, right). Thus, across varying degrees of input coherences, disinhibition drives the LDDM towards a selection of one of the potential choices. This can be seen in </w:t>
      </w:r>
      <w:r w:rsidRPr="0060258A">
        <w:rPr>
          <w:rFonts w:ascii="Times New Roman" w:hAnsi="Times New Roman" w:cs="Times New Roman"/>
          <w:b/>
          <w:color w:val="000000" w:themeColor="text1"/>
        </w:rPr>
        <w:t>Fig. 5D</w:t>
      </w:r>
      <w:r w:rsidRPr="0060258A">
        <w:rPr>
          <w:rFonts w:ascii="Times New Roman" w:hAnsi="Times New Roman" w:cs="Times New Roman"/>
          <w:color w:val="000000" w:themeColor="text1"/>
        </w:rPr>
        <w:t xml:space="preserve"> by viewing the output ratio (</w:t>
      </w:r>
      <m:oMath>
        <m:f>
          <m:fPr>
            <m:ctrlPr>
              <w:rPr>
                <w:rFonts w:ascii="Cambria Math" w:hAnsi="Cambria Math" w:cs="Times New Roman"/>
                <w:i/>
                <w:color w:val="000000" w:themeColor="text1"/>
              </w:rPr>
            </m:ctrlPr>
          </m:fPr>
          <m:num>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num>
          <m:den>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1</m:t>
                </m:r>
              </m:sub>
              <m:sup>
                <m:r>
                  <w:rPr>
                    <w:rFonts w:ascii="Cambria Math" w:hAnsi="Cambria Math" w:cs="Times New Roman"/>
                    <w:color w:val="000000" w:themeColor="text1"/>
                  </w:rPr>
                  <m:t>*</m:t>
                </m:r>
              </m:sup>
            </m:sSubSup>
            <m:r>
              <w:rPr>
                <w:rFonts w:ascii="Cambria Math" w:hAnsi="Cambria Math" w:cs="Times New Roman"/>
                <w:color w:val="000000" w:themeColor="text1"/>
              </w:rPr>
              <m:t>+</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R</m:t>
                </m:r>
              </m:e>
              <m:sub>
                <m:r>
                  <w:rPr>
                    <w:rFonts w:ascii="Cambria Math" w:hAnsi="Cambria Math" w:cs="Times New Roman"/>
                    <w:color w:val="000000" w:themeColor="text1"/>
                  </w:rPr>
                  <m:t>2</m:t>
                </m:r>
              </m:sub>
              <m:sup>
                <m:r>
                  <w:rPr>
                    <w:rFonts w:ascii="Cambria Math" w:hAnsi="Cambria Math" w:cs="Times New Roman"/>
                    <w:color w:val="000000" w:themeColor="text1"/>
                  </w:rPr>
                  <m:t>*</m:t>
                </m:r>
              </m:sup>
            </m:sSubSup>
          </m:den>
        </m:f>
      </m:oMath>
      <w:r w:rsidRPr="0060258A">
        <w:rPr>
          <w:rFonts w:ascii="Times New Roman" w:hAnsi="Times New Roman" w:cs="Times New Roman"/>
          <w:color w:val="000000" w:themeColor="text1"/>
        </w:rPr>
        <w:t>) of the preferred attractor as a function of input ratio (</w:t>
      </w:r>
      <m:oMath>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V</m:t>
                </m:r>
              </m:e>
              <m:sub>
                <m:r>
                  <w:rPr>
                    <w:rFonts w:ascii="Cambria Math" w:hAnsi="Cambria Math" w:cs="Times New Roman"/>
                    <w:color w:val="000000" w:themeColor="text1"/>
                  </w:rPr>
                  <m:t>2</m:t>
                </m:r>
              </m:sub>
            </m:sSub>
          </m:den>
        </m:f>
      </m:oMath>
      <w:r w:rsidRPr="0060258A">
        <w:rPr>
          <w:rFonts w:ascii="Times New Roman" w:hAnsi="Times New Roman" w:cs="Times New Roman"/>
          <w:color w:val="000000" w:themeColor="text1"/>
        </w:rPr>
        <w:t>)</w:t>
      </w:r>
      <w:r w:rsidR="00C543B5" w:rsidRPr="0060258A">
        <w:rPr>
          <w:rFonts w:ascii="Times New Roman" w:hAnsi="Times New Roman" w:cs="Times New Roman"/>
          <w:color w:val="000000" w:themeColor="text1"/>
        </w:rPr>
        <w:t>:</w:t>
      </w:r>
      <w:r w:rsidR="004D7521" w:rsidRPr="0060258A">
        <w:rPr>
          <w:rFonts w:ascii="Times New Roman" w:hAnsi="Times New Roman" w:cs="Times New Roman"/>
          <w:color w:val="000000" w:themeColor="text1"/>
        </w:rPr>
        <w:t xml:space="preserve"> </w:t>
      </w:r>
      <w:r w:rsidR="00C543B5" w:rsidRPr="0060258A">
        <w:rPr>
          <w:rFonts w:ascii="Times New Roman" w:hAnsi="Times New Roman" w:cs="Times New Roman"/>
          <w:color w:val="000000" w:themeColor="text1"/>
        </w:rPr>
        <w:t>under active disinhibition</w:t>
      </w:r>
      <w:r w:rsidR="007E39A6">
        <w:rPr>
          <w:rFonts w:ascii="Times New Roman" w:hAnsi="Times New Roman" w:cs="Times New Roman"/>
          <w:color w:val="000000" w:themeColor="text1"/>
        </w:rPr>
        <w:t xml:space="preserve"> (</w:t>
      </w:r>
      <m:oMath>
        <m:r>
          <w:rPr>
            <w:rFonts w:ascii="Cambria Math" w:hAnsi="Cambria Math" w:cs="Times New Roman"/>
            <w:color w:val="000000" w:themeColor="text1"/>
          </w:rPr>
          <m:t>β=.9</m:t>
        </m:r>
      </m:oMath>
      <w:r w:rsidR="007E39A6">
        <w:rPr>
          <w:rFonts w:ascii="Times New Roman" w:hAnsi="Times New Roman" w:cs="Times New Roman"/>
          <w:color w:val="000000" w:themeColor="text1"/>
        </w:rPr>
        <w:t>)</w:t>
      </w:r>
      <w:r w:rsidR="00C543B5" w:rsidRPr="0060258A">
        <w:rPr>
          <w:rFonts w:ascii="Times New Roman" w:hAnsi="Times New Roman" w:cs="Times New Roman"/>
          <w:color w:val="000000" w:themeColor="text1"/>
        </w:rPr>
        <w:t xml:space="preserve"> we observe</w:t>
      </w:r>
      <w:r w:rsidR="008E5155" w:rsidRPr="0060258A">
        <w:rPr>
          <w:rFonts w:ascii="Times New Roman" w:hAnsi="Times New Roman" w:cs="Times New Roman"/>
          <w:color w:val="000000" w:themeColor="text1"/>
        </w:rPr>
        <w:t xml:space="preserve"> categorical coding (green line), in contrast</w:t>
      </w:r>
      <w:r w:rsidRPr="0060258A">
        <w:rPr>
          <w:rFonts w:ascii="Times New Roman" w:hAnsi="Times New Roman" w:cs="Times New Roman"/>
          <w:color w:val="000000" w:themeColor="text1"/>
        </w:rPr>
        <w:t xml:space="preserve"> </w:t>
      </w:r>
      <w:r w:rsidR="00C543B5" w:rsidRPr="0060258A">
        <w:rPr>
          <w:rFonts w:ascii="Times New Roman" w:hAnsi="Times New Roman" w:cs="Times New Roman"/>
          <w:color w:val="000000" w:themeColor="text1"/>
        </w:rPr>
        <w:t xml:space="preserve">to </w:t>
      </w:r>
      <w:r w:rsidRPr="0060258A">
        <w:rPr>
          <w:rFonts w:ascii="Times New Roman" w:hAnsi="Times New Roman" w:cs="Times New Roman"/>
          <w:color w:val="000000" w:themeColor="text1"/>
        </w:rPr>
        <w:t>inactive disinhibition</w:t>
      </w:r>
      <w:r w:rsidR="007E39A6">
        <w:rPr>
          <w:rFonts w:ascii="Times New Roman" w:hAnsi="Times New Roman" w:cs="Times New Roman"/>
          <w:color w:val="000000" w:themeColor="text1"/>
        </w:rPr>
        <w:t xml:space="preserve"> (</w:t>
      </w:r>
      <m:oMath>
        <m:r>
          <w:rPr>
            <w:rFonts w:ascii="Cambria Math" w:hAnsi="Cambria Math" w:cs="Times New Roman"/>
            <w:color w:val="000000" w:themeColor="text1"/>
          </w:rPr>
          <m:t>β=</m:t>
        </m:r>
        <m:r>
          <w:rPr>
            <w:rFonts w:ascii="Cambria Math" w:hAnsi="Cambria Math" w:cs="Times New Roman"/>
            <w:color w:val="000000" w:themeColor="text1"/>
          </w:rPr>
          <m:t>0</m:t>
        </m:r>
      </m:oMath>
      <w:r w:rsidR="007E39A6">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C543B5" w:rsidRPr="0060258A">
        <w:rPr>
          <w:rFonts w:ascii="Times New Roman" w:hAnsi="Times New Roman" w:cs="Times New Roman"/>
          <w:color w:val="000000" w:themeColor="text1"/>
        </w:rPr>
        <w:t xml:space="preserve">where the output ratio </w:t>
      </w:r>
      <w:r w:rsidRPr="0060258A">
        <w:rPr>
          <w:rFonts w:ascii="Times New Roman" w:hAnsi="Times New Roman" w:cs="Times New Roman" w:hint="eastAsia"/>
          <w:color w:val="000000" w:themeColor="text1"/>
        </w:rPr>
        <w:t>fa</w:t>
      </w:r>
      <w:r w:rsidRPr="0060258A">
        <w:rPr>
          <w:rFonts w:ascii="Times New Roman" w:hAnsi="Times New Roman" w:cs="Times New Roman"/>
          <w:color w:val="000000" w:themeColor="text1"/>
        </w:rPr>
        <w:t xml:space="preserve">ithfully </w:t>
      </w:r>
      <w:r w:rsidRPr="0060258A">
        <w:rPr>
          <w:rFonts w:ascii="Times New Roman" w:hAnsi="Times New Roman" w:cs="Times New Roman" w:hint="eastAsia"/>
          <w:color w:val="000000" w:themeColor="text1"/>
        </w:rPr>
        <w:t>p</w:t>
      </w:r>
      <w:r w:rsidRPr="0060258A">
        <w:rPr>
          <w:rFonts w:ascii="Times New Roman" w:hAnsi="Times New Roman" w:cs="Times New Roman"/>
          <w:color w:val="000000" w:themeColor="text1"/>
        </w:rPr>
        <w:t>reserves the original ratio of inputs (dark line)</w:t>
      </w:r>
      <w:ins w:id="488" w:author="Bo Shen" w:date="2023-03-03T14:46:00Z">
        <w:r w:rsidR="007E39A6">
          <w:rPr>
            <w:rFonts w:ascii="Times New Roman" w:hAnsi="Times New Roman" w:cs="Times New Roman"/>
            <w:color w:val="000000" w:themeColor="text1"/>
          </w:rPr>
          <w:t xml:space="preserve"> (Other parameters used in simulations: </w:t>
        </w:r>
      </w:ins>
      <m:oMath>
        <m:r>
          <w:ins w:id="489" w:author="Bo Shen" w:date="2023-03-03T14:46:00Z">
            <w:rPr>
              <w:rFonts w:ascii="Cambria Math" w:hAnsi="Cambria Math" w:cs="Times New Roman"/>
              <w:color w:val="000000" w:themeColor="text1"/>
            </w:rPr>
            <m:t>α=15</m:t>
          </w:ins>
        </m:r>
      </m:oMath>
      <w:ins w:id="490" w:author="Bo Shen" w:date="2023-03-03T14:46:00Z">
        <w:r w:rsidR="007E39A6">
          <w:rPr>
            <w:rFonts w:ascii="Times New Roman" w:hAnsi="Times New Roman" w:cs="Times New Roman"/>
            <w:color w:val="000000" w:themeColor="text1"/>
          </w:rPr>
          <w:t xml:space="preserve">, </w:t>
        </w:r>
      </w:ins>
      <m:oMath>
        <m:sSub>
          <m:sSubPr>
            <m:ctrlPr>
              <w:ins w:id="491" w:author="Bo Shen" w:date="2023-03-03T14:46:00Z">
                <w:rPr>
                  <w:rFonts w:ascii="Cambria Math" w:hAnsi="Cambria Math" w:cs="Times New Roman"/>
                  <w:i/>
                  <w:color w:val="000000" w:themeColor="text1"/>
                </w:rPr>
              </w:ins>
            </m:ctrlPr>
          </m:sSubPr>
          <m:e>
            <m:r>
              <w:ins w:id="492" w:author="Bo Shen" w:date="2023-03-03T14:46:00Z">
                <w:rPr>
                  <w:rFonts w:ascii="Cambria Math" w:hAnsi="Cambria Math" w:cs="Times New Roman"/>
                  <w:color w:val="000000" w:themeColor="text1"/>
                </w:rPr>
                <m:t>B</m:t>
              </w:ins>
            </m:r>
          </m:e>
          <m:sub>
            <m:r>
              <w:ins w:id="493" w:author="Bo Shen" w:date="2023-03-03T14:46:00Z">
                <w:rPr>
                  <w:rFonts w:ascii="Cambria Math" w:hAnsi="Cambria Math" w:cs="Times New Roman"/>
                  <w:color w:val="000000" w:themeColor="text1"/>
                </w:rPr>
                <m:t>R</m:t>
              </w:ins>
            </m:r>
          </m:sub>
        </m:sSub>
        <m:r>
          <w:ins w:id="494" w:author="Bo Shen" w:date="2023-03-03T14:46:00Z">
            <w:rPr>
              <w:rFonts w:ascii="Cambria Math" w:hAnsi="Cambria Math" w:cs="Times New Roman"/>
              <w:color w:val="000000" w:themeColor="text1"/>
            </w:rPr>
            <m:t>=70</m:t>
          </w:ins>
        </m:r>
      </m:oMath>
      <w:ins w:id="495" w:author="Bo Shen" w:date="2023-03-03T14:46:00Z">
        <w:r w:rsidR="007E39A6">
          <w:rPr>
            <w:rFonts w:ascii="Times New Roman" w:hAnsi="Times New Roman" w:cs="Times New Roman"/>
            <w:color w:val="000000" w:themeColor="text1"/>
          </w:rPr>
          <w:t xml:space="preserve">, </w:t>
        </w:r>
      </w:ins>
      <m:oMath>
        <m:sSub>
          <m:sSubPr>
            <m:ctrlPr>
              <w:ins w:id="496" w:author="Bo Shen" w:date="2023-03-03T14:47:00Z">
                <w:rPr>
                  <w:rFonts w:ascii="Cambria Math" w:hAnsi="Cambria Math" w:cs="Times New Roman"/>
                  <w:i/>
                  <w:color w:val="000000" w:themeColor="text1"/>
                </w:rPr>
              </w:ins>
            </m:ctrlPr>
          </m:sSubPr>
          <m:e>
            <m:r>
              <w:ins w:id="497" w:author="Bo Shen" w:date="2023-03-03T14:47:00Z">
                <w:rPr>
                  <w:rFonts w:ascii="Cambria Math" w:hAnsi="Cambria Math" w:cs="Times New Roman"/>
                  <w:color w:val="000000" w:themeColor="text1"/>
                </w:rPr>
                <m:t>B</m:t>
              </w:ins>
            </m:r>
          </m:e>
          <m:sub>
            <m:r>
              <w:ins w:id="498" w:author="Bo Shen" w:date="2023-03-03T14:47:00Z">
                <w:rPr>
                  <w:rFonts w:ascii="Cambria Math" w:hAnsi="Cambria Math" w:cs="Times New Roman"/>
                  <w:color w:val="000000" w:themeColor="text1"/>
                </w:rPr>
                <m:t>G</m:t>
              </w:ins>
            </m:r>
          </m:sub>
        </m:sSub>
        <m:r>
          <w:ins w:id="499" w:author="Bo Shen" w:date="2023-03-03T14:47:00Z">
            <w:rPr>
              <w:rFonts w:ascii="Cambria Math" w:hAnsi="Cambria Math" w:cs="Times New Roman"/>
              <w:color w:val="000000" w:themeColor="text1"/>
            </w:rPr>
            <m:t>=0</m:t>
          </w:ins>
        </m:r>
      </m:oMath>
      <w:ins w:id="500" w:author="Bo Shen" w:date="2023-03-03T14:47:00Z">
        <w:r w:rsidR="007E39A6">
          <w:rPr>
            <w:rFonts w:ascii="Times New Roman" w:hAnsi="Times New Roman" w:cs="Times New Roman"/>
            <w:color w:val="000000" w:themeColor="text1"/>
          </w:rPr>
          <w:t xml:space="preserve">, </w:t>
        </w:r>
      </w:ins>
      <m:oMath>
        <m:sSub>
          <m:sSubPr>
            <m:ctrlPr>
              <w:ins w:id="501" w:author="Bo Shen" w:date="2023-03-03T14:47:00Z">
                <w:rPr>
                  <w:rFonts w:ascii="Cambria Math" w:hAnsi="Cambria Math" w:cs="Times New Roman"/>
                  <w:i/>
                  <w:color w:val="000000" w:themeColor="text1"/>
                </w:rPr>
              </w:ins>
            </m:ctrlPr>
          </m:sSubPr>
          <m:e>
            <m:r>
              <w:ins w:id="502" w:author="Bo Shen" w:date="2023-03-03T14:47:00Z">
                <w:rPr>
                  <w:rFonts w:ascii="Cambria Math" w:hAnsi="Cambria Math" w:cs="Times New Roman"/>
                  <w:color w:val="000000" w:themeColor="text1"/>
                </w:rPr>
                <m:t>V</m:t>
              </w:ins>
            </m:r>
          </m:e>
          <m:sub>
            <m:r>
              <w:ins w:id="503" w:author="Bo Shen" w:date="2023-03-03T14:47:00Z">
                <w:rPr>
                  <w:rFonts w:ascii="Cambria Math" w:hAnsi="Cambria Math" w:cs="Times New Roman"/>
                  <w:color w:val="000000" w:themeColor="text1"/>
                </w:rPr>
                <m:t>1</m:t>
              </w:ins>
            </m:r>
          </m:sub>
        </m:sSub>
        <m:r>
          <w:ins w:id="504" w:author="Bo Shen" w:date="2023-03-03T14:47:00Z">
            <w:rPr>
              <w:rFonts w:ascii="Cambria Math" w:hAnsi="Cambria Math" w:cs="Times New Roman"/>
              <w:color w:val="000000" w:themeColor="text1"/>
            </w:rPr>
            <m:t>=250</m:t>
          </w:ins>
        </m:r>
        <m:d>
          <m:dPr>
            <m:ctrlPr>
              <w:ins w:id="505" w:author="Bo Shen" w:date="2023-03-03T14:47:00Z">
                <w:rPr>
                  <w:rFonts w:ascii="Cambria Math" w:hAnsi="Cambria Math" w:cs="Times New Roman"/>
                  <w:i/>
                  <w:color w:val="000000" w:themeColor="text1"/>
                </w:rPr>
              </w:ins>
            </m:ctrlPr>
          </m:dPr>
          <m:e>
            <m:r>
              <w:ins w:id="506" w:author="Bo Shen" w:date="2023-03-03T14:47:00Z">
                <w:rPr>
                  <w:rFonts w:ascii="Cambria Math" w:hAnsi="Cambria Math" w:cs="Times New Roman"/>
                  <w:color w:val="000000" w:themeColor="text1"/>
                </w:rPr>
                <m:t>1+</m:t>
              </w:ins>
            </m:r>
            <m:sSup>
              <m:sSupPr>
                <m:ctrlPr>
                  <w:ins w:id="507" w:author="Bo Shen" w:date="2023-03-03T14:47:00Z">
                    <w:rPr>
                      <w:rFonts w:ascii="Cambria Math" w:hAnsi="Cambria Math" w:cs="Times New Roman"/>
                      <w:i/>
                      <w:color w:val="000000" w:themeColor="text1"/>
                    </w:rPr>
                  </w:ins>
                </m:ctrlPr>
              </m:sSupPr>
              <m:e>
                <m:r>
                  <w:ins w:id="508" w:author="Bo Shen" w:date="2023-03-03T14:47:00Z">
                    <w:rPr>
                      <w:rFonts w:ascii="Cambria Math" w:hAnsi="Cambria Math" w:cs="Times New Roman"/>
                      <w:color w:val="000000" w:themeColor="text1"/>
                    </w:rPr>
                    <m:t>c</m:t>
                  </w:ins>
                </m:r>
              </m:e>
              <m:sup>
                <m:r>
                  <w:ins w:id="509" w:author="Bo Shen" w:date="2023-03-03T14:47:00Z">
                    <w:rPr>
                      <w:rFonts w:ascii="Cambria Math" w:hAnsi="Cambria Math" w:cs="Times New Roman"/>
                      <w:color w:val="000000" w:themeColor="text1"/>
                    </w:rPr>
                    <m:t>'</m:t>
                  </w:ins>
                </m:r>
              </m:sup>
            </m:sSup>
          </m:e>
        </m:d>
      </m:oMath>
      <w:ins w:id="510" w:author="Bo Shen" w:date="2023-03-03T14:47:00Z">
        <w:r w:rsidR="007E39A6">
          <w:rPr>
            <w:rFonts w:ascii="Times New Roman" w:hAnsi="Times New Roman" w:cs="Times New Roman"/>
            <w:color w:val="000000" w:themeColor="text1"/>
          </w:rPr>
          <w:t xml:space="preserve">, </w:t>
        </w:r>
      </w:ins>
      <m:oMath>
        <m:sSub>
          <m:sSubPr>
            <m:ctrlPr>
              <w:ins w:id="511" w:author="Bo Shen" w:date="2023-03-03T14:47:00Z">
                <w:rPr>
                  <w:rFonts w:ascii="Cambria Math" w:hAnsi="Cambria Math" w:cs="Times New Roman"/>
                  <w:i/>
                  <w:color w:val="000000" w:themeColor="text1"/>
                </w:rPr>
              </w:ins>
            </m:ctrlPr>
          </m:sSubPr>
          <m:e>
            <m:r>
              <w:ins w:id="512" w:author="Bo Shen" w:date="2023-03-03T14:47:00Z">
                <w:rPr>
                  <w:rFonts w:ascii="Cambria Math" w:hAnsi="Cambria Math" w:cs="Times New Roman"/>
                  <w:color w:val="000000" w:themeColor="text1"/>
                </w:rPr>
                <m:t>V</m:t>
              </w:ins>
            </m:r>
          </m:e>
          <m:sub>
            <m:r>
              <w:ins w:id="513" w:author="Bo Shen" w:date="2023-03-03T14:48:00Z">
                <w:rPr>
                  <w:rFonts w:ascii="Cambria Math" w:hAnsi="Cambria Math" w:cs="Times New Roman"/>
                  <w:color w:val="000000" w:themeColor="text1"/>
                </w:rPr>
                <m:t>2</m:t>
              </w:ins>
            </m:r>
          </m:sub>
        </m:sSub>
        <m:r>
          <w:ins w:id="514" w:author="Bo Shen" w:date="2023-03-03T14:47:00Z">
            <w:rPr>
              <w:rFonts w:ascii="Cambria Math" w:hAnsi="Cambria Math" w:cs="Times New Roman"/>
              <w:color w:val="000000" w:themeColor="text1"/>
            </w:rPr>
            <m:t>=250</m:t>
          </w:ins>
        </m:r>
        <m:d>
          <m:dPr>
            <m:ctrlPr>
              <w:ins w:id="515" w:author="Bo Shen" w:date="2023-03-03T14:47:00Z">
                <w:rPr>
                  <w:rFonts w:ascii="Cambria Math" w:hAnsi="Cambria Math" w:cs="Times New Roman"/>
                  <w:i/>
                  <w:color w:val="000000" w:themeColor="text1"/>
                </w:rPr>
              </w:ins>
            </m:ctrlPr>
          </m:dPr>
          <m:e>
            <m:r>
              <w:ins w:id="516" w:author="Bo Shen" w:date="2023-03-03T14:47:00Z">
                <w:rPr>
                  <w:rFonts w:ascii="Cambria Math" w:hAnsi="Cambria Math" w:cs="Times New Roman"/>
                  <w:color w:val="000000" w:themeColor="text1"/>
                </w:rPr>
                <m:t>1</m:t>
              </w:ins>
            </m:r>
            <m:r>
              <w:ins w:id="517" w:author="Bo Shen" w:date="2023-03-03T14:48:00Z">
                <w:rPr>
                  <w:rFonts w:ascii="Cambria Math" w:hAnsi="Cambria Math" w:cs="Times New Roman"/>
                  <w:color w:val="000000" w:themeColor="text1"/>
                </w:rPr>
                <m:t>-</m:t>
              </w:ins>
            </m:r>
            <m:sSup>
              <m:sSupPr>
                <m:ctrlPr>
                  <w:ins w:id="518" w:author="Bo Shen" w:date="2023-03-03T14:47:00Z">
                    <w:rPr>
                      <w:rFonts w:ascii="Cambria Math" w:hAnsi="Cambria Math" w:cs="Times New Roman"/>
                      <w:i/>
                      <w:color w:val="000000" w:themeColor="text1"/>
                    </w:rPr>
                  </w:ins>
                </m:ctrlPr>
              </m:sSupPr>
              <m:e>
                <m:r>
                  <w:ins w:id="519" w:author="Bo Shen" w:date="2023-03-03T14:47:00Z">
                    <w:rPr>
                      <w:rFonts w:ascii="Cambria Math" w:hAnsi="Cambria Math" w:cs="Times New Roman"/>
                      <w:color w:val="000000" w:themeColor="text1"/>
                    </w:rPr>
                    <m:t>c</m:t>
                  </w:ins>
                </m:r>
              </m:e>
              <m:sup>
                <m:r>
                  <w:ins w:id="520" w:author="Bo Shen" w:date="2023-03-03T14:47:00Z">
                    <w:rPr>
                      <w:rFonts w:ascii="Cambria Math" w:hAnsi="Cambria Math" w:cs="Times New Roman"/>
                      <w:color w:val="000000" w:themeColor="text1"/>
                    </w:rPr>
                    <m:t>'</m:t>
                  </w:ins>
                </m:r>
              </m:sup>
            </m:sSup>
          </m:e>
        </m:d>
      </m:oMath>
      <w:ins w:id="521" w:author="Bo Shen" w:date="2023-03-03T14:48:00Z">
        <w:r w:rsidR="007E39A6">
          <w:rPr>
            <w:rFonts w:ascii="Times New Roman" w:hAnsi="Times New Roman" w:cs="Times New Roman"/>
            <w:color w:val="000000" w:themeColor="text1"/>
          </w:rPr>
          <w:t xml:space="preserve">, </w:t>
        </w:r>
      </w:ins>
      <w:ins w:id="522" w:author="Bo Shen" w:date="2023-03-03T14:49:00Z">
        <w:r w:rsidR="00E64C79">
          <w:rPr>
            <w:rFonts w:ascii="Times New Roman" w:hAnsi="Times New Roman" w:cs="Times New Roman"/>
            <w:color w:val="000000" w:themeColor="text1"/>
          </w:rPr>
          <w:t xml:space="preserve">and </w:t>
        </w:r>
      </w:ins>
      <m:oMath>
        <m:sSub>
          <m:sSubPr>
            <m:ctrlPr>
              <w:ins w:id="523" w:author="Bo Shen" w:date="2023-03-03T14:49:00Z">
                <w:rPr>
                  <w:rFonts w:ascii="Cambria Math" w:hAnsi="Cambria Math" w:cs="Times New Roman"/>
                  <w:i/>
                  <w:color w:val="000000" w:themeColor="text1"/>
                </w:rPr>
              </w:ins>
            </m:ctrlPr>
          </m:sSubPr>
          <m:e>
            <m:r>
              <w:ins w:id="524" w:author="Bo Shen" w:date="2023-03-03T14:49:00Z">
                <w:rPr>
                  <w:rFonts w:ascii="Cambria Math" w:hAnsi="Cambria Math" w:cs="Times New Roman"/>
                  <w:color w:val="000000" w:themeColor="text1"/>
                </w:rPr>
                <m:t>ω</m:t>
              </w:ins>
            </m:r>
          </m:e>
          <m:sub>
            <m:r>
              <w:ins w:id="525" w:author="Bo Shen" w:date="2023-03-03T14:49:00Z">
                <w:rPr>
                  <w:rFonts w:ascii="Cambria Math" w:hAnsi="Cambria Math" w:cs="Times New Roman"/>
                  <w:color w:val="000000" w:themeColor="text1"/>
                </w:rPr>
                <m:t>ij</m:t>
              </w:ins>
            </m:r>
          </m:sub>
        </m:sSub>
        <m:r>
          <w:ins w:id="526" w:author="Bo Shen" w:date="2023-03-03T14:49:00Z">
            <w:rPr>
              <w:rFonts w:ascii="Cambria Math" w:hAnsi="Cambria Math" w:cs="Times New Roman"/>
              <w:color w:val="000000" w:themeColor="text1"/>
            </w:rPr>
            <m:t>=1</m:t>
          </w:ins>
        </m:r>
      </m:oMath>
      <w:ins w:id="527" w:author="Bo Shen" w:date="2023-03-03T14:46:00Z">
        <w:r w:rsidR="007E39A6">
          <w:rPr>
            <w:rFonts w:ascii="Times New Roman" w:hAnsi="Times New Roman" w:cs="Times New Roman"/>
            <w:color w:val="000000" w:themeColor="text1"/>
          </w:rPr>
          <w:t>)</w:t>
        </w:r>
      </w:ins>
      <w:r w:rsidR="008E5155" w:rsidRPr="0060258A">
        <w:rPr>
          <w:rFonts w:ascii="Times New Roman" w:hAnsi="Times New Roman" w:cs="Times New Roman"/>
          <w:color w:val="000000" w:themeColor="text1"/>
        </w:rPr>
        <w:t>.</w:t>
      </w:r>
    </w:p>
    <w:p w14:paraId="2050208D" w14:textId="77777777" w:rsidR="00100AD2" w:rsidRPr="0060258A" w:rsidRDefault="00100AD2" w:rsidP="00100AD2">
      <w:pPr>
        <w:spacing w:line="480" w:lineRule="auto"/>
        <w:jc w:val="both"/>
        <w:rPr>
          <w:rFonts w:ascii="Times New Roman" w:hAnsi="Times New Roman" w:cs="Times New Roman"/>
          <w:color w:val="000000" w:themeColor="text1"/>
        </w:rPr>
      </w:pPr>
    </w:p>
    <w:p w14:paraId="21CE250E" w14:textId="77777777" w:rsidR="00A91B43" w:rsidRDefault="00100AD2" w:rsidP="00B26F88">
      <w:pPr>
        <w:spacing w:line="480" w:lineRule="auto"/>
        <w:jc w:val="both"/>
        <w:rPr>
          <w:ins w:id="528" w:author="Bo Shen" w:date="2023-03-01T09:39:00Z"/>
          <w:rFonts w:ascii="Times New Roman" w:hAnsi="Times New Roman" w:cs="Times New Roman"/>
          <w:color w:val="000000" w:themeColor="text1"/>
        </w:rPr>
      </w:pPr>
      <w:r w:rsidRPr="0060258A">
        <w:rPr>
          <w:rFonts w:ascii="Times New Roman" w:hAnsi="Times New Roman" w:cs="Times New Roman"/>
          <w:color w:val="000000" w:themeColor="text1"/>
        </w:rPr>
        <w:t>To understand the operating regimes of the LDDM, we quantified model behavior across the full parameter space defined by recurrent excitation weight (</w:t>
      </w:r>
      <m:oMath>
        <m:r>
          <w:rPr>
            <w:rFonts w:ascii="Cambria Math" w:hAnsi="Cambria Math" w:cs="Times New Roman"/>
            <w:color w:val="000000" w:themeColor="text1"/>
          </w:rPr>
          <m:t>α</m:t>
        </m:r>
      </m:oMath>
      <w:r w:rsidRPr="0060258A">
        <w:rPr>
          <w:rFonts w:ascii="Times New Roman" w:hAnsi="Times New Roman" w:cs="Times New Roman"/>
          <w:color w:val="000000" w:themeColor="text1"/>
        </w:rPr>
        <w:t>) and local disinhibition weight (</w:t>
      </w:r>
      <m:oMath>
        <m:r>
          <w:rPr>
            <w:rFonts w:ascii="Cambria Math" w:hAnsi="Cambria Math" w:cs="Times New Roman"/>
            <w:color w:val="000000" w:themeColor="text1"/>
          </w:rPr>
          <m:t>β</m:t>
        </m:r>
      </m:oMath>
      <w:r w:rsidRPr="0060258A">
        <w:rPr>
          <w:rFonts w:ascii="Times New Roman" w:hAnsi="Times New Roman" w:cs="Times New Roman"/>
          <w:color w:val="000000" w:themeColor="text1"/>
        </w:rPr>
        <w:t>), both of which are critical in determining the properties of the system (see</w:t>
      </w:r>
      <w:r w:rsidR="00375C7B">
        <w:rPr>
          <w:rFonts w:ascii="Times New Roman" w:hAnsi="Times New Roman" w:cs="Times New Roman"/>
          <w:color w:val="000000" w:themeColor="text1"/>
        </w:rPr>
        <w:t xml:space="preserve"> </w:t>
      </w:r>
      <w:r w:rsidR="00375C7B" w:rsidRPr="00375C7B">
        <w:rPr>
          <w:rFonts w:ascii="Times New Roman" w:hAnsi="Times New Roman" w:cs="Times New Roman"/>
          <w:b/>
          <w:color w:val="000000" w:themeColor="text1"/>
        </w:rPr>
        <w:t>Methods</w:t>
      </w:r>
      <w:r w:rsidRPr="0060258A">
        <w:rPr>
          <w:rFonts w:ascii="Times New Roman" w:hAnsi="Times New Roman" w:cs="Times New Roman"/>
          <w:color w:val="000000" w:themeColor="text1"/>
        </w:rPr>
        <w:t xml:space="preserve"> </w:t>
      </w:r>
      <w:r w:rsidRPr="0060258A">
        <w:rPr>
          <w:rFonts w:ascii="Times New Roman" w:hAnsi="Times New Roman" w:cs="Times New Roman"/>
          <w:i/>
          <w:color w:val="000000" w:themeColor="text1"/>
        </w:rPr>
        <w:t>Equilibria and stability analysis of the LDDM</w:t>
      </w:r>
      <w:r w:rsidR="00890C83" w:rsidRPr="00890C83">
        <w:rPr>
          <w:rFonts w:ascii="Times New Roman" w:hAnsi="Times New Roman" w:cs="Times New Roman"/>
          <w:color w:val="000000" w:themeColor="text1"/>
        </w:rPr>
        <w:t xml:space="preserve"> </w:t>
      </w:r>
      <w:r w:rsidR="00890C83">
        <w:rPr>
          <w:rFonts w:ascii="Times New Roman" w:hAnsi="Times New Roman" w:cs="Times New Roman"/>
          <w:color w:val="000000" w:themeColor="text1"/>
        </w:rPr>
        <w:t xml:space="preserve">for </w:t>
      </w:r>
      <w:r w:rsidR="00890C83" w:rsidRPr="0060258A">
        <w:rPr>
          <w:rFonts w:ascii="Times New Roman" w:hAnsi="Times New Roman" w:cs="Times New Roman"/>
          <w:color w:val="000000" w:themeColor="text1"/>
        </w:rPr>
        <w:t>mathematical proof</w:t>
      </w:r>
      <w:r w:rsidRPr="0060258A">
        <w:rPr>
          <w:rFonts w:ascii="Times New Roman" w:hAnsi="Times New Roman" w:cs="Times New Roman"/>
          <w:color w:val="000000" w:themeColor="text1"/>
        </w:rPr>
        <w:t>). Decisions with equivalent inputs are a critical test of WTA behavior, since WTA systems should select an option (stochastically) even in these symmetric scenarios</w:t>
      </w:r>
      <w:ins w:id="529" w:author="Bo Shen" w:date="2023-02-03T16:54:00Z">
        <w:r w:rsidR="00DC37B5">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{"citationID":"nPU1dJE9","properties":{"formattedCitation":"(Furman &amp; Wang, 2008; Lo &amp; Wang, 2006; Wang, 2002; Wong &amp; Wang, 2006)","plainCitation":"(Furman &amp; Wang, 2008; Lo &amp; Wang, 2006; Wang, 2002; Wong &amp; Wang, 2006)","noteIndex":0},"citationItems":[{"id":356,"uris":["http://zotero.org/users/6345545/items/PNJTRKTT"],"itemData":{"id":356,"type":"article-journal","abstract":"Decision making with several choice options is central to cognition. To elucidate the neural mechanisms of such decisions, we investigated a recurrent cortical circuit model in which ﬂuctuating spiking neural dynamics underlie trial-by-trial stochastic decisions. The model encodes a continuous analog stimulus feature and is thus applicable to multiple-choice decisions. Importantly, the continuous network captures similarity between alternatives and possible overlaps in their neural representation. Model simulations accounted for behavioral as well as single-unit neurophysiological data from a recent monkey experiment and revealed testable predictions about the patterns of error rate as a function of the similarity between the correct and actual choices. We also found that the similarity and number of options affect speed and accuracy of responses. A mechanism is proposed for ﬂexible control of speed-accuracy tradeoff, based on a simple top-down signal to the decision circuit that may vary nonmonotonically with the number of choice alternatives.","container-title":"Neuron","DOI":"10.1016/j.neuron.2008.12.003","ISSN":"08966273","issue":"6","journalAbbreviation":"Neuron","language":"en","page":"1153-1168","source":"DOI.org (Crossref)","title":"Similarity Effect and Optimal Control of Multiple-Choice Decision Making","volume":"60","author":[{"family":"Furman","given":"Moran"},{"family":"Wang","given":"Xiao-Jing"}],"issued":{"date-parts":[["2008",12]]}}},{"id":251,"uris":["http://zotero.org/users/6345545/items/JS6EG2TZ"],"itemData":{"id":251,"type":"article-journal","abstract":"Growing evidence from primate neurophysiology and modeling indicates that in reaction time tasks, a perceptual choice is made when the firing rate of a selective cortical neural population reaches a threshold. This raises two questions: what is the neural substrate of the threshold and how can it be adaptively tuned according to behavioral demands? Using a biophysically based network model of spiking neurons, we show that local dynamics in the superior colliculus gives rise to an all-or-none burst response that signals threshold crossing in upstream cortical neurons. Furthermore, the threshold level depends only weakly on the efficacy of the cortico-collicular pathway. In contrast, the threshold and the rate of reward harvest are sensitive to, and hence can be optimally tuned by, the strength of cortico-striatal synapses, which are known to be modifiable by dopamine-dependent plasticity. Our model provides a framework to describe the main computational steps in a reaction time task and suggests that separate brain pathways are critical to the detection and adjustment of a decision threshold.","container-title":"Nature Neuroscience","DOI":"10.1038/nn1722","ISSN":"1546-1726","issue":"7","language":"en","license":"2006 Nature Publishing Group","note":"number: 7\npublisher: Nature Publishing Group","page":"956-963","source":"www.nature.com","title":"Cortico–basal ganglia circuit mechanism for a decision threshold in reaction time tasks","volume":"9","author":[{"family":"Lo","given":"Chung-Chuan"},{"family":"Wang","given":"Xiao-Jing"}],"issued":{"date-parts":[["2006",7]]}}},{"id":359,"uris":["http://zotero.org/users/6345545/items/AEKIVEH9"],"itemData":{"id":359,"type":"article-journal","abstract":"Recent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(Furman &amp; Wang, 2008; Lo &amp; Wang, 2006; Wang, 2002; Wong &amp; Wang, 2006)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we therefore analyzed system behavior under equal value inputs. As shown in </w:t>
      </w:r>
      <w:r w:rsidRPr="0060258A">
        <w:rPr>
          <w:rFonts w:ascii="Times New Roman" w:hAnsi="Times New Roman" w:cs="Times New Roman"/>
          <w:b/>
          <w:color w:val="000000" w:themeColor="text1"/>
        </w:rPr>
        <w:t>Fig. 5E</w:t>
      </w:r>
      <w:r w:rsidRPr="0060258A">
        <w:rPr>
          <w:rFonts w:ascii="Times New Roman" w:hAnsi="Times New Roman" w:cs="Times New Roman"/>
          <w:color w:val="000000" w:themeColor="text1"/>
        </w:rPr>
        <w:t xml:space="preserve">, this analysis revealed two distinct territories corresponding to value representation and WTA operating regimes. The value representation regime generates a unique attractor for normalized value representation but no WTA attractors; in contrast, the WTA regime (induced by a change in </w:t>
      </w:r>
      <m:oMath>
        <m:r>
          <w:rPr>
            <w:rFonts w:ascii="Cambria Math" w:hAnsi="Cambria Math" w:cs="Times New Roman"/>
            <w:color w:val="000000" w:themeColor="text1"/>
          </w:rPr>
          <w:lastRenderedPageBreak/>
          <m:t>β</m:t>
        </m:r>
      </m:oMath>
      <w:r w:rsidRPr="0060258A">
        <w:rPr>
          <w:rFonts w:ascii="Times New Roman" w:hAnsi="Times New Roman" w:cs="Times New Roman"/>
          <w:color w:val="000000" w:themeColor="text1"/>
        </w:rPr>
        <w:t xml:space="preserve">) generates no normalization attractor but instead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1</w:t>
      </w:r>
      <w:r w:rsidRPr="0060258A">
        <w:rPr>
          <w:rFonts w:ascii="Times New Roman" w:hAnsi="Times New Roman" w:cs="Times New Roman"/>
          <w:color w:val="000000" w:themeColor="text1"/>
        </w:rPr>
        <w:t xml:space="preserve"> and </w:t>
      </w:r>
      <w:r w:rsidRPr="0060258A">
        <w:rPr>
          <w:rFonts w:ascii="Times New Roman" w:hAnsi="Times New Roman" w:cs="Times New Roman"/>
          <w:i/>
          <w:color w:val="000000" w:themeColor="text1"/>
        </w:rPr>
        <w:t>R</w:t>
      </w:r>
      <w:r w:rsidRPr="0060258A">
        <w:rPr>
          <w:rFonts w:ascii="Times New Roman" w:hAnsi="Times New Roman" w:cs="Times New Roman"/>
          <w:i/>
          <w:color w:val="000000" w:themeColor="text1"/>
          <w:vertAlign w:val="subscript"/>
        </w:rPr>
        <w:t>2</w:t>
      </w:r>
      <w:r w:rsidRPr="0060258A">
        <w:rPr>
          <w:rFonts w:ascii="Times New Roman" w:hAnsi="Times New Roman" w:cs="Times New Roman"/>
          <w:color w:val="000000" w:themeColor="text1"/>
        </w:rPr>
        <w:t xml:space="preserve"> always diverge into high-contrast </w:t>
      </w:r>
      <w:r w:rsidR="00CF202C" w:rsidRPr="0060258A">
        <w:rPr>
          <w:rFonts w:ascii="Times New Roman" w:hAnsi="Times New Roman" w:cs="Times New Roman"/>
          <w:color w:val="000000" w:themeColor="text1"/>
        </w:rPr>
        <w:t xml:space="preserve">attractors </w:t>
      </w:r>
      <w:r w:rsidRPr="0060258A">
        <w:rPr>
          <w:rFonts w:ascii="Times New Roman" w:hAnsi="Times New Roman" w:cs="Times New Roman"/>
          <w:color w:val="000000" w:themeColor="text1"/>
        </w:rPr>
        <w:t xml:space="preserve">(see </w:t>
      </w:r>
      <w:r w:rsidR="00F53247" w:rsidRPr="00F53247">
        <w:rPr>
          <w:rFonts w:ascii="Times New Roman" w:hAnsi="Times New Roman" w:cs="Times New Roman"/>
          <w:b/>
          <w:color w:val="000000" w:themeColor="text1"/>
        </w:rPr>
        <w:t>Figure 5-figure supplement 1</w:t>
      </w:r>
      <w:r w:rsidR="00CF202C" w:rsidRPr="0060258A">
        <w:rPr>
          <w:rFonts w:ascii="Times New Roman" w:hAnsi="Times New Roman" w:cs="Times New Roman"/>
          <w:color w:val="000000" w:themeColor="text1"/>
        </w:rPr>
        <w:t xml:space="preserve"> </w:t>
      </w:r>
      <w:r w:rsidR="000A71DE">
        <w:rPr>
          <w:rFonts w:ascii="Times New Roman" w:hAnsi="Times New Roman" w:cs="Times New Roman"/>
          <w:color w:val="000000" w:themeColor="text1"/>
        </w:rPr>
        <w:t xml:space="preserve">and </w:t>
      </w:r>
      <w:r w:rsidR="000A71DE" w:rsidRPr="000A71DE">
        <w:rPr>
          <w:rFonts w:ascii="Times New Roman" w:hAnsi="Times New Roman" w:cs="Times New Roman"/>
          <w:b/>
          <w:color w:val="000000" w:themeColor="text1"/>
        </w:rPr>
        <w:t>Methods</w:t>
      </w:r>
      <w:r w:rsidR="000A71DE">
        <w:rPr>
          <w:rFonts w:ascii="Times New Roman" w:hAnsi="Times New Roman" w:cs="Times New Roman"/>
          <w:color w:val="000000" w:themeColor="text1"/>
        </w:rPr>
        <w:t xml:space="preserve"> </w:t>
      </w:r>
      <w:r w:rsidR="008411A0" w:rsidRPr="0060258A">
        <w:rPr>
          <w:rFonts w:ascii="Times New Roman" w:hAnsi="Times New Roman" w:cs="Times New Roman"/>
          <w:i/>
          <w:color w:val="000000" w:themeColor="text1"/>
        </w:rPr>
        <w:t>Equilibria and stability analysis of the LDDM</w:t>
      </w:r>
      <w:r w:rsidR="008411A0" w:rsidRPr="00890C83">
        <w:rPr>
          <w:rFonts w:ascii="Times New Roman" w:hAnsi="Times New Roman" w:cs="Times New Roman"/>
          <w:color w:val="000000" w:themeColor="text1"/>
        </w:rPr>
        <w:t xml:space="preserve"> </w:t>
      </w:r>
      <w:r w:rsidR="00CF202C" w:rsidRPr="0060258A">
        <w:rPr>
          <w:rFonts w:ascii="Times New Roman" w:hAnsi="Times New Roman" w:cs="Times New Roman"/>
          <w:color w:val="000000" w:themeColor="text1"/>
        </w:rPr>
        <w:t>for a full description of regime parcellation</w:t>
      </w:r>
      <w:r w:rsidRPr="0060258A">
        <w:rPr>
          <w:rFonts w:ascii="Times New Roman" w:hAnsi="Times New Roman" w:cs="Times New Roman"/>
          <w:color w:val="000000" w:themeColor="text1"/>
        </w:rPr>
        <w:t>). While the WTA regime asymptotically approaches zero disinhibition when recurrent excitation is extremely strong, local disinhibition is always required to generate WTA choice. Models with a wide range of recurrent excitation can transit from value representation to WTA choice with an increase in local disinhibition strength (</w:t>
      </w:r>
      <w:r w:rsidR="00BA06C2" w:rsidRPr="0060258A">
        <w:rPr>
          <w:rFonts w:ascii="Times New Roman" w:hAnsi="Times New Roman" w:cs="Times New Roman"/>
          <w:color w:val="000000" w:themeColor="text1"/>
        </w:rPr>
        <w:t xml:space="preserve">for example, </w:t>
      </w:r>
      <w:r w:rsidRPr="0060258A">
        <w:rPr>
          <w:rFonts w:ascii="Times New Roman" w:hAnsi="Times New Roman" w:cs="Times New Roman"/>
          <w:color w:val="000000" w:themeColor="text1"/>
        </w:rPr>
        <w:t xml:space="preserve">red arrow in </w:t>
      </w:r>
      <w:r w:rsidRPr="0060258A">
        <w:rPr>
          <w:rFonts w:ascii="Times New Roman" w:hAnsi="Times New Roman" w:cs="Times New Roman"/>
          <w:b/>
          <w:color w:val="000000" w:themeColor="text1"/>
        </w:rPr>
        <w:t>Fig. 5E</w:t>
      </w:r>
      <w:r w:rsidRPr="0060258A">
        <w:rPr>
          <w:rFonts w:ascii="Times New Roman" w:hAnsi="Times New Roman" w:cs="Times New Roman"/>
          <w:color w:val="000000" w:themeColor="text1"/>
        </w:rPr>
        <w:t>). These findings emphasize the importance of local disinhibition to WTA choice, and highlight a particular role for a dynamic gating signal in controlling the transition from value coding to option selection.</w:t>
      </w:r>
    </w:p>
    <w:p w14:paraId="7075999A" w14:textId="77777777" w:rsidR="00A91B43" w:rsidRDefault="00A91B43">
      <w:pPr>
        <w:spacing w:line="480" w:lineRule="auto"/>
        <w:jc w:val="center"/>
        <w:rPr>
          <w:ins w:id="530" w:author="Bo Shen" w:date="2023-03-01T09:39:00Z"/>
          <w:rFonts w:ascii="Times New Roman" w:hAnsi="Times New Roman" w:cs="Times New Roman"/>
          <w:color w:val="000000" w:themeColor="text1"/>
        </w:rPr>
        <w:pPrChange w:id="531" w:author="Bo Shen" w:date="2023-03-01T09:40:00Z">
          <w:pPr>
            <w:spacing w:line="480" w:lineRule="auto"/>
            <w:jc w:val="both"/>
          </w:pPr>
        </w:pPrChange>
      </w:pPr>
      <w:ins w:id="532" w:author="Bo Shen" w:date="2023-03-01T09:39: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5</w:t>
        </w:r>
        <w:r>
          <w:rPr>
            <w:rFonts w:ascii="Times New Roman" w:hAnsi="Times New Roman" w:cs="Times New Roman"/>
            <w:color w:val="000000" w:themeColor="text1"/>
          </w:rPr>
          <w:t xml:space="preserve"> about here]</w:t>
        </w:r>
      </w:ins>
    </w:p>
    <w:p w14:paraId="31059868" w14:textId="77777777" w:rsidR="00586E63" w:rsidRDefault="00A91B43">
      <w:pPr>
        <w:spacing w:line="480" w:lineRule="auto"/>
        <w:jc w:val="center"/>
        <w:rPr>
          <w:ins w:id="533" w:author="Bo Shen" w:date="2023-03-01T09:40:00Z"/>
          <w:rFonts w:ascii="Times New Roman" w:hAnsi="Times New Roman" w:cs="Times New Roman"/>
          <w:color w:val="000000" w:themeColor="text1"/>
        </w:rPr>
        <w:pPrChange w:id="534" w:author="Bo Shen" w:date="2023-03-01T09:40:00Z">
          <w:pPr>
            <w:spacing w:line="480" w:lineRule="auto"/>
          </w:pPr>
        </w:pPrChange>
      </w:pPr>
      <w:ins w:id="535" w:author="Bo Shen" w:date="2023-03-01T09:39:00Z">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 xml:space="preserve">Figure 5-figure supplement </w:t>
        </w:r>
      </w:ins>
      <w:ins w:id="536" w:author="Bo Shen" w:date="2023-03-01T09:40:00Z">
        <w:r w:rsidRPr="00D8249A">
          <w:rPr>
            <w:rFonts w:ascii="Times New Roman" w:hAnsi="Times New Roman" w:cs="Times New Roman"/>
            <w:b/>
            <w:bCs/>
            <w:color w:val="000000" w:themeColor="text1"/>
          </w:rPr>
          <w:t>1</w:t>
        </w:r>
        <w:r>
          <w:rPr>
            <w:rFonts w:ascii="Times New Roman" w:hAnsi="Times New Roman" w:cs="Times New Roman"/>
            <w:color w:val="000000" w:themeColor="text1"/>
          </w:rPr>
          <w:t xml:space="preserve"> about here]</w:t>
        </w:r>
      </w:ins>
    </w:p>
    <w:p w14:paraId="74E3FAD9" w14:textId="77777777" w:rsidR="00586E63" w:rsidRDefault="00586E63" w:rsidP="00586E63">
      <w:pPr>
        <w:spacing w:line="480" w:lineRule="auto"/>
        <w:rPr>
          <w:ins w:id="537" w:author="Bo Shen" w:date="2023-03-01T09:40:00Z"/>
          <w:rFonts w:ascii="Times New Roman" w:hAnsi="Times New Roman" w:cs="Times New Roman"/>
          <w:color w:val="000000" w:themeColor="text1"/>
        </w:rPr>
      </w:pPr>
    </w:p>
    <w:p w14:paraId="00215ED8" w14:textId="77777777" w:rsidR="00586E63" w:rsidRDefault="00586E63" w:rsidP="00586E63">
      <w:pPr>
        <w:spacing w:line="480" w:lineRule="auto"/>
        <w:rPr>
          <w:ins w:id="538" w:author="Bo Shen" w:date="2023-03-01T09:40:00Z"/>
          <w:rFonts w:ascii="Times New Roman" w:hAnsi="Times New Roman" w:cs="Times New Roman"/>
          <w:color w:val="000000" w:themeColor="text1"/>
        </w:rPr>
      </w:pPr>
    </w:p>
    <w:p w14:paraId="0891AEE7" w14:textId="61D29C78" w:rsidR="00886C3F" w:rsidRPr="0060258A" w:rsidRDefault="0066106F">
      <w:pPr>
        <w:spacing w:line="480" w:lineRule="auto"/>
        <w:rPr>
          <w:rFonts w:ascii="Times New Roman" w:hAnsi="Times New Roman" w:cs="Times New Roman"/>
          <w:i/>
          <w:color w:val="000000" w:themeColor="text1"/>
        </w:rPr>
        <w:pPrChange w:id="539" w:author="Bo Shen" w:date="2023-03-01T09:40:00Z">
          <w:pPr>
            <w:spacing w:line="480" w:lineRule="auto"/>
            <w:jc w:val="both"/>
          </w:pPr>
        </w:pPrChange>
      </w:pPr>
      <w:r w:rsidRPr="0060258A">
        <w:rPr>
          <w:rFonts w:ascii="Times New Roman" w:hAnsi="Times New Roman" w:cs="Times New Roman"/>
          <w:color w:val="000000" w:themeColor="text1"/>
        </w:rPr>
        <w:br w:type="page"/>
      </w:r>
      <w:r w:rsidR="00886C3F" w:rsidRPr="0060258A">
        <w:rPr>
          <w:rFonts w:ascii="Times New Roman" w:hAnsi="Times New Roman" w:cs="Times New Roman"/>
          <w:i/>
          <w:color w:val="000000" w:themeColor="text1"/>
        </w:rPr>
        <w:lastRenderedPageBreak/>
        <w:t>The LDDM captures empirical choice behavior and neural activity</w:t>
      </w:r>
    </w:p>
    <w:p w14:paraId="419F91C2" w14:textId="77777777" w:rsidR="00990622" w:rsidRPr="0060258A" w:rsidRDefault="00990622" w:rsidP="00886C3F">
      <w:pPr>
        <w:spacing w:line="480" w:lineRule="auto"/>
        <w:jc w:val="both"/>
        <w:rPr>
          <w:rFonts w:ascii="Times New Roman" w:hAnsi="Times New Roman" w:cs="Times New Roman"/>
          <w:i/>
          <w:color w:val="000000" w:themeColor="text1"/>
        </w:rPr>
      </w:pPr>
    </w:p>
    <w:p w14:paraId="57EF8F8F" w14:textId="77FB752B" w:rsidR="00886C3F" w:rsidRPr="0060258A" w:rsidRDefault="00886C3F" w:rsidP="00886C3F">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While the preceding analyses show that the LDDM can generate value normalization and WTA selection, a critical question is whether this circuit architecture accurately captures behavioral and neural aspects of empirical decision making. Here, we take advantage of the limited number of parameters in this differential equation-based LDDM (compared to more complicated conductance-based biophysical models</w:t>
      </w:r>
      <w:ins w:id="540" w:author="Bo Shen" w:date="2023-01-25T14:52:00Z">
        <w:r w:rsidR="00ED0899">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{"citationID":"YJqMLL8G","properties":{"formattedCitation":"(Tegn\\uc0\\u233{}r et al., 2002; Wang, 1999, 2002; Wong &amp; Wang, 2006)","plainCitation":"(Tegnér et al., 2002; Wang, 1999, 2002; Wong &amp; Wang, 2006)","noteIndex":0},"citationItems":[{"id":3562,"uris":["http://zotero.org/users/6345545/items/MPNBCZ3P"],"itemData":{"id":3562,"type":"article-journal","abstract":"The concept of reverberation proposed by Lorente de No´ and Hebb is key to understanding strongly recurrent cortical networks. In particular, synaptic reverberation is now viewed as a likely mechanism for the active maintenance of working memory in the prefrontal cortex. Theoretically, this has spurred a debate as to how such a potentially explosive mechanism can provide stable working-memory function given the synaptic and cellular mechanisms at play in the cerebral cortex. We present here new evidence for the participation of NMDA receptors in the stabilization of persistent delay activity in a biophysical network model of conductance-based neurons. We show that the stability of working-memory function, and the required NMDA/ AMPA ratio at recurrent excitatory synapses, depend on physiological properties of neurons and synaptic interactions, such as the time constants of excitation and inhibition, mutual inhibition between interneurons, diﬀerential NMDA receptor participation at excitatory projections to pyramidal neurons and interneurons, or the presence of slow intrinsic ion currents in pyramidal neurons. We review other mechanisms proposed to enhance the dynamical stability of synaptically generated attractor states of a reverberatory circuit. This recent work represents a necessary and signiﬁcant step towards testing attractor network models by cortical electrophysiology.","container-title":"Biological Cybernetics","DOI":"10.1007/s00422-002-0363-9","ISSN":"03401200","issue":"5-6","language":"en","page":"471-481","source":"DOI.org (Crossref)","title":"The dynamical stability of reverberatory neural circuits","volume":"87","author":[{"family":"Tegnér","given":"Jesper"},{"family":"Compte","given":"Albert"},{"family":"Wang","given":"Xiao-Jing"}],"issued":{"date-parts":[["2002",12,1]]}}},{"id":360,"uris":["http://zotero.org/users/6345545/items/S4IFSIRX"],"itemData":{"id":360,"type":"article-journal","container-title":"The Journal of Neuroscience","DOI":"10.1523/JNEUROSCI.19-21-09587.1999","ISSN":"0270-6474, 1529-2401","issue":"21","journalAbbreviation":"J. Neurosci.","language":"en","page":"9587-9603","source":"DOI.org (Crossref)","title":"Synaptic Basis of Cortical Persistent Activity: the Importance of NMDA Receptors to Working Memory","title-short":"Synaptic Basis of Cortical Persistent Activity","volume":"19","author":[{"family":"Wang","given":"Xiao-Jing"}],"issued":{"date-parts":[["1999",11,1]]}}},{"id":359,"uris":["http://zotero.org/users/6345545/items/AEKIVEH9"],"itemData":{"id":359,"type":"article-journal","abstract":"Recent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Pr="0060258A">
        <w:rPr>
          <w:rFonts w:ascii="Times New Roman" w:hAnsi="Times New Roman" w:cs="Times New Roman"/>
          <w:color w:val="000000" w:themeColor="text1"/>
        </w:rPr>
        <w:fldChar w:fldCharType="separate"/>
      </w:r>
      <w:r w:rsidR="00406671" w:rsidRPr="00406671">
        <w:rPr>
          <w:rFonts w:ascii="Times New Roman" w:hAnsi="Times New Roman" w:cs="Times New Roman"/>
          <w:color w:val="000000"/>
        </w:rPr>
        <w:t>(Tegnér et al., 2002; Wang, 1999, 2002; Wong &amp; Wang, 2006)</w:t>
      </w:r>
      <w:r w:rsidRPr="0060258A">
        <w:rPr>
          <w:rFonts w:ascii="Times New Roman" w:hAnsi="Times New Roman" w:cs="Times New Roman"/>
          <w:color w:val="000000" w:themeColor="text1"/>
        </w:rPr>
        <w:fldChar w:fldCharType="end"/>
      </w:r>
      <w:r w:rsidR="002D40E6"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which allows model</w:t>
      </w:r>
      <w:r w:rsidR="00022976" w:rsidRPr="0060258A">
        <w:rPr>
          <w:rFonts w:ascii="Times New Roman" w:hAnsi="Times New Roman" w:cs="Times New Roman"/>
          <w:color w:val="000000" w:themeColor="text1"/>
        </w:rPr>
        <w:t xml:space="preserve"> fitting</w:t>
      </w:r>
      <w:r w:rsidRPr="0060258A">
        <w:rPr>
          <w:rFonts w:ascii="Times New Roman" w:hAnsi="Times New Roman" w:cs="Times New Roman"/>
          <w:color w:val="000000" w:themeColor="text1"/>
        </w:rPr>
        <w:t xml:space="preserve"> to empirical data. Specifically, we fit LDDM parameters to nonhuman primate behavior from </w:t>
      </w:r>
      <w:r w:rsidR="00913F9D" w:rsidRPr="0060258A">
        <w:rPr>
          <w:rFonts w:ascii="Times New Roman" w:hAnsi="Times New Roman" w:cs="Times New Roman"/>
          <w:color w:val="000000" w:themeColor="text1"/>
        </w:rPr>
        <w:t>the</w:t>
      </w:r>
      <w:r w:rsidR="00EC50BE" w:rsidRPr="0060258A">
        <w:rPr>
          <w:rFonts w:ascii="Times New Roman" w:hAnsi="Times New Roman" w:cs="Times New Roman"/>
          <w:color w:val="000000" w:themeColor="text1"/>
        </w:rPr>
        <w:t xml:space="preserve"> reaction</w:t>
      </w:r>
      <w:r w:rsidR="00913F9D" w:rsidRPr="0060258A">
        <w:rPr>
          <w:rFonts w:ascii="Times New Roman" w:hAnsi="Times New Roman" w:cs="Times New Roman"/>
          <w:color w:val="000000" w:themeColor="text1"/>
        </w:rPr>
        <w:t>-</w:t>
      </w:r>
      <w:r w:rsidR="00EC50BE" w:rsidRPr="0060258A">
        <w:rPr>
          <w:rFonts w:ascii="Times New Roman" w:hAnsi="Times New Roman" w:cs="Times New Roman"/>
          <w:color w:val="000000" w:themeColor="text1"/>
        </w:rPr>
        <w:t>time version of the motion discrimination task described above</w:t>
      </w:r>
      <w:r w:rsidRPr="0060258A">
        <w:rPr>
          <w:rFonts w:ascii="Times New Roman" w:hAnsi="Times New Roman" w:cs="Times New Roman"/>
          <w:color w:val="000000" w:themeColor="text1"/>
        </w:rPr>
        <w:t xml:space="preserve">. These choice and RT data </w:t>
      </w:r>
      <w:r w:rsidR="00EC50BE" w:rsidRPr="0060258A">
        <w:rPr>
          <w:rFonts w:ascii="Times New Roman" w:hAnsi="Times New Roman" w:cs="Times New Roman"/>
          <w:color w:val="000000" w:themeColor="text1"/>
        </w:rPr>
        <w:t xml:space="preserve">from monkeys </w:t>
      </w:r>
      <w:r w:rsidRPr="0060258A">
        <w:rPr>
          <w:rFonts w:ascii="Times New Roman" w:hAnsi="Times New Roman" w:cs="Times New Roman"/>
          <w:color w:val="000000" w:themeColor="text1"/>
        </w:rPr>
        <w:t>align with a reduced form model of decision making (the drift diffusion model)</w:t>
      </w:r>
      <w:ins w:id="541" w:author="Bo Shen" w:date="2023-01-25T14:58:00Z">
        <w:r w:rsidR="00614189">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{"citationID":"JnAMaeIR","properties":{"formattedCitation":"(Ratcliff &amp; McKoon, 2008)","plainCitation":"(Ratcliff &amp; McKoon, 2008)","noteIndex":0},"citationItems":[{"id":5217,"uris":["http://zotero.org/users/6345545/items/UPYSFLUU"],"itemData":{"id":5217,"type":"article-journal","abstract":"The diffusion decision model allows detailed explanations of behavior in two-choice discrimination tasks. In this article, the model is reviewed to show how it translates behavioral data—accuracy, mean response times, and response time distributions—into components of cognitive processing. Three experiments are used to illustrate experimental manipulations of three components: stimulus difficulty affects the quality of information on which a decision is based; instructions emphasizing either speed or accuracy affect the criterial amounts of information that a subject requires before initiating a response; and the relative proportions of the two stimuli affect biases in drift rate and starting point. The experiments also illustrate the strong constraints that ensure the model is empirically testable and potentially falsifiable. The broad range of applications of the model is also reviewed, including research in the domains of aging and neurophysiology.","container-title":"Neural computation","DOI":"10.1162/neco.2008.12-06-420","ISSN":"0899-7667","issue":"4","journalAbbreviation":"Neural Comput","note":"PMID: 18085991\nPMCID: PMC2474742","page":"873-922","source":"PubMed Central","title":"The Diffusion Decision Model: Theory and Data for Two-Choice Decision Tasks","title-short":"The Diffusion Decision Model","volume":"20","author":[{"family":"Ratcliff","given":"Roger"},{"family":"McKoon","given":"Gail"}],"issued":{"date-parts":[["2008",4]]}}}],"schema":"https://github.com/citation-style-language/schema/raw/master/csl-citation.json"}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(Ratcliff &amp; McKoon, 2008)</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and the activity of posterior parietal neurons recorded during this task display characteristic decision-related features (motion-dependent ramping, a common decision threshold, and WTA activity).</w:t>
      </w:r>
    </w:p>
    <w:p w14:paraId="20DCC23B" w14:textId="77777777" w:rsidR="00695141" w:rsidRPr="0060258A" w:rsidRDefault="00695141" w:rsidP="00886C3F">
      <w:pPr>
        <w:spacing w:line="480" w:lineRule="auto"/>
        <w:jc w:val="both"/>
        <w:rPr>
          <w:rFonts w:ascii="Times New Roman" w:hAnsi="Times New Roman" w:cs="Times New Roman"/>
          <w:color w:val="000000" w:themeColor="text1"/>
        </w:rPr>
      </w:pPr>
    </w:p>
    <w:p w14:paraId="3D8E7C2C" w14:textId="1B7F17FD" w:rsidR="00695141" w:rsidRPr="0060258A" w:rsidRDefault="00695141" w:rsidP="00695141">
      <w:pPr>
        <w:spacing w:line="480" w:lineRule="auto"/>
        <w:jc w:val="both"/>
        <w:rPr>
          <w:rFonts w:ascii="Times New Roman" w:hAnsi="Times New Roman" w:cs="Times New Roman"/>
          <w:color w:val="000000" w:themeColor="text1"/>
          <w:lang w:eastAsia="zh-TW"/>
        </w:rPr>
      </w:pPr>
      <w:r w:rsidRPr="0060258A">
        <w:rPr>
          <w:rFonts w:ascii="Times New Roman" w:hAnsi="Times New Roman" w:cs="Times New Roman"/>
          <w:color w:val="000000" w:themeColor="text1"/>
        </w:rPr>
        <w:t>To fit the LDDM to behaviorally observed RTs, we employed the standard quantile maximum likelihood method (QMLE) to the RT distributions across input coherence levels (0 – 51.2%), with correct and error trials dissociated</w:t>
      </w:r>
      <w:ins w:id="542" w:author="Bo Shen" w:date="2023-01-25T10:19:00Z">
        <w:r w:rsidR="000C61B1">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{"citationID":"8uEEOh7l","properties":{"formattedCitation":"(Hawkins et al., 2015; Heathcote et al., 2002; Ratcliff &amp; Tuerlinckx, 2002)","plainCitation":"(Hawkins et al., 2015; Heathcote et al., 2002; Ratcliff &amp; Tuerlinckx, 2002)","noteIndex":0},"citationItems":[{"id":3571,"uris":["http://zotero.org/users/6345545/items/HDWAXPXZ"],"itemData":{"id":3571,"type":"article-journal","abstract":"For nearly 50 years, the dominant account of decision-making holds that noisy information is accumulated until a fixed threshold is crossed. This account has been tested extensively against behavioral and neurophysiological data for decisions about consumer goods, perceptual stimuli, eyewitness testimony, memories, and dozens of other paradigms, with no systematic misfit between model and data. Recently, the standard model has been challenged by alternative accounts that assume that less evidence is required to trigger a decision as time passes. Such “collapsing boundaries” or “urgency signals” have gained popularity in some theoretical accounts of neurophysiology. Nevertheless, evidence in favor of these models is mixed, with support coming from only a narrow range of decision paradigms compared with a long history of support from dozens of paradigms for the standard theory. We conducted the first large-scale analysis of data from humans and nonhuman primates across three distinct paradigms using powerful model-selection methods to compare evidence for fixed versus collapsing bounds. Overall, we identified evidence in favor of the standard model with fixed decision boundaries. We further found that evidence for static or dynamic response boundaries may depend on specific paradigms or procedures, such as the extent of task practice. We conclude that the difficulty of selecting between collapsing and fixed bounds models has received insufficient attention in previous research, calling into question some previous results.","container-title":"Journal of Neuroscience","DOI":"10.1523/JNEUROSCI.2410-14.2015","ISSN":"0270-6474, 1529-2401","issue":"6","journalAbbreviation":"J. Neurosci.","language":"en","license":"Copyright © 2015 the authors 0270-6474/15/352476-09$15.00/0","note":"publisher: Society for Neuroscience\nsection: Articles\nPMID: 25673842","page":"2476-2484","source":"www.jneurosci.org","title":"Revisiting the Evidence for Collapsing Boundaries and Urgency Signals in Perceptual Decision-Making","volume":"35","author":[{"family":"Hawkins","given":"Guy E."},{"family":"Forstmann","given":"Birte U."},{"family":"Wagenmakers","given":"Eric-Jan"},{"family":"Ratcliff","given":"Roger"},{"family":"Brown","given":"Scott D."}],"issued":{"date-parts":[["2015",2,11]]}}},{"id":3847,"uris":["http://zotero.org/users/6345545/items/X6XXR2QC"],"itemData":{"id":3847,"type":"article-journal","abstract":"Queen’s University, Kingston, Ontario, Canada We introduce and evaluate via a Monte Carlo study a robust new estimation technique that fits distribution functions to grouped response time (RT) data, where the grouping is determined by sample quantiles. The new estimator, quantile maximum likelihood (QML), is more efficient and less biased than the best alternative estimation technique when fitting the commonly used ex-Gaussian distribution. Limitations of the Monte Carlo results are discussed and guidance provided for the practical application of the new technique. Because QML estimation can be computationally costly, we make fast open source code for fitting available that can be easily modified","container-title":"Psychonomic Bulletin &amp; Review","DOI":"10.3758/BF03196299","ISSN":"1531-5320","issue":"2","journalAbbreviation":"Psychonomic Bulletin &amp; Review","language":"en","page":"394-401","source":"Springer Link","title":"Quantile maximum likelihood estimation of response time distributions","volume":"9","author":[{"family":"Heathcote","given":"Andrew"},{"family":"Brown","given":"Scott"},{"family":"Mewhort","given":"D. J. K."}],"issued":{"date-parts":[["2002",6,1]]}}},{"id":3853,"uris":["http://zotero.org/users/6345545/items/89H4DA7W"],"itemData":{"id":3853,"type":"article-journal","abstract":"Three methods for fitting the diffusion model (Ratcliff, 1978) to experimental data are examined. Sets of simulated data were generated with known parameter values, and from fits of the model, we found that the maximum likelihood method was better than the chi-square and weighted least squares methods by criteria of bias in the parameters relative to the parameter values used to generate the data and standard deviations in the parameter estimates. The standard deviations in the parameter values can be used as measures of the variability in parameter estimates from fits to experimental data. We introduced contaminant reaction times and variability into the other components of processing besides the decision process and found that the maximum likelihood and chi-square methods failed, sometimes dramatically. But the weighted least squares method was robust to these two factors. We then present results from modifications of the maximum likelihood and chi-square methods, in which these factors are explicitly modeled, and show that the parameter values of the diffusion model are recovered well. We argue that explicit modeling is an important method for addressing contaminants and variability in nondecision processes and that it can be applied in any theoretical approach to modeling reaction time.","container-title":"Psychonomic Bulletin &amp; Review","DOI":"10.3758/BF03196302","ISSN":"1531-5320","issue":"3","journalAbbreviation":"Psychonomic Bulletin &amp; Review","language":"en","page":"438-481","source":"Springer Link","title":"Estimating parameters of the diffusion model: Approaches to dealing with contaminant reaction times and parameter variability","title-short":"Estimating parameters of the diffusion model","volume":"9","author":[{"family":"Ratcliff","given":"Roger"},{"family":"Tuerlinckx","given":"Francis"}],"issued":{"date-parts":[["2002",9,1]]}}}],"schema":"https://github.com/citation-style-language/schema/raw/master/csl-citation.json"}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(Hawkins et al., 2015; Heathcote et al., 2002; Ratcliff &amp; Tuerlinckx, 2002)</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xml:space="preserve">. </w:t>
      </w:r>
      <w:ins w:id="543" w:author="Bo Shen" w:date="2023-01-26T14:21:00Z">
        <w:r w:rsidR="003011F1">
          <w:rPr>
            <w:rFonts w:ascii="Times New Roman" w:hAnsi="Times New Roman" w:cs="Times New Roman"/>
            <w:color w:val="000000" w:themeColor="text1"/>
          </w:rPr>
          <w:t xml:space="preserve">We set </w:t>
        </w:r>
      </w:ins>
      <w:del w:id="544" w:author="Bo Shen" w:date="2023-01-26T14:21:00Z">
        <w:r w:rsidRPr="0060258A" w:rsidDel="003011F1">
          <w:rPr>
            <w:rFonts w:ascii="Times New Roman" w:hAnsi="Times New Roman" w:cs="Times New Roman"/>
            <w:color w:val="000000" w:themeColor="text1"/>
          </w:rPr>
          <w:delText xml:space="preserve">After defining connection weights </w:delText>
        </w:r>
      </w:del>
      <m:oMath>
        <m:sSub>
          <m:sSubPr>
            <m:ctrlPr>
              <w:rPr>
                <w:rFonts w:ascii="Cambria Math" w:hAnsi="Cambria Math" w:cs="Times New Roman"/>
                <w:i/>
                <w:color w:val="000000" w:themeColor="text1"/>
              </w:rPr>
            </m:ctrlPr>
          </m:sSubPr>
          <m:e>
            <m:r>
              <w:rPr>
                <w:rFonts w:ascii="Cambria Math" w:hAnsi="Cambria Math" w:cs="Times New Roman"/>
                <w:color w:val="000000" w:themeColor="text1"/>
              </w:rPr>
              <m:t>ω</m:t>
            </m:r>
          </m:e>
          <m:sub>
            <m:r>
              <w:rPr>
                <w:rFonts w:ascii="Cambria Math" w:hAnsi="Cambria Math" w:cs="Times New Roman"/>
                <w:color w:val="000000" w:themeColor="text1"/>
              </w:rPr>
              <m:t>ij</m:t>
            </m:r>
          </m:sub>
        </m:sSub>
      </m:oMath>
      <w:r w:rsidRPr="0060258A">
        <w:rPr>
          <w:rFonts w:ascii="Times New Roman" w:hAnsi="Times New Roman" w:cs="Times New Roman"/>
          <w:color w:val="000000" w:themeColor="text1"/>
        </w:rPr>
        <w:t xml:space="preserve"> as 1 </w:t>
      </w:r>
      <w:del w:id="545" w:author="Bo Shen" w:date="2023-01-26T14:22:00Z">
        <w:r w:rsidRPr="0060258A" w:rsidDel="003011F1">
          <w:rPr>
            <w:rFonts w:ascii="Times New Roman" w:hAnsi="Times New Roman" w:cs="Times New Roman"/>
            <w:color w:val="000000" w:themeColor="text1"/>
          </w:rPr>
          <w:delText>for simplicity</w:delText>
        </w:r>
      </w:del>
      <w:ins w:id="546" w:author="Bo Shen" w:date="2023-01-26T14:22:00Z">
        <w:r w:rsidR="003011F1">
          <w:rPr>
            <w:rFonts w:ascii="Times New Roman" w:hAnsi="Times New Roman" w:cs="Times New Roman"/>
            <w:color w:val="000000" w:themeColor="text1"/>
          </w:rPr>
          <w:t xml:space="preserve">and the baseline input </w:t>
        </w:r>
        <w:r w:rsidR="003011F1" w:rsidRPr="003011F1">
          <w:rPr>
            <w:rFonts w:ascii="Times New Roman" w:hAnsi="Times New Roman" w:cs="Times New Roman"/>
            <w:i/>
            <w:iCs/>
            <w:color w:val="000000" w:themeColor="text1"/>
            <w:rPrChange w:id="547" w:author="Bo Shen" w:date="2023-01-26T14:22:00Z">
              <w:rPr>
                <w:rFonts w:ascii="Times New Roman" w:hAnsi="Times New Roman" w:cs="Times New Roman"/>
                <w:color w:val="000000" w:themeColor="text1"/>
              </w:rPr>
            </w:rPrChange>
          </w:rPr>
          <w:t>B</w:t>
        </w:r>
      </w:ins>
      <w:ins w:id="548" w:author="Microsoft Office User" w:date="2023-03-03T09:59:00Z">
        <w:r w:rsidR="002E65AD" w:rsidRPr="002E65AD">
          <w:rPr>
            <w:rFonts w:ascii="Times New Roman" w:hAnsi="Times New Roman" w:cs="Times New Roman"/>
            <w:i/>
            <w:iCs/>
            <w:color w:val="000000" w:themeColor="text1"/>
            <w:vertAlign w:val="subscript"/>
            <w:rPrChange w:id="549" w:author="Microsoft Office User" w:date="2023-03-03T09:59:00Z">
              <w:rPr>
                <w:rFonts w:ascii="Times New Roman" w:hAnsi="Times New Roman" w:cs="Times New Roman"/>
                <w:i/>
                <w:iCs/>
                <w:color w:val="000000" w:themeColor="text1"/>
              </w:rPr>
            </w:rPrChange>
          </w:rPr>
          <w:t>R</w:t>
        </w:r>
      </w:ins>
      <w:ins w:id="550" w:author="Bo Shen" w:date="2023-01-26T14:22:00Z">
        <w:r w:rsidR="003011F1">
          <w:rPr>
            <w:rFonts w:ascii="Times New Roman" w:hAnsi="Times New Roman" w:cs="Times New Roman"/>
            <w:color w:val="000000" w:themeColor="text1"/>
          </w:rPr>
          <w:t xml:space="preserve"> as zero</w:t>
        </w:r>
      </w:ins>
      <w:ins w:id="551" w:author="Bo Shen" w:date="2023-01-26T14:27:00Z">
        <w:r w:rsidR="00BE4D64">
          <w:rPr>
            <w:rFonts w:ascii="Times New Roman" w:hAnsi="Times New Roman" w:cs="Times New Roman"/>
            <w:color w:val="000000" w:themeColor="text1"/>
          </w:rPr>
          <w:t xml:space="preserve">. </w:t>
        </w:r>
        <w:del w:id="552" w:author="Microsoft Office User" w:date="2023-03-03T09:59:00Z">
          <w:r w:rsidR="00BE4D64" w:rsidDel="002E65AD">
            <w:rPr>
              <w:rFonts w:ascii="Times New Roman" w:hAnsi="Times New Roman" w:cs="Times New Roman"/>
              <w:color w:val="000000" w:themeColor="text1"/>
            </w:rPr>
            <w:delText>We realized that</w:delText>
          </w:r>
        </w:del>
      </w:ins>
      <w:ins w:id="553" w:author="Microsoft Office User" w:date="2023-03-03T09:59:00Z">
        <w:r w:rsidR="002E65AD">
          <w:rPr>
            <w:rFonts w:ascii="Times New Roman" w:hAnsi="Times New Roman" w:cs="Times New Roman"/>
            <w:color w:val="000000" w:themeColor="text1"/>
          </w:rPr>
          <w:t>Because of</w:t>
        </w:r>
      </w:ins>
      <w:ins w:id="554" w:author="Bo Shen" w:date="2023-01-26T14:48:00Z">
        <w:r w:rsidR="00D60EEE">
          <w:rPr>
            <w:rFonts w:ascii="Times New Roman" w:hAnsi="Times New Roman" w:cs="Times New Roman"/>
            <w:color w:val="000000" w:themeColor="text1"/>
          </w:rPr>
          <w:t xml:space="preserve"> the collinearity issue between</w:t>
        </w:r>
      </w:ins>
      <w:ins w:id="555" w:author="Bo Shen" w:date="2023-01-26T15:01:00Z">
        <w:r w:rsidR="00EF25FA">
          <w:rPr>
            <w:rFonts w:ascii="Times New Roman" w:hAnsi="Times New Roman" w:cs="Times New Roman"/>
            <w:color w:val="000000" w:themeColor="text1"/>
          </w:rPr>
          <w:t xml:space="preserve"> baseline gain control (</w:t>
        </w:r>
      </w:ins>
      <m:oMath>
        <m:sSub>
          <m:sSubPr>
            <m:ctrlPr>
              <w:ins w:id="556" w:author="Bo Shen" w:date="2023-01-26T14:27:00Z">
                <w:rPr>
                  <w:rFonts w:ascii="Cambria Math" w:hAnsi="Cambria Math" w:cs="Times New Roman"/>
                  <w:i/>
                  <w:color w:val="000000" w:themeColor="text1"/>
                </w:rPr>
              </w:ins>
            </m:ctrlPr>
          </m:sSubPr>
          <m:e>
            <m:r>
              <w:ins w:id="557" w:author="Bo Shen" w:date="2023-01-26T14:27:00Z">
                <w:del w:id="558" w:author="Microsoft Office User" w:date="2023-03-03T09:59:00Z">
                  <w:rPr>
                    <w:rFonts w:ascii="Cambria Math" w:hAnsi="Cambria Math" w:cs="Times New Roman"/>
                    <w:color w:val="000000" w:themeColor="text1"/>
                  </w:rPr>
                  <m:t>G</m:t>
                </w:del>
              </w:ins>
            </m:r>
            <m:r>
              <w:ins w:id="559" w:author="Microsoft Office User" w:date="2023-03-03T09:59:00Z">
                <w:rPr>
                  <w:rFonts w:ascii="Cambria Math" w:hAnsi="Cambria Math" w:cs="Times New Roman"/>
                  <w:color w:val="000000" w:themeColor="text1"/>
                </w:rPr>
                <m:t>B</m:t>
              </w:ins>
            </m:r>
          </m:e>
          <m:sub>
            <m:r>
              <w:ins w:id="560" w:author="Bo Shen" w:date="2023-01-26T14:27:00Z">
                <w:del w:id="561" w:author="Microsoft Office User" w:date="2023-03-03T09:59:00Z">
                  <w:rPr>
                    <w:rFonts w:ascii="Cambria Math" w:hAnsi="Cambria Math" w:cs="Times New Roman"/>
                    <w:color w:val="000000" w:themeColor="text1"/>
                  </w:rPr>
                  <m:t>0</m:t>
                </w:del>
              </w:ins>
            </m:r>
            <m:r>
              <w:ins w:id="562" w:author="Microsoft Office User" w:date="2023-03-03T09:59:00Z">
                <w:rPr>
                  <w:rFonts w:ascii="Cambria Math" w:hAnsi="Cambria Math" w:cs="Times New Roman"/>
                  <w:color w:val="000000" w:themeColor="text1"/>
                </w:rPr>
                <m:t>G</m:t>
              </w:ins>
            </m:r>
          </m:sub>
        </m:sSub>
      </m:oMath>
      <w:ins w:id="563" w:author="Bo Shen" w:date="2023-01-26T15:01:00Z">
        <w:r w:rsidR="00EF25FA">
          <w:rPr>
            <w:rFonts w:ascii="Times New Roman" w:hAnsi="Times New Roman" w:cs="Times New Roman"/>
            <w:color w:val="000000" w:themeColor="text1"/>
          </w:rPr>
          <w:t>)</w:t>
        </w:r>
      </w:ins>
      <w:ins w:id="564" w:author="Bo Shen" w:date="2023-01-26T14:27:00Z">
        <w:r w:rsidR="00BE4D64">
          <w:rPr>
            <w:rFonts w:ascii="Times New Roman" w:hAnsi="Times New Roman" w:cs="Times New Roman"/>
            <w:color w:val="000000" w:themeColor="text1"/>
          </w:rPr>
          <w:t xml:space="preserve"> and</w:t>
        </w:r>
      </w:ins>
      <w:ins w:id="565" w:author="Bo Shen" w:date="2023-01-26T15:01:00Z">
        <w:r w:rsidR="00EF25FA">
          <w:rPr>
            <w:rFonts w:ascii="Times New Roman" w:hAnsi="Times New Roman" w:cs="Times New Roman"/>
            <w:color w:val="000000" w:themeColor="text1"/>
          </w:rPr>
          <w:t xml:space="preserve"> self-excit</w:t>
        </w:r>
      </w:ins>
      <w:ins w:id="566" w:author="Bo Shen" w:date="2023-01-26T15:02:00Z">
        <w:r w:rsidR="00EF25FA">
          <w:rPr>
            <w:rFonts w:ascii="Times New Roman" w:hAnsi="Times New Roman" w:cs="Times New Roman"/>
            <w:color w:val="000000" w:themeColor="text1"/>
          </w:rPr>
          <w:t>ation</w:t>
        </w:r>
      </w:ins>
      <w:ins w:id="567" w:author="Bo Shen" w:date="2023-01-26T14:27:00Z">
        <w:r w:rsidR="00BE4D64">
          <w:rPr>
            <w:rFonts w:ascii="Times New Roman" w:hAnsi="Times New Roman" w:cs="Times New Roman"/>
            <w:color w:val="000000" w:themeColor="text1"/>
          </w:rPr>
          <w:t xml:space="preserve"> </w:t>
        </w:r>
      </w:ins>
      <w:ins w:id="568" w:author="Bo Shen" w:date="2023-01-26T15:02:00Z">
        <w:r w:rsidR="00EF25FA">
          <w:rPr>
            <w:rFonts w:ascii="Times New Roman" w:hAnsi="Times New Roman" w:cs="Times New Roman"/>
            <w:color w:val="000000" w:themeColor="text1"/>
          </w:rPr>
          <w:t>(</w:t>
        </w:r>
      </w:ins>
      <m:oMath>
        <m:r>
          <w:ins w:id="569" w:author="Bo Shen" w:date="2023-01-26T14:28:00Z">
            <w:rPr>
              <w:rFonts w:ascii="Cambria Math" w:hAnsi="Cambria Math" w:cs="Times New Roman"/>
              <w:color w:val="000000" w:themeColor="text1"/>
            </w:rPr>
            <m:t>α</m:t>
          </w:ins>
        </m:r>
      </m:oMath>
      <w:ins w:id="570" w:author="Bo Shen" w:date="2023-01-26T15:02:00Z">
        <w:r w:rsidR="00EF25FA">
          <w:rPr>
            <w:rFonts w:ascii="Times New Roman" w:hAnsi="Times New Roman" w:cs="Times New Roman"/>
            <w:color w:val="000000" w:themeColor="text1"/>
          </w:rPr>
          <w:t>)</w:t>
        </w:r>
      </w:ins>
      <w:ins w:id="571" w:author="Bo Shen" w:date="2023-01-26T14:28:00Z">
        <w:r w:rsidR="00BE4D64">
          <w:rPr>
            <w:rFonts w:ascii="Times New Roman" w:hAnsi="Times New Roman" w:cs="Times New Roman"/>
            <w:color w:val="000000" w:themeColor="text1"/>
          </w:rPr>
          <w:t xml:space="preserve"> </w:t>
        </w:r>
      </w:ins>
      <w:ins w:id="572" w:author="Bo Shen" w:date="2023-01-26T14:48:00Z">
        <w:del w:id="573" w:author="Microsoft Office User" w:date="2023-03-03T10:00:00Z">
          <w:r w:rsidR="00D60EEE" w:rsidDel="002E65AD">
            <w:rPr>
              <w:rFonts w:ascii="Times New Roman" w:hAnsi="Times New Roman" w:cs="Times New Roman"/>
              <w:color w:val="000000" w:themeColor="text1"/>
            </w:rPr>
            <w:delText xml:space="preserve">we </w:delText>
          </w:r>
        </w:del>
        <w:r w:rsidR="00D60EEE">
          <w:rPr>
            <w:rFonts w:ascii="Times New Roman" w:hAnsi="Times New Roman" w:cs="Times New Roman"/>
            <w:color w:val="000000" w:themeColor="text1"/>
          </w:rPr>
          <w:t xml:space="preserve">mentioned </w:t>
        </w:r>
      </w:ins>
      <w:ins w:id="574" w:author="Bo Shen" w:date="2023-01-26T14:49:00Z">
        <w:r w:rsidR="00D60EEE">
          <w:rPr>
            <w:rFonts w:ascii="Times New Roman" w:hAnsi="Times New Roman" w:cs="Times New Roman"/>
            <w:color w:val="000000" w:themeColor="text1"/>
          </w:rPr>
          <w:t xml:space="preserve">above </w:t>
        </w:r>
      </w:ins>
      <w:ins w:id="575" w:author="Bo Shen" w:date="2023-01-26T14:48:00Z">
        <w:r w:rsidR="00D60EEE">
          <w:rPr>
            <w:rFonts w:ascii="Times New Roman" w:hAnsi="Times New Roman" w:cs="Times New Roman"/>
            <w:color w:val="000000" w:themeColor="text1"/>
          </w:rPr>
          <w:t>(</w:t>
        </w:r>
      </w:ins>
      <w:ins w:id="576" w:author="Bo Shen" w:date="2023-01-26T14:50:00Z">
        <w:r w:rsidR="00D60EEE">
          <w:rPr>
            <w:rFonts w:ascii="Times New Roman" w:hAnsi="Times New Roman" w:cs="Times New Roman"/>
            <w:color w:val="000000" w:themeColor="text1"/>
          </w:rPr>
          <w:t xml:space="preserve">see model fitting in </w:t>
        </w:r>
        <w:r w:rsidR="00D60EEE" w:rsidRPr="00D60EEE">
          <w:rPr>
            <w:rFonts w:ascii="Times New Roman" w:hAnsi="Times New Roman" w:cs="Times New Roman"/>
            <w:b/>
            <w:bCs/>
            <w:color w:val="000000" w:themeColor="text1"/>
            <w:rPrChange w:id="577" w:author="Bo Shen" w:date="2023-01-26T14:50:00Z">
              <w:rPr>
                <w:rFonts w:ascii="Times New Roman" w:hAnsi="Times New Roman" w:cs="Times New Roman"/>
                <w:color w:val="000000" w:themeColor="text1"/>
              </w:rPr>
            </w:rPrChange>
          </w:rPr>
          <w:t>Fig. 4</w:t>
        </w:r>
      </w:ins>
      <w:ins w:id="578" w:author="Bo Shen" w:date="2023-01-26T14:48:00Z">
        <w:r w:rsidR="00D60EEE">
          <w:rPr>
            <w:rFonts w:ascii="Times New Roman" w:hAnsi="Times New Roman" w:cs="Times New Roman"/>
            <w:color w:val="000000" w:themeColor="text1"/>
          </w:rPr>
          <w:t xml:space="preserve">) </w:t>
        </w:r>
      </w:ins>
      <w:ins w:id="579" w:author="Microsoft Office User" w:date="2023-03-03T10:00:00Z">
        <w:r w:rsidR="002E65AD">
          <w:rPr>
            <w:rFonts w:ascii="Times New Roman" w:hAnsi="Times New Roman" w:cs="Times New Roman"/>
            <w:color w:val="000000" w:themeColor="text1"/>
          </w:rPr>
          <w:t>also</w:t>
        </w:r>
      </w:ins>
      <w:ins w:id="580" w:author="Bo Shen" w:date="2023-01-26T14:43:00Z">
        <w:del w:id="581" w:author="Microsoft Office User" w:date="2023-03-03T10:00:00Z">
          <w:r w:rsidR="003E7760" w:rsidDel="002E65AD">
            <w:rPr>
              <w:rFonts w:ascii="Times New Roman" w:hAnsi="Times New Roman" w:cs="Times New Roman"/>
              <w:color w:val="000000" w:themeColor="text1"/>
            </w:rPr>
            <w:delText>still</w:delText>
          </w:r>
        </w:del>
        <w:r w:rsidR="003E7760">
          <w:rPr>
            <w:rFonts w:ascii="Times New Roman" w:hAnsi="Times New Roman" w:cs="Times New Roman"/>
            <w:color w:val="000000" w:themeColor="text1"/>
          </w:rPr>
          <w:t xml:space="preserve"> </w:t>
        </w:r>
      </w:ins>
      <w:ins w:id="582" w:author="Bo Shen" w:date="2023-01-26T15:02:00Z">
        <w:r w:rsidR="003A5C9B">
          <w:rPr>
            <w:rFonts w:ascii="Times New Roman" w:hAnsi="Times New Roman" w:cs="Times New Roman"/>
            <w:color w:val="000000" w:themeColor="text1"/>
          </w:rPr>
          <w:t>exist</w:t>
        </w:r>
      </w:ins>
      <w:ins w:id="583" w:author="Microsoft Office User" w:date="2023-03-03T10:00:00Z">
        <w:r w:rsidR="002E65AD">
          <w:rPr>
            <w:rFonts w:ascii="Times New Roman" w:hAnsi="Times New Roman" w:cs="Times New Roman"/>
            <w:color w:val="000000" w:themeColor="text1"/>
          </w:rPr>
          <w:t xml:space="preserve">s </w:t>
        </w:r>
      </w:ins>
      <w:ins w:id="584" w:author="Bo Shen" w:date="2023-01-26T15:02:00Z">
        <w:del w:id="585" w:author="Microsoft Office User" w:date="2023-03-03T10:00:00Z">
          <w:r w:rsidR="003A5C9B" w:rsidDel="002E65AD">
            <w:rPr>
              <w:rFonts w:ascii="Times New Roman" w:hAnsi="Times New Roman" w:cs="Times New Roman"/>
              <w:color w:val="000000" w:themeColor="text1"/>
            </w:rPr>
            <w:delText>s</w:delText>
          </w:r>
        </w:del>
      </w:ins>
      <w:ins w:id="586" w:author="Bo Shen" w:date="2023-01-26T14:50:00Z">
        <w:del w:id="587" w:author="Microsoft Office User" w:date="2023-03-03T10:00:00Z">
          <w:r w:rsidR="00D60EEE" w:rsidDel="002E65AD">
            <w:rPr>
              <w:rFonts w:ascii="Times New Roman" w:hAnsi="Times New Roman" w:cs="Times New Roman"/>
              <w:color w:val="000000" w:themeColor="text1"/>
            </w:rPr>
            <w:delText xml:space="preserve"> </w:delText>
          </w:r>
        </w:del>
        <w:r w:rsidR="00D60EEE">
          <w:rPr>
            <w:rFonts w:ascii="Times New Roman" w:hAnsi="Times New Roman" w:cs="Times New Roman"/>
            <w:color w:val="000000" w:themeColor="text1"/>
          </w:rPr>
          <w:t xml:space="preserve">in </w:t>
        </w:r>
      </w:ins>
      <w:ins w:id="588" w:author="Bo Shen" w:date="2023-01-26T14:30:00Z">
        <w:del w:id="589" w:author="Microsoft Office User" w:date="2023-03-03T10:00:00Z">
          <w:r w:rsidR="007F2E03" w:rsidDel="002E65AD">
            <w:rPr>
              <w:rFonts w:ascii="Times New Roman" w:hAnsi="Times New Roman" w:cs="Times New Roman"/>
              <w:color w:val="000000" w:themeColor="text1"/>
            </w:rPr>
            <w:delText>predicting</w:delText>
          </w:r>
        </w:del>
      </w:ins>
      <w:ins w:id="590" w:author="Microsoft Office User" w:date="2023-03-03T10:00:00Z">
        <w:r w:rsidR="002E65AD">
          <w:rPr>
            <w:rFonts w:ascii="Times New Roman" w:hAnsi="Times New Roman" w:cs="Times New Roman"/>
            <w:color w:val="000000" w:themeColor="text1"/>
          </w:rPr>
          <w:t>fitting</w:t>
        </w:r>
      </w:ins>
      <w:ins w:id="591" w:author="Bo Shen" w:date="2023-01-26T14:30:00Z">
        <w:r w:rsidR="007F2E03">
          <w:rPr>
            <w:rFonts w:ascii="Times New Roman" w:hAnsi="Times New Roman" w:cs="Times New Roman"/>
            <w:color w:val="000000" w:themeColor="text1"/>
          </w:rPr>
          <w:t xml:space="preserve"> WTA cho</w:t>
        </w:r>
      </w:ins>
      <w:ins w:id="592" w:author="Bo Shen" w:date="2023-01-26T14:44:00Z">
        <w:r w:rsidR="003E7760">
          <w:rPr>
            <w:rFonts w:ascii="Times New Roman" w:hAnsi="Times New Roman" w:cs="Times New Roman"/>
            <w:color w:val="000000" w:themeColor="text1"/>
          </w:rPr>
          <w:t>ice</w:t>
        </w:r>
      </w:ins>
      <w:ins w:id="593" w:author="Bo Shen" w:date="2023-01-26T14:50:00Z">
        <w:r w:rsidR="00D60EEE">
          <w:rPr>
            <w:rFonts w:ascii="Times New Roman" w:hAnsi="Times New Roman" w:cs="Times New Roman"/>
            <w:color w:val="000000" w:themeColor="text1"/>
          </w:rPr>
          <w:t xml:space="preserve"> behavior</w:t>
        </w:r>
      </w:ins>
      <w:ins w:id="594" w:author="Bo Shen" w:date="2023-01-26T14:45:00Z">
        <w:r w:rsidR="003E7760">
          <w:rPr>
            <w:rFonts w:ascii="Times New Roman" w:hAnsi="Times New Roman" w:cs="Times New Roman"/>
            <w:color w:val="000000" w:themeColor="text1"/>
          </w:rPr>
          <w:t xml:space="preserve"> </w:t>
        </w:r>
      </w:ins>
      <w:ins w:id="595" w:author="Bo Shen" w:date="2023-01-26T14:44:00Z">
        <w:r w:rsidR="003E7760">
          <w:rPr>
            <w:rFonts w:ascii="Times New Roman" w:hAnsi="Times New Roman" w:cs="Times New Roman"/>
            <w:color w:val="000000" w:themeColor="text1"/>
          </w:rPr>
          <w:t>(</w:t>
        </w:r>
      </w:ins>
      <w:ins w:id="596" w:author="Bo Shen" w:date="2023-01-26T14:45:00Z">
        <w:r w:rsidR="003E7760">
          <w:rPr>
            <w:rFonts w:ascii="Times New Roman" w:hAnsi="Times New Roman" w:cs="Times New Roman"/>
            <w:color w:val="000000" w:themeColor="text1"/>
          </w:rPr>
          <w:t xml:space="preserve">see </w:t>
        </w:r>
      </w:ins>
      <w:ins w:id="597" w:author="Bo Shen" w:date="2023-01-26T14:46:00Z">
        <w:r w:rsidR="003E7760" w:rsidRPr="0060258A">
          <w:rPr>
            <w:rFonts w:ascii="Times New Roman" w:hAnsi="Times New Roman" w:cs="Times New Roman"/>
            <w:b/>
            <w:color w:val="000000" w:themeColor="text1"/>
            <w:lang w:eastAsia="zh-TW"/>
          </w:rPr>
          <w:t>Fig.</w:t>
        </w:r>
        <w:r w:rsidR="003E7760">
          <w:rPr>
            <w:rFonts w:ascii="Times New Roman" w:hAnsi="Times New Roman" w:cs="Times New Roman"/>
            <w:b/>
            <w:color w:val="000000" w:themeColor="text1"/>
            <w:lang w:eastAsia="zh-TW"/>
          </w:rPr>
          <w:t xml:space="preserve"> 6-figure supplement </w:t>
        </w:r>
      </w:ins>
      <w:ins w:id="598" w:author="Bo Shen" w:date="2023-01-27T18:08:00Z">
        <w:r w:rsidR="00E76512">
          <w:rPr>
            <w:rFonts w:ascii="Times New Roman" w:hAnsi="Times New Roman" w:cs="Times New Roman"/>
            <w:b/>
            <w:color w:val="000000" w:themeColor="text1"/>
            <w:lang w:eastAsia="zh-TW"/>
          </w:rPr>
          <w:t>3</w:t>
        </w:r>
      </w:ins>
      <w:ins w:id="599" w:author="Bo Shen" w:date="2023-01-26T14:44:00Z">
        <w:r w:rsidR="003E7760">
          <w:rPr>
            <w:rFonts w:ascii="Times New Roman" w:hAnsi="Times New Roman" w:cs="Times New Roman"/>
            <w:color w:val="000000" w:themeColor="text1"/>
          </w:rPr>
          <w:t>)</w:t>
        </w:r>
      </w:ins>
      <w:ins w:id="600" w:author="Bo Shen" w:date="2023-01-26T14:47:00Z">
        <w:del w:id="601" w:author="Microsoft Office User" w:date="2023-03-03T10:00:00Z">
          <w:r w:rsidR="003E7760" w:rsidDel="002E65AD">
            <w:rPr>
              <w:rFonts w:ascii="Times New Roman" w:hAnsi="Times New Roman" w:cs="Times New Roman"/>
              <w:color w:val="000000" w:themeColor="text1"/>
            </w:rPr>
            <w:delText xml:space="preserve">. </w:delText>
          </w:r>
        </w:del>
      </w:ins>
      <w:ins w:id="602" w:author="Bo Shen" w:date="2023-01-26T14:46:00Z">
        <w:del w:id="603" w:author="Microsoft Office User" w:date="2023-03-03T10:00:00Z">
          <w:r w:rsidR="003E7760" w:rsidDel="002E65AD">
            <w:rPr>
              <w:rFonts w:ascii="Times New Roman" w:hAnsi="Times New Roman" w:cs="Times New Roman"/>
              <w:color w:val="000000" w:themeColor="text1"/>
            </w:rPr>
            <w:delText xml:space="preserve"> </w:delText>
          </w:r>
        </w:del>
      </w:ins>
      <w:ins w:id="604" w:author="Bo Shen" w:date="2023-01-26T14:50:00Z">
        <w:del w:id="605" w:author="Microsoft Office User" w:date="2023-03-03T10:00:00Z">
          <w:r w:rsidR="00D60EEE" w:rsidDel="002E65AD">
            <w:rPr>
              <w:rFonts w:ascii="Times New Roman" w:hAnsi="Times New Roman" w:cs="Times New Roman"/>
              <w:color w:val="000000" w:themeColor="text1"/>
            </w:rPr>
            <w:delText>Thus</w:delText>
          </w:r>
        </w:del>
        <w:r w:rsidR="00D60EEE">
          <w:rPr>
            <w:rFonts w:ascii="Times New Roman" w:hAnsi="Times New Roman" w:cs="Times New Roman"/>
            <w:color w:val="000000" w:themeColor="text1"/>
          </w:rPr>
          <w:t xml:space="preserve">, </w:t>
        </w:r>
      </w:ins>
      <w:ins w:id="606" w:author="Bo Shen" w:date="2023-01-26T14:51:00Z">
        <w:r w:rsidR="00D60EEE">
          <w:rPr>
            <w:rFonts w:ascii="Times New Roman" w:hAnsi="Times New Roman" w:cs="Times New Roman"/>
            <w:color w:val="000000" w:themeColor="text1"/>
          </w:rPr>
          <w:t xml:space="preserve">we </w:t>
        </w:r>
      </w:ins>
      <w:ins w:id="607" w:author="Bo Shen" w:date="2023-01-26T15:02:00Z">
        <w:r w:rsidR="00767265">
          <w:rPr>
            <w:rFonts w:ascii="Times New Roman" w:hAnsi="Times New Roman" w:cs="Times New Roman"/>
            <w:color w:val="000000" w:themeColor="text1"/>
          </w:rPr>
          <w:t xml:space="preserve">kept </w:t>
        </w:r>
      </w:ins>
      <m:oMath>
        <m:r>
          <w:ins w:id="608" w:author="Bo Shen" w:date="2023-01-26T15:02:00Z">
            <w:rPr>
              <w:rFonts w:ascii="Cambria Math" w:hAnsi="Cambria Math" w:cs="Times New Roman"/>
              <w:color w:val="000000" w:themeColor="text1"/>
              <w:lang w:eastAsia="zh-TW"/>
            </w:rPr>
            <m:t>α</m:t>
          </w:ins>
        </m:r>
      </m:oMath>
      <w:ins w:id="609" w:author="Bo Shen" w:date="2023-01-26T15:02:00Z">
        <w:r w:rsidR="00767265">
          <w:rPr>
            <w:rFonts w:ascii="Times New Roman" w:hAnsi="Times New Roman" w:cs="Times New Roman"/>
            <w:color w:val="000000" w:themeColor="text1"/>
          </w:rPr>
          <w:t xml:space="preserve"> as a free parameter</w:t>
        </w:r>
      </w:ins>
      <w:ins w:id="610" w:author="Bo Shen" w:date="2023-01-26T15:03:00Z">
        <w:r w:rsidR="00767265">
          <w:rPr>
            <w:rFonts w:ascii="Times New Roman" w:hAnsi="Times New Roman" w:cs="Times New Roman"/>
            <w:color w:val="000000" w:themeColor="text1"/>
          </w:rPr>
          <w:t xml:space="preserve"> but</w:t>
        </w:r>
      </w:ins>
      <w:ins w:id="611" w:author="Bo Shen" w:date="2023-01-26T15:02:00Z">
        <w:r w:rsidR="00767265">
          <w:rPr>
            <w:rFonts w:ascii="Times New Roman" w:hAnsi="Times New Roman" w:cs="Times New Roman"/>
            <w:color w:val="000000" w:themeColor="text1"/>
          </w:rPr>
          <w:t xml:space="preserve"> </w:t>
        </w:r>
      </w:ins>
      <w:ins w:id="612" w:author="Bo Shen" w:date="2023-01-26T14:51:00Z">
        <w:r w:rsidR="00D60EEE">
          <w:rPr>
            <w:rFonts w:ascii="Times New Roman" w:hAnsi="Times New Roman" w:cs="Times New Roman"/>
            <w:color w:val="000000" w:themeColor="text1"/>
          </w:rPr>
          <w:t xml:space="preserve">set </w:t>
        </w:r>
        <w:del w:id="613" w:author="Microsoft Office User" w:date="2023-03-03T11:36:00Z">
          <w:r w:rsidR="00D60EEE" w:rsidDel="00B71C86">
            <w:rPr>
              <w:rFonts w:ascii="Times New Roman" w:hAnsi="Times New Roman" w:cs="Times New Roman"/>
              <w:color w:val="000000" w:themeColor="text1"/>
            </w:rPr>
            <w:delText>the</w:delText>
          </w:r>
        </w:del>
        <w:r w:rsidR="00D60EEE">
          <w:rPr>
            <w:rFonts w:ascii="Times New Roman" w:hAnsi="Times New Roman" w:cs="Times New Roman"/>
            <w:color w:val="000000" w:themeColor="text1"/>
          </w:rPr>
          <w:t xml:space="preserve"> </w:t>
        </w:r>
      </w:ins>
      <m:oMath>
        <m:sSub>
          <m:sSubPr>
            <m:ctrlPr>
              <w:ins w:id="614" w:author="Bo Shen" w:date="2023-01-26T14:51:00Z">
                <w:rPr>
                  <w:rFonts w:ascii="Cambria Math" w:hAnsi="Cambria Math" w:cs="Times New Roman"/>
                  <w:i/>
                  <w:color w:val="000000" w:themeColor="text1"/>
                </w:rPr>
              </w:ins>
            </m:ctrlPr>
          </m:sSubPr>
          <m:e>
            <m:r>
              <w:ins w:id="615" w:author="Microsoft Office User" w:date="2023-03-03T10:00:00Z">
                <w:rPr>
                  <w:rFonts w:ascii="Cambria Math" w:hAnsi="Cambria Math" w:cs="Times New Roman"/>
                  <w:color w:val="000000" w:themeColor="text1"/>
                </w:rPr>
                <m:t>B</m:t>
              </w:ins>
            </m:r>
            <m:r>
              <w:ins w:id="616" w:author="Bo Shen" w:date="2023-01-26T14:51:00Z">
                <w:del w:id="617" w:author="Microsoft Office User" w:date="2023-03-03T10:00:00Z">
                  <w:rPr>
                    <w:rFonts w:ascii="Cambria Math" w:hAnsi="Cambria Math" w:cs="Times New Roman"/>
                    <w:color w:val="000000" w:themeColor="text1"/>
                  </w:rPr>
                  <m:t>G</m:t>
                </w:del>
              </w:ins>
            </m:r>
          </m:e>
          <m:sub>
            <m:r>
              <w:ins w:id="618" w:author="Microsoft Office User" w:date="2023-03-03T10:00:00Z">
                <w:rPr>
                  <w:rFonts w:ascii="Cambria Math" w:hAnsi="Cambria Math" w:cs="Times New Roman"/>
                  <w:color w:val="000000" w:themeColor="text1"/>
                </w:rPr>
                <m:t>G</m:t>
              </w:ins>
            </m:r>
            <m:r>
              <w:ins w:id="619" w:author="Bo Shen" w:date="2023-01-26T14:51:00Z">
                <w:del w:id="620" w:author="Microsoft Office User" w:date="2023-03-03T10:00:00Z">
                  <w:rPr>
                    <w:rFonts w:ascii="Cambria Math" w:hAnsi="Cambria Math" w:cs="Times New Roman"/>
                    <w:color w:val="000000" w:themeColor="text1"/>
                  </w:rPr>
                  <m:t>0</m:t>
                </w:del>
              </w:ins>
            </m:r>
          </m:sub>
        </m:sSub>
      </m:oMath>
      <w:ins w:id="621" w:author="Bo Shen" w:date="2023-01-26T14:51:00Z">
        <w:r w:rsidR="00D60EEE">
          <w:rPr>
            <w:rFonts w:ascii="Times New Roman" w:hAnsi="Times New Roman" w:cs="Times New Roman"/>
            <w:color w:val="000000" w:themeColor="text1"/>
          </w:rPr>
          <w:t xml:space="preserve"> to zero</w:t>
        </w:r>
      </w:ins>
      <w:ins w:id="622" w:author="Microsoft Office User" w:date="2023-03-03T11:37:00Z">
        <w:r w:rsidR="00B71C86">
          <w:rPr>
            <w:rFonts w:ascii="Times New Roman" w:hAnsi="Times New Roman" w:cs="Times New Roman"/>
            <w:color w:val="000000" w:themeColor="text1"/>
          </w:rPr>
          <w:t xml:space="preserve"> (</w:t>
        </w:r>
      </w:ins>
      <w:ins w:id="623" w:author="Microsoft Office User" w:date="2023-03-03T11:34:00Z">
        <w:r w:rsidR="00B71C86">
          <w:rPr>
            <w:rFonts w:ascii="Times New Roman" w:hAnsi="Times New Roman" w:cs="Times New Roman"/>
            <w:color w:val="000000" w:themeColor="text1"/>
          </w:rPr>
          <w:t>note that this limit</w:t>
        </w:r>
      </w:ins>
      <w:ins w:id="624" w:author="Microsoft Office User" w:date="2023-03-03T11:35:00Z">
        <w:r w:rsidR="00B71C86">
          <w:rPr>
            <w:rFonts w:ascii="Times New Roman" w:hAnsi="Times New Roman" w:cs="Times New Roman"/>
            <w:color w:val="000000" w:themeColor="text1"/>
          </w:rPr>
          <w:t xml:space="preserve">s the interpretability of fit </w:t>
        </w:r>
      </w:ins>
      <m:oMath>
        <m:r>
          <w:ins w:id="625" w:author="Microsoft Office User" w:date="2023-03-03T11:35:00Z">
            <w:rPr>
              <w:rFonts w:ascii="Cambria Math" w:hAnsi="Cambria Math" w:cs="Times New Roman"/>
              <w:color w:val="000000" w:themeColor="text1"/>
              <w:lang w:eastAsia="zh-TW"/>
            </w:rPr>
            <m:t>α</m:t>
          </w:ins>
        </m:r>
      </m:oMath>
      <w:ins w:id="626" w:author="Microsoft Office User" w:date="2023-03-03T11:35:00Z">
        <w:r w:rsidR="00B71C86">
          <w:rPr>
            <w:rFonts w:ascii="Times New Roman" w:hAnsi="Times New Roman" w:cs="Times New Roman"/>
            <w:color w:val="000000" w:themeColor="text1"/>
          </w:rPr>
          <w:t xml:space="preserve"> values a</w:t>
        </w:r>
      </w:ins>
      <w:ins w:id="627" w:author="Microsoft Office User" w:date="2023-03-03T11:36:00Z">
        <w:r w:rsidR="00B71C86">
          <w:rPr>
            <w:rFonts w:ascii="Times New Roman" w:hAnsi="Times New Roman" w:cs="Times New Roman"/>
            <w:color w:val="000000" w:themeColor="text1"/>
          </w:rPr>
          <w:t>s</w:t>
        </w:r>
      </w:ins>
      <w:ins w:id="628" w:author="Microsoft Office User" w:date="2023-03-03T11:35:00Z">
        <w:r w:rsidR="00B71C86">
          <w:rPr>
            <w:rFonts w:ascii="Times New Roman" w:hAnsi="Times New Roman" w:cs="Times New Roman"/>
            <w:color w:val="000000" w:themeColor="text1"/>
          </w:rPr>
          <w:t xml:space="preserve"> </w:t>
        </w:r>
      </w:ins>
      <w:ins w:id="629" w:author="Microsoft Office User" w:date="2023-03-03T11:44:00Z">
        <w:r w:rsidR="008A55B5">
          <w:rPr>
            <w:rFonts w:ascii="Times New Roman" w:hAnsi="Times New Roman" w:cs="Times New Roman"/>
            <w:color w:val="000000" w:themeColor="text1"/>
          </w:rPr>
          <w:t xml:space="preserve">simply the level of </w:t>
        </w:r>
      </w:ins>
      <w:ins w:id="630" w:author="Microsoft Office User" w:date="2023-03-03T11:35:00Z">
        <w:r w:rsidR="00B71C86">
          <w:rPr>
            <w:rFonts w:ascii="Times New Roman" w:hAnsi="Times New Roman" w:cs="Times New Roman"/>
            <w:color w:val="000000" w:themeColor="text1"/>
          </w:rPr>
          <w:t>recurren</w:t>
        </w:r>
      </w:ins>
      <w:ins w:id="631" w:author="Microsoft Office User" w:date="2023-03-03T11:44:00Z">
        <w:r w:rsidR="008A55B5">
          <w:rPr>
            <w:rFonts w:ascii="Times New Roman" w:hAnsi="Times New Roman" w:cs="Times New Roman"/>
            <w:color w:val="000000" w:themeColor="text1"/>
          </w:rPr>
          <w:t>ce</w:t>
        </w:r>
      </w:ins>
      <w:ins w:id="632" w:author="Microsoft Office User" w:date="2023-03-03T11:37:00Z">
        <w:r w:rsidR="00B71C86">
          <w:rPr>
            <w:rFonts w:ascii="Times New Roman" w:hAnsi="Times New Roman" w:cs="Times New Roman"/>
            <w:color w:val="000000" w:themeColor="text1"/>
          </w:rPr>
          <w:t>)</w:t>
        </w:r>
      </w:ins>
      <w:ins w:id="633" w:author="Microsoft Office User" w:date="2023-03-03T11:35:00Z">
        <w:r w:rsidR="00B71C86">
          <w:rPr>
            <w:rFonts w:ascii="Times New Roman" w:hAnsi="Times New Roman" w:cs="Times New Roman"/>
            <w:color w:val="000000" w:themeColor="text1"/>
          </w:rPr>
          <w:t>.</w:t>
        </w:r>
      </w:ins>
      <w:ins w:id="634" w:author="Bo Shen" w:date="2023-01-26T14:56:00Z">
        <w:del w:id="635" w:author="Microsoft Office User" w:date="2023-03-03T11:34:00Z">
          <w:r w:rsidR="000C30B1" w:rsidDel="00B71C86">
            <w:rPr>
              <w:rFonts w:ascii="Times New Roman" w:hAnsi="Times New Roman" w:cs="Times New Roman"/>
              <w:color w:val="000000" w:themeColor="text1"/>
            </w:rPr>
            <w:delText>.</w:delText>
          </w:r>
        </w:del>
      </w:ins>
      <w:ins w:id="636" w:author="Bo Shen" w:date="2023-01-26T15:03:00Z">
        <w:r w:rsidR="00767265">
          <w:rPr>
            <w:rFonts w:ascii="Times New Roman" w:hAnsi="Times New Roman" w:cs="Times New Roman"/>
            <w:color w:val="000000" w:themeColor="text1"/>
          </w:rPr>
          <w:t xml:space="preserve"> </w:t>
        </w:r>
      </w:ins>
      <w:ins w:id="637" w:author="Bo Shen" w:date="2023-01-26T15:04:00Z">
        <w:del w:id="638" w:author="Microsoft Office User" w:date="2023-03-03T11:34:00Z">
          <w:r w:rsidR="00767265" w:rsidDel="00B71C86">
            <w:rPr>
              <w:rFonts w:ascii="Times New Roman" w:hAnsi="Times New Roman" w:cs="Times New Roman"/>
              <w:color w:val="000000" w:themeColor="text1"/>
            </w:rPr>
            <w:delText>W</w:delText>
          </w:r>
        </w:del>
      </w:ins>
      <w:ins w:id="639" w:author="Bo Shen" w:date="2023-01-26T15:03:00Z">
        <w:del w:id="640" w:author="Microsoft Office User" w:date="2023-03-03T11:34:00Z">
          <w:r w:rsidR="00767265" w:rsidDel="00B71C86">
            <w:rPr>
              <w:rFonts w:ascii="Times New Roman" w:hAnsi="Times New Roman" w:cs="Times New Roman"/>
              <w:color w:val="000000" w:themeColor="text1"/>
            </w:rPr>
            <w:delText xml:space="preserve">e </w:delText>
          </w:r>
        </w:del>
      </w:ins>
      <w:ins w:id="641" w:author="Bo Shen" w:date="2023-01-26T15:27:00Z">
        <w:del w:id="642" w:author="Microsoft Office User" w:date="2023-03-03T11:34:00Z">
          <w:r w:rsidR="00834808" w:rsidDel="00B71C86">
            <w:rPr>
              <w:rFonts w:ascii="Times New Roman" w:hAnsi="Times New Roman" w:cs="Times New Roman"/>
              <w:color w:val="000000" w:themeColor="text1"/>
            </w:rPr>
            <w:delText>acknowledged</w:delText>
          </w:r>
        </w:del>
      </w:ins>
      <w:ins w:id="643" w:author="Bo Shen" w:date="2023-01-26T15:03:00Z">
        <w:del w:id="644" w:author="Microsoft Office User" w:date="2023-03-03T11:34:00Z">
          <w:r w:rsidR="00767265" w:rsidDel="00B71C86">
            <w:rPr>
              <w:rFonts w:ascii="Times New Roman" w:hAnsi="Times New Roman" w:cs="Times New Roman"/>
              <w:color w:val="000000" w:themeColor="text1"/>
            </w:rPr>
            <w:delText xml:space="preserve"> </w:delText>
          </w:r>
        </w:del>
      </w:ins>
      <w:ins w:id="645" w:author="Bo Shen" w:date="2023-01-26T15:26:00Z">
        <w:del w:id="646" w:author="Microsoft Office User" w:date="2023-03-03T11:34:00Z">
          <w:r w:rsidR="00834808" w:rsidDel="00B71C86">
            <w:rPr>
              <w:rFonts w:ascii="Times New Roman" w:hAnsi="Times New Roman" w:cs="Times New Roman"/>
              <w:color w:val="000000" w:themeColor="text1"/>
            </w:rPr>
            <w:delText xml:space="preserve">that </w:delText>
          </w:r>
        </w:del>
      </w:ins>
      <w:ins w:id="647" w:author="Bo Shen" w:date="2023-01-26T15:04:00Z">
        <w:del w:id="648" w:author="Microsoft Office User" w:date="2023-03-03T11:34:00Z">
          <w:r w:rsidR="00767265" w:rsidDel="00B71C86">
            <w:rPr>
              <w:rFonts w:ascii="Times New Roman" w:hAnsi="Times New Roman" w:cs="Times New Roman"/>
              <w:color w:val="000000" w:themeColor="text1"/>
            </w:rPr>
            <w:delText>th</w:delText>
          </w:r>
        </w:del>
      </w:ins>
      <w:ins w:id="649" w:author="Bo Shen" w:date="2023-01-26T15:25:00Z">
        <w:del w:id="650" w:author="Microsoft Office User" w:date="2023-03-03T11:34:00Z">
          <w:r w:rsidR="00834808" w:rsidDel="00B71C86">
            <w:rPr>
              <w:rFonts w:ascii="Times New Roman" w:hAnsi="Times New Roman" w:cs="Times New Roman"/>
              <w:color w:val="000000" w:themeColor="text1"/>
            </w:rPr>
            <w:delText>is</w:delText>
          </w:r>
        </w:del>
      </w:ins>
      <w:ins w:id="651" w:author="Bo Shen" w:date="2023-01-26T15:04:00Z">
        <w:del w:id="652" w:author="Microsoft Office User" w:date="2023-03-03T11:34:00Z">
          <w:r w:rsidR="00767265" w:rsidDel="00B71C86">
            <w:rPr>
              <w:rFonts w:ascii="Times New Roman" w:hAnsi="Times New Roman" w:cs="Times New Roman"/>
              <w:color w:val="000000" w:themeColor="text1"/>
            </w:rPr>
            <w:delText xml:space="preserve"> limitation </w:delText>
          </w:r>
        </w:del>
      </w:ins>
      <w:ins w:id="653" w:author="Bo Shen" w:date="2023-01-26T15:27:00Z">
        <w:del w:id="654" w:author="Microsoft Office User" w:date="2023-03-03T11:34:00Z">
          <w:r w:rsidR="00834808" w:rsidDel="00B71C86">
            <w:rPr>
              <w:rFonts w:ascii="Times New Roman" w:hAnsi="Times New Roman" w:cs="Times New Roman"/>
              <w:color w:val="000000" w:themeColor="text1"/>
            </w:rPr>
            <w:delText>restrict</w:delText>
          </w:r>
        </w:del>
        <w:del w:id="655" w:author="Microsoft Office User" w:date="2023-03-03T11:33:00Z">
          <w:r w:rsidR="00834808" w:rsidDel="00B71C86">
            <w:rPr>
              <w:rFonts w:ascii="Times New Roman" w:hAnsi="Times New Roman" w:cs="Times New Roman"/>
              <w:color w:val="000000" w:themeColor="text1"/>
            </w:rPr>
            <w:delText>ed</w:delText>
          </w:r>
        </w:del>
      </w:ins>
      <w:ins w:id="656" w:author="Bo Shen" w:date="2023-01-26T15:26:00Z">
        <w:del w:id="657" w:author="Microsoft Office User" w:date="2023-03-03T11:34:00Z">
          <w:r w:rsidR="00834808" w:rsidDel="00B71C86">
            <w:rPr>
              <w:rFonts w:ascii="Times New Roman" w:hAnsi="Times New Roman" w:cs="Times New Roman"/>
              <w:color w:val="000000" w:themeColor="text1"/>
            </w:rPr>
            <w:delText xml:space="preserve"> the interpretation </w:delText>
          </w:r>
        </w:del>
      </w:ins>
      <w:ins w:id="658" w:author="Bo Shen" w:date="2023-01-26T15:27:00Z">
        <w:del w:id="659" w:author="Microsoft Office User" w:date="2023-03-03T11:34:00Z">
          <w:r w:rsidR="00834808" w:rsidDel="00B71C86">
            <w:rPr>
              <w:rFonts w:ascii="Times New Roman" w:hAnsi="Times New Roman" w:cs="Times New Roman"/>
              <w:color w:val="000000" w:themeColor="text1"/>
            </w:rPr>
            <w:delText>of</w:delText>
          </w:r>
        </w:del>
      </w:ins>
      <w:ins w:id="660" w:author="Bo Shen" w:date="2023-01-26T15:26:00Z">
        <w:del w:id="661" w:author="Microsoft Office User" w:date="2023-03-03T11:34:00Z">
          <w:r w:rsidR="00834808" w:rsidDel="00B71C86">
            <w:rPr>
              <w:rFonts w:ascii="Times New Roman" w:hAnsi="Times New Roman" w:cs="Times New Roman"/>
              <w:color w:val="000000" w:themeColor="text1"/>
            </w:rPr>
            <w:delText xml:space="preserve"> the parameter</w:delText>
          </w:r>
        </w:del>
      </w:ins>
      <w:ins w:id="662" w:author="Bo Shen" w:date="2023-01-26T15:03:00Z">
        <w:del w:id="663" w:author="Microsoft Office User" w:date="2023-03-03T11:34:00Z">
          <w:r w:rsidR="00767265" w:rsidDel="00B71C86">
            <w:rPr>
              <w:rFonts w:ascii="Times New Roman" w:hAnsi="Times New Roman" w:cs="Times New Roman"/>
              <w:color w:val="000000" w:themeColor="text1"/>
            </w:rPr>
            <w:delText xml:space="preserve"> </w:delText>
          </w:r>
        </w:del>
      </w:ins>
      <m:oMath>
        <m:r>
          <w:ins w:id="664" w:author="Bo Shen" w:date="2023-01-26T15:03:00Z">
            <w:del w:id="665" w:author="Microsoft Office User" w:date="2023-03-03T11:34:00Z">
              <w:rPr>
                <w:rFonts w:ascii="Cambria Math" w:hAnsi="Cambria Math" w:cs="Times New Roman"/>
                <w:color w:val="000000" w:themeColor="text1"/>
                <w:lang w:eastAsia="zh-TW"/>
              </w:rPr>
              <m:t>α</m:t>
            </w:del>
          </w:ins>
        </m:r>
      </m:oMath>
      <w:ins w:id="666" w:author="Bo Shen" w:date="2023-01-26T15:03:00Z">
        <w:del w:id="667" w:author="Microsoft Office User" w:date="2023-03-03T11:34:00Z">
          <w:r w:rsidR="00767265" w:rsidDel="00B71C86">
            <w:rPr>
              <w:rFonts w:ascii="Times New Roman" w:hAnsi="Times New Roman" w:cs="Times New Roman"/>
              <w:color w:val="000000" w:themeColor="text1"/>
              <w:lang w:eastAsia="zh-TW"/>
            </w:rPr>
            <w:delText xml:space="preserve">. </w:delText>
          </w:r>
        </w:del>
      </w:ins>
      <w:del w:id="668" w:author="Bo Shen" w:date="2023-01-26T14:27:00Z">
        <w:r w:rsidRPr="0060258A" w:rsidDel="00BE4D64">
          <w:rPr>
            <w:rFonts w:ascii="Times New Roman" w:hAnsi="Times New Roman" w:cs="Times New Roman"/>
            <w:color w:val="000000" w:themeColor="text1"/>
          </w:rPr>
          <w:delText>,</w:delText>
        </w:r>
      </w:del>
      <w:ins w:id="669" w:author="Bo Shen" w:date="2023-01-26T14:57:00Z">
        <w:r w:rsidR="000C30B1">
          <w:rPr>
            <w:rFonts w:ascii="Times New Roman" w:hAnsi="Times New Roman" w:cs="Times New Roman"/>
            <w:color w:val="000000" w:themeColor="text1"/>
          </w:rPr>
          <w:t>T</w:t>
        </w:r>
      </w:ins>
      <w:del w:id="670" w:author="Bo Shen" w:date="2023-01-26T14:57:00Z">
        <w:r w:rsidRPr="0060258A" w:rsidDel="000C30B1">
          <w:rPr>
            <w:rFonts w:ascii="Times New Roman" w:hAnsi="Times New Roman" w:cs="Times New Roman"/>
            <w:color w:val="000000" w:themeColor="text1"/>
          </w:rPr>
          <w:delText xml:space="preserve"> t</w:delText>
        </w:r>
      </w:del>
      <w:r w:rsidRPr="0060258A">
        <w:rPr>
          <w:rFonts w:ascii="Times New Roman" w:hAnsi="Times New Roman" w:cs="Times New Roman"/>
          <w:color w:val="000000" w:themeColor="text1"/>
        </w:rPr>
        <w:t xml:space="preserve">he model is reduced to </w:t>
      </w:r>
      <w:r w:rsidRPr="0060258A">
        <w:rPr>
          <w:rFonts w:ascii="Times New Roman" w:hAnsi="Times New Roman" w:cs="Times New Roman" w:hint="eastAsia"/>
          <w:color w:val="000000" w:themeColor="text1"/>
        </w:rPr>
        <w:t>seven</w:t>
      </w:r>
      <w:r w:rsidRPr="0060258A">
        <w:rPr>
          <w:rFonts w:ascii="Times New Roman" w:hAnsi="Times New Roman" w:cs="Times New Roman"/>
          <w:color w:val="000000" w:themeColor="text1"/>
        </w:rPr>
        <w:t xml:space="preserve"> parameters: recurrent </w:t>
      </w:r>
      <w:r w:rsidRPr="0060258A">
        <w:rPr>
          <w:rFonts w:ascii="Times New Roman" w:hAnsi="Times New Roman" w:cs="Times New Roman"/>
          <w:color w:val="000000" w:themeColor="text1"/>
          <w:lang w:eastAsia="zh-TW"/>
        </w:rPr>
        <w:t xml:space="preserve">excitation weight </w:t>
      </w:r>
      <m:oMath>
        <m:r>
          <w:rPr>
            <w:rFonts w:ascii="Cambria Math" w:hAnsi="Cambria Math" w:cs="Times New Roman"/>
            <w:color w:val="000000" w:themeColor="text1"/>
            <w:lang w:eastAsia="zh-TW"/>
          </w:rPr>
          <m:t>α</m:t>
        </m:r>
      </m:oMath>
      <w:r w:rsidRPr="0060258A">
        <w:rPr>
          <w:rFonts w:ascii="Times New Roman" w:hAnsi="Times New Roman" w:cs="Times New Roman"/>
          <w:color w:val="000000" w:themeColor="text1"/>
          <w:lang w:eastAsia="zh-TW"/>
        </w:rPr>
        <w:t xml:space="preserve">, local disinhibition weight </w:t>
      </w:r>
      <m:oMath>
        <m:r>
          <w:rPr>
            <w:rFonts w:ascii="Cambria Math" w:hAnsi="Cambria Math" w:cs="Times New Roman"/>
            <w:color w:val="000000" w:themeColor="text1"/>
            <w:lang w:eastAsia="zh-TW"/>
          </w:rPr>
          <m:t>β</m:t>
        </m:r>
      </m:oMath>
      <w:r w:rsidRPr="0060258A">
        <w:rPr>
          <w:rFonts w:ascii="Times New Roman" w:hAnsi="Times New Roman" w:cs="Times New Roman"/>
          <w:color w:val="000000" w:themeColor="text1"/>
          <w:lang w:eastAsia="zh-TW"/>
        </w:rPr>
        <w:t xml:space="preserve">, noise parameter </w:t>
      </w:r>
      <m:oMath>
        <m:r>
          <w:rPr>
            <w:rFonts w:ascii="Cambria Math" w:hAnsi="Cambria Math" w:cs="Times New Roman"/>
            <w:color w:val="000000" w:themeColor="text1"/>
            <w:lang w:eastAsia="zh-TW"/>
          </w:rPr>
          <m:t>σ</m:t>
        </m:r>
      </m:oMath>
      <w:r w:rsidRPr="0060258A">
        <w:rPr>
          <w:rFonts w:ascii="Times New Roman" w:hAnsi="Times New Roman" w:cs="Times New Roman"/>
          <w:color w:val="000000" w:themeColor="text1"/>
          <w:lang w:eastAsia="zh-TW"/>
        </w:rPr>
        <w:t xml:space="preserve">, input value scaling parameter </w:t>
      </w:r>
      <w:r w:rsidRPr="0060258A">
        <w:rPr>
          <w:rFonts w:ascii="Times New Roman" w:hAnsi="Times New Roman" w:cs="Times New Roman"/>
          <w:i/>
          <w:iCs/>
          <w:color w:val="000000" w:themeColor="text1"/>
          <w:lang w:eastAsia="zh-TW"/>
        </w:rPr>
        <w:t>S</w:t>
      </w:r>
      <w:r w:rsidRPr="0060258A">
        <w:rPr>
          <w:rFonts w:ascii="Times New Roman" w:hAnsi="Times New Roman" w:cs="Times New Roman"/>
          <w:color w:val="000000" w:themeColor="text1"/>
          <w:lang w:eastAsia="zh-TW"/>
        </w:rPr>
        <w:t xml:space="preserve">, and </w:t>
      </w:r>
      <w:r w:rsidRPr="0060258A">
        <w:rPr>
          <w:rFonts w:ascii="Times New Roman" w:hAnsi="Times New Roman" w:cs="Times New Roman"/>
          <w:color w:val="000000" w:themeColor="text1"/>
          <w:lang w:eastAsia="zh-TW"/>
        </w:rPr>
        <w:lastRenderedPageBreak/>
        <w:t>time constants</w:t>
      </w:r>
      <w:del w:id="671" w:author="Bo Shen" w:date="2023-01-26T14:58:00Z">
        <w:r w:rsidRPr="0060258A" w:rsidDel="000C30B1">
          <w:rPr>
            <w:rFonts w:ascii="Times New Roman" w:hAnsi="Times New Roman" w:cs="Times New Roman"/>
            <w:color w:val="000000" w:themeColor="text1"/>
            <w:lang w:eastAsia="zh-TW"/>
          </w:rPr>
          <w:delText xml:space="preserve"> </w:delText>
        </w:r>
      </w:del>
      <w:r w:rsidRPr="0060258A">
        <w:rPr>
          <w:rFonts w:ascii="Times New Roman" w:hAnsi="Times New Roman" w:cs="Times New Roman"/>
          <w:color w:val="000000" w:themeColor="text1"/>
          <w:lang w:eastAsia="zh-TW"/>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R</m:t>
            </m:r>
          </m:sub>
        </m:sSub>
      </m:oMath>
      <w:r w:rsidRPr="0060258A">
        <w:rPr>
          <w:rFonts w:ascii="Times New Roman" w:hAnsi="Times New Roman" w:cs="Times New Roman"/>
          <w:color w:val="000000" w:themeColor="text1"/>
          <w:lang w:eastAsia="zh-TW"/>
        </w:rPr>
        <w:t xml:space="preserve">,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G</m:t>
            </m:r>
          </m:sub>
        </m:sSub>
      </m:oMath>
      <w:r w:rsidRPr="0060258A">
        <w:rPr>
          <w:rFonts w:ascii="Times New Roman" w:hAnsi="Times New Roman" w:cs="Times New Roman"/>
          <w:color w:val="000000" w:themeColor="text1"/>
          <w:lang w:eastAsia="zh-TW"/>
        </w:rPr>
        <w:t xml:space="preserve">, and </w:t>
      </w:r>
      <m:oMath>
        <m:sSub>
          <m:sSubPr>
            <m:ctrlPr>
              <w:rPr>
                <w:rFonts w:ascii="Cambria Math" w:hAnsi="Cambria Math" w:cs="Times New Roman"/>
                <w:i/>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D</m:t>
            </m:r>
          </m:sub>
        </m:sSub>
      </m:oMath>
      <w:r w:rsidRPr="0060258A">
        <w:rPr>
          <w:rFonts w:ascii="Times New Roman" w:hAnsi="Times New Roman" w:cs="Times New Roman"/>
          <w:color w:val="000000" w:themeColor="text1"/>
          <w:lang w:eastAsia="zh-TW"/>
        </w:rPr>
        <w:t xml:space="preserve"> (see Methods for model-fitting details). Predictions of the best fitting model are shown in </w:t>
      </w:r>
      <w:r w:rsidRPr="0060258A">
        <w:rPr>
          <w:rFonts w:ascii="Times New Roman" w:hAnsi="Times New Roman" w:cs="Times New Roman"/>
          <w:b/>
          <w:color w:val="000000" w:themeColor="text1"/>
          <w:lang w:eastAsia="zh-TW"/>
        </w:rPr>
        <w:t>Fig. 6A</w:t>
      </w:r>
      <w:r w:rsidRPr="0060258A">
        <w:rPr>
          <w:rFonts w:ascii="Times New Roman" w:hAnsi="Times New Roman" w:cs="Times New Roman"/>
          <w:color w:val="000000" w:themeColor="text1"/>
          <w:lang w:eastAsia="zh-TW"/>
        </w:rPr>
        <w:t xml:space="preserve"> (best fitting parameters: </w:t>
      </w:r>
      <m:oMath>
        <m:r>
          <w:rPr>
            <w:rFonts w:ascii="Cambria Math" w:hAnsi="Cambria Math" w:cs="Times New Roman"/>
            <w:color w:val="000000" w:themeColor="text1"/>
            <w:lang w:eastAsia="zh-TW"/>
          </w:rPr>
          <m:t>α=0</m:t>
        </m:r>
      </m:oMath>
      <w:r w:rsidRPr="0060258A">
        <w:rPr>
          <w:rFonts w:ascii="Times New Roman" w:hAnsi="Times New Roman" w:cs="Times New Roman"/>
          <w:color w:val="000000" w:themeColor="text1"/>
          <w:lang w:eastAsia="zh-TW"/>
        </w:rPr>
        <w:t xml:space="preserve">, </w:t>
      </w:r>
      <m:oMath>
        <m:r>
          <w:rPr>
            <w:rFonts w:ascii="Cambria Math" w:hAnsi="Cambria Math" w:cs="Times New Roman"/>
            <w:color w:val="000000" w:themeColor="text1"/>
            <w:lang w:eastAsia="zh-TW"/>
          </w:rPr>
          <m:t>β=1.434</m:t>
        </m:r>
      </m:oMath>
      <w:r w:rsidRPr="0060258A">
        <w:rPr>
          <w:rFonts w:ascii="Times New Roman" w:hAnsi="Times New Roman" w:cs="Times New Roman"/>
          <w:color w:val="000000" w:themeColor="text1"/>
          <w:lang w:eastAsia="zh-TW"/>
        </w:rPr>
        <w:t xml:space="preserve">, </w:t>
      </w:r>
      <m:oMath>
        <m:r>
          <w:rPr>
            <w:rFonts w:ascii="Cambria Math" w:hAnsi="Cambria Math" w:cs="Times New Roman"/>
            <w:color w:val="000000" w:themeColor="text1"/>
            <w:lang w:eastAsia="zh-TW"/>
          </w:rPr>
          <m:t>σ=25.36</m:t>
        </m:r>
      </m:oMath>
      <w:r w:rsidRPr="0060258A">
        <w:rPr>
          <w:rFonts w:ascii="Times New Roman" w:hAnsi="Times New Roman" w:cs="Times New Roman"/>
          <w:color w:val="000000" w:themeColor="text1"/>
          <w:lang w:eastAsia="zh-TW"/>
        </w:rPr>
        <w:t xml:space="preserve">, </w:t>
      </w:r>
      <w:r w:rsidRPr="0060258A">
        <w:rPr>
          <w:rFonts w:ascii="Times New Roman" w:hAnsi="Times New Roman" w:cs="Times New Roman"/>
          <w:i/>
          <w:iCs/>
          <w:color w:val="000000" w:themeColor="text1"/>
          <w:lang w:eastAsia="zh-TW"/>
        </w:rPr>
        <w:t>S</w:t>
      </w:r>
      <w:r w:rsidRPr="0060258A">
        <w:rPr>
          <w:rFonts w:ascii="Times New Roman" w:hAnsi="Times New Roman" w:cs="Times New Roman"/>
          <w:iCs/>
          <w:color w:val="000000" w:themeColor="text1"/>
          <w:lang w:eastAsia="zh-TW"/>
        </w:rPr>
        <w:t xml:space="preserve"> = 3251, </w:t>
      </w:r>
      <m:oMath>
        <m:sSub>
          <m:sSubPr>
            <m:ctrlPr>
              <w:rPr>
                <w:rFonts w:ascii="Cambria Math" w:hAnsi="Cambria Math" w:cs="Times New Roman"/>
                <w:i/>
                <w:iCs/>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R</m:t>
            </m:r>
          </m:sub>
        </m:sSub>
        <m:r>
          <w:rPr>
            <w:rFonts w:ascii="Cambria Math" w:hAnsi="Cambria Math" w:cs="Times New Roman"/>
            <w:color w:val="000000" w:themeColor="text1"/>
            <w:lang w:eastAsia="zh-TW"/>
          </w:rPr>
          <m:t>=.1853</m:t>
        </m:r>
      </m:oMath>
      <w:r w:rsidRPr="0060258A">
        <w:rPr>
          <w:rFonts w:ascii="Times New Roman" w:hAnsi="Times New Roman" w:cs="Times New Roman"/>
          <w:iCs/>
          <w:color w:val="000000" w:themeColor="text1"/>
          <w:lang w:eastAsia="zh-TW"/>
        </w:rPr>
        <w:t xml:space="preserve">, </w:t>
      </w:r>
      <m:oMath>
        <m:sSub>
          <m:sSubPr>
            <m:ctrlPr>
              <w:rPr>
                <w:rFonts w:ascii="Cambria Math" w:hAnsi="Cambria Math" w:cs="Times New Roman"/>
                <w:i/>
                <w:iCs/>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G</m:t>
            </m:r>
          </m:sub>
        </m:sSub>
        <m:r>
          <w:rPr>
            <w:rFonts w:ascii="Cambria Math" w:hAnsi="Cambria Math" w:cs="Times New Roman"/>
            <w:color w:val="000000" w:themeColor="text1"/>
            <w:lang w:eastAsia="zh-TW"/>
          </w:rPr>
          <m:t>=.2244</m:t>
        </m:r>
      </m:oMath>
      <w:r w:rsidRPr="0060258A">
        <w:rPr>
          <w:rFonts w:ascii="Times New Roman" w:hAnsi="Times New Roman" w:cs="Times New Roman"/>
          <w:iCs/>
          <w:color w:val="000000" w:themeColor="text1"/>
          <w:lang w:eastAsia="zh-TW"/>
        </w:rPr>
        <w:t xml:space="preserve">, and </w:t>
      </w:r>
      <m:oMath>
        <m:sSub>
          <m:sSubPr>
            <m:ctrlPr>
              <w:rPr>
                <w:rFonts w:ascii="Cambria Math" w:hAnsi="Cambria Math" w:cs="Times New Roman"/>
                <w:i/>
                <w:iCs/>
                <w:color w:val="000000" w:themeColor="text1"/>
                <w:lang w:eastAsia="zh-TW"/>
              </w:rPr>
            </m:ctrlPr>
          </m:sSubPr>
          <m:e>
            <m:r>
              <w:rPr>
                <w:rFonts w:ascii="Cambria Math" w:hAnsi="Cambria Math" w:cs="Times New Roman"/>
                <w:color w:val="000000" w:themeColor="text1"/>
                <w:lang w:eastAsia="zh-TW"/>
              </w:rPr>
              <m:t>τ</m:t>
            </m:r>
          </m:e>
          <m:sub>
            <m:r>
              <w:rPr>
                <w:rFonts w:ascii="Cambria Math" w:hAnsi="Cambria Math" w:cs="Times New Roman"/>
                <w:color w:val="000000" w:themeColor="text1"/>
                <w:lang w:eastAsia="zh-TW"/>
              </w:rPr>
              <m:t>D</m:t>
            </m:r>
          </m:sub>
        </m:sSub>
        <m:r>
          <w:rPr>
            <w:rFonts w:ascii="Cambria Math" w:hAnsi="Cambria Math" w:cs="Times New Roman"/>
            <w:color w:val="000000" w:themeColor="text1"/>
            <w:lang w:eastAsia="zh-TW"/>
          </w:rPr>
          <m:t>=.3231</m:t>
        </m:r>
      </m:oMath>
      <w:r w:rsidRPr="0060258A">
        <w:rPr>
          <w:rFonts w:ascii="Times New Roman" w:hAnsi="Times New Roman" w:cs="Times New Roman"/>
          <w:color w:val="000000" w:themeColor="text1"/>
          <w:lang w:eastAsia="zh-TW"/>
        </w:rPr>
        <w:t xml:space="preserve">). </w:t>
      </w:r>
      <w:ins w:id="672" w:author="Bo Shen" w:date="2023-01-27T18:03:00Z">
        <w:r w:rsidR="00B30708">
          <w:rPr>
            <w:rFonts w:ascii="Times New Roman" w:hAnsi="Times New Roman" w:cs="Times New Roman"/>
            <w:color w:val="000000" w:themeColor="text1"/>
            <w:lang w:eastAsia="zh-TW"/>
          </w:rPr>
          <w:t>The optimization surface</w:t>
        </w:r>
      </w:ins>
      <w:ins w:id="673" w:author="Bo Shen" w:date="2023-01-27T18:04:00Z">
        <w:r w:rsidR="00B30708">
          <w:rPr>
            <w:rFonts w:ascii="Times New Roman" w:hAnsi="Times New Roman" w:cs="Times New Roman"/>
            <w:color w:val="000000" w:themeColor="text1"/>
            <w:lang w:eastAsia="zh-TW"/>
          </w:rPr>
          <w:t>s</w:t>
        </w:r>
      </w:ins>
      <w:ins w:id="674" w:author="Bo Shen" w:date="2023-01-27T18:03:00Z">
        <w:r w:rsidR="00B30708">
          <w:rPr>
            <w:rFonts w:ascii="Times New Roman" w:hAnsi="Times New Roman" w:cs="Times New Roman"/>
            <w:color w:val="000000" w:themeColor="text1"/>
            <w:lang w:eastAsia="zh-TW"/>
          </w:rPr>
          <w:t xml:space="preserve"> </w:t>
        </w:r>
        <w:del w:id="675" w:author="Microsoft Office User" w:date="2023-03-03T11:39:00Z">
          <w:r w:rsidR="00B30708" w:rsidDel="00871745">
            <w:rPr>
              <w:rFonts w:ascii="Times New Roman" w:hAnsi="Times New Roman" w:cs="Times New Roman"/>
              <w:color w:val="000000" w:themeColor="text1"/>
              <w:lang w:eastAsia="zh-TW"/>
            </w:rPr>
            <w:delText xml:space="preserve">of the model fitting </w:delText>
          </w:r>
        </w:del>
      </w:ins>
      <w:ins w:id="676" w:author="Bo Shen" w:date="2023-01-27T18:04:00Z">
        <w:del w:id="677" w:author="Microsoft Office User" w:date="2023-03-03T11:39:00Z">
          <w:r w:rsidR="00B30708" w:rsidDel="00871745">
            <w:rPr>
              <w:rFonts w:ascii="Times New Roman" w:hAnsi="Times New Roman" w:cs="Times New Roman"/>
              <w:color w:val="000000" w:themeColor="text1"/>
              <w:lang w:eastAsia="zh-TW"/>
            </w:rPr>
            <w:delText>were</w:delText>
          </w:r>
        </w:del>
      </w:ins>
      <w:ins w:id="678" w:author="Bo Shen" w:date="2023-01-27T18:03:00Z">
        <w:del w:id="679" w:author="Microsoft Office User" w:date="2023-03-03T11:39:00Z">
          <w:r w:rsidR="00B30708" w:rsidDel="00871745">
            <w:rPr>
              <w:rFonts w:ascii="Times New Roman" w:hAnsi="Times New Roman" w:cs="Times New Roman"/>
              <w:color w:val="000000" w:themeColor="text1"/>
              <w:lang w:eastAsia="zh-TW"/>
            </w:rPr>
            <w:delText xml:space="preserve"> </w:delText>
          </w:r>
        </w:del>
      </w:ins>
      <w:ins w:id="680" w:author="Bo Shen" w:date="2023-01-27T18:05:00Z">
        <w:r w:rsidR="00B30708">
          <w:rPr>
            <w:rFonts w:ascii="Times New Roman" w:hAnsi="Times New Roman" w:cs="Times New Roman"/>
            <w:color w:val="000000" w:themeColor="text1"/>
            <w:lang w:eastAsia="zh-TW"/>
          </w:rPr>
          <w:t>visualized</w:t>
        </w:r>
      </w:ins>
      <w:ins w:id="681" w:author="Bo Shen" w:date="2023-01-27T18:03:00Z">
        <w:r w:rsidR="00B30708">
          <w:rPr>
            <w:rFonts w:ascii="Times New Roman" w:hAnsi="Times New Roman" w:cs="Times New Roman"/>
            <w:color w:val="000000" w:themeColor="text1"/>
            <w:lang w:eastAsia="zh-TW"/>
          </w:rPr>
          <w:t xml:space="preserve"> across</w:t>
        </w:r>
      </w:ins>
      <w:ins w:id="682" w:author="Bo Shen" w:date="2023-01-27T18:04:00Z">
        <w:r w:rsidR="00B30708">
          <w:rPr>
            <w:rFonts w:ascii="Times New Roman" w:hAnsi="Times New Roman" w:cs="Times New Roman"/>
            <w:color w:val="000000" w:themeColor="text1"/>
            <w:lang w:eastAsia="zh-TW"/>
          </w:rPr>
          <w:t xml:space="preserve"> pairs of</w:t>
        </w:r>
      </w:ins>
      <w:ins w:id="683" w:author="Bo Shen" w:date="2023-01-27T18:03:00Z">
        <w:r w:rsidR="00B30708">
          <w:rPr>
            <w:rFonts w:ascii="Times New Roman" w:hAnsi="Times New Roman" w:cs="Times New Roman"/>
            <w:color w:val="000000" w:themeColor="text1"/>
            <w:lang w:eastAsia="zh-TW"/>
          </w:rPr>
          <w:t xml:space="preserve"> parameter</w:t>
        </w:r>
      </w:ins>
      <w:ins w:id="684" w:author="Bo Shen" w:date="2023-01-27T18:04:00Z">
        <w:r w:rsidR="00B30708">
          <w:rPr>
            <w:rFonts w:ascii="Times New Roman" w:hAnsi="Times New Roman" w:cs="Times New Roman"/>
            <w:color w:val="000000" w:themeColor="text1"/>
            <w:lang w:eastAsia="zh-TW"/>
          </w:rPr>
          <w:t>s</w:t>
        </w:r>
      </w:ins>
      <w:ins w:id="685" w:author="Bo Shen" w:date="2023-01-27T18:05:00Z">
        <w:r w:rsidR="00B30708">
          <w:rPr>
            <w:rFonts w:ascii="Times New Roman" w:hAnsi="Times New Roman" w:cs="Times New Roman"/>
            <w:color w:val="000000" w:themeColor="text1"/>
            <w:lang w:eastAsia="zh-TW"/>
          </w:rPr>
          <w:t xml:space="preserve"> (</w:t>
        </w:r>
      </w:ins>
      <w:ins w:id="686" w:author="Bo Shen" w:date="2023-01-27T18:06:00Z">
        <w:r w:rsidR="00B30708" w:rsidRPr="0060258A">
          <w:rPr>
            <w:rFonts w:ascii="Times New Roman" w:hAnsi="Times New Roman" w:cs="Times New Roman"/>
            <w:b/>
            <w:color w:val="000000" w:themeColor="text1"/>
            <w:lang w:eastAsia="zh-TW"/>
          </w:rPr>
          <w:t>Fig.</w:t>
        </w:r>
        <w:r w:rsidR="00B30708">
          <w:rPr>
            <w:rFonts w:ascii="Times New Roman" w:hAnsi="Times New Roman" w:cs="Times New Roman"/>
            <w:b/>
            <w:color w:val="000000" w:themeColor="text1"/>
            <w:lang w:eastAsia="zh-TW"/>
          </w:rPr>
          <w:t xml:space="preserve"> 6-figure supplement 1</w:t>
        </w:r>
      </w:ins>
      <w:ins w:id="687" w:author="Bo Shen" w:date="2023-01-27T18:05:00Z">
        <w:r w:rsidR="00B30708">
          <w:rPr>
            <w:rFonts w:ascii="Times New Roman" w:hAnsi="Times New Roman" w:cs="Times New Roman"/>
            <w:color w:val="000000" w:themeColor="text1"/>
            <w:lang w:eastAsia="zh-TW"/>
          </w:rPr>
          <w:t>)</w:t>
        </w:r>
      </w:ins>
      <w:ins w:id="688" w:author="Microsoft Office User" w:date="2023-03-03T11:42:00Z">
        <w:r w:rsidR="00871745">
          <w:rPr>
            <w:rFonts w:ascii="Times New Roman" w:hAnsi="Times New Roman" w:cs="Times New Roman"/>
            <w:color w:val="000000" w:themeColor="text1"/>
            <w:lang w:eastAsia="zh-TW"/>
          </w:rPr>
          <w:t xml:space="preserve"> </w:t>
        </w:r>
      </w:ins>
      <w:ins w:id="689" w:author="Microsoft Office User" w:date="2023-03-03T11:43:00Z">
        <w:r w:rsidR="00871745">
          <w:rPr>
            <w:rFonts w:ascii="Times New Roman" w:hAnsi="Times New Roman" w:cs="Times New Roman"/>
            <w:color w:val="000000" w:themeColor="text1"/>
            <w:lang w:eastAsia="zh-TW"/>
          </w:rPr>
          <w:t>were consistent with robust parameter fitting, and</w:t>
        </w:r>
      </w:ins>
      <w:ins w:id="690" w:author="Bo Shen" w:date="2023-01-27T18:03:00Z">
        <w:del w:id="691" w:author="Microsoft Office User" w:date="2023-03-03T11:42:00Z">
          <w:r w:rsidR="00B30708" w:rsidDel="00871745">
            <w:rPr>
              <w:rFonts w:ascii="Times New Roman" w:hAnsi="Times New Roman" w:cs="Times New Roman"/>
              <w:color w:val="000000" w:themeColor="text1"/>
              <w:lang w:eastAsia="zh-TW"/>
            </w:rPr>
            <w:delText>.</w:delText>
          </w:r>
        </w:del>
      </w:ins>
      <w:ins w:id="692" w:author="Bo Shen" w:date="2023-01-27T18:06:00Z">
        <w:r w:rsidR="00B30708">
          <w:rPr>
            <w:rFonts w:ascii="Times New Roman" w:hAnsi="Times New Roman" w:cs="Times New Roman"/>
            <w:color w:val="000000" w:themeColor="text1"/>
            <w:lang w:eastAsia="zh-TW"/>
          </w:rPr>
          <w:t xml:space="preserve"> </w:t>
        </w:r>
      </w:ins>
      <w:ins w:id="693" w:author="Microsoft Office User" w:date="2023-03-03T11:43:00Z">
        <w:r w:rsidR="00871745">
          <w:rPr>
            <w:rFonts w:ascii="Times New Roman" w:hAnsi="Times New Roman" w:cs="Times New Roman"/>
            <w:color w:val="000000" w:themeColor="text1"/>
            <w:lang w:eastAsia="zh-TW"/>
          </w:rPr>
          <w:t>p</w:t>
        </w:r>
      </w:ins>
      <w:ins w:id="694" w:author="Microsoft Office User" w:date="2023-03-03T11:38:00Z">
        <w:r w:rsidR="00B71C86">
          <w:rPr>
            <w:rFonts w:ascii="Times New Roman" w:hAnsi="Times New Roman" w:cs="Times New Roman"/>
            <w:color w:val="000000" w:themeColor="text1"/>
            <w:lang w:eastAsia="zh-TW"/>
          </w:rPr>
          <w:t>aram</w:t>
        </w:r>
      </w:ins>
      <w:ins w:id="695" w:author="Microsoft Office User" w:date="2023-03-03T11:40:00Z">
        <w:r w:rsidR="00871745">
          <w:rPr>
            <w:rFonts w:ascii="Times New Roman" w:hAnsi="Times New Roman" w:cs="Times New Roman"/>
            <w:color w:val="000000" w:themeColor="text1"/>
            <w:lang w:eastAsia="zh-TW"/>
          </w:rPr>
          <w:t>e</w:t>
        </w:r>
      </w:ins>
      <w:ins w:id="696" w:author="Microsoft Office User" w:date="2023-03-03T11:38:00Z">
        <w:r w:rsidR="00B71C86">
          <w:rPr>
            <w:rFonts w:ascii="Times New Roman" w:hAnsi="Times New Roman" w:cs="Times New Roman"/>
            <w:color w:val="000000" w:themeColor="text1"/>
            <w:lang w:eastAsia="zh-TW"/>
          </w:rPr>
          <w:t xml:space="preserve">ter </w:t>
        </w:r>
      </w:ins>
      <w:ins w:id="697" w:author="Bo Shen" w:date="2023-01-27T18:06:00Z">
        <w:del w:id="698" w:author="Microsoft Office User" w:date="2023-03-03T11:38:00Z">
          <w:r w:rsidR="00B30708" w:rsidDel="00B71C86">
            <w:rPr>
              <w:rFonts w:ascii="Times New Roman" w:hAnsi="Times New Roman" w:cs="Times New Roman"/>
              <w:color w:val="000000" w:themeColor="text1"/>
              <w:lang w:eastAsia="zh-TW"/>
            </w:rPr>
            <w:delText xml:space="preserve">Model </w:delText>
          </w:r>
        </w:del>
        <w:r w:rsidR="00B30708">
          <w:rPr>
            <w:rFonts w:ascii="Times New Roman" w:hAnsi="Times New Roman" w:cs="Times New Roman"/>
            <w:color w:val="000000" w:themeColor="text1"/>
            <w:lang w:eastAsia="zh-TW"/>
          </w:rPr>
          <w:t xml:space="preserve">recovery </w:t>
        </w:r>
        <w:del w:id="699" w:author="Microsoft Office User" w:date="2023-03-03T11:40:00Z">
          <w:r w:rsidR="00B30708" w:rsidDel="00871745">
            <w:rPr>
              <w:rFonts w:ascii="Times New Roman" w:hAnsi="Times New Roman" w:cs="Times New Roman"/>
              <w:color w:val="000000" w:themeColor="text1"/>
              <w:lang w:eastAsia="zh-TW"/>
            </w:rPr>
            <w:delText xml:space="preserve">on the best-fitted parameters </w:delText>
          </w:r>
        </w:del>
        <w:r w:rsidR="00B30708">
          <w:rPr>
            <w:rFonts w:ascii="Times New Roman" w:hAnsi="Times New Roman" w:cs="Times New Roman"/>
            <w:color w:val="000000" w:themeColor="text1"/>
            <w:lang w:eastAsia="zh-TW"/>
          </w:rPr>
          <w:t xml:space="preserve">indicated that the parameters are recoverable and identifiable within the </w:t>
        </w:r>
      </w:ins>
      <w:ins w:id="700" w:author="Bo Shen" w:date="2023-01-27T18:07:00Z">
        <w:r w:rsidR="00B30708">
          <w:rPr>
            <w:rFonts w:ascii="Times New Roman" w:hAnsi="Times New Roman" w:cs="Times New Roman"/>
            <w:color w:val="000000" w:themeColor="text1"/>
            <w:lang w:eastAsia="zh-TW"/>
          </w:rPr>
          <w:t>network (</w:t>
        </w:r>
        <w:r w:rsidR="00B30708" w:rsidRPr="0060258A">
          <w:rPr>
            <w:rFonts w:ascii="Times New Roman" w:hAnsi="Times New Roman" w:cs="Times New Roman"/>
            <w:b/>
            <w:color w:val="000000" w:themeColor="text1"/>
            <w:lang w:eastAsia="zh-TW"/>
          </w:rPr>
          <w:t>Fig.</w:t>
        </w:r>
        <w:r w:rsidR="00B30708">
          <w:rPr>
            <w:rFonts w:ascii="Times New Roman" w:hAnsi="Times New Roman" w:cs="Times New Roman"/>
            <w:b/>
            <w:color w:val="000000" w:themeColor="text1"/>
            <w:lang w:eastAsia="zh-TW"/>
          </w:rPr>
          <w:t xml:space="preserve"> 6-figure supplement 2</w:t>
        </w:r>
        <w:r w:rsidR="00B30708">
          <w:rPr>
            <w:rFonts w:ascii="Times New Roman" w:hAnsi="Times New Roman" w:cs="Times New Roman"/>
            <w:color w:val="000000" w:themeColor="text1"/>
            <w:lang w:eastAsia="zh-TW"/>
          </w:rPr>
          <w:t>).</w:t>
        </w:r>
      </w:ins>
      <w:ins w:id="701" w:author="Bo Shen" w:date="2023-01-27T18:03:00Z">
        <w:r w:rsidR="00B30708">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Model-predicted RT distributions (lines) closely follow the empirical distributions (</w:t>
      </w:r>
      <w:r w:rsidRPr="0060258A">
        <w:rPr>
          <w:rFonts w:ascii="Times New Roman" w:hAnsi="Times New Roman" w:cs="Times New Roman" w:hint="eastAsia"/>
          <w:color w:val="000000" w:themeColor="text1"/>
        </w:rPr>
        <w:t>bars</w:t>
      </w:r>
      <w:r w:rsidRPr="0060258A">
        <w:rPr>
          <w:rFonts w:ascii="Times New Roman" w:hAnsi="Times New Roman" w:cs="Times New Roman"/>
          <w:color w:val="000000" w:themeColor="text1"/>
          <w:lang w:eastAsia="zh-TW"/>
        </w:rPr>
        <w:t xml:space="preserve">) for both correct (blue) and error (red) trials across different levels of input coherence. The aggregated mean choice accuracy and RT data are shown in </w:t>
      </w:r>
      <w:r w:rsidRPr="0060258A">
        <w:rPr>
          <w:rFonts w:ascii="Times New Roman" w:hAnsi="Times New Roman" w:cs="Times New Roman"/>
          <w:b/>
          <w:color w:val="000000" w:themeColor="text1"/>
          <w:lang w:eastAsia="zh-TW"/>
        </w:rPr>
        <w:t>Fig.</w:t>
      </w:r>
      <w:r w:rsidRPr="0060258A">
        <w:rPr>
          <w:rFonts w:ascii="Times New Roman" w:hAnsi="Times New Roman" w:cs="Times New Roman"/>
          <w:color w:val="000000" w:themeColor="text1"/>
          <w:lang w:eastAsia="zh-TW"/>
        </w:rPr>
        <w:t xml:space="preserve"> </w:t>
      </w:r>
      <w:r w:rsidRPr="0060258A">
        <w:rPr>
          <w:rFonts w:ascii="Times New Roman" w:hAnsi="Times New Roman" w:cs="Times New Roman"/>
          <w:b/>
          <w:color w:val="000000" w:themeColor="text1"/>
          <w:lang w:eastAsia="zh-TW"/>
        </w:rPr>
        <w:t>6C</w:t>
      </w:r>
      <w:r w:rsidRPr="0060258A">
        <w:rPr>
          <w:rFonts w:ascii="Times New Roman" w:hAnsi="Times New Roman" w:cs="Times New Roman"/>
          <w:color w:val="000000" w:themeColor="text1"/>
          <w:lang w:eastAsia="zh-TW"/>
        </w:rPr>
        <w:t>. Model choice accuracy (line) captures the average empirical psychometric function (crosses); model RT captures coherence-dependent changes in the chronometric function, including longer RTs in error trials (dashed line and empty dots) compared to correct trials (solid line and dots). Beyond mean RT data, the LDDM accurately captured aspects of the empirical RT distributions, as evident in the quantile</w:t>
      </w:r>
      <w:ins w:id="702" w:author="Bo Shen" w:date="2022-11-28T13:47:00Z">
        <w:r w:rsidR="00662EFE">
          <w:rPr>
            <w:rFonts w:ascii="Times New Roman" w:hAnsi="Times New Roman" w:cs="Times New Roman"/>
            <w:color w:val="000000" w:themeColor="text1"/>
            <w:lang w:eastAsia="zh-TW"/>
          </w:rPr>
          <w:t xml:space="preserve"> </w:t>
        </w:r>
      </w:ins>
      <w:del w:id="703" w:author="Bo Shen" w:date="2022-11-28T13:47:00Z">
        <w:r w:rsidRPr="0060258A" w:rsidDel="00662EFE">
          <w:rPr>
            <w:rFonts w:ascii="Times New Roman" w:hAnsi="Times New Roman" w:cs="Times New Roman"/>
            <w:color w:val="000000" w:themeColor="text1"/>
            <w:lang w:eastAsia="zh-TW"/>
          </w:rPr>
          <w:delText>-quantile</w:delText>
        </w:r>
      </w:del>
      <w:ins w:id="704" w:author="Bo Shen" w:date="2022-11-28T13:47:00Z">
        <w:r w:rsidR="00662EFE">
          <w:rPr>
            <w:rFonts w:ascii="Times New Roman" w:hAnsi="Times New Roman" w:cs="Times New Roman"/>
            <w:color w:val="000000" w:themeColor="text1"/>
            <w:lang w:eastAsia="zh-TW"/>
          </w:rPr>
          <w:t>probability</w:t>
        </w:r>
      </w:ins>
      <w:r w:rsidRPr="0060258A">
        <w:rPr>
          <w:rFonts w:ascii="Times New Roman" w:hAnsi="Times New Roman" w:cs="Times New Roman"/>
          <w:color w:val="000000" w:themeColor="text1"/>
          <w:lang w:eastAsia="zh-TW"/>
        </w:rPr>
        <w:t xml:space="preserve"> </w:t>
      </w:r>
      <w:del w:id="705" w:author="Bo Shen" w:date="2022-11-28T13:48:00Z">
        <w:r w:rsidRPr="0060258A" w:rsidDel="00662EFE">
          <w:rPr>
            <w:rFonts w:ascii="Times New Roman" w:hAnsi="Times New Roman" w:cs="Times New Roman"/>
            <w:color w:val="000000" w:themeColor="text1"/>
            <w:lang w:eastAsia="zh-TW"/>
          </w:rPr>
          <w:delText xml:space="preserve">(Q-Q) </w:delText>
        </w:r>
      </w:del>
      <w:r w:rsidRPr="0060258A">
        <w:rPr>
          <w:rFonts w:ascii="Times New Roman" w:hAnsi="Times New Roman" w:cs="Times New Roman"/>
          <w:color w:val="000000" w:themeColor="text1"/>
          <w:lang w:eastAsia="zh-TW"/>
        </w:rPr>
        <w:t xml:space="preserve">plot </w:t>
      </w:r>
      <w:ins w:id="706" w:author="Bo Shen" w:date="2022-11-28T13:48:00Z">
        <w:r w:rsidR="00662EFE" w:rsidRPr="0060258A">
          <w:rPr>
            <w:rFonts w:ascii="Times New Roman" w:hAnsi="Times New Roman" w:cs="Times New Roman"/>
            <w:color w:val="000000" w:themeColor="text1"/>
            <w:lang w:eastAsia="zh-TW"/>
          </w:rPr>
          <w:t>(Q</w:t>
        </w:r>
        <w:r w:rsidR="00662EFE">
          <w:rPr>
            <w:rFonts w:ascii="Times New Roman" w:hAnsi="Times New Roman" w:cs="Times New Roman"/>
            <w:color w:val="000000" w:themeColor="text1"/>
            <w:lang w:eastAsia="zh-TW"/>
          </w:rPr>
          <w:t>PP</w:t>
        </w:r>
        <w:r w:rsidR="00662EFE" w:rsidRPr="0060258A">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of RT quantiles as functions of chosen ratio (</w:t>
      </w:r>
      <w:r w:rsidRPr="0060258A">
        <w:rPr>
          <w:rFonts w:ascii="Times New Roman" w:hAnsi="Times New Roman" w:cs="Times New Roman"/>
          <w:b/>
          <w:color w:val="000000" w:themeColor="text1"/>
          <w:lang w:eastAsia="zh-TW"/>
        </w:rPr>
        <w:t>Fig. 6B</w:t>
      </w:r>
      <w:r w:rsidRPr="0060258A">
        <w:rPr>
          <w:rFonts w:ascii="Times New Roman" w:hAnsi="Times New Roman" w:cs="Times New Roman"/>
          <w:color w:val="000000" w:themeColor="text1"/>
          <w:lang w:eastAsia="zh-TW"/>
        </w:rPr>
        <w:t>).</w:t>
      </w:r>
      <w:ins w:id="707" w:author="Bo Shen" w:date="2023-01-26T14:58:00Z">
        <w:r w:rsidR="000C30B1">
          <w:rPr>
            <w:rFonts w:ascii="Times New Roman" w:hAnsi="Times New Roman" w:cs="Times New Roman"/>
            <w:color w:val="000000" w:themeColor="text1"/>
            <w:lang w:eastAsia="zh-TW"/>
          </w:rPr>
          <w:t xml:space="preserve"> </w:t>
        </w:r>
      </w:ins>
      <w:r w:rsidR="00231472">
        <w:rPr>
          <w:rFonts w:ascii="Times New Roman" w:hAnsi="Times New Roman" w:cs="Times New Roman"/>
          <w:color w:val="000000" w:themeColor="text1"/>
          <w:lang w:eastAsia="zh-TW"/>
        </w:rPr>
        <w:t>Given</w:t>
      </w:r>
      <w:ins w:id="708" w:author="Bo Shen" w:date="2023-01-26T14:58:00Z">
        <w:r w:rsidR="000C30B1">
          <w:rPr>
            <w:rFonts w:ascii="Times New Roman" w:hAnsi="Times New Roman" w:cs="Times New Roman"/>
            <w:color w:val="000000" w:themeColor="text1"/>
            <w:lang w:eastAsia="zh-TW"/>
          </w:rPr>
          <w:t xml:space="preserve"> the collinearity issue between </w:t>
        </w:r>
      </w:ins>
      <m:oMath>
        <m:sSub>
          <m:sSubPr>
            <m:ctrlPr>
              <w:ins w:id="709" w:author="Bo Shen" w:date="2023-01-26T14:58:00Z">
                <w:rPr>
                  <w:rFonts w:ascii="Cambria Math" w:hAnsi="Cambria Math" w:cs="Times New Roman"/>
                  <w:i/>
                  <w:color w:val="000000" w:themeColor="text1"/>
                </w:rPr>
              </w:ins>
            </m:ctrlPr>
          </m:sSubPr>
          <m:e>
            <m:r>
              <w:ins w:id="710" w:author="Microsoft Office User" w:date="2023-03-01T13:33:00Z">
                <w:rPr>
                  <w:rFonts w:ascii="Cambria Math" w:hAnsi="Cambria Math" w:cs="Times New Roman"/>
                  <w:color w:val="000000" w:themeColor="text1"/>
                </w:rPr>
                <m:t>B</m:t>
              </w:ins>
            </m:r>
            <m:r>
              <w:del w:id="711" w:author="Microsoft Office User" w:date="2023-03-01T13:33:00Z">
                <w:rPr>
                  <w:rFonts w:ascii="Cambria Math" w:hAnsi="Cambria Math" w:cs="Times New Roman"/>
                  <w:color w:val="000000" w:themeColor="text1"/>
                </w:rPr>
                <m:t>B</m:t>
              </w:del>
            </m:r>
          </m:e>
          <m:sub>
            <m:r>
              <w:ins w:id="712" w:author="Microsoft Office User" w:date="2023-03-01T13:33:00Z">
                <w:rPr>
                  <w:rFonts w:ascii="Cambria Math" w:hAnsi="Cambria Math" w:cs="Times New Roman"/>
                  <w:color w:val="000000" w:themeColor="text1"/>
                </w:rPr>
                <m:t>G</m:t>
              </w:ins>
            </m:r>
            <m:r>
              <w:del w:id="713" w:author="Microsoft Office User" w:date="2023-03-01T13:33:00Z">
                <w:rPr>
                  <w:rFonts w:ascii="Cambria Math" w:hAnsi="Cambria Math" w:cs="Times New Roman"/>
                  <w:color w:val="000000" w:themeColor="text1"/>
                </w:rPr>
                <m:t>G</m:t>
              </w:del>
            </m:r>
          </m:sub>
        </m:sSub>
      </m:oMath>
      <w:ins w:id="714" w:author="Bo Shen" w:date="2023-01-26T14:58:00Z">
        <w:r w:rsidR="000C30B1">
          <w:rPr>
            <w:rFonts w:ascii="Times New Roman" w:hAnsi="Times New Roman" w:cs="Times New Roman"/>
            <w:color w:val="000000" w:themeColor="text1"/>
          </w:rPr>
          <w:t xml:space="preserve"> and </w:t>
        </w:r>
      </w:ins>
      <m:oMath>
        <m:r>
          <w:ins w:id="715" w:author="Bo Shen" w:date="2023-01-26T14:58:00Z">
            <w:rPr>
              <w:rFonts w:ascii="Cambria Math" w:hAnsi="Cambria Math" w:cs="Times New Roman"/>
              <w:color w:val="000000" w:themeColor="text1"/>
            </w:rPr>
            <m:t>α</m:t>
          </w:ins>
        </m:r>
      </m:oMath>
      <w:ins w:id="716" w:author="Bo Shen" w:date="2023-01-26T14:58:00Z">
        <w:r w:rsidR="000C30B1">
          <w:rPr>
            <w:rFonts w:ascii="Times New Roman" w:hAnsi="Times New Roman" w:cs="Times New Roman"/>
            <w:color w:val="000000" w:themeColor="text1"/>
          </w:rPr>
          <w:t xml:space="preserve">, the fitted value of </w:t>
        </w:r>
      </w:ins>
      <m:oMath>
        <m:r>
          <w:ins w:id="717" w:author="Bo Shen" w:date="2023-01-26T14:59:00Z">
            <w:rPr>
              <w:rFonts w:ascii="Cambria Math" w:hAnsi="Cambria Math" w:cs="Times New Roman"/>
              <w:color w:val="000000" w:themeColor="text1"/>
            </w:rPr>
            <m:t>α</m:t>
          </w:ins>
        </m:r>
      </m:oMath>
      <w:ins w:id="718" w:author="Bo Shen" w:date="2023-01-26T15:00:00Z">
        <w:r w:rsidR="00EF25FA">
          <w:rPr>
            <w:rFonts w:ascii="Times New Roman" w:hAnsi="Times New Roman" w:cs="Times New Roman"/>
            <w:color w:val="000000" w:themeColor="text1"/>
          </w:rPr>
          <w:t xml:space="preserve"> </w:t>
        </w:r>
        <w:del w:id="719" w:author="Microsoft Office User" w:date="2023-03-01T13:34:00Z">
          <w:r w:rsidR="00EF25FA" w:rsidDel="008542D1">
            <w:rPr>
              <w:rFonts w:ascii="Times New Roman" w:hAnsi="Times New Roman" w:cs="Times New Roman"/>
              <w:color w:val="000000" w:themeColor="text1"/>
            </w:rPr>
            <w:delText>showed here</w:delText>
          </w:r>
        </w:del>
      </w:ins>
      <w:ins w:id="720" w:author="Bo Shen" w:date="2023-01-26T14:59:00Z">
        <w:del w:id="721" w:author="Microsoft Office User" w:date="2023-03-01T13:34:00Z">
          <w:r w:rsidR="000C30B1" w:rsidDel="008542D1">
            <w:rPr>
              <w:rFonts w:ascii="Times New Roman" w:hAnsi="Times New Roman" w:cs="Times New Roman"/>
              <w:color w:val="000000" w:themeColor="text1"/>
            </w:rPr>
            <w:delText xml:space="preserve"> </w:delText>
          </w:r>
        </w:del>
      </w:ins>
      <w:ins w:id="722" w:author="Microsoft Office User" w:date="2023-03-01T13:34:00Z">
        <w:r w:rsidR="008542D1">
          <w:rPr>
            <w:rFonts w:ascii="Times New Roman" w:hAnsi="Times New Roman" w:cs="Times New Roman"/>
            <w:color w:val="000000" w:themeColor="text1"/>
          </w:rPr>
          <w:t>does</w:t>
        </w:r>
      </w:ins>
      <w:ins w:id="723" w:author="Bo Shen" w:date="2023-01-26T14:59:00Z">
        <w:del w:id="724" w:author="Microsoft Office User" w:date="2023-03-01T13:34:00Z">
          <w:r w:rsidR="000C30B1" w:rsidDel="008542D1">
            <w:rPr>
              <w:rFonts w:ascii="Times New Roman" w:hAnsi="Times New Roman" w:cs="Times New Roman"/>
              <w:color w:val="000000" w:themeColor="text1"/>
            </w:rPr>
            <w:delText>may</w:delText>
          </w:r>
        </w:del>
        <w:r w:rsidR="000C30B1">
          <w:rPr>
            <w:rFonts w:ascii="Times New Roman" w:hAnsi="Times New Roman" w:cs="Times New Roman"/>
            <w:color w:val="000000" w:themeColor="text1"/>
          </w:rPr>
          <w:t xml:space="preserve"> not reflect the exact level of recurrence </w:t>
        </w:r>
      </w:ins>
      <w:ins w:id="725" w:author="Microsoft Office User" w:date="2023-03-01T13:34:00Z">
        <w:r w:rsidR="008542D1">
          <w:rPr>
            <w:rFonts w:ascii="Times New Roman" w:hAnsi="Times New Roman" w:cs="Times New Roman"/>
            <w:color w:val="000000" w:themeColor="text1"/>
          </w:rPr>
          <w:t>in</w:t>
        </w:r>
      </w:ins>
      <w:ins w:id="726" w:author="Bo Shen" w:date="2023-01-26T15:00:00Z">
        <w:del w:id="727" w:author="Microsoft Office User" w:date="2023-03-01T13:34:00Z">
          <w:r w:rsidR="00EF25FA" w:rsidDel="008542D1">
            <w:rPr>
              <w:rFonts w:ascii="Times New Roman" w:hAnsi="Times New Roman" w:cs="Times New Roman"/>
              <w:color w:val="000000" w:themeColor="text1"/>
            </w:rPr>
            <w:delText>of</w:delText>
          </w:r>
        </w:del>
      </w:ins>
      <w:ins w:id="728" w:author="Bo Shen" w:date="2023-01-26T14:59:00Z">
        <w:r w:rsidR="000C30B1">
          <w:rPr>
            <w:rFonts w:ascii="Times New Roman" w:hAnsi="Times New Roman" w:cs="Times New Roman"/>
            <w:color w:val="000000" w:themeColor="text1"/>
          </w:rPr>
          <w:t xml:space="preserve"> the circuit</w:t>
        </w:r>
      </w:ins>
      <w:ins w:id="729" w:author="Microsoft Office User" w:date="2023-03-01T13:34:00Z">
        <w:r w:rsidR="008542D1">
          <w:rPr>
            <w:rFonts w:ascii="Times New Roman" w:hAnsi="Times New Roman" w:cs="Times New Roman"/>
            <w:color w:val="000000" w:themeColor="text1"/>
          </w:rPr>
          <w:t xml:space="preserve">, </w:t>
        </w:r>
      </w:ins>
      <w:ins w:id="730" w:author="Bo Shen" w:date="2023-01-26T14:59:00Z">
        <w:del w:id="731" w:author="Microsoft Office User" w:date="2023-03-01T13:34:00Z">
          <w:r w:rsidR="000C30B1" w:rsidDel="008542D1">
            <w:rPr>
              <w:rFonts w:ascii="Times New Roman" w:hAnsi="Times New Roman" w:cs="Times New Roman"/>
              <w:color w:val="000000" w:themeColor="text1"/>
            </w:rPr>
            <w:delText xml:space="preserve"> </w:delText>
          </w:r>
        </w:del>
        <w:r w:rsidR="000C30B1">
          <w:rPr>
            <w:rFonts w:ascii="Times New Roman" w:hAnsi="Times New Roman" w:cs="Times New Roman"/>
            <w:color w:val="000000" w:themeColor="text1"/>
          </w:rPr>
          <w:t>and</w:t>
        </w:r>
      </w:ins>
      <w:ins w:id="732" w:author="Microsoft Office User" w:date="2023-03-01T13:34:00Z">
        <w:r w:rsidR="008542D1">
          <w:rPr>
            <w:rFonts w:ascii="Times New Roman" w:hAnsi="Times New Roman" w:cs="Times New Roman"/>
            <w:color w:val="000000" w:themeColor="text1"/>
          </w:rPr>
          <w:t xml:space="preserve"> </w:t>
        </w:r>
      </w:ins>
      <w:ins w:id="733" w:author="Bo Shen" w:date="2023-01-26T14:59:00Z">
        <w:del w:id="734" w:author="Microsoft Office User" w:date="2023-03-01T13:34:00Z">
          <w:r w:rsidR="000C30B1" w:rsidDel="008542D1">
            <w:rPr>
              <w:rFonts w:ascii="Times New Roman" w:hAnsi="Times New Roman" w:cs="Times New Roman"/>
              <w:color w:val="000000" w:themeColor="text1"/>
            </w:rPr>
            <w:delText xml:space="preserve"> we acknowledged that </w:delText>
          </w:r>
        </w:del>
        <w:r w:rsidR="000C30B1">
          <w:rPr>
            <w:rFonts w:ascii="Times New Roman" w:hAnsi="Times New Roman" w:cs="Times New Roman"/>
            <w:color w:val="000000" w:themeColor="text1"/>
          </w:rPr>
          <w:t xml:space="preserve">future empirical data </w:t>
        </w:r>
      </w:ins>
      <w:ins w:id="735" w:author="Microsoft Office User" w:date="2023-03-01T13:34:00Z">
        <w:r w:rsidR="008542D1">
          <w:rPr>
            <w:rFonts w:ascii="Times New Roman" w:hAnsi="Times New Roman" w:cs="Times New Roman"/>
            <w:color w:val="000000" w:themeColor="text1"/>
          </w:rPr>
          <w:t>will be</w:t>
        </w:r>
      </w:ins>
      <w:ins w:id="736" w:author="Bo Shen" w:date="2023-01-26T14:59:00Z">
        <w:del w:id="737" w:author="Microsoft Office User" w:date="2023-03-01T13:34:00Z">
          <w:r w:rsidR="000C30B1" w:rsidDel="008542D1">
            <w:rPr>
              <w:rFonts w:ascii="Times New Roman" w:hAnsi="Times New Roman" w:cs="Times New Roman"/>
              <w:color w:val="000000" w:themeColor="text1"/>
            </w:rPr>
            <w:delText>is</w:delText>
          </w:r>
        </w:del>
        <w:r w:rsidR="000C30B1">
          <w:rPr>
            <w:rFonts w:ascii="Times New Roman" w:hAnsi="Times New Roman" w:cs="Times New Roman"/>
            <w:color w:val="000000" w:themeColor="text1"/>
          </w:rPr>
          <w:t xml:space="preserve"> </w:t>
        </w:r>
      </w:ins>
      <w:ins w:id="738" w:author="Bo Shen" w:date="2023-01-26T15:01:00Z">
        <w:r w:rsidR="00EF25FA">
          <w:rPr>
            <w:rFonts w:ascii="Times New Roman" w:hAnsi="Times New Roman" w:cs="Times New Roman"/>
            <w:color w:val="000000" w:themeColor="text1"/>
          </w:rPr>
          <w:t>needed</w:t>
        </w:r>
      </w:ins>
      <w:ins w:id="739" w:author="Bo Shen" w:date="2023-01-26T14:59:00Z">
        <w:r w:rsidR="000C30B1">
          <w:rPr>
            <w:rFonts w:ascii="Times New Roman" w:hAnsi="Times New Roman" w:cs="Times New Roman"/>
            <w:color w:val="000000" w:themeColor="text1"/>
          </w:rPr>
          <w:t xml:space="preserve"> </w:t>
        </w:r>
      </w:ins>
      <w:ins w:id="740" w:author="Bo Shen" w:date="2023-01-26T15:01:00Z">
        <w:r w:rsidR="00EF25FA">
          <w:rPr>
            <w:rFonts w:ascii="Times New Roman" w:hAnsi="Times New Roman" w:cs="Times New Roman"/>
            <w:color w:val="000000" w:themeColor="text1"/>
          </w:rPr>
          <w:t>to</w:t>
        </w:r>
      </w:ins>
      <w:ins w:id="741" w:author="Bo Shen" w:date="2023-01-26T14:59:00Z">
        <w:r w:rsidR="000C30B1">
          <w:rPr>
            <w:rFonts w:ascii="Times New Roman" w:hAnsi="Times New Roman" w:cs="Times New Roman"/>
            <w:color w:val="000000" w:themeColor="text1"/>
          </w:rPr>
          <w:t xml:space="preserve"> </w:t>
        </w:r>
      </w:ins>
      <w:ins w:id="742" w:author="Bo Shen" w:date="2023-01-26T15:01:00Z">
        <w:r w:rsidR="00EF25FA">
          <w:rPr>
            <w:rFonts w:ascii="Times New Roman" w:hAnsi="Times New Roman" w:cs="Times New Roman"/>
            <w:color w:val="000000" w:themeColor="text1"/>
          </w:rPr>
          <w:t>differentiate</w:t>
        </w:r>
      </w:ins>
      <w:ins w:id="743" w:author="Bo Shen" w:date="2023-01-26T14:59:00Z">
        <w:r w:rsidR="000C30B1">
          <w:rPr>
            <w:rFonts w:ascii="Times New Roman" w:hAnsi="Times New Roman" w:cs="Times New Roman"/>
            <w:color w:val="000000" w:themeColor="text1"/>
          </w:rPr>
          <w:t xml:space="preserve"> </w:t>
        </w:r>
        <w:del w:id="744" w:author="Microsoft Office User" w:date="2023-03-01T13:35:00Z">
          <w:r w:rsidR="000C30B1" w:rsidDel="008542D1">
            <w:rPr>
              <w:rFonts w:ascii="Times New Roman" w:hAnsi="Times New Roman" w:cs="Times New Roman"/>
              <w:color w:val="000000" w:themeColor="text1"/>
            </w:rPr>
            <w:delText>the level of</w:delText>
          </w:r>
        </w:del>
      </w:ins>
      <w:ins w:id="745" w:author="Microsoft Office User" w:date="2023-03-01T13:35:00Z">
        <w:r w:rsidR="008542D1">
          <w:rPr>
            <w:rFonts w:ascii="Times New Roman" w:hAnsi="Times New Roman" w:cs="Times New Roman"/>
            <w:color w:val="000000" w:themeColor="text1"/>
          </w:rPr>
          <w:t>how</w:t>
        </w:r>
      </w:ins>
      <w:ins w:id="746" w:author="Bo Shen" w:date="2023-01-26T14:59:00Z">
        <w:r w:rsidR="000C30B1">
          <w:rPr>
            <w:rFonts w:ascii="Times New Roman" w:hAnsi="Times New Roman" w:cs="Times New Roman"/>
            <w:color w:val="000000" w:themeColor="text1"/>
          </w:rPr>
          <w:t xml:space="preserve"> recurrence and baseline </w:t>
        </w:r>
        <w:del w:id="747" w:author="Microsoft Office User" w:date="2023-03-01T13:35:00Z">
          <w:r w:rsidR="000C30B1" w:rsidDel="008542D1">
            <w:rPr>
              <w:rFonts w:ascii="Times New Roman" w:hAnsi="Times New Roman" w:cs="Times New Roman"/>
              <w:color w:val="000000" w:themeColor="text1"/>
            </w:rPr>
            <w:delText>gain</w:delText>
          </w:r>
        </w:del>
      </w:ins>
      <w:ins w:id="748" w:author="Bo Shen" w:date="2023-01-26T15:00:00Z">
        <w:del w:id="749" w:author="Microsoft Office User" w:date="2023-03-01T13:35:00Z">
          <w:r w:rsidR="000C30B1" w:rsidDel="008542D1">
            <w:rPr>
              <w:rFonts w:ascii="Times New Roman" w:hAnsi="Times New Roman" w:cs="Times New Roman"/>
              <w:color w:val="000000" w:themeColor="text1"/>
            </w:rPr>
            <w:delText>-</w:delText>
          </w:r>
        </w:del>
      </w:ins>
      <w:ins w:id="750" w:author="Bo Shen" w:date="2023-01-26T14:59:00Z">
        <w:del w:id="751" w:author="Microsoft Office User" w:date="2023-03-01T13:35:00Z">
          <w:r w:rsidR="000C30B1" w:rsidDel="008542D1">
            <w:rPr>
              <w:rFonts w:ascii="Times New Roman" w:hAnsi="Times New Roman" w:cs="Times New Roman"/>
              <w:color w:val="000000" w:themeColor="text1"/>
            </w:rPr>
            <w:delText xml:space="preserve">control </w:delText>
          </w:r>
        </w:del>
        <w:r w:rsidR="000C30B1">
          <w:rPr>
            <w:rFonts w:ascii="Times New Roman" w:hAnsi="Times New Roman" w:cs="Times New Roman"/>
            <w:color w:val="000000" w:themeColor="text1"/>
          </w:rPr>
          <w:t>inhibition</w:t>
        </w:r>
      </w:ins>
      <w:ins w:id="752" w:author="Bo Shen" w:date="2023-01-26T15:00:00Z">
        <w:r w:rsidR="000C30B1">
          <w:rPr>
            <w:rFonts w:ascii="Times New Roman" w:hAnsi="Times New Roman" w:cs="Times New Roman"/>
            <w:color w:val="000000" w:themeColor="text1"/>
          </w:rPr>
          <w:t xml:space="preserve"> </w:t>
        </w:r>
      </w:ins>
      <w:ins w:id="753" w:author="Microsoft Office User" w:date="2023-03-01T13:35:00Z">
        <w:r w:rsidR="008542D1">
          <w:rPr>
            <w:rFonts w:ascii="Times New Roman" w:hAnsi="Times New Roman" w:cs="Times New Roman"/>
            <w:color w:val="000000" w:themeColor="text1"/>
          </w:rPr>
          <w:t>contribute to LDDM WTA selection</w:t>
        </w:r>
      </w:ins>
      <w:ins w:id="754" w:author="Bo Shen" w:date="2023-01-26T15:00:00Z">
        <w:del w:id="755" w:author="Microsoft Office User" w:date="2023-03-01T13:35:00Z">
          <w:r w:rsidR="000C30B1" w:rsidDel="008542D1">
            <w:rPr>
              <w:rFonts w:ascii="Times New Roman" w:hAnsi="Times New Roman" w:cs="Times New Roman"/>
              <w:color w:val="000000" w:themeColor="text1"/>
            </w:rPr>
            <w:delText>in the network</w:delText>
          </w:r>
        </w:del>
        <w:r w:rsidR="000C30B1">
          <w:rPr>
            <w:rFonts w:ascii="Times New Roman" w:hAnsi="Times New Roman" w:cs="Times New Roman"/>
            <w:color w:val="000000" w:themeColor="text1"/>
          </w:rPr>
          <w:t>.</w:t>
        </w:r>
      </w:ins>
    </w:p>
    <w:p w14:paraId="06364526" w14:textId="6862D6BF" w:rsidR="00695141" w:rsidRPr="0060258A" w:rsidRDefault="00695141" w:rsidP="00695141">
      <w:pPr>
        <w:spacing w:line="480" w:lineRule="auto"/>
        <w:jc w:val="both"/>
        <w:rPr>
          <w:rFonts w:ascii="Times New Roman" w:hAnsi="Times New Roman" w:cs="Times New Roman"/>
          <w:color w:val="000000" w:themeColor="text1"/>
          <w:lang w:eastAsia="zh-TW"/>
        </w:rPr>
      </w:pPr>
    </w:p>
    <w:p w14:paraId="7A355348" w14:textId="50AAA9C6" w:rsidR="00695141" w:rsidRPr="0060258A" w:rsidRDefault="00695141" w:rsidP="00695141">
      <w:pPr>
        <w:spacing w:line="480" w:lineRule="auto"/>
        <w:jc w:val="both"/>
        <w:rPr>
          <w:rFonts w:ascii="Times New Roman" w:hAnsi="Times New Roman" w:cs="Times New Roman"/>
          <w:color w:val="000000" w:themeColor="text1"/>
          <w:lang w:eastAsia="zh-TW"/>
        </w:rPr>
      </w:pPr>
      <w:r w:rsidRPr="0060258A">
        <w:rPr>
          <w:rFonts w:ascii="Times New Roman" w:hAnsi="Times New Roman" w:cs="Times New Roman"/>
          <w:color w:val="000000" w:themeColor="text1"/>
          <w:lang w:eastAsia="zh-TW"/>
        </w:rPr>
        <w:t>We compared the performance of the LDDM in fitting this classical dataset with the reduced form of the RNM</w:t>
      </w:r>
      <w:ins w:id="756" w:author="Bo Shen" w:date="2023-02-03T10:50:00Z">
        <w:r w:rsidR="00152CBC">
          <w:rPr>
            <w:rFonts w:ascii="Times New Roman" w:hAnsi="Times New Roman" w:cs="Times New Roman"/>
            <w:color w:val="000000" w:themeColor="text1"/>
            <w:lang w:eastAsia="zh-TW"/>
          </w:rPr>
          <w:t xml:space="preserve"> </w:t>
        </w:r>
        <w:r w:rsidR="00152CBC" w:rsidRPr="0060258A">
          <w:rPr>
            <w:rFonts w:ascii="Times New Roman" w:hAnsi="Times New Roman" w:cs="Times New Roman"/>
            <w:color w:val="000000" w:themeColor="text1"/>
            <w:lang w:eastAsia="zh-TW"/>
          </w:rPr>
          <w:fldChar w:fldCharType="begin"/>
        </w:r>
        <w:r w:rsidR="00152CBC">
          <w:rPr>
            <w:rFonts w:ascii="Times New Roman" w:hAnsi="Times New Roman" w:cs="Times New Roman"/>
            <w:color w:val="000000" w:themeColor="text1"/>
            <w:lang w:eastAsia="zh-TW"/>
          </w:rPr>
          <w:instrText xml:space="preserve"> ADDIN ZOTERO_ITEM CSL_CITATION {"citationID":"Euy7rFmX","properties":{"formattedCitation":"(Wong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00152CBC" w:rsidRPr="0060258A">
          <w:rPr>
            <w:rFonts w:ascii="Times New Roman" w:hAnsi="Times New Roman" w:cs="Times New Roman"/>
            <w:color w:val="000000" w:themeColor="text1"/>
            <w:lang w:eastAsia="zh-TW"/>
          </w:rPr>
          <w:fldChar w:fldCharType="separate"/>
        </w:r>
        <w:r w:rsidR="00152CBC">
          <w:rPr>
            <w:rFonts w:ascii="Times New Roman" w:hAnsi="Times New Roman" w:cs="Times New Roman"/>
            <w:color w:val="000000" w:themeColor="text1"/>
          </w:rPr>
          <w:t>(Wong &amp; Wang, 2006)</w:t>
        </w:r>
        <w:r w:rsidR="00152CBC" w:rsidRPr="0060258A">
          <w:rPr>
            <w:rFonts w:ascii="Times New Roman" w:hAnsi="Times New Roman" w:cs="Times New Roman"/>
            <w:color w:val="000000" w:themeColor="text1"/>
            <w:lang w:eastAsia="zh-TW"/>
          </w:rPr>
          <w:fldChar w:fldCharType="end"/>
        </w:r>
      </w:ins>
      <w:del w:id="757" w:author="Bo Shen" w:date="2023-02-03T10:49:00Z">
        <w:r w:rsidRPr="0060258A" w:rsidDel="00152CBC">
          <w:rPr>
            <w:rFonts w:ascii="Times New Roman" w:hAnsi="Times New Roman" w:cs="Times New Roman"/>
            <w:color w:val="000000" w:themeColor="text1"/>
            <w:lang w:eastAsia="zh-TW"/>
          </w:rPr>
          <w:delText>,</w:delText>
        </w:r>
      </w:del>
      <w:r w:rsidRPr="0060258A">
        <w:rPr>
          <w:rFonts w:ascii="Times New Roman" w:hAnsi="Times New Roman" w:cs="Times New Roman"/>
          <w:color w:val="000000" w:themeColor="text1"/>
          <w:lang w:eastAsia="zh-TW"/>
        </w:rPr>
        <w:t xml:space="preserve"> </w:t>
      </w:r>
      <w:del w:id="758" w:author="Bo Shen" w:date="2023-02-03T10:49:00Z">
        <w:r w:rsidRPr="0060258A" w:rsidDel="00152CBC">
          <w:rPr>
            <w:rFonts w:ascii="Times New Roman" w:hAnsi="Times New Roman" w:cs="Times New Roman"/>
            <w:color w:val="000000" w:themeColor="text1"/>
            <w:lang w:eastAsia="zh-TW"/>
          </w:rPr>
          <w:delText xml:space="preserve">which can be reduced to eight free parameters </w:delText>
        </w:r>
      </w:del>
      <w:r w:rsidRPr="0060258A">
        <w:rPr>
          <w:rFonts w:ascii="Times New Roman" w:hAnsi="Times New Roman" w:cs="Times New Roman"/>
          <w:color w:val="000000" w:themeColor="text1"/>
          <w:lang w:eastAsia="zh-TW"/>
        </w:rPr>
        <w:t>(</w:t>
      </w:r>
      <w:del w:id="759" w:author="Bo Shen" w:date="2023-02-03T10:44:00Z">
        <w:r w:rsidRPr="0060258A" w:rsidDel="007C2977">
          <w:rPr>
            <w:rFonts w:ascii="Times New Roman" w:hAnsi="Times New Roman" w:cs="Times New Roman"/>
            <w:color w:val="000000" w:themeColor="text1"/>
            <w:lang w:eastAsia="zh-TW"/>
          </w:rPr>
          <w:delText xml:space="preserve">see </w:delText>
        </w:r>
      </w:del>
      <w:del w:id="760" w:author="Microsoft Office User" w:date="2023-03-03T11:47:00Z">
        <w:r w:rsidRPr="0060258A" w:rsidDel="008F5547">
          <w:rPr>
            <w:rFonts w:ascii="Times New Roman" w:hAnsi="Times New Roman" w:cs="Times New Roman"/>
            <w:color w:val="000000" w:themeColor="text1"/>
            <w:lang w:eastAsia="zh-TW"/>
          </w:rPr>
          <w:delText xml:space="preserve">supplementary </w:delText>
        </w:r>
      </w:del>
      <w:r w:rsidRPr="0060258A">
        <w:rPr>
          <w:rFonts w:ascii="Times New Roman" w:hAnsi="Times New Roman" w:cs="Times New Roman"/>
          <w:b/>
          <w:color w:val="000000" w:themeColor="text1"/>
          <w:lang w:eastAsia="zh-TW"/>
        </w:rPr>
        <w:t>Fig.</w:t>
      </w:r>
      <w:r w:rsidR="00B621A6">
        <w:rPr>
          <w:rFonts w:ascii="Times New Roman" w:hAnsi="Times New Roman" w:cs="Times New Roman"/>
          <w:b/>
          <w:color w:val="000000" w:themeColor="text1"/>
          <w:lang w:eastAsia="zh-TW"/>
        </w:rPr>
        <w:t xml:space="preserve"> 6-figure supplement </w:t>
      </w:r>
      <w:ins w:id="761" w:author="Bo Shen" w:date="2023-01-27T18:07:00Z">
        <w:r w:rsidR="00E76512">
          <w:rPr>
            <w:rFonts w:ascii="Times New Roman" w:hAnsi="Times New Roman" w:cs="Times New Roman"/>
            <w:b/>
            <w:color w:val="000000" w:themeColor="text1"/>
            <w:lang w:eastAsia="zh-TW"/>
          </w:rPr>
          <w:t>4</w:t>
        </w:r>
      </w:ins>
      <w:del w:id="762" w:author="Bo Shen" w:date="2023-01-27T18:07:00Z">
        <w:r w:rsidR="00B621A6" w:rsidDel="00E76512">
          <w:rPr>
            <w:rFonts w:ascii="Times New Roman" w:hAnsi="Times New Roman" w:cs="Times New Roman"/>
            <w:b/>
            <w:color w:val="000000" w:themeColor="text1"/>
            <w:lang w:eastAsia="zh-TW"/>
          </w:rPr>
          <w:delText>1</w:delText>
        </w:r>
      </w:del>
      <w:del w:id="763" w:author="Bo Shen" w:date="2023-02-03T10:44:00Z">
        <w:r w:rsidRPr="0060258A" w:rsidDel="007C2977">
          <w:rPr>
            <w:rFonts w:ascii="Times New Roman" w:hAnsi="Times New Roman" w:cs="Times New Roman"/>
            <w:color w:val="000000" w:themeColor="text1"/>
            <w:lang w:eastAsia="zh-TW"/>
          </w:rPr>
          <w:delText xml:space="preserve"> for details</w:delText>
        </w:r>
      </w:del>
      <w:r w:rsidRPr="0060258A">
        <w:rPr>
          <w:rFonts w:ascii="Times New Roman" w:hAnsi="Times New Roman" w:cs="Times New Roman"/>
          <w:color w:val="000000" w:themeColor="text1"/>
          <w:lang w:eastAsia="zh-TW"/>
        </w:rPr>
        <w:t>)</w:t>
      </w:r>
      <w:ins w:id="764" w:author="Microsoft Office User" w:date="2023-03-03T11:44:00Z">
        <w:r w:rsidR="008A55B5">
          <w:rPr>
            <w:rFonts w:ascii="Times New Roman" w:hAnsi="Times New Roman" w:cs="Times New Roman"/>
            <w:color w:val="000000" w:themeColor="text1"/>
            <w:lang w:eastAsia="zh-TW"/>
          </w:rPr>
          <w:t>, as well as</w:t>
        </w:r>
      </w:ins>
      <w:ins w:id="765" w:author="Bo Shen" w:date="2023-01-31T11:00:00Z">
        <w:r w:rsidR="00844CEE">
          <w:rPr>
            <w:rFonts w:ascii="Times New Roman" w:hAnsi="Times New Roman" w:cs="Times New Roman"/>
            <w:color w:val="000000" w:themeColor="text1"/>
            <w:lang w:eastAsia="zh-TW"/>
          </w:rPr>
          <w:t xml:space="preserve"> </w:t>
        </w:r>
      </w:ins>
      <w:del w:id="766" w:author="Bo Shen" w:date="2023-02-03T10:50:00Z">
        <w:r w:rsidRPr="0060258A" w:rsidDel="00152CBC">
          <w:rPr>
            <w:rFonts w:ascii="Times New Roman" w:hAnsi="Times New Roman" w:cs="Times New Roman"/>
            <w:color w:val="000000" w:themeColor="text1"/>
            <w:lang w:eastAsia="zh-TW"/>
          </w:rPr>
          <w:fldChar w:fldCharType="begin"/>
        </w:r>
        <w:r w:rsidR="009C2159" w:rsidDel="00152CBC">
          <w:rPr>
            <w:rFonts w:ascii="Times New Roman" w:hAnsi="Times New Roman" w:cs="Times New Roman"/>
            <w:color w:val="000000" w:themeColor="text1"/>
            <w:lang w:eastAsia="zh-TW"/>
          </w:rPr>
          <w:delInstrText xml:space="preserve"> ADDIN ZOTERO_ITEM CSL_CITATION {"citationID":"Euy7rFmX","properties":{"formattedCitation":"(Wong &amp; Wang, 2006)","plainCitation":"(Wong &amp; Wang, 2006)","noteIndex":0},"citationItems":[{"id":52,"uris":["http://zotero.org/users/6345545/items/W5B2KD2G"],"itemData":{"id":52,"type":"article-journal","abstract":"Recent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delInstrText>
        </w:r>
        <w:r w:rsidRPr="0060258A" w:rsidDel="00152CBC">
          <w:rPr>
            <w:rFonts w:ascii="Times New Roman" w:hAnsi="Times New Roman" w:cs="Times New Roman"/>
            <w:color w:val="000000" w:themeColor="text1"/>
            <w:lang w:eastAsia="zh-TW"/>
          </w:rPr>
          <w:fldChar w:fldCharType="separate"/>
        </w:r>
        <w:r w:rsidR="009C2159" w:rsidDel="00152CBC">
          <w:rPr>
            <w:rFonts w:ascii="Times New Roman" w:hAnsi="Times New Roman" w:cs="Times New Roman"/>
            <w:color w:val="000000" w:themeColor="text1"/>
          </w:rPr>
          <w:delText>(Wong &amp; Wang, 2006)</w:delText>
        </w:r>
        <w:r w:rsidRPr="0060258A" w:rsidDel="00152CBC">
          <w:rPr>
            <w:rFonts w:ascii="Times New Roman" w:hAnsi="Times New Roman" w:cs="Times New Roman"/>
            <w:color w:val="000000" w:themeColor="text1"/>
            <w:lang w:eastAsia="zh-TW"/>
          </w:rPr>
          <w:fldChar w:fldCharType="end"/>
        </w:r>
      </w:del>
      <w:ins w:id="767" w:author="Bo Shen" w:date="2023-02-03T10:49:00Z">
        <w:del w:id="768" w:author="Microsoft Office User" w:date="2023-03-03T11:44:00Z">
          <w:r w:rsidR="00152CBC" w:rsidDel="008A55B5">
            <w:rPr>
              <w:rFonts w:ascii="Times New Roman" w:hAnsi="Times New Roman" w:cs="Times New Roman"/>
              <w:color w:val="000000" w:themeColor="text1"/>
              <w:lang w:eastAsia="zh-TW"/>
            </w:rPr>
            <w:delText xml:space="preserve">and </w:delText>
          </w:r>
        </w:del>
        <w:r w:rsidR="00152CBC">
          <w:rPr>
            <w:rFonts w:ascii="Times New Roman" w:hAnsi="Times New Roman" w:cs="Times New Roman"/>
            <w:color w:val="000000" w:themeColor="text1"/>
            <w:lang w:eastAsia="zh-TW"/>
          </w:rPr>
          <w:t xml:space="preserve">another </w:t>
        </w:r>
      </w:ins>
      <w:ins w:id="769" w:author="Microsoft Office User" w:date="2023-03-03T11:45:00Z">
        <w:r w:rsidR="008A55B5">
          <w:rPr>
            <w:rFonts w:ascii="Times New Roman" w:hAnsi="Times New Roman" w:cs="Times New Roman"/>
            <w:color w:val="000000" w:themeColor="text1"/>
            <w:lang w:eastAsia="zh-TW"/>
          </w:rPr>
          <w:t>prominent computational</w:t>
        </w:r>
      </w:ins>
      <w:ins w:id="770" w:author="Bo Shen" w:date="2023-02-03T10:49:00Z">
        <w:del w:id="771" w:author="Microsoft Office User" w:date="2023-03-03T11:45:00Z">
          <w:r w:rsidR="00152CBC" w:rsidDel="008A55B5">
            <w:rPr>
              <w:rFonts w:ascii="Times New Roman" w:hAnsi="Times New Roman" w:cs="Times New Roman"/>
              <w:color w:val="000000" w:themeColor="text1"/>
              <w:lang w:eastAsia="zh-TW"/>
            </w:rPr>
            <w:delText>widely acknowledged</w:delText>
          </w:r>
        </w:del>
        <w:r w:rsidR="00152CBC">
          <w:rPr>
            <w:rFonts w:ascii="Times New Roman" w:hAnsi="Times New Roman" w:cs="Times New Roman"/>
            <w:color w:val="000000" w:themeColor="text1"/>
            <w:lang w:eastAsia="zh-TW"/>
          </w:rPr>
          <w:t xml:space="preserve"> decision </w:t>
        </w:r>
        <w:del w:id="772" w:author="Microsoft Office User" w:date="2023-03-03T11:45:00Z">
          <w:r w:rsidR="00152CBC" w:rsidDel="008A55B5">
            <w:rPr>
              <w:rFonts w:ascii="Times New Roman" w:hAnsi="Times New Roman" w:cs="Times New Roman"/>
              <w:color w:val="000000" w:themeColor="text1"/>
              <w:lang w:eastAsia="zh-TW"/>
            </w:rPr>
            <w:delText xml:space="preserve">circuit </w:delText>
          </w:r>
        </w:del>
        <w:r w:rsidR="00152CBC">
          <w:rPr>
            <w:rFonts w:ascii="Times New Roman" w:hAnsi="Times New Roman" w:cs="Times New Roman"/>
            <w:color w:val="000000" w:themeColor="text1"/>
            <w:lang w:eastAsia="zh-TW"/>
          </w:rPr>
          <w:t>model</w:t>
        </w:r>
      </w:ins>
      <w:ins w:id="773" w:author="Bo Shen" w:date="2023-02-03T11:31:00Z">
        <w:r w:rsidR="00CE2485">
          <w:rPr>
            <w:rFonts w:ascii="Times New Roman" w:hAnsi="Times New Roman" w:cs="Times New Roman"/>
            <w:color w:val="000000" w:themeColor="text1"/>
            <w:lang w:eastAsia="zh-TW"/>
          </w:rPr>
          <w:t xml:space="preserve"> </w:t>
        </w:r>
      </w:ins>
      <w:ins w:id="774" w:author="Microsoft Office User" w:date="2023-03-03T11:45:00Z">
        <w:r w:rsidR="008A55B5">
          <w:rPr>
            <w:rFonts w:ascii="Times New Roman" w:hAnsi="Times New Roman" w:cs="Times New Roman"/>
            <w:color w:val="000000" w:themeColor="text1"/>
            <w:lang w:eastAsia="zh-TW"/>
          </w:rPr>
          <w:t>with a</w:t>
        </w:r>
      </w:ins>
      <w:ins w:id="775" w:author="Bo Shen" w:date="2023-02-03T11:31:00Z">
        <w:del w:id="776" w:author="Microsoft Office User" w:date="2023-03-03T11:45:00Z">
          <w:r w:rsidR="00CE2485" w:rsidDel="008A55B5">
            <w:rPr>
              <w:rFonts w:ascii="Times New Roman" w:hAnsi="Times New Roman" w:cs="Times New Roman"/>
              <w:color w:val="000000" w:themeColor="text1"/>
              <w:lang w:eastAsia="zh-TW"/>
            </w:rPr>
            <w:delText>sharing the</w:delText>
          </w:r>
        </w:del>
        <w:r w:rsidR="00CE2485">
          <w:rPr>
            <w:rFonts w:ascii="Times New Roman" w:hAnsi="Times New Roman" w:cs="Times New Roman"/>
            <w:color w:val="000000" w:themeColor="text1"/>
            <w:lang w:eastAsia="zh-TW"/>
          </w:rPr>
          <w:t xml:space="preserve"> similar architecture of mutual inhibition</w:t>
        </w:r>
      </w:ins>
      <w:ins w:id="777" w:author="Bo Shen" w:date="2023-02-03T11:32:00Z">
        <w:del w:id="778" w:author="Microsoft Office User" w:date="2023-03-03T11:45:00Z">
          <w:r w:rsidR="00CE2485" w:rsidDel="008A55B5">
            <w:rPr>
              <w:rFonts w:ascii="Times New Roman" w:hAnsi="Times New Roman" w:cs="Times New Roman"/>
              <w:color w:val="000000" w:themeColor="text1"/>
              <w:lang w:eastAsia="zh-TW"/>
            </w:rPr>
            <w:delText xml:space="preserve"> as the RNM</w:delText>
          </w:r>
        </w:del>
      </w:ins>
      <w:ins w:id="779" w:author="Bo Shen" w:date="2023-02-03T10:49:00Z">
        <w:r w:rsidR="00152CBC">
          <w:rPr>
            <w:rFonts w:ascii="Times New Roman" w:hAnsi="Times New Roman" w:cs="Times New Roman"/>
            <w:color w:val="000000" w:themeColor="text1"/>
            <w:lang w:eastAsia="zh-TW"/>
          </w:rPr>
          <w:t xml:space="preserve"> – the leaky competin</w:t>
        </w:r>
      </w:ins>
      <w:ins w:id="780" w:author="Bo Shen" w:date="2023-02-03T11:55:00Z">
        <w:r w:rsidR="00702A7F">
          <w:rPr>
            <w:rFonts w:ascii="Times New Roman" w:hAnsi="Times New Roman" w:cs="Times New Roman"/>
            <w:color w:val="000000" w:themeColor="text1"/>
            <w:lang w:eastAsia="zh-TW"/>
          </w:rPr>
          <w:t>g</w:t>
        </w:r>
      </w:ins>
      <w:ins w:id="781" w:author="Bo Shen" w:date="2023-02-03T10:49:00Z">
        <w:r w:rsidR="00152CBC">
          <w:rPr>
            <w:rFonts w:ascii="Times New Roman" w:hAnsi="Times New Roman" w:cs="Times New Roman"/>
            <w:color w:val="000000" w:themeColor="text1"/>
            <w:lang w:eastAsia="zh-TW"/>
          </w:rPr>
          <w:t xml:space="preserve"> accumulator model (LCA)</w:t>
        </w:r>
      </w:ins>
      <w:ins w:id="782" w:author="Bo Shen" w:date="2023-02-03T10:50:00Z">
        <w:r w:rsidR="00152CBC" w:rsidRPr="00152CBC">
          <w:rPr>
            <w:rFonts w:ascii="Times New Roman" w:hAnsi="Times New Roman" w:cs="Times New Roman"/>
            <w:color w:val="000000" w:themeColor="text1"/>
            <w:lang w:eastAsia="zh-TW"/>
          </w:rPr>
          <w:t xml:space="preserve"> </w:t>
        </w:r>
        <w:r w:rsidR="00152CBC">
          <w:rPr>
            <w:rFonts w:ascii="Times New Roman" w:hAnsi="Times New Roman" w:cs="Times New Roman"/>
            <w:color w:val="000000" w:themeColor="text1"/>
            <w:lang w:eastAsia="zh-TW"/>
          </w:rPr>
          <w:fldChar w:fldCharType="begin"/>
        </w:r>
        <w:r w:rsidR="00152CBC">
          <w:rPr>
            <w:rFonts w:ascii="Times New Roman" w:hAnsi="Times New Roman" w:cs="Times New Roman"/>
            <w:color w:val="000000" w:themeColor="text1"/>
            <w:lang w:eastAsia="zh-TW"/>
          </w:rPr>
          <w:instrText xml:space="preserve"> ADDIN ZOTERO_ITEM CSL_CITATION {"citationID":"nbpIj3gS","properties":{"formattedCitation":"(Usher &amp; McClelland, 2001)","plainCitation":"(Usher &amp; McClelland, 2001)","noteIndex":0},"citationItems":[{"id":643,"uris":["http://zotero.org/users/6345545/items/BP2UISTR"],"itemData":{"id":643,"type":"article-journal","container-title":"Psychological Review","DOI":"10.1037/0033-295X.108.3.550","ISSN":"1939-1471, 0033-295X","issue":"3","journalAbbreviation":"Psychological Review","language":"en","page":"550-592","source":"DOI.org (Crossref)","title":"The time course of perceptual choice: The leaky, competing accumulator model.","title-short":"The time course of perceptual choice","volume":"108","author":[{"family":"Usher","given":"Marius"},{"family":"McClelland","given":"James L."}],"issued":{"date-parts":[["2001"]]}}}],"schema":"https://github.com/citation-style-language/schema/raw/master/csl-citation.json"} </w:instrText>
        </w:r>
        <w:r w:rsidR="00152CBC">
          <w:rPr>
            <w:rFonts w:ascii="Times New Roman" w:hAnsi="Times New Roman" w:cs="Times New Roman"/>
            <w:color w:val="000000" w:themeColor="text1"/>
            <w:lang w:eastAsia="zh-TW"/>
          </w:rPr>
          <w:fldChar w:fldCharType="separate"/>
        </w:r>
        <w:r w:rsidR="00152CBC">
          <w:rPr>
            <w:rFonts w:ascii="Times New Roman" w:hAnsi="Times New Roman" w:cs="Times New Roman"/>
            <w:noProof/>
            <w:color w:val="000000" w:themeColor="text1"/>
            <w:lang w:eastAsia="zh-TW"/>
          </w:rPr>
          <w:t>(Usher &amp; McClelland, 2001)</w:t>
        </w:r>
        <w:r w:rsidR="00152CBC">
          <w:rPr>
            <w:rFonts w:ascii="Times New Roman" w:hAnsi="Times New Roman" w:cs="Times New Roman"/>
            <w:color w:val="000000" w:themeColor="text1"/>
            <w:lang w:eastAsia="zh-TW"/>
          </w:rPr>
          <w:fldChar w:fldCharType="end"/>
        </w:r>
        <w:r w:rsidR="00152CBC">
          <w:rPr>
            <w:rFonts w:ascii="Times New Roman" w:hAnsi="Times New Roman" w:cs="Times New Roman"/>
            <w:color w:val="000000" w:themeColor="text1"/>
            <w:lang w:eastAsia="zh-TW"/>
          </w:rPr>
          <w:t xml:space="preserve"> (see </w:t>
        </w:r>
        <w:del w:id="783" w:author="Microsoft Office User" w:date="2023-03-03T11:46:00Z">
          <w:r w:rsidR="00152CBC" w:rsidDel="008A55B5">
            <w:rPr>
              <w:rFonts w:ascii="Times New Roman" w:hAnsi="Times New Roman" w:cs="Times New Roman"/>
              <w:color w:val="000000" w:themeColor="text1"/>
              <w:lang w:eastAsia="zh-TW"/>
            </w:rPr>
            <w:delText>suppleme</w:delText>
          </w:r>
        </w:del>
        <w:del w:id="784" w:author="Microsoft Office User" w:date="2023-03-03T11:45:00Z">
          <w:r w:rsidR="00152CBC" w:rsidDel="008A55B5">
            <w:rPr>
              <w:rFonts w:ascii="Times New Roman" w:hAnsi="Times New Roman" w:cs="Times New Roman"/>
              <w:color w:val="000000" w:themeColor="text1"/>
              <w:lang w:eastAsia="zh-TW"/>
            </w:rPr>
            <w:delText xml:space="preserve">ntary </w:delText>
          </w:r>
        </w:del>
        <w:r w:rsidR="00152CBC" w:rsidRPr="003D617A">
          <w:rPr>
            <w:rFonts w:ascii="Times New Roman" w:hAnsi="Times New Roman" w:cs="Times New Roman"/>
            <w:b/>
            <w:bCs/>
            <w:color w:val="000000" w:themeColor="text1"/>
            <w:lang w:eastAsia="zh-TW"/>
          </w:rPr>
          <w:t>Fig. 6-figure supplement 5</w:t>
        </w:r>
        <w:r w:rsidR="00152CBC">
          <w:rPr>
            <w:rFonts w:ascii="Times New Roman" w:hAnsi="Times New Roman" w:cs="Times New Roman"/>
            <w:color w:val="000000" w:themeColor="text1"/>
            <w:lang w:eastAsia="zh-TW"/>
          </w:rPr>
          <w:t>)</w:t>
        </w:r>
      </w:ins>
      <w:del w:id="785" w:author="Bo Shen" w:date="2023-02-03T10:45:00Z">
        <w:r w:rsidR="007C2977" w:rsidDel="007C2977">
          <w:rPr>
            <w:rFonts w:ascii="Times New Roman" w:hAnsi="Times New Roman" w:cs="Times New Roman"/>
            <w:color w:val="000000" w:themeColor="text1"/>
            <w:lang w:eastAsia="zh-TW"/>
          </w:rPr>
          <w:fldChar w:fldCharType="begin"/>
        </w:r>
        <w:r w:rsidR="007C2977" w:rsidDel="007C2977">
          <w:rPr>
            <w:rFonts w:ascii="Times New Roman" w:hAnsi="Times New Roman" w:cs="Times New Roman"/>
            <w:color w:val="000000" w:themeColor="text1"/>
            <w:lang w:eastAsia="zh-TW"/>
          </w:rPr>
          <w:delInstrText xml:space="preserve"> ADDIN ZOTERO_ITEM CSL_CITATION {"citationID":"nbpIj3gS","properties":{"formattedCitation":"(Usher &amp; McClelland, 2001)","plainCitation":"(Usher &amp; McClelland, 2001)","noteIndex":0},"citationItems":[{"id":643,"uris":["http://zotero.org/users/6345545/items/BP2UISTR"],"itemData":{"id":643,"type":"article-journal","container-title":"Psychological Review","DOI":"10.1037/0033-295X.108.3.550","ISSN":"1939-1471, 0033-295X","issue":"3","journalAbbreviation":"Psychological Review","language":"en","page":"550-592","source":"DOI.org (Crossref)","title":"The time course of perceptual choice: The leaky, competing accumulator model.","title-short":"The time course of perceptual choice","volume":"108","author":[{"family":"Usher","given":"Marius"},{"family":"McClelland","given":"James L."}],"issued":{"date-parts":[["2001"]]}}}],"schema":"https://github.com/citation-style-language/schema/raw/master/csl-citation.json"} </w:delInstrText>
        </w:r>
        <w:r w:rsidR="007C2977" w:rsidDel="007C2977">
          <w:rPr>
            <w:rFonts w:ascii="Times New Roman" w:hAnsi="Times New Roman" w:cs="Times New Roman"/>
            <w:color w:val="000000" w:themeColor="text1"/>
            <w:lang w:eastAsia="zh-TW"/>
          </w:rPr>
          <w:fldChar w:fldCharType="separate"/>
        </w:r>
        <w:r w:rsidR="007C2977" w:rsidDel="007C2977">
          <w:rPr>
            <w:rFonts w:ascii="Times New Roman" w:hAnsi="Times New Roman" w:cs="Times New Roman"/>
            <w:noProof/>
            <w:color w:val="000000" w:themeColor="text1"/>
            <w:lang w:eastAsia="zh-TW"/>
          </w:rPr>
          <w:delText>(Usher &amp; McClelland, 2001)</w:delText>
        </w:r>
        <w:r w:rsidR="007C2977" w:rsidDel="007C2977">
          <w:rPr>
            <w:rFonts w:ascii="Times New Roman" w:hAnsi="Times New Roman" w:cs="Times New Roman"/>
            <w:color w:val="000000" w:themeColor="text1"/>
            <w:lang w:eastAsia="zh-TW"/>
          </w:rPr>
          <w:fldChar w:fldCharType="end"/>
        </w:r>
      </w:del>
      <w:r w:rsidRPr="0060258A">
        <w:rPr>
          <w:rFonts w:ascii="Times New Roman" w:hAnsi="Times New Roman" w:cs="Times New Roman"/>
          <w:color w:val="000000" w:themeColor="text1"/>
          <w:lang w:eastAsia="zh-TW"/>
        </w:rPr>
        <w:t xml:space="preserve">. </w:t>
      </w:r>
      <w:ins w:id="786" w:author="Bo Shen" w:date="2023-02-03T10:51:00Z">
        <w:r w:rsidR="00152CBC">
          <w:rPr>
            <w:rFonts w:ascii="Times New Roman" w:hAnsi="Times New Roman" w:cs="Times New Roman"/>
            <w:color w:val="000000" w:themeColor="text1"/>
            <w:lang w:eastAsia="zh-TW"/>
          </w:rPr>
          <w:t xml:space="preserve">The performances of the three models </w:t>
        </w:r>
      </w:ins>
      <w:ins w:id="787" w:author="Bo Shen" w:date="2023-02-03T10:55:00Z">
        <w:r w:rsidR="002906BA">
          <w:rPr>
            <w:rFonts w:ascii="Times New Roman" w:hAnsi="Times New Roman" w:cs="Times New Roman"/>
            <w:color w:val="000000" w:themeColor="text1"/>
            <w:lang w:eastAsia="zh-TW"/>
          </w:rPr>
          <w:t>were</w:t>
        </w:r>
      </w:ins>
      <w:ins w:id="788" w:author="Bo Shen" w:date="2023-02-03T10:51:00Z">
        <w:r w:rsidR="00152CBC">
          <w:rPr>
            <w:rFonts w:ascii="Times New Roman" w:hAnsi="Times New Roman" w:cs="Times New Roman"/>
            <w:color w:val="000000" w:themeColor="text1"/>
            <w:lang w:eastAsia="zh-TW"/>
          </w:rPr>
          <w:t xml:space="preserve"> close in predicting averaged RTs and choice accuracy</w:t>
        </w:r>
      </w:ins>
      <w:ins w:id="789" w:author="Bo Shen" w:date="2023-02-03T10:55:00Z">
        <w:r w:rsidR="002906BA">
          <w:rPr>
            <w:rFonts w:ascii="Times New Roman" w:hAnsi="Times New Roman" w:cs="Times New Roman"/>
            <w:color w:val="000000" w:themeColor="text1"/>
            <w:lang w:eastAsia="zh-TW"/>
          </w:rPr>
          <w:t xml:space="preserve">. </w:t>
        </w:r>
      </w:ins>
      <w:ins w:id="790" w:author="Microsoft Office User" w:date="2023-03-03T11:46:00Z">
        <w:r w:rsidR="008F5547">
          <w:rPr>
            <w:rFonts w:ascii="Times New Roman" w:hAnsi="Times New Roman" w:cs="Times New Roman"/>
            <w:color w:val="000000" w:themeColor="text1"/>
            <w:lang w:eastAsia="zh-TW"/>
          </w:rPr>
          <w:t>However</w:t>
        </w:r>
      </w:ins>
      <w:ins w:id="791" w:author="Bo Shen" w:date="2023-02-03T10:55:00Z">
        <w:del w:id="792" w:author="Microsoft Office User" w:date="2023-03-03T11:46:00Z">
          <w:r w:rsidR="002906BA" w:rsidDel="008F5547">
            <w:rPr>
              <w:rFonts w:ascii="Times New Roman" w:hAnsi="Times New Roman" w:cs="Times New Roman"/>
              <w:color w:val="000000" w:themeColor="text1"/>
              <w:lang w:eastAsia="zh-TW"/>
            </w:rPr>
            <w:delText>W</w:delText>
          </w:r>
        </w:del>
      </w:ins>
      <w:ins w:id="793" w:author="Bo Shen" w:date="2023-02-03T10:51:00Z">
        <w:del w:id="794" w:author="Microsoft Office User" w:date="2023-03-03T11:46:00Z">
          <w:r w:rsidR="00152CBC" w:rsidDel="008F5547">
            <w:rPr>
              <w:rFonts w:ascii="Times New Roman" w:hAnsi="Times New Roman" w:cs="Times New Roman"/>
              <w:color w:val="000000" w:themeColor="text1"/>
              <w:lang w:eastAsia="zh-TW"/>
            </w:rPr>
            <w:delText>hereas</w:delText>
          </w:r>
        </w:del>
      </w:ins>
      <w:ins w:id="795" w:author="Bo Shen" w:date="2023-02-03T10:55:00Z">
        <w:r w:rsidR="002906BA">
          <w:rPr>
            <w:rFonts w:ascii="Times New Roman" w:hAnsi="Times New Roman" w:cs="Times New Roman"/>
            <w:color w:val="000000" w:themeColor="text1"/>
            <w:lang w:eastAsia="zh-TW"/>
          </w:rPr>
          <w:t>,</w:t>
        </w:r>
      </w:ins>
      <w:ins w:id="796" w:author="Bo Shen" w:date="2023-02-03T10:51:00Z">
        <w:r w:rsidR="00152CBC">
          <w:rPr>
            <w:rFonts w:ascii="Times New Roman" w:hAnsi="Times New Roman" w:cs="Times New Roman"/>
            <w:color w:val="000000" w:themeColor="text1"/>
            <w:lang w:eastAsia="zh-TW"/>
          </w:rPr>
          <w:t xml:space="preserve"> </w:t>
        </w:r>
      </w:ins>
      <w:ins w:id="797" w:author="Microsoft Office User" w:date="2023-03-03T11:46:00Z">
        <w:r w:rsidR="008F5547">
          <w:rPr>
            <w:rFonts w:ascii="Times New Roman" w:hAnsi="Times New Roman" w:cs="Times New Roman"/>
            <w:color w:val="000000" w:themeColor="text1"/>
            <w:lang w:eastAsia="zh-TW"/>
          </w:rPr>
          <w:t xml:space="preserve">the </w:t>
        </w:r>
      </w:ins>
      <w:ins w:id="798" w:author="Bo Shen" w:date="2023-02-03T10:51:00Z">
        <w:r w:rsidR="00152CBC">
          <w:rPr>
            <w:rFonts w:ascii="Times New Roman" w:hAnsi="Times New Roman" w:cs="Times New Roman"/>
            <w:color w:val="000000" w:themeColor="text1"/>
            <w:lang w:eastAsia="zh-TW"/>
          </w:rPr>
          <w:t xml:space="preserve">LDDM captures the skewness and the shape of RT distributions better </w:t>
        </w:r>
        <w:r w:rsidR="00152CBC">
          <w:rPr>
            <w:rFonts w:ascii="Times New Roman" w:hAnsi="Times New Roman" w:cs="Times New Roman"/>
            <w:color w:val="000000" w:themeColor="text1"/>
            <w:lang w:eastAsia="zh-TW"/>
          </w:rPr>
          <w:lastRenderedPageBreak/>
          <w:t xml:space="preserve">than the other two, thus </w:t>
        </w:r>
      </w:ins>
      <w:ins w:id="799" w:author="Bo Shen" w:date="2023-02-03T10:54:00Z">
        <w:r w:rsidR="002906BA">
          <w:rPr>
            <w:rFonts w:ascii="Times New Roman" w:hAnsi="Times New Roman" w:cs="Times New Roman"/>
            <w:color w:val="000000" w:themeColor="text1"/>
            <w:lang w:eastAsia="zh-TW"/>
          </w:rPr>
          <w:t>showing</w:t>
        </w:r>
      </w:ins>
      <w:ins w:id="800" w:author="Bo Shen" w:date="2023-02-03T10:51:00Z">
        <w:r w:rsidR="00152CBC">
          <w:rPr>
            <w:rFonts w:ascii="Times New Roman" w:hAnsi="Times New Roman" w:cs="Times New Roman"/>
            <w:color w:val="000000" w:themeColor="text1"/>
            <w:lang w:eastAsia="zh-TW"/>
          </w:rPr>
          <w:t xml:space="preserve"> better goodness of fit </w:t>
        </w:r>
      </w:ins>
      <w:ins w:id="801" w:author="Bo Shen" w:date="2023-02-03T10:52:00Z">
        <w:r w:rsidR="00152CBC">
          <w:rPr>
            <w:rFonts w:ascii="Times New Roman" w:hAnsi="Times New Roman" w:cs="Times New Roman"/>
            <w:color w:val="000000" w:themeColor="text1"/>
            <w:lang w:eastAsia="zh-TW"/>
          </w:rPr>
          <w:t>(negative log</w:t>
        </w:r>
      </w:ins>
      <w:ins w:id="802" w:author="Microsoft Office User" w:date="2023-03-03T11:47:00Z">
        <w:r w:rsidR="008F5547">
          <w:rPr>
            <w:rFonts w:ascii="Times New Roman" w:hAnsi="Times New Roman" w:cs="Times New Roman"/>
            <w:color w:val="000000" w:themeColor="text1"/>
            <w:lang w:eastAsia="zh-TW"/>
          </w:rPr>
          <w:t xml:space="preserve"> </w:t>
        </w:r>
      </w:ins>
      <w:ins w:id="803" w:author="Bo Shen" w:date="2023-02-03T10:52:00Z">
        <w:r w:rsidR="00152CBC">
          <w:rPr>
            <w:rFonts w:ascii="Times New Roman" w:hAnsi="Times New Roman" w:cs="Times New Roman"/>
            <w:color w:val="000000" w:themeColor="text1"/>
            <w:lang w:eastAsia="zh-TW"/>
          </w:rPr>
          <w:t xml:space="preserve">likelihood) </w:t>
        </w:r>
      </w:ins>
      <w:ins w:id="804" w:author="Bo Shen" w:date="2023-02-03T10:51:00Z">
        <w:r w:rsidR="00152CBC">
          <w:rPr>
            <w:rFonts w:ascii="Times New Roman" w:hAnsi="Times New Roman" w:cs="Times New Roman"/>
            <w:color w:val="000000" w:themeColor="text1"/>
            <w:lang w:eastAsia="zh-TW"/>
          </w:rPr>
          <w:t>and AIC</w:t>
        </w:r>
      </w:ins>
      <w:ins w:id="805" w:author="Microsoft Office User" w:date="2023-03-03T11:47:00Z">
        <w:r w:rsidR="008F5547">
          <w:rPr>
            <w:rFonts w:ascii="Times New Roman" w:hAnsi="Times New Roman" w:cs="Times New Roman"/>
            <w:color w:val="000000" w:themeColor="text1"/>
            <w:lang w:eastAsia="zh-TW"/>
          </w:rPr>
          <w:t xml:space="preserve"> </w:t>
        </w:r>
        <w:del w:id="806" w:author="Bo Shen" w:date="2023-03-03T14:54:00Z">
          <w:r w:rsidR="008F5547" w:rsidDel="00B14C0F">
            <w:rPr>
              <w:rFonts w:ascii="Times New Roman" w:hAnsi="Times New Roman" w:cs="Times New Roman"/>
              <w:color w:val="000000" w:themeColor="text1"/>
              <w:lang w:eastAsia="zh-TW"/>
            </w:rPr>
            <w:delText>measurews</w:delText>
          </w:r>
        </w:del>
      </w:ins>
      <w:ins w:id="807" w:author="Bo Shen" w:date="2023-03-03T14:54:00Z">
        <w:r w:rsidR="00B14C0F">
          <w:rPr>
            <w:rFonts w:ascii="Times New Roman" w:hAnsi="Times New Roman" w:cs="Times New Roman"/>
            <w:color w:val="000000" w:themeColor="text1"/>
            <w:lang w:eastAsia="zh-TW"/>
          </w:rPr>
          <w:t>measures</w:t>
        </w:r>
      </w:ins>
      <w:ins w:id="808" w:author="Microsoft Office User" w:date="2023-03-03T11:47:00Z">
        <w:r w:rsidR="008F5547">
          <w:rPr>
            <w:rFonts w:ascii="Times New Roman" w:hAnsi="Times New Roman" w:cs="Times New Roman"/>
            <w:color w:val="000000" w:themeColor="text1"/>
            <w:lang w:eastAsia="zh-TW"/>
          </w:rPr>
          <w:t xml:space="preserve"> </w:t>
        </w:r>
      </w:ins>
      <w:ins w:id="809" w:author="Bo Shen" w:date="2023-02-03T10:51:00Z">
        <w:del w:id="810" w:author="Microsoft Office User" w:date="2023-03-03T11:47:00Z">
          <w:r w:rsidR="00152CBC" w:rsidDel="008F5547">
            <w:rPr>
              <w:rFonts w:ascii="Times New Roman" w:hAnsi="Times New Roman" w:cs="Times New Roman"/>
              <w:color w:val="000000" w:themeColor="text1"/>
              <w:lang w:eastAsia="zh-TW"/>
            </w:rPr>
            <w:delText xml:space="preserve"> valu</w:delText>
          </w:r>
        </w:del>
      </w:ins>
      <w:ins w:id="811" w:author="Bo Shen" w:date="2023-02-03T10:52:00Z">
        <w:del w:id="812" w:author="Microsoft Office User" w:date="2023-03-03T11:47:00Z">
          <w:r w:rsidR="00152CBC" w:rsidDel="008F5547">
            <w:rPr>
              <w:rFonts w:ascii="Times New Roman" w:hAnsi="Times New Roman" w:cs="Times New Roman"/>
              <w:color w:val="000000" w:themeColor="text1"/>
              <w:lang w:eastAsia="zh-TW"/>
            </w:rPr>
            <w:delText>e</w:delText>
          </w:r>
        </w:del>
      </w:ins>
      <w:ins w:id="813" w:author="Bo Shen" w:date="2023-02-03T10:51:00Z">
        <w:del w:id="814" w:author="Microsoft Office User" w:date="2023-03-03T11:47:00Z">
          <w:r w:rsidR="00152CBC" w:rsidDel="008F5547">
            <w:rPr>
              <w:rFonts w:ascii="Times New Roman" w:hAnsi="Times New Roman" w:cs="Times New Roman"/>
              <w:color w:val="000000" w:themeColor="text1"/>
              <w:lang w:eastAsia="zh-TW"/>
            </w:rPr>
            <w:delText xml:space="preserve"> </w:delText>
          </w:r>
        </w:del>
        <w:r w:rsidR="00152CBC">
          <w:rPr>
            <w:rFonts w:ascii="Times New Roman" w:hAnsi="Times New Roman" w:cs="Times New Roman"/>
            <w:color w:val="000000" w:themeColor="text1"/>
            <w:lang w:eastAsia="zh-TW"/>
          </w:rPr>
          <w:t>(</w:t>
        </w:r>
      </w:ins>
      <w:proofErr w:type="spellStart"/>
      <w:del w:id="815" w:author="Bo Shen" w:date="2023-02-03T10:53:00Z">
        <w:r w:rsidRPr="0060258A" w:rsidDel="00152CBC">
          <w:rPr>
            <w:rFonts w:ascii="Times New Roman" w:hAnsi="Times New Roman" w:cs="Times New Roman"/>
            <w:color w:val="000000" w:themeColor="text1"/>
            <w:lang w:eastAsia="zh-TW"/>
          </w:rPr>
          <w:delText xml:space="preserve">The negative loglikelihood (nLL) and AIC values of the </w:delText>
        </w:r>
      </w:del>
      <w:del w:id="816" w:author="Bo Shen" w:date="2023-02-03T10:50:00Z">
        <w:r w:rsidRPr="0060258A" w:rsidDel="00152CBC">
          <w:rPr>
            <w:rFonts w:ascii="Times New Roman" w:hAnsi="Times New Roman" w:cs="Times New Roman"/>
            <w:color w:val="000000" w:themeColor="text1"/>
            <w:lang w:eastAsia="zh-TW"/>
          </w:rPr>
          <w:delText xml:space="preserve">two </w:delText>
        </w:r>
      </w:del>
      <w:del w:id="817" w:author="Bo Shen" w:date="2023-02-03T10:53:00Z">
        <w:r w:rsidRPr="0060258A" w:rsidDel="00152CBC">
          <w:rPr>
            <w:rFonts w:ascii="Times New Roman" w:hAnsi="Times New Roman" w:cs="Times New Roman"/>
            <w:color w:val="000000" w:themeColor="text1"/>
            <w:lang w:eastAsia="zh-TW"/>
          </w:rPr>
          <w:delText xml:space="preserve">models are close, with </w:delText>
        </w:r>
      </w:del>
      <w:r w:rsidRPr="0060258A">
        <w:rPr>
          <w:rFonts w:ascii="Times New Roman" w:hAnsi="Times New Roman" w:cs="Times New Roman"/>
          <w:color w:val="000000" w:themeColor="text1"/>
          <w:lang w:eastAsia="zh-TW"/>
        </w:rPr>
        <w:t>nLL</w:t>
      </w:r>
      <w:r w:rsidRPr="0060258A">
        <w:rPr>
          <w:rFonts w:ascii="Times New Roman" w:hAnsi="Times New Roman" w:cs="Times New Roman"/>
          <w:color w:val="000000" w:themeColor="text1"/>
          <w:vertAlign w:val="subscript"/>
          <w:lang w:eastAsia="zh-TW"/>
        </w:rPr>
        <w:t>LDDM</w:t>
      </w:r>
      <w:proofErr w:type="spellEnd"/>
      <w:r w:rsidRPr="0060258A">
        <w:rPr>
          <w:rFonts w:ascii="Times New Roman" w:hAnsi="Times New Roman" w:cs="Times New Roman"/>
          <w:color w:val="000000" w:themeColor="text1"/>
          <w:lang w:eastAsia="zh-TW"/>
        </w:rPr>
        <w:t xml:space="preserve"> = 16546, </w:t>
      </w:r>
      <w:proofErr w:type="spellStart"/>
      <w:r w:rsidRPr="0060258A">
        <w:rPr>
          <w:rFonts w:ascii="Times New Roman" w:hAnsi="Times New Roman" w:cs="Times New Roman"/>
          <w:color w:val="000000" w:themeColor="text1"/>
          <w:lang w:eastAsia="zh-TW"/>
        </w:rPr>
        <w:t>nLL</w:t>
      </w:r>
      <w:r w:rsidRPr="0060258A">
        <w:rPr>
          <w:rFonts w:ascii="Times New Roman" w:hAnsi="Times New Roman" w:cs="Times New Roman"/>
          <w:color w:val="000000" w:themeColor="text1"/>
          <w:vertAlign w:val="subscript"/>
          <w:lang w:eastAsia="zh-TW"/>
        </w:rPr>
        <w:t>RNM</w:t>
      </w:r>
      <w:proofErr w:type="spellEnd"/>
      <w:r w:rsidRPr="0060258A">
        <w:rPr>
          <w:rFonts w:ascii="Times New Roman" w:hAnsi="Times New Roman" w:cs="Times New Roman"/>
          <w:color w:val="000000" w:themeColor="text1"/>
          <w:lang w:eastAsia="zh-TW"/>
        </w:rPr>
        <w:t xml:space="preserve"> = 16573, </w:t>
      </w:r>
      <w:proofErr w:type="spellStart"/>
      <w:ins w:id="818" w:author="Bo Shen" w:date="2023-02-03T10:52:00Z">
        <w:r w:rsidR="00152CBC" w:rsidRPr="0060258A">
          <w:rPr>
            <w:rFonts w:ascii="Times New Roman" w:hAnsi="Times New Roman" w:cs="Times New Roman"/>
            <w:color w:val="000000" w:themeColor="text1"/>
            <w:lang w:eastAsia="zh-TW"/>
          </w:rPr>
          <w:t>nLL</w:t>
        </w:r>
        <w:r w:rsidR="00152CBC" w:rsidRPr="0060258A">
          <w:rPr>
            <w:rFonts w:ascii="Times New Roman" w:hAnsi="Times New Roman" w:cs="Times New Roman"/>
            <w:color w:val="000000" w:themeColor="text1"/>
            <w:vertAlign w:val="subscript"/>
            <w:lang w:eastAsia="zh-TW"/>
          </w:rPr>
          <w:t>L</w:t>
        </w:r>
        <w:r w:rsidR="00152CBC">
          <w:rPr>
            <w:rFonts w:ascii="Times New Roman" w:hAnsi="Times New Roman" w:cs="Times New Roman"/>
            <w:color w:val="000000" w:themeColor="text1"/>
            <w:vertAlign w:val="subscript"/>
            <w:lang w:eastAsia="zh-TW"/>
          </w:rPr>
          <w:t>CA</w:t>
        </w:r>
        <w:proofErr w:type="spellEnd"/>
        <w:r w:rsidR="00152CBC" w:rsidRPr="0060258A">
          <w:rPr>
            <w:rFonts w:ascii="Times New Roman" w:hAnsi="Times New Roman" w:cs="Times New Roman"/>
            <w:color w:val="000000" w:themeColor="text1"/>
            <w:lang w:eastAsia="zh-TW"/>
          </w:rPr>
          <w:t xml:space="preserve"> = 16</w:t>
        </w:r>
      </w:ins>
      <w:ins w:id="819" w:author="Bo Shen" w:date="2023-03-03T14:58:00Z">
        <w:r w:rsidR="00B14C0F">
          <w:rPr>
            <w:rFonts w:ascii="Times New Roman" w:hAnsi="Times New Roman" w:cs="Times New Roman"/>
            <w:color w:val="000000" w:themeColor="text1"/>
            <w:lang w:eastAsia="zh-TW"/>
          </w:rPr>
          <w:t>948</w:t>
        </w:r>
      </w:ins>
      <w:ins w:id="820" w:author="Bo Shen" w:date="2023-02-03T10:52:00Z">
        <w:r w:rsidR="00152CBC" w:rsidRPr="0060258A">
          <w:rPr>
            <w:rFonts w:ascii="Times New Roman" w:hAnsi="Times New Roman" w:cs="Times New Roman"/>
            <w:color w:val="000000" w:themeColor="text1"/>
            <w:lang w:eastAsia="zh-TW"/>
          </w:rPr>
          <w:t>,</w:t>
        </w:r>
        <w:r w:rsidR="00152CBC">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AIC</w:t>
      </w:r>
      <w:r w:rsidRPr="0060258A">
        <w:rPr>
          <w:rFonts w:ascii="Times New Roman" w:hAnsi="Times New Roman" w:cs="Times New Roman"/>
          <w:color w:val="000000" w:themeColor="text1"/>
          <w:vertAlign w:val="subscript"/>
          <w:lang w:eastAsia="zh-TW"/>
        </w:rPr>
        <w:t>LDDM</w:t>
      </w:r>
      <w:r w:rsidRPr="0060258A">
        <w:rPr>
          <w:rFonts w:ascii="Times New Roman" w:hAnsi="Times New Roman" w:cs="Times New Roman"/>
          <w:color w:val="000000" w:themeColor="text1"/>
          <w:lang w:eastAsia="zh-TW"/>
        </w:rPr>
        <w:t xml:space="preserve"> = 33109, AIC</w:t>
      </w:r>
      <w:r w:rsidRPr="0060258A">
        <w:rPr>
          <w:rFonts w:ascii="Times New Roman" w:hAnsi="Times New Roman" w:cs="Times New Roman"/>
          <w:color w:val="000000" w:themeColor="text1"/>
          <w:vertAlign w:val="subscript"/>
          <w:lang w:eastAsia="zh-TW"/>
        </w:rPr>
        <w:t>RNM</w:t>
      </w:r>
      <w:r w:rsidRPr="0060258A">
        <w:rPr>
          <w:rFonts w:ascii="Times New Roman" w:hAnsi="Times New Roman" w:cs="Times New Roman"/>
          <w:color w:val="000000" w:themeColor="text1"/>
          <w:lang w:eastAsia="zh-TW"/>
        </w:rPr>
        <w:t xml:space="preserve"> = 33165,</w:t>
      </w:r>
      <w:ins w:id="821" w:author="Bo Shen" w:date="2023-02-03T10:53:00Z">
        <w:r w:rsidR="00152CBC" w:rsidRPr="00152CBC">
          <w:rPr>
            <w:rFonts w:ascii="Times New Roman" w:hAnsi="Times New Roman" w:cs="Times New Roman"/>
            <w:color w:val="000000" w:themeColor="text1"/>
            <w:lang w:eastAsia="zh-TW"/>
          </w:rPr>
          <w:t xml:space="preserve"> </w:t>
        </w:r>
        <w:r w:rsidR="00152CBC" w:rsidRPr="0060258A">
          <w:rPr>
            <w:rFonts w:ascii="Times New Roman" w:hAnsi="Times New Roman" w:cs="Times New Roman"/>
            <w:color w:val="000000" w:themeColor="text1"/>
            <w:lang w:eastAsia="zh-TW"/>
          </w:rPr>
          <w:t>AIC</w:t>
        </w:r>
        <w:r w:rsidR="00152CBC" w:rsidRPr="0060258A">
          <w:rPr>
            <w:rFonts w:ascii="Times New Roman" w:hAnsi="Times New Roman" w:cs="Times New Roman"/>
            <w:color w:val="000000" w:themeColor="text1"/>
            <w:vertAlign w:val="subscript"/>
            <w:lang w:eastAsia="zh-TW"/>
          </w:rPr>
          <w:t>L</w:t>
        </w:r>
        <w:r w:rsidR="00152CBC">
          <w:rPr>
            <w:rFonts w:ascii="Times New Roman" w:hAnsi="Times New Roman" w:cs="Times New Roman"/>
            <w:color w:val="000000" w:themeColor="text1"/>
            <w:vertAlign w:val="subscript"/>
            <w:lang w:eastAsia="zh-TW"/>
          </w:rPr>
          <w:t>CA</w:t>
        </w:r>
        <w:r w:rsidR="00152CBC" w:rsidRPr="0060258A">
          <w:rPr>
            <w:rFonts w:ascii="Times New Roman" w:hAnsi="Times New Roman" w:cs="Times New Roman"/>
            <w:color w:val="000000" w:themeColor="text1"/>
            <w:lang w:eastAsia="zh-TW"/>
          </w:rPr>
          <w:t xml:space="preserve"> = 33</w:t>
        </w:r>
      </w:ins>
      <w:ins w:id="822" w:author="Bo Shen" w:date="2023-03-03T14:59:00Z">
        <w:r w:rsidR="00B14C0F">
          <w:rPr>
            <w:rFonts w:ascii="Times New Roman" w:hAnsi="Times New Roman" w:cs="Times New Roman"/>
            <w:color w:val="000000" w:themeColor="text1"/>
            <w:lang w:eastAsia="zh-TW"/>
          </w:rPr>
          <w:t>932</w:t>
        </w:r>
      </w:ins>
      <w:ins w:id="823" w:author="Bo Shen" w:date="2023-02-03T10:53:00Z">
        <w:r w:rsidR="00152CBC">
          <w:rPr>
            <w:rFonts w:ascii="Times New Roman" w:hAnsi="Times New Roman" w:cs="Times New Roman"/>
            <w:color w:val="000000" w:themeColor="text1"/>
            <w:lang w:eastAsia="zh-TW"/>
          </w:rPr>
          <w:t>).</w:t>
        </w:r>
      </w:ins>
      <w:del w:id="824" w:author="Bo Shen" w:date="2023-02-03T10:53:00Z">
        <w:r w:rsidRPr="0060258A" w:rsidDel="00152CBC">
          <w:rPr>
            <w:rFonts w:ascii="Times New Roman" w:hAnsi="Times New Roman" w:cs="Times New Roman"/>
            <w:color w:val="000000" w:themeColor="text1"/>
            <w:lang w:eastAsia="zh-TW"/>
          </w:rPr>
          <w:delText xml:space="preserve"> suggesting that the LDDM performs as well as the original RNM in fitting behavior in the RT task.</w:delText>
        </w:r>
      </w:del>
      <w:ins w:id="825" w:author="Bo Shen" w:date="2023-02-03T10:46:00Z">
        <w:r w:rsidR="007C2977">
          <w:rPr>
            <w:rFonts w:ascii="Times New Roman" w:hAnsi="Times New Roman" w:cs="Times New Roman"/>
            <w:color w:val="000000" w:themeColor="text1"/>
            <w:lang w:eastAsia="zh-TW"/>
          </w:rPr>
          <w:t xml:space="preserve"> </w:t>
        </w:r>
      </w:ins>
    </w:p>
    <w:p w14:paraId="32D55905" w14:textId="77777777" w:rsidR="00695141" w:rsidRPr="0060258A" w:rsidRDefault="00695141" w:rsidP="00695141">
      <w:pPr>
        <w:spacing w:line="480" w:lineRule="auto"/>
        <w:jc w:val="both"/>
        <w:rPr>
          <w:rFonts w:ascii="Times New Roman" w:hAnsi="Times New Roman" w:cs="Times New Roman"/>
          <w:color w:val="000000" w:themeColor="text1"/>
          <w:lang w:eastAsia="zh-TW"/>
        </w:rPr>
      </w:pPr>
    </w:p>
    <w:p w14:paraId="4369627F" w14:textId="5D8B762F" w:rsidR="00695141" w:rsidRPr="0060258A" w:rsidRDefault="00695141" w:rsidP="00695141">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lang w:eastAsia="zh-TW"/>
        </w:rPr>
        <w:t xml:space="preserve">Importantly, the LDDM – fit only to behavior – generates predictions about the underlying neural dynamics that can be compared to electrophysiological findings. </w:t>
      </w:r>
      <w:r w:rsidR="00212EC3" w:rsidRPr="0060258A">
        <w:rPr>
          <w:rFonts w:ascii="Times New Roman" w:hAnsi="Times New Roman" w:cs="Times New Roman"/>
          <w:color w:val="000000" w:themeColor="text1"/>
          <w:lang w:eastAsia="zh-TW"/>
        </w:rPr>
        <w:t>We</w:t>
      </w:r>
      <w:r w:rsidRPr="0060258A">
        <w:rPr>
          <w:rFonts w:ascii="Times New Roman" w:hAnsi="Times New Roman" w:cs="Times New Roman"/>
          <w:color w:val="000000" w:themeColor="text1"/>
          <w:lang w:eastAsia="zh-TW"/>
        </w:rPr>
        <w:t xml:space="preserve"> examined </w:t>
      </w:r>
      <w:r w:rsidRPr="0060258A">
        <w:rPr>
          <w:rFonts w:ascii="Times New Roman" w:hAnsi="Times New Roman" w:cs="Times New Roman"/>
          <w:i/>
          <w:color w:val="000000" w:themeColor="text1"/>
          <w:lang w:eastAsia="zh-TW"/>
        </w:rPr>
        <w:t xml:space="preserve">R </w:t>
      </w:r>
      <w:r w:rsidRPr="0060258A">
        <w:rPr>
          <w:rFonts w:ascii="Times New Roman" w:hAnsi="Times New Roman" w:cs="Times New Roman"/>
          <w:color w:val="000000" w:themeColor="text1"/>
          <w:lang w:eastAsia="zh-TW"/>
        </w:rPr>
        <w:t>unit activity in the best-fitting model, with predicted activity aggregated across trials and aligned to the onset of stimuli and the time of decision as in the original study</w:t>
      </w:r>
      <w:ins w:id="826" w:author="Bo Shen" w:date="2023-01-31T11:02:00Z">
        <w:r w:rsidR="00844CEE">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fldChar w:fldCharType="begin"/>
      </w:r>
      <w:r w:rsidR="009C2159">
        <w:rPr>
          <w:rFonts w:ascii="Times New Roman" w:hAnsi="Times New Roman" w:cs="Times New Roman"/>
          <w:color w:val="000000" w:themeColor="text1"/>
          <w:lang w:eastAsia="zh-TW"/>
        </w:rPr>
        <w:instrText xml:space="preserve"> ADDIN ZOTERO_ITEM CSL_CITATION {"citationID":"dlpKEuZ8","properties":{"formattedCitation":"(Roitman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lang w:eastAsia="zh-TW"/>
        </w:rPr>
        <w:fldChar w:fldCharType="separate"/>
      </w:r>
      <w:r w:rsidR="009C2159">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lang w:eastAsia="zh-TW"/>
        </w:rPr>
        <w:fldChar w:fldCharType="end"/>
      </w:r>
      <w:r w:rsidRPr="0060258A">
        <w:rPr>
          <w:rFonts w:ascii="Times New Roman" w:hAnsi="Times New Roman" w:cs="Times New Roman"/>
          <w:color w:val="000000" w:themeColor="text1"/>
          <w:lang w:eastAsia="zh-TW"/>
        </w:rPr>
        <w:t>. Aligned to the onset of stimuli</w:t>
      </w:r>
      <w:r w:rsidRPr="0060258A">
        <w:rPr>
          <w:rFonts w:ascii="Times New Roman" w:hAnsi="Times New Roman" w:cs="Times New Roman"/>
          <w:b/>
          <w:color w:val="000000" w:themeColor="text1"/>
          <w:lang w:eastAsia="zh-TW"/>
        </w:rPr>
        <w:t xml:space="preserve"> (Fig. 6D</w:t>
      </w:r>
      <w:r w:rsidRPr="0060258A">
        <w:rPr>
          <w:rFonts w:ascii="Times New Roman" w:hAnsi="Times New Roman" w:cs="Times New Roman"/>
          <w:color w:val="000000" w:themeColor="text1"/>
          <w:lang w:eastAsia="zh-TW"/>
        </w:rPr>
        <w:t>, left), neural responses are aggregated by coherence level and eventual choice, and truncated</w:t>
      </w:r>
      <w:r w:rsidRPr="0060258A">
        <w:rPr>
          <w:rFonts w:ascii="Times New Roman" w:hAnsi="Times New Roman" w:cs="Times New Roman"/>
          <w:color w:val="000000" w:themeColor="text1"/>
        </w:rPr>
        <w:t xml:space="preserve"> at median RT. These data show clear evidence of WTA competition: chosen (solid) and unchosen (dashed) activity traces diverge over time. Moreover, neural activity is stimulus-dependent: the dynamics of both chosen and unchosen </w:t>
      </w:r>
      <w:proofErr w:type="gramStart"/>
      <w:r w:rsidRPr="0060258A">
        <w:rPr>
          <w:rFonts w:ascii="Times New Roman" w:hAnsi="Times New Roman" w:cs="Times New Roman"/>
          <w:color w:val="000000" w:themeColor="text1"/>
        </w:rPr>
        <w:t>units</w:t>
      </w:r>
      <w:proofErr w:type="gramEnd"/>
      <w:r w:rsidRPr="0060258A">
        <w:rPr>
          <w:rFonts w:ascii="Times New Roman" w:hAnsi="Times New Roman" w:cs="Times New Roman"/>
          <w:color w:val="000000" w:themeColor="text1"/>
        </w:rPr>
        <w:t xml:space="preserve"> ramp at different, coherence-dependent speeds, consistent with empirical findings consistent with an accumulation process. More q</w:t>
      </w:r>
      <w:r w:rsidRPr="0060258A">
        <w:rPr>
          <w:rFonts w:ascii="Times New Roman" w:hAnsi="Times New Roman" w:cs="Times New Roman" w:hint="eastAsia"/>
          <w:color w:val="000000" w:themeColor="text1"/>
        </w:rPr>
        <w:t>uantitative</w:t>
      </w:r>
      <w:r w:rsidRPr="0060258A">
        <w:rPr>
          <w:rFonts w:ascii="Times New Roman" w:hAnsi="Times New Roman" w:cs="Times New Roman"/>
          <w:color w:val="000000" w:themeColor="text1"/>
        </w:rPr>
        <w:t xml:space="preserve">ly, we examined the relationship between activity and coherence at the specific time point (arrow points </w:t>
      </w:r>
      <w:r w:rsidRPr="0060258A">
        <w:rPr>
          <w:rFonts w:ascii="Times New Roman" w:hAnsi="Times New Roman" w:cs="Times New Roman"/>
          <w:b/>
          <w:color w:val="000000" w:themeColor="text1"/>
        </w:rPr>
        <w:t>a</w:t>
      </w:r>
      <w:r w:rsidRPr="0060258A">
        <w:rPr>
          <w:rFonts w:ascii="Times New Roman" w:hAnsi="Times New Roman" w:cs="Times New Roman"/>
          <w:color w:val="000000" w:themeColor="text1"/>
        </w:rPr>
        <w:t xml:space="preserve"> and </w:t>
      </w:r>
      <w:r w:rsidRPr="0060258A">
        <w:rPr>
          <w:rFonts w:ascii="Times New Roman" w:hAnsi="Times New Roman" w:cs="Times New Roman"/>
          <w:b/>
          <w:color w:val="000000" w:themeColor="text1"/>
        </w:rPr>
        <w:t>b</w:t>
      </w:r>
      <w:r w:rsidRPr="0060258A">
        <w:rPr>
          <w:rFonts w:ascii="Times New Roman" w:hAnsi="Times New Roman" w:cs="Times New Roman"/>
          <w:color w:val="000000" w:themeColor="text1"/>
        </w:rPr>
        <w:t>) reported in the original work (</w:t>
      </w:r>
      <w:r w:rsidRPr="0060258A">
        <w:rPr>
          <w:rFonts w:ascii="Times New Roman" w:hAnsi="Times New Roman" w:cs="Times New Roman"/>
          <w:b/>
          <w:color w:val="000000" w:themeColor="text1"/>
          <w:lang w:eastAsia="zh-TW"/>
        </w:rPr>
        <w:t>Fig. 6E</w:t>
      </w:r>
      <w:r w:rsidRPr="0060258A">
        <w:rPr>
          <w:rFonts w:ascii="Times New Roman" w:hAnsi="Times New Roman" w:cs="Times New Roman"/>
          <w:color w:val="000000" w:themeColor="text1"/>
          <w:lang w:eastAsia="zh-TW"/>
        </w:rPr>
        <w:t>)</w:t>
      </w:r>
      <w:r w:rsidRPr="0060258A">
        <w:rPr>
          <w:rFonts w:ascii="Times New Roman" w:hAnsi="Times New Roman" w:cs="Times New Roman"/>
          <w:color w:val="000000" w:themeColor="text1"/>
        </w:rPr>
        <w:t xml:space="preserve">. Model predictions align well with empirical observations: </w:t>
      </w:r>
      <w:ins w:id="827" w:author="Bo Shen" w:date="2023-03-03T15:01:00Z">
        <w:r w:rsidR="00B14C0F">
          <w:rPr>
            <w:rFonts w:ascii="Times New Roman" w:hAnsi="Times New Roman" w:cs="Times New Roman"/>
            <w:color w:val="000000" w:themeColor="text1"/>
          </w:rPr>
          <w:t>the</w:t>
        </w:r>
      </w:ins>
      <w:ins w:id="828" w:author="Bo Shen" w:date="2023-03-03T15:07:00Z">
        <w:r w:rsidR="00B14C0F">
          <w:rPr>
            <w:rFonts w:ascii="Times New Roman" w:hAnsi="Times New Roman" w:cs="Times New Roman"/>
            <w:color w:val="000000" w:themeColor="text1"/>
          </w:rPr>
          <w:t xml:space="preserve"> deviance of the LDDM predicted activities is the smallest among the three alternatives models from the empirical recordings (quantified by </w:t>
        </w:r>
      </w:ins>
      <w:ins w:id="829" w:author="Bo Shen" w:date="2023-03-03T15:01:00Z">
        <w:r w:rsidR="00B14C0F">
          <w:rPr>
            <w:rFonts w:ascii="Times New Roman" w:hAnsi="Times New Roman" w:cs="Times New Roman"/>
            <w:color w:val="000000" w:themeColor="text1"/>
          </w:rPr>
          <w:t>root-mean-square error</w:t>
        </w:r>
      </w:ins>
      <w:ins w:id="830" w:author="Bo Shen" w:date="2023-03-03T15:08:00Z">
        <w:r w:rsidR="00B14C0F">
          <w:rPr>
            <w:rFonts w:ascii="Times New Roman" w:hAnsi="Times New Roman" w:cs="Times New Roman"/>
            <w:color w:val="000000" w:themeColor="text1"/>
          </w:rPr>
          <w:t xml:space="preserve"> (RMSE); RMSE</w:t>
        </w:r>
        <w:r w:rsidR="00B14C0F" w:rsidRPr="00D41F38">
          <w:rPr>
            <w:rFonts w:ascii="Times New Roman" w:hAnsi="Times New Roman" w:cs="Times New Roman"/>
            <w:color w:val="000000" w:themeColor="text1"/>
            <w:vertAlign w:val="subscript"/>
            <w:rPrChange w:id="831" w:author="Bo Shen" w:date="2023-03-03T15:10:00Z">
              <w:rPr>
                <w:rFonts w:ascii="Times New Roman" w:hAnsi="Times New Roman" w:cs="Times New Roman"/>
                <w:color w:val="000000" w:themeColor="text1"/>
              </w:rPr>
            </w:rPrChange>
          </w:rPr>
          <w:t>LDDM</w:t>
        </w:r>
        <w:r w:rsidR="00B14C0F">
          <w:rPr>
            <w:rFonts w:ascii="Times New Roman" w:hAnsi="Times New Roman" w:cs="Times New Roman"/>
            <w:color w:val="000000" w:themeColor="text1"/>
          </w:rPr>
          <w:t xml:space="preserve"> =  2.74, RMSE</w:t>
        </w:r>
        <w:r w:rsidR="00B14C0F" w:rsidRPr="00D41F38">
          <w:rPr>
            <w:rFonts w:ascii="Times New Roman" w:hAnsi="Times New Roman" w:cs="Times New Roman"/>
            <w:color w:val="000000" w:themeColor="text1"/>
            <w:vertAlign w:val="subscript"/>
            <w:rPrChange w:id="832" w:author="Bo Shen" w:date="2023-03-03T15:10:00Z">
              <w:rPr>
                <w:rFonts w:ascii="Times New Roman" w:hAnsi="Times New Roman" w:cs="Times New Roman"/>
                <w:color w:val="000000" w:themeColor="text1"/>
              </w:rPr>
            </w:rPrChange>
          </w:rPr>
          <w:t>RNM</w:t>
        </w:r>
      </w:ins>
      <w:ins w:id="833" w:author="Bo Shen" w:date="2023-03-03T15:09:00Z">
        <w:r w:rsidR="00B14C0F">
          <w:rPr>
            <w:rFonts w:ascii="Times New Roman" w:hAnsi="Times New Roman" w:cs="Times New Roman"/>
            <w:color w:val="000000" w:themeColor="text1"/>
          </w:rPr>
          <w:t xml:space="preserve"> = 20.10 (</w:t>
        </w:r>
        <w:r w:rsidR="00B14C0F" w:rsidRPr="00B14C0F">
          <w:rPr>
            <w:rFonts w:ascii="Times New Roman" w:hAnsi="Times New Roman" w:cs="Times New Roman"/>
            <w:b/>
            <w:bCs/>
            <w:color w:val="000000" w:themeColor="text1"/>
            <w:rPrChange w:id="834" w:author="Bo Shen" w:date="2023-03-03T15:10:00Z">
              <w:rPr>
                <w:rFonts w:ascii="Times New Roman" w:hAnsi="Times New Roman" w:cs="Times New Roman"/>
                <w:color w:val="000000" w:themeColor="text1"/>
              </w:rPr>
            </w:rPrChange>
          </w:rPr>
          <w:t>Fig. 6-figure supplement 4E</w:t>
        </w:r>
        <w:r w:rsidR="00B14C0F">
          <w:rPr>
            <w:rFonts w:ascii="Times New Roman" w:hAnsi="Times New Roman" w:cs="Times New Roman"/>
            <w:color w:val="000000" w:themeColor="text1"/>
          </w:rPr>
          <w:t>), RMSE</w:t>
        </w:r>
        <w:r w:rsidR="00B14C0F" w:rsidRPr="00D41F38">
          <w:rPr>
            <w:rFonts w:ascii="Times New Roman" w:hAnsi="Times New Roman" w:cs="Times New Roman"/>
            <w:color w:val="000000" w:themeColor="text1"/>
            <w:vertAlign w:val="subscript"/>
            <w:rPrChange w:id="835" w:author="Bo Shen" w:date="2023-03-03T15:10:00Z">
              <w:rPr>
                <w:rFonts w:ascii="Times New Roman" w:hAnsi="Times New Roman" w:cs="Times New Roman"/>
                <w:color w:val="000000" w:themeColor="text1"/>
              </w:rPr>
            </w:rPrChange>
          </w:rPr>
          <w:t>LCA</w:t>
        </w:r>
        <w:r w:rsidR="00B14C0F">
          <w:rPr>
            <w:rFonts w:ascii="Times New Roman" w:hAnsi="Times New Roman" w:cs="Times New Roman"/>
            <w:color w:val="000000" w:themeColor="text1"/>
          </w:rPr>
          <w:t xml:space="preserve"> = 3.92</w:t>
        </w:r>
      </w:ins>
      <w:ins w:id="836" w:author="Bo Shen" w:date="2023-03-03T15:10:00Z">
        <w:r w:rsidR="00B14C0F">
          <w:rPr>
            <w:rFonts w:ascii="Times New Roman" w:hAnsi="Times New Roman" w:cs="Times New Roman"/>
            <w:color w:val="000000" w:themeColor="text1"/>
          </w:rPr>
          <w:t xml:space="preserve"> (</w:t>
        </w:r>
        <w:r w:rsidR="00B14C0F" w:rsidRPr="00CB4C46">
          <w:rPr>
            <w:rFonts w:ascii="Times New Roman" w:hAnsi="Times New Roman" w:cs="Times New Roman"/>
            <w:b/>
            <w:bCs/>
            <w:color w:val="000000" w:themeColor="text1"/>
          </w:rPr>
          <w:t xml:space="preserve">Fig. 6-figure supplement </w:t>
        </w:r>
        <w:r w:rsidR="00B14C0F">
          <w:rPr>
            <w:rFonts w:ascii="Times New Roman" w:hAnsi="Times New Roman" w:cs="Times New Roman"/>
            <w:b/>
            <w:bCs/>
            <w:color w:val="000000" w:themeColor="text1"/>
          </w:rPr>
          <w:t>5</w:t>
        </w:r>
        <w:r w:rsidR="00B14C0F" w:rsidRPr="00CB4C46">
          <w:rPr>
            <w:rFonts w:ascii="Times New Roman" w:hAnsi="Times New Roman" w:cs="Times New Roman"/>
            <w:b/>
            <w:bCs/>
            <w:color w:val="000000" w:themeColor="text1"/>
          </w:rPr>
          <w:t>E</w:t>
        </w:r>
        <w:r w:rsidR="00B14C0F">
          <w:rPr>
            <w:rFonts w:ascii="Times New Roman" w:hAnsi="Times New Roman" w:cs="Times New Roman"/>
            <w:color w:val="000000" w:themeColor="text1"/>
          </w:rPr>
          <w:t>)</w:t>
        </w:r>
      </w:ins>
      <w:ins w:id="837" w:author="Bo Shen" w:date="2023-03-03T15:07:00Z">
        <w:r w:rsidR="00B14C0F">
          <w:rPr>
            <w:rFonts w:ascii="Times New Roman" w:hAnsi="Times New Roman" w:cs="Times New Roman"/>
            <w:color w:val="000000" w:themeColor="text1"/>
          </w:rPr>
          <w:t>)</w:t>
        </w:r>
      </w:ins>
      <w:del w:id="838" w:author="Bo Shen" w:date="2023-03-03T15:08:00Z">
        <w:r w:rsidRPr="0060258A" w:rsidDel="00B14C0F">
          <w:rPr>
            <w:rFonts w:ascii="Times New Roman" w:hAnsi="Times New Roman" w:cs="Times New Roman"/>
            <w:color w:val="000000" w:themeColor="text1"/>
          </w:rPr>
          <w:delText>chosen activity shows a significant increase with input coherence (</w:delText>
        </w:r>
        <w:r w:rsidRPr="0060258A" w:rsidDel="00B14C0F">
          <w:rPr>
            <w:rFonts w:ascii="Times New Roman" w:hAnsi="Times New Roman" w:cs="Times New Roman"/>
            <w:b/>
            <w:color w:val="000000" w:themeColor="text1"/>
          </w:rPr>
          <w:delText>a</w:delText>
        </w:r>
        <w:r w:rsidRPr="0060258A" w:rsidDel="00B14C0F">
          <w:rPr>
            <w:rFonts w:ascii="Times New Roman" w:hAnsi="Times New Roman" w:cs="Times New Roman"/>
            <w:color w:val="000000" w:themeColor="text1"/>
          </w:rPr>
          <w:delText>, 18.56 spikes/second/100% coherence), while unchosen activity shows a decrease (</w:delText>
        </w:r>
        <w:r w:rsidRPr="0060258A" w:rsidDel="00B14C0F">
          <w:rPr>
            <w:rFonts w:ascii="Times New Roman" w:hAnsi="Times New Roman" w:cs="Times New Roman"/>
            <w:b/>
            <w:color w:val="000000" w:themeColor="text1"/>
          </w:rPr>
          <w:delText>b</w:delText>
        </w:r>
        <w:r w:rsidRPr="0060258A" w:rsidDel="00B14C0F">
          <w:rPr>
            <w:rFonts w:ascii="Times New Roman" w:hAnsi="Times New Roman" w:cs="Times New Roman"/>
            <w:color w:val="000000" w:themeColor="text1"/>
          </w:rPr>
          <w:delText>, -30.18 spikes/second/100% coherence)</w:delText>
        </w:r>
      </w:del>
      <w:r w:rsidRPr="0060258A">
        <w:rPr>
          <w:rFonts w:ascii="Times New Roman" w:hAnsi="Times New Roman" w:cs="Times New Roman"/>
          <w:color w:val="000000" w:themeColor="text1"/>
        </w:rPr>
        <w:t>.</w:t>
      </w:r>
    </w:p>
    <w:p w14:paraId="3CF46C04" w14:textId="77777777" w:rsidR="00695141" w:rsidRPr="0060258A" w:rsidRDefault="00695141" w:rsidP="00695141">
      <w:pPr>
        <w:spacing w:line="480" w:lineRule="auto"/>
        <w:jc w:val="both"/>
        <w:rPr>
          <w:rFonts w:ascii="Times New Roman" w:hAnsi="Times New Roman" w:cs="Times New Roman"/>
          <w:color w:val="000000" w:themeColor="text1"/>
          <w:lang w:eastAsia="zh-TW"/>
        </w:rPr>
      </w:pPr>
    </w:p>
    <w:p w14:paraId="53D10447" w14:textId="6D9971FB" w:rsidR="006D6557" w:rsidRDefault="00695141" w:rsidP="00B26F88">
      <w:pPr>
        <w:spacing w:line="480" w:lineRule="auto"/>
        <w:jc w:val="both"/>
        <w:rPr>
          <w:ins w:id="839" w:author="Bo Shen" w:date="2023-03-03T15:24:00Z"/>
          <w:rFonts w:ascii="Times New Roman" w:hAnsi="Times New Roman" w:cs="Times New Roman"/>
          <w:color w:val="000000" w:themeColor="text1"/>
          <w:lang w:eastAsia="zh-TW"/>
        </w:rPr>
      </w:pPr>
      <w:r w:rsidRPr="0060258A">
        <w:rPr>
          <w:rFonts w:ascii="Times New Roman" w:hAnsi="Times New Roman" w:cs="Times New Roman"/>
          <w:color w:val="000000" w:themeColor="text1"/>
          <w:lang w:eastAsia="zh-TW"/>
        </w:rPr>
        <w:t xml:space="preserve">Aligned to the onset of </w:t>
      </w:r>
      <w:r w:rsidRPr="0060258A">
        <w:rPr>
          <w:rFonts w:ascii="Times New Roman" w:hAnsi="Times New Roman" w:cs="Times New Roman"/>
          <w:color w:val="000000" w:themeColor="text1"/>
        </w:rPr>
        <w:t>decision (</w:t>
      </w:r>
      <w:r w:rsidRPr="0060258A">
        <w:rPr>
          <w:rFonts w:ascii="Times New Roman" w:hAnsi="Times New Roman" w:cs="Times New Roman"/>
          <w:b/>
          <w:color w:val="000000" w:themeColor="text1"/>
          <w:lang w:eastAsia="zh-TW"/>
        </w:rPr>
        <w:t>Fig. 6D,</w:t>
      </w:r>
      <w:r w:rsidRPr="0060258A">
        <w:rPr>
          <w:rFonts w:ascii="Times New Roman" w:hAnsi="Times New Roman" w:cs="Times New Roman"/>
          <w:color w:val="000000" w:themeColor="text1"/>
        </w:rPr>
        <w:t xml:space="preserve"> right), model </w:t>
      </w:r>
      <w:r w:rsidRPr="0060258A">
        <w:rPr>
          <w:rFonts w:ascii="Times New Roman" w:hAnsi="Times New Roman" w:cs="Times New Roman"/>
          <w:i/>
          <w:color w:val="000000" w:themeColor="text1"/>
        </w:rPr>
        <w:t>R</w:t>
      </w:r>
      <w:r w:rsidRPr="0060258A">
        <w:rPr>
          <w:rFonts w:ascii="Times New Roman" w:hAnsi="Times New Roman" w:cs="Times New Roman"/>
          <w:color w:val="000000" w:themeColor="text1"/>
        </w:rPr>
        <w:t xml:space="preserve"> unit activity near the time of choice shows further evidence of WTA competition observed in real neurons: the initial divergence between chosen and unchosen activity traces extends into a categorical coding of choice. </w:t>
      </w:r>
      <w:r w:rsidRPr="0060258A">
        <w:rPr>
          <w:rFonts w:ascii="Times New Roman" w:hAnsi="Times New Roman" w:cs="Times New Roman"/>
          <w:color w:val="000000" w:themeColor="text1"/>
          <w:lang w:eastAsia="zh-TW"/>
        </w:rPr>
        <w:t xml:space="preserve">The </w:t>
      </w:r>
      <w:r w:rsidRPr="0060258A">
        <w:rPr>
          <w:rFonts w:ascii="Times New Roman" w:hAnsi="Times New Roman" w:cs="Times New Roman"/>
          <w:color w:val="000000" w:themeColor="text1"/>
          <w:lang w:eastAsia="zh-TW"/>
        </w:rPr>
        <w:lastRenderedPageBreak/>
        <w:t>relationship between activity and coherence quantitatively replicates the empirical pattern immediately preceding the decision time</w:t>
      </w:r>
      <w:ins w:id="840" w:author="Bo Shen" w:date="2023-01-26T14:49:00Z">
        <w:r w:rsidR="00D60EEE">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fldChar w:fldCharType="begin"/>
      </w:r>
      <w:r w:rsidR="009C2159">
        <w:rPr>
          <w:rFonts w:ascii="Times New Roman" w:hAnsi="Times New Roman" w:cs="Times New Roman"/>
          <w:color w:val="000000" w:themeColor="text1"/>
          <w:lang w:eastAsia="zh-TW"/>
        </w:rPr>
        <w:instrText xml:space="preserve"> ADDIN ZOTERO_ITEM CSL_CITATION {"citationID":"Rm5XANX3","properties":{"formattedCitation":"(Roitman &amp; Shadlen, 2002)","plainCitation":"(Roitman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N."}],"issued":{"date-parts":[["2002",11,1]]}}}],"schema":"https://github.com/citation-style-language/schema/raw/master/csl-citation.json"} </w:instrText>
      </w:r>
      <w:r w:rsidRPr="0060258A">
        <w:rPr>
          <w:rFonts w:ascii="Times New Roman" w:hAnsi="Times New Roman" w:cs="Times New Roman"/>
          <w:color w:val="000000" w:themeColor="text1"/>
          <w:lang w:eastAsia="zh-TW"/>
        </w:rPr>
        <w:fldChar w:fldCharType="separate"/>
      </w:r>
      <w:r w:rsidR="009C2159">
        <w:rPr>
          <w:rFonts w:ascii="Times New Roman" w:hAnsi="Times New Roman" w:cs="Times New Roman"/>
          <w:color w:val="000000" w:themeColor="text1"/>
        </w:rPr>
        <w:t>(Roitman &amp; Shadlen, 2002)</w:t>
      </w:r>
      <w:r w:rsidRPr="0060258A">
        <w:rPr>
          <w:rFonts w:ascii="Times New Roman" w:hAnsi="Times New Roman" w:cs="Times New Roman"/>
          <w:color w:val="000000" w:themeColor="text1"/>
          <w:lang w:eastAsia="zh-TW"/>
        </w:rPr>
        <w:fldChar w:fldCharType="end"/>
      </w:r>
      <w:r w:rsidRPr="0060258A">
        <w:rPr>
          <w:rFonts w:ascii="Times New Roman" w:hAnsi="Times New Roman" w:cs="Times New Roman"/>
          <w:color w:val="000000" w:themeColor="text1"/>
          <w:lang w:eastAsia="zh-TW"/>
        </w:rPr>
        <w:t xml:space="preserve">: chosen activity (indicated by arrow </w:t>
      </w:r>
      <w:r w:rsidRPr="0060258A">
        <w:rPr>
          <w:rFonts w:ascii="Times New Roman" w:hAnsi="Times New Roman" w:cs="Times New Roman"/>
          <w:b/>
          <w:color w:val="000000" w:themeColor="text1"/>
          <w:lang w:eastAsia="zh-TW"/>
        </w:rPr>
        <w:t>c</w:t>
      </w:r>
      <w:r w:rsidRPr="0060258A">
        <w:rPr>
          <w:rFonts w:ascii="Times New Roman" w:hAnsi="Times New Roman" w:cs="Times New Roman"/>
          <w:color w:val="000000" w:themeColor="text1"/>
          <w:lang w:eastAsia="zh-TW"/>
        </w:rPr>
        <w:t xml:space="preserve"> in </w:t>
      </w:r>
      <w:r w:rsidRPr="0060258A">
        <w:rPr>
          <w:rFonts w:ascii="Times New Roman" w:hAnsi="Times New Roman" w:cs="Times New Roman"/>
          <w:b/>
          <w:color w:val="000000" w:themeColor="text1"/>
          <w:lang w:eastAsia="zh-TW"/>
        </w:rPr>
        <w:t>Fig. 6D</w:t>
      </w:r>
      <w:r w:rsidRPr="0060258A">
        <w:rPr>
          <w:rFonts w:ascii="Times New Roman" w:hAnsi="Times New Roman" w:cs="Times New Roman"/>
          <w:color w:val="000000" w:themeColor="text1"/>
          <w:lang w:eastAsia="zh-TW"/>
        </w:rPr>
        <w:t xml:space="preserve"> and plotted in </w:t>
      </w:r>
      <w:r w:rsidRPr="0060258A">
        <w:rPr>
          <w:rFonts w:ascii="Times New Roman" w:hAnsi="Times New Roman" w:cs="Times New Roman"/>
          <w:b/>
          <w:color w:val="000000" w:themeColor="text1"/>
          <w:lang w:eastAsia="zh-TW"/>
        </w:rPr>
        <w:t>Fig. 6</w:t>
      </w:r>
      <w:ins w:id="841" w:author="Bo Shen" w:date="2023-03-03T15:12:00Z">
        <w:r w:rsidR="003739F2">
          <w:rPr>
            <w:rFonts w:ascii="Times New Roman" w:hAnsi="Times New Roman" w:cs="Times New Roman"/>
            <w:b/>
            <w:color w:val="000000" w:themeColor="text1"/>
            <w:lang w:eastAsia="zh-TW"/>
          </w:rPr>
          <w:t>E</w:t>
        </w:r>
      </w:ins>
      <w:del w:id="842" w:author="Bo Shen" w:date="2023-03-03T15:12:00Z">
        <w:r w:rsidRPr="0060258A" w:rsidDel="003739F2">
          <w:rPr>
            <w:rFonts w:ascii="Times New Roman" w:hAnsi="Times New Roman" w:cs="Times New Roman"/>
            <w:b/>
            <w:color w:val="000000" w:themeColor="text1"/>
            <w:lang w:eastAsia="zh-TW"/>
          </w:rPr>
          <w:delText>F</w:delText>
        </w:r>
      </w:del>
      <w:r w:rsidRPr="0060258A">
        <w:rPr>
          <w:rFonts w:ascii="Times New Roman" w:hAnsi="Times New Roman" w:cs="Times New Roman"/>
          <w:color w:val="000000" w:themeColor="text1"/>
          <w:lang w:eastAsia="zh-TW"/>
        </w:rPr>
        <w:t>) no longer shows much difference across coherence conditions</w:t>
      </w:r>
      <w:del w:id="843" w:author="Bo Shen" w:date="2023-03-03T15:12:00Z">
        <w:r w:rsidRPr="0060258A" w:rsidDel="003739F2">
          <w:rPr>
            <w:rFonts w:ascii="Times New Roman" w:hAnsi="Times New Roman" w:cs="Times New Roman"/>
            <w:color w:val="000000" w:themeColor="text1"/>
            <w:lang w:eastAsia="zh-TW"/>
          </w:rPr>
          <w:delText xml:space="preserve"> (-.</w:delText>
        </w:r>
        <w:r w:rsidRPr="0060258A" w:rsidDel="003739F2">
          <w:rPr>
            <w:rFonts w:ascii="Times New Roman" w:hAnsi="Times New Roman" w:cs="Times New Roman" w:hint="eastAsia"/>
            <w:color w:val="000000" w:themeColor="text1"/>
          </w:rPr>
          <w:delText>0</w:delText>
        </w:r>
        <w:r w:rsidRPr="0060258A" w:rsidDel="003739F2">
          <w:rPr>
            <w:rFonts w:ascii="Times New Roman" w:hAnsi="Times New Roman" w:cs="Times New Roman"/>
            <w:color w:val="000000" w:themeColor="text1"/>
          </w:rPr>
          <w:delText>09</w:delText>
        </w:r>
        <w:r w:rsidRPr="0060258A" w:rsidDel="003739F2">
          <w:rPr>
            <w:rFonts w:ascii="Times New Roman" w:hAnsi="Times New Roman" w:cs="Times New Roman"/>
            <w:color w:val="000000" w:themeColor="text1"/>
            <w:lang w:eastAsia="zh-TW"/>
          </w:rPr>
          <w:delText xml:space="preserve"> spikes /second/100% coherence)</w:delText>
        </w:r>
      </w:del>
      <w:r w:rsidRPr="0060258A">
        <w:rPr>
          <w:rFonts w:ascii="Times New Roman" w:hAnsi="Times New Roman" w:cs="Times New Roman"/>
          <w:color w:val="000000" w:themeColor="text1"/>
          <w:lang w:eastAsia="zh-TW"/>
        </w:rPr>
        <w:t xml:space="preserve">, while unchosen activity (indicated by </w:t>
      </w:r>
      <w:r w:rsidRPr="0060258A">
        <w:rPr>
          <w:rFonts w:ascii="Times New Roman" w:hAnsi="Times New Roman" w:cs="Times New Roman"/>
          <w:b/>
          <w:color w:val="000000" w:themeColor="text1"/>
          <w:lang w:eastAsia="zh-TW"/>
        </w:rPr>
        <w:t>d</w:t>
      </w:r>
      <w:r w:rsidRPr="0060258A">
        <w:rPr>
          <w:rFonts w:ascii="Times New Roman" w:hAnsi="Times New Roman" w:cs="Times New Roman"/>
          <w:color w:val="000000" w:themeColor="text1"/>
          <w:lang w:eastAsia="zh-TW"/>
        </w:rPr>
        <w:t xml:space="preserve"> in </w:t>
      </w:r>
      <w:r w:rsidRPr="0060258A">
        <w:rPr>
          <w:rFonts w:ascii="Times New Roman" w:hAnsi="Times New Roman" w:cs="Times New Roman"/>
          <w:b/>
          <w:color w:val="000000" w:themeColor="text1"/>
          <w:lang w:eastAsia="zh-TW"/>
        </w:rPr>
        <w:t>Fig. 6D</w:t>
      </w:r>
      <w:r w:rsidRPr="0060258A">
        <w:rPr>
          <w:rFonts w:ascii="Times New Roman" w:hAnsi="Times New Roman" w:cs="Times New Roman"/>
          <w:color w:val="000000" w:themeColor="text1"/>
          <w:lang w:eastAsia="zh-TW"/>
        </w:rPr>
        <w:t xml:space="preserve"> and plotted in </w:t>
      </w:r>
      <w:r w:rsidRPr="0060258A">
        <w:rPr>
          <w:rFonts w:ascii="Times New Roman" w:hAnsi="Times New Roman" w:cs="Times New Roman"/>
          <w:b/>
          <w:color w:val="000000" w:themeColor="text1"/>
          <w:lang w:eastAsia="zh-TW"/>
        </w:rPr>
        <w:t>Fig. 6</w:t>
      </w:r>
      <w:ins w:id="844" w:author="Bo Shen" w:date="2023-03-03T15:12:00Z">
        <w:r w:rsidR="003739F2">
          <w:rPr>
            <w:rFonts w:ascii="Times New Roman" w:hAnsi="Times New Roman" w:cs="Times New Roman"/>
            <w:b/>
            <w:color w:val="000000" w:themeColor="text1"/>
            <w:lang w:eastAsia="zh-TW"/>
          </w:rPr>
          <w:t>E</w:t>
        </w:r>
      </w:ins>
      <w:del w:id="845" w:author="Bo Shen" w:date="2023-03-03T15:12:00Z">
        <w:r w:rsidRPr="0060258A" w:rsidDel="003739F2">
          <w:rPr>
            <w:rFonts w:ascii="Times New Roman" w:hAnsi="Times New Roman" w:cs="Times New Roman"/>
            <w:b/>
            <w:color w:val="000000" w:themeColor="text1"/>
            <w:lang w:eastAsia="zh-TW"/>
          </w:rPr>
          <w:delText>F</w:delText>
        </w:r>
      </w:del>
      <w:r w:rsidRPr="0060258A">
        <w:rPr>
          <w:rFonts w:ascii="Times New Roman" w:hAnsi="Times New Roman" w:cs="Times New Roman"/>
          <w:color w:val="000000" w:themeColor="text1"/>
          <w:lang w:eastAsia="zh-TW"/>
        </w:rPr>
        <w:t>) retains a decrease</w:t>
      </w:r>
      <w:del w:id="846" w:author="Bo Shen" w:date="2023-03-03T15:12:00Z">
        <w:r w:rsidRPr="0060258A" w:rsidDel="003739F2">
          <w:rPr>
            <w:rFonts w:ascii="Times New Roman" w:hAnsi="Times New Roman" w:cs="Times New Roman"/>
            <w:color w:val="000000" w:themeColor="text1"/>
            <w:lang w:eastAsia="zh-TW"/>
          </w:rPr>
          <w:delText xml:space="preserve"> (</w:delText>
        </w:r>
        <w:r w:rsidRPr="0060258A" w:rsidDel="003739F2">
          <w:rPr>
            <w:rFonts w:ascii="Times New Roman" w:hAnsi="Times New Roman" w:cs="Times New Roman"/>
            <w:b/>
            <w:color w:val="000000" w:themeColor="text1"/>
            <w:lang w:eastAsia="zh-TW"/>
          </w:rPr>
          <w:delText>d</w:delText>
        </w:r>
        <w:r w:rsidRPr="0060258A" w:rsidDel="003739F2">
          <w:rPr>
            <w:rFonts w:ascii="Times New Roman" w:hAnsi="Times New Roman" w:cs="Times New Roman"/>
            <w:color w:val="000000" w:themeColor="text1"/>
            <w:lang w:eastAsia="zh-TW"/>
          </w:rPr>
          <w:delText>, -47.49 spikes/second/100% coherence)</w:delText>
        </w:r>
      </w:del>
      <w:r w:rsidRPr="0060258A">
        <w:rPr>
          <w:rFonts w:ascii="Times New Roman" w:hAnsi="Times New Roman" w:cs="Times New Roman"/>
          <w:color w:val="000000" w:themeColor="text1"/>
          <w:lang w:eastAsia="zh-TW"/>
        </w:rPr>
        <w:t xml:space="preserve">. </w:t>
      </w:r>
      <w:ins w:id="847" w:author="Bo Shen" w:date="2023-03-03T15:12:00Z">
        <w:r w:rsidR="003739F2">
          <w:rPr>
            <w:rFonts w:ascii="Times New Roman" w:hAnsi="Times New Roman" w:cs="Times New Roman"/>
            <w:color w:val="000000" w:themeColor="text1"/>
            <w:lang w:eastAsia="zh-TW"/>
          </w:rPr>
          <w:t xml:space="preserve">The quantification of the </w:t>
        </w:r>
      </w:ins>
      <w:ins w:id="848" w:author="Bo Shen" w:date="2023-03-03T15:13:00Z">
        <w:r w:rsidR="003739F2">
          <w:rPr>
            <w:rFonts w:ascii="Times New Roman" w:hAnsi="Times New Roman" w:cs="Times New Roman"/>
            <w:color w:val="000000" w:themeColor="text1"/>
            <w:lang w:eastAsia="zh-TW"/>
          </w:rPr>
          <w:t xml:space="preserve">model activities shows that LDDM traced the best among the three models on the empirical </w:t>
        </w:r>
      </w:ins>
      <w:ins w:id="849" w:author="Bo Shen" w:date="2023-03-03T15:14:00Z">
        <w:r w:rsidR="003739F2">
          <w:rPr>
            <w:rFonts w:ascii="Times New Roman" w:hAnsi="Times New Roman" w:cs="Times New Roman"/>
            <w:color w:val="000000" w:themeColor="text1"/>
            <w:lang w:eastAsia="zh-TW"/>
          </w:rPr>
          <w:t>activities</w:t>
        </w:r>
      </w:ins>
      <w:ins w:id="850" w:author="Bo Shen" w:date="2023-03-03T15:15:00Z">
        <w:r w:rsidR="003739F2">
          <w:rPr>
            <w:rFonts w:ascii="Times New Roman" w:hAnsi="Times New Roman" w:cs="Times New Roman"/>
            <w:color w:val="000000" w:themeColor="text1"/>
            <w:lang w:eastAsia="zh-TW"/>
          </w:rPr>
          <w:t xml:space="preserve"> when</w:t>
        </w:r>
      </w:ins>
      <w:ins w:id="851" w:author="Bo Shen" w:date="2023-03-03T15:14:00Z">
        <w:r w:rsidR="003739F2">
          <w:rPr>
            <w:rFonts w:ascii="Times New Roman" w:hAnsi="Times New Roman" w:cs="Times New Roman"/>
            <w:color w:val="000000" w:themeColor="text1"/>
            <w:lang w:eastAsia="zh-TW"/>
          </w:rPr>
          <w:t xml:space="preserve"> aligned to the choice onset</w:t>
        </w:r>
      </w:ins>
      <w:ins w:id="852" w:author="Bo Shen" w:date="2023-03-03T15:13:00Z">
        <w:r w:rsidR="003739F2">
          <w:rPr>
            <w:rFonts w:ascii="Times New Roman" w:hAnsi="Times New Roman" w:cs="Times New Roman"/>
            <w:color w:val="000000" w:themeColor="text1"/>
            <w:lang w:eastAsia="zh-TW"/>
          </w:rPr>
          <w:t xml:space="preserve"> (RMSE</w:t>
        </w:r>
      </w:ins>
      <w:ins w:id="853" w:author="Bo Shen" w:date="2023-03-03T15:14:00Z">
        <w:r w:rsidR="003739F2" w:rsidRPr="00FD2AAA">
          <w:rPr>
            <w:rFonts w:ascii="Times New Roman" w:hAnsi="Times New Roman" w:cs="Times New Roman"/>
            <w:color w:val="000000" w:themeColor="text1"/>
            <w:vertAlign w:val="subscript"/>
            <w:lang w:eastAsia="zh-TW"/>
            <w:rPrChange w:id="854" w:author="Bo Shen" w:date="2023-03-03T15:19:00Z">
              <w:rPr>
                <w:rFonts w:ascii="Times New Roman" w:hAnsi="Times New Roman" w:cs="Times New Roman"/>
                <w:color w:val="000000" w:themeColor="text1"/>
                <w:lang w:eastAsia="zh-TW"/>
              </w:rPr>
            </w:rPrChange>
          </w:rPr>
          <w:t>LDDM</w:t>
        </w:r>
        <w:r w:rsidR="003739F2">
          <w:rPr>
            <w:rFonts w:ascii="Times New Roman" w:hAnsi="Times New Roman" w:cs="Times New Roman"/>
            <w:color w:val="000000" w:themeColor="text1"/>
            <w:lang w:eastAsia="zh-TW"/>
          </w:rPr>
          <w:t xml:space="preserve"> = </w:t>
        </w:r>
      </w:ins>
      <w:ins w:id="855" w:author="Bo Shen" w:date="2023-03-03T15:17:00Z">
        <w:r w:rsidR="003739F2">
          <w:rPr>
            <w:rFonts w:ascii="Times New Roman" w:hAnsi="Times New Roman" w:cs="Times New Roman"/>
            <w:color w:val="000000" w:themeColor="text1"/>
            <w:lang w:eastAsia="zh-TW"/>
          </w:rPr>
          <w:t xml:space="preserve">6.77 </w:t>
        </w:r>
      </w:ins>
      <w:ins w:id="856" w:author="Bo Shen" w:date="2023-03-03T15:15:00Z">
        <w:r w:rsidR="003739F2">
          <w:rPr>
            <w:rFonts w:ascii="Times New Roman" w:hAnsi="Times New Roman" w:cs="Times New Roman"/>
            <w:color w:val="000000" w:themeColor="text1"/>
            <w:lang w:eastAsia="zh-TW"/>
          </w:rPr>
          <w:t>(</w:t>
        </w:r>
      </w:ins>
      <w:ins w:id="857" w:author="Bo Shen" w:date="2023-03-03T15:16:00Z">
        <w:r w:rsidR="003739F2" w:rsidRPr="003739F2">
          <w:rPr>
            <w:rFonts w:ascii="Times New Roman" w:hAnsi="Times New Roman" w:cs="Times New Roman"/>
            <w:b/>
            <w:bCs/>
            <w:color w:val="000000" w:themeColor="text1"/>
            <w:lang w:eastAsia="zh-TW"/>
            <w:rPrChange w:id="858" w:author="Bo Shen" w:date="2023-03-03T15:16:00Z">
              <w:rPr>
                <w:rFonts w:ascii="Times New Roman" w:hAnsi="Times New Roman" w:cs="Times New Roman"/>
                <w:color w:val="000000" w:themeColor="text1"/>
                <w:lang w:eastAsia="zh-TW"/>
              </w:rPr>
            </w:rPrChange>
          </w:rPr>
          <w:t>Fig. 6E</w:t>
        </w:r>
      </w:ins>
      <w:ins w:id="859" w:author="Bo Shen" w:date="2023-03-03T15:15:00Z">
        <w:r w:rsidR="003739F2">
          <w:rPr>
            <w:rFonts w:ascii="Times New Roman" w:hAnsi="Times New Roman" w:cs="Times New Roman"/>
            <w:color w:val="000000" w:themeColor="text1"/>
            <w:lang w:eastAsia="zh-TW"/>
          </w:rPr>
          <w:t>)</w:t>
        </w:r>
      </w:ins>
      <w:ins w:id="860" w:author="Bo Shen" w:date="2023-03-03T15:14:00Z">
        <w:r w:rsidR="003739F2">
          <w:rPr>
            <w:rFonts w:ascii="Times New Roman" w:hAnsi="Times New Roman" w:cs="Times New Roman"/>
            <w:color w:val="000000" w:themeColor="text1"/>
            <w:lang w:eastAsia="zh-TW"/>
          </w:rPr>
          <w:t>; RMSE</w:t>
        </w:r>
        <w:r w:rsidR="003739F2" w:rsidRPr="00FD2AAA">
          <w:rPr>
            <w:rFonts w:ascii="Times New Roman" w:hAnsi="Times New Roman" w:cs="Times New Roman"/>
            <w:color w:val="000000" w:themeColor="text1"/>
            <w:vertAlign w:val="subscript"/>
            <w:lang w:eastAsia="zh-TW"/>
            <w:rPrChange w:id="861" w:author="Bo Shen" w:date="2023-03-03T15:19:00Z">
              <w:rPr>
                <w:rFonts w:ascii="Times New Roman" w:hAnsi="Times New Roman" w:cs="Times New Roman"/>
                <w:color w:val="000000" w:themeColor="text1"/>
                <w:lang w:eastAsia="zh-TW"/>
              </w:rPr>
            </w:rPrChange>
          </w:rPr>
          <w:t>RNM</w:t>
        </w:r>
        <w:r w:rsidR="003739F2">
          <w:rPr>
            <w:rFonts w:ascii="Times New Roman" w:hAnsi="Times New Roman" w:cs="Times New Roman"/>
            <w:color w:val="000000" w:themeColor="text1"/>
            <w:lang w:eastAsia="zh-TW"/>
          </w:rPr>
          <w:t xml:space="preserve"> = </w:t>
        </w:r>
      </w:ins>
      <w:ins w:id="862" w:author="Bo Shen" w:date="2023-03-03T15:16:00Z">
        <w:r w:rsidR="003739F2">
          <w:rPr>
            <w:rFonts w:ascii="Times New Roman" w:hAnsi="Times New Roman" w:cs="Times New Roman"/>
            <w:color w:val="000000" w:themeColor="text1"/>
            <w:lang w:eastAsia="zh-TW"/>
          </w:rPr>
          <w:t xml:space="preserve">9.35 </w:t>
        </w:r>
      </w:ins>
      <w:ins w:id="863" w:author="Bo Shen" w:date="2023-03-03T15:15:00Z">
        <w:r w:rsidR="003739F2">
          <w:rPr>
            <w:rFonts w:ascii="Times New Roman" w:hAnsi="Times New Roman" w:cs="Times New Roman"/>
            <w:color w:val="000000" w:themeColor="text1"/>
            <w:lang w:eastAsia="zh-TW"/>
          </w:rPr>
          <w:t>(</w:t>
        </w:r>
      </w:ins>
      <w:ins w:id="864" w:author="Bo Shen" w:date="2023-03-03T15:16:00Z">
        <w:r w:rsidR="003739F2" w:rsidRPr="00CB4C46">
          <w:rPr>
            <w:rFonts w:ascii="Times New Roman" w:hAnsi="Times New Roman" w:cs="Times New Roman"/>
            <w:b/>
            <w:bCs/>
            <w:color w:val="000000" w:themeColor="text1"/>
          </w:rPr>
          <w:t xml:space="preserve">Fig. 6-figure supplement </w:t>
        </w:r>
        <w:r w:rsidR="003739F2">
          <w:rPr>
            <w:rFonts w:ascii="Times New Roman" w:hAnsi="Times New Roman" w:cs="Times New Roman"/>
            <w:b/>
            <w:bCs/>
            <w:color w:val="000000" w:themeColor="text1"/>
          </w:rPr>
          <w:t>4</w:t>
        </w:r>
        <w:r w:rsidR="003739F2" w:rsidRPr="00CB4C46">
          <w:rPr>
            <w:rFonts w:ascii="Times New Roman" w:hAnsi="Times New Roman" w:cs="Times New Roman"/>
            <w:b/>
            <w:bCs/>
            <w:color w:val="000000" w:themeColor="text1"/>
          </w:rPr>
          <w:t>E</w:t>
        </w:r>
      </w:ins>
      <w:ins w:id="865" w:author="Bo Shen" w:date="2023-03-03T15:15:00Z">
        <w:r w:rsidR="003739F2">
          <w:rPr>
            <w:rFonts w:ascii="Times New Roman" w:hAnsi="Times New Roman" w:cs="Times New Roman"/>
            <w:color w:val="000000" w:themeColor="text1"/>
            <w:lang w:eastAsia="zh-TW"/>
          </w:rPr>
          <w:t>)</w:t>
        </w:r>
      </w:ins>
      <w:ins w:id="866" w:author="Bo Shen" w:date="2023-03-03T15:14:00Z">
        <w:r w:rsidR="003739F2">
          <w:rPr>
            <w:rFonts w:ascii="Times New Roman" w:hAnsi="Times New Roman" w:cs="Times New Roman"/>
            <w:color w:val="000000" w:themeColor="text1"/>
            <w:lang w:eastAsia="zh-TW"/>
          </w:rPr>
          <w:t>; RMSE</w:t>
        </w:r>
        <w:r w:rsidR="003739F2" w:rsidRPr="00FD2AAA">
          <w:rPr>
            <w:rFonts w:ascii="Times New Roman" w:hAnsi="Times New Roman" w:cs="Times New Roman"/>
            <w:color w:val="000000" w:themeColor="text1"/>
            <w:vertAlign w:val="subscript"/>
            <w:lang w:eastAsia="zh-TW"/>
            <w:rPrChange w:id="867" w:author="Bo Shen" w:date="2023-03-03T15:19:00Z">
              <w:rPr>
                <w:rFonts w:ascii="Times New Roman" w:hAnsi="Times New Roman" w:cs="Times New Roman"/>
                <w:color w:val="000000" w:themeColor="text1"/>
                <w:lang w:eastAsia="zh-TW"/>
              </w:rPr>
            </w:rPrChange>
          </w:rPr>
          <w:t>LCA</w:t>
        </w:r>
        <w:r w:rsidR="003739F2">
          <w:rPr>
            <w:rFonts w:ascii="Times New Roman" w:hAnsi="Times New Roman" w:cs="Times New Roman"/>
            <w:color w:val="000000" w:themeColor="text1"/>
            <w:lang w:eastAsia="zh-TW"/>
          </w:rPr>
          <w:t xml:space="preserve"> = </w:t>
        </w:r>
      </w:ins>
      <w:ins w:id="868" w:author="Bo Shen" w:date="2023-03-03T15:16:00Z">
        <w:r w:rsidR="003739F2">
          <w:rPr>
            <w:rFonts w:ascii="Times New Roman" w:hAnsi="Times New Roman" w:cs="Times New Roman"/>
            <w:color w:val="000000" w:themeColor="text1"/>
            <w:lang w:eastAsia="zh-TW"/>
          </w:rPr>
          <w:t xml:space="preserve">7.51 </w:t>
        </w:r>
      </w:ins>
      <w:ins w:id="869" w:author="Bo Shen" w:date="2023-03-03T15:14:00Z">
        <w:r w:rsidR="003739F2">
          <w:rPr>
            <w:rFonts w:ascii="Times New Roman" w:hAnsi="Times New Roman" w:cs="Times New Roman"/>
            <w:color w:val="000000" w:themeColor="text1"/>
            <w:lang w:eastAsia="zh-TW"/>
          </w:rPr>
          <w:t>(</w:t>
        </w:r>
      </w:ins>
      <w:ins w:id="870" w:author="Bo Shen" w:date="2023-03-03T15:16:00Z">
        <w:r w:rsidR="003739F2" w:rsidRPr="00CB4C46">
          <w:rPr>
            <w:rFonts w:ascii="Times New Roman" w:hAnsi="Times New Roman" w:cs="Times New Roman"/>
            <w:b/>
            <w:bCs/>
            <w:color w:val="000000" w:themeColor="text1"/>
          </w:rPr>
          <w:t xml:space="preserve">Fig. 6-figure supplement </w:t>
        </w:r>
        <w:r w:rsidR="003739F2">
          <w:rPr>
            <w:rFonts w:ascii="Times New Roman" w:hAnsi="Times New Roman" w:cs="Times New Roman"/>
            <w:b/>
            <w:bCs/>
            <w:color w:val="000000" w:themeColor="text1"/>
          </w:rPr>
          <w:t>5</w:t>
        </w:r>
        <w:r w:rsidR="003739F2" w:rsidRPr="00CB4C46">
          <w:rPr>
            <w:rFonts w:ascii="Times New Roman" w:hAnsi="Times New Roman" w:cs="Times New Roman"/>
            <w:b/>
            <w:bCs/>
            <w:color w:val="000000" w:themeColor="text1"/>
          </w:rPr>
          <w:t>E</w:t>
        </w:r>
      </w:ins>
      <w:ins w:id="871" w:author="Bo Shen" w:date="2023-03-03T15:14:00Z">
        <w:r w:rsidR="003739F2">
          <w:rPr>
            <w:rFonts w:ascii="Times New Roman" w:hAnsi="Times New Roman" w:cs="Times New Roman"/>
            <w:color w:val="000000" w:themeColor="text1"/>
            <w:lang w:eastAsia="zh-TW"/>
          </w:rPr>
          <w:t>)</w:t>
        </w:r>
      </w:ins>
      <w:ins w:id="872" w:author="Bo Shen" w:date="2023-03-03T15:13:00Z">
        <w:r w:rsidR="003739F2">
          <w:rPr>
            <w:rFonts w:ascii="Times New Roman" w:hAnsi="Times New Roman" w:cs="Times New Roman"/>
            <w:color w:val="000000" w:themeColor="text1"/>
            <w:lang w:eastAsia="zh-TW"/>
          </w:rPr>
          <w:t xml:space="preserve">). </w:t>
        </w:r>
      </w:ins>
      <w:r w:rsidRPr="0060258A">
        <w:rPr>
          <w:rFonts w:ascii="Times New Roman" w:hAnsi="Times New Roman" w:cs="Times New Roman"/>
          <w:color w:val="000000" w:themeColor="text1"/>
          <w:lang w:eastAsia="zh-TW"/>
        </w:rPr>
        <w:t xml:space="preserve">Thus, </w:t>
      </w:r>
      <w:r w:rsidRPr="0060258A">
        <w:rPr>
          <w:rFonts w:ascii="Times New Roman" w:hAnsi="Times New Roman" w:cs="Times New Roman"/>
          <w:i/>
          <w:color w:val="000000" w:themeColor="text1"/>
          <w:lang w:eastAsia="zh-TW"/>
        </w:rPr>
        <w:t>R</w:t>
      </w:r>
      <w:r w:rsidRPr="0060258A">
        <w:rPr>
          <w:rFonts w:ascii="Times New Roman" w:hAnsi="Times New Roman" w:cs="Times New Roman"/>
          <w:color w:val="000000" w:themeColor="text1"/>
          <w:lang w:eastAsia="zh-TW"/>
        </w:rPr>
        <w:t xml:space="preserve"> unit activity – in a model with parameters fit only to behavior – replicates the recorded activity of parietal neurons during both initial decision processing and eventual choice selection.</w:t>
      </w:r>
      <w:ins w:id="873" w:author="Microsoft Office User" w:date="2023-03-03T11:53:00Z">
        <w:r w:rsidR="005255C4">
          <w:rPr>
            <w:rFonts w:ascii="Times New Roman" w:hAnsi="Times New Roman" w:cs="Times New Roman"/>
            <w:color w:val="000000" w:themeColor="text1"/>
            <w:lang w:eastAsia="zh-TW"/>
          </w:rPr>
          <w:t xml:space="preserve"> </w:t>
        </w:r>
      </w:ins>
    </w:p>
    <w:p w14:paraId="32B69C00" w14:textId="0F399DB7" w:rsidR="009E1D2C" w:rsidRDefault="009E1D2C" w:rsidP="00B26F88">
      <w:pPr>
        <w:spacing w:line="480" w:lineRule="auto"/>
        <w:jc w:val="both"/>
        <w:rPr>
          <w:ins w:id="874" w:author="Bo Shen" w:date="2023-03-03T15:24:00Z"/>
          <w:rFonts w:ascii="Times New Roman" w:hAnsi="Times New Roman" w:cs="Times New Roman"/>
          <w:color w:val="000000" w:themeColor="text1"/>
          <w:lang w:eastAsia="zh-TW"/>
        </w:rPr>
      </w:pPr>
    </w:p>
    <w:p w14:paraId="30641DB8" w14:textId="5FA65969" w:rsidR="009E1D2C" w:rsidRDefault="00617243" w:rsidP="00B26F88">
      <w:pPr>
        <w:spacing w:line="480" w:lineRule="auto"/>
        <w:jc w:val="both"/>
        <w:rPr>
          <w:rFonts w:ascii="Times New Roman" w:hAnsi="Times New Roman" w:cs="Times New Roman" w:hint="eastAsia"/>
          <w:color w:val="000000" w:themeColor="text1"/>
        </w:rPr>
      </w:pPr>
      <w:ins w:id="875" w:author="Bo Shen" w:date="2023-03-03T15:54:00Z">
        <w:r>
          <w:rPr>
            <w:rFonts w:ascii="Times New Roman" w:hAnsi="Times New Roman" w:cs="Times New Roman"/>
            <w:color w:val="000000" w:themeColor="text1"/>
          </w:rPr>
          <w:t>Different from the other two models</w:t>
        </w:r>
      </w:ins>
      <w:ins w:id="876" w:author="Bo Shen" w:date="2023-03-03T15:53:00Z">
        <w:r>
          <w:rPr>
            <w:rFonts w:ascii="Times New Roman" w:hAnsi="Times New Roman" w:cs="Times New Roman"/>
            <w:color w:val="000000" w:themeColor="text1"/>
          </w:rPr>
          <w:t>, t</w:t>
        </w:r>
      </w:ins>
      <w:ins w:id="877" w:author="Bo Shen" w:date="2023-03-03T15:51:00Z">
        <w:r>
          <w:rPr>
            <w:rFonts w:ascii="Times New Roman" w:hAnsi="Times New Roman" w:cs="Times New Roman" w:hint="eastAsia"/>
            <w:color w:val="000000" w:themeColor="text1"/>
          </w:rPr>
          <w:t>he LDDM</w:t>
        </w:r>
        <w:r>
          <w:rPr>
            <w:rFonts w:ascii="Times New Roman" w:hAnsi="Times New Roman" w:cs="Times New Roman"/>
            <w:color w:val="000000" w:themeColor="text1"/>
          </w:rPr>
          <w:t xml:space="preserve"> </w:t>
        </w:r>
      </w:ins>
      <w:ins w:id="878" w:author="Bo Shen" w:date="2023-03-03T15:55:00Z">
        <w:r>
          <w:rPr>
            <w:rFonts w:ascii="Times New Roman" w:hAnsi="Times New Roman" w:cs="Times New Roman"/>
            <w:color w:val="000000" w:themeColor="text1"/>
          </w:rPr>
          <w:t xml:space="preserve">is the only model that </w:t>
        </w:r>
      </w:ins>
      <w:ins w:id="879" w:author="Bo Shen" w:date="2023-03-03T15:53:00Z">
        <w:r>
          <w:rPr>
            <w:rFonts w:ascii="Times New Roman" w:hAnsi="Times New Roman" w:cs="Times New Roman"/>
            <w:color w:val="000000" w:themeColor="text1"/>
          </w:rPr>
          <w:t xml:space="preserve">provides </w:t>
        </w:r>
      </w:ins>
      <w:ins w:id="880" w:author="Bo Shen" w:date="2023-03-03T15:55:00Z">
        <w:r>
          <w:rPr>
            <w:rFonts w:ascii="Times New Roman" w:hAnsi="Times New Roman" w:cs="Times New Roman"/>
            <w:color w:val="000000" w:themeColor="text1"/>
          </w:rPr>
          <w:t>the dynamics</w:t>
        </w:r>
      </w:ins>
      <w:ins w:id="881" w:author="Bo Shen" w:date="2023-03-03T15:54:00Z">
        <w:r>
          <w:rPr>
            <w:rFonts w:ascii="Times New Roman" w:hAnsi="Times New Roman" w:cs="Times New Roman"/>
            <w:color w:val="000000" w:themeColor="text1"/>
          </w:rPr>
          <w:t xml:space="preserve"> </w:t>
        </w:r>
      </w:ins>
      <w:ins w:id="882" w:author="Bo Shen" w:date="2023-03-03T15:55:00Z">
        <w:r>
          <w:rPr>
            <w:rFonts w:ascii="Times New Roman" w:hAnsi="Times New Roman" w:cs="Times New Roman"/>
            <w:color w:val="000000" w:themeColor="text1"/>
          </w:rPr>
          <w:t>of</w:t>
        </w:r>
      </w:ins>
      <w:ins w:id="883" w:author="Bo Shen" w:date="2023-03-03T15:53:00Z">
        <w:r>
          <w:rPr>
            <w:rFonts w:ascii="Times New Roman" w:hAnsi="Times New Roman" w:cs="Times New Roman"/>
            <w:color w:val="000000" w:themeColor="text1"/>
          </w:rPr>
          <w:t xml:space="preserve"> the </w:t>
        </w:r>
      </w:ins>
      <w:ins w:id="884" w:author="Bo Shen" w:date="2023-03-03T15:54:00Z">
        <w:r>
          <w:rPr>
            <w:rFonts w:ascii="Times New Roman" w:hAnsi="Times New Roman" w:cs="Times New Roman"/>
            <w:color w:val="000000" w:themeColor="text1"/>
          </w:rPr>
          <w:t>two</w:t>
        </w:r>
      </w:ins>
      <w:ins w:id="885" w:author="Bo Shen" w:date="2023-03-03T15:53:00Z">
        <w:r>
          <w:rPr>
            <w:rFonts w:ascii="Times New Roman" w:hAnsi="Times New Roman" w:cs="Times New Roman"/>
            <w:color w:val="000000" w:themeColor="text1"/>
          </w:rPr>
          <w:t xml:space="preserve"> type</w:t>
        </w:r>
      </w:ins>
      <w:ins w:id="886" w:author="Bo Shen" w:date="2023-03-03T15:54:00Z">
        <w:r>
          <w:rPr>
            <w:rFonts w:ascii="Times New Roman" w:hAnsi="Times New Roman" w:cs="Times New Roman"/>
            <w:color w:val="000000" w:themeColor="text1"/>
          </w:rPr>
          <w:t>s of interneurons</w:t>
        </w:r>
      </w:ins>
      <w:ins w:id="887" w:author="Bo Shen" w:date="2023-03-03T15:55:00Z">
        <w:r>
          <w:rPr>
            <w:rFonts w:ascii="Times New Roman" w:hAnsi="Times New Roman" w:cs="Times New Roman"/>
            <w:color w:val="000000" w:themeColor="text1"/>
          </w:rPr>
          <w:t xml:space="preserve"> (</w:t>
        </w:r>
        <w:r w:rsidRPr="00617243">
          <w:rPr>
            <w:rFonts w:ascii="Times New Roman" w:hAnsi="Times New Roman" w:cs="Times New Roman"/>
            <w:b/>
            <w:bCs/>
            <w:color w:val="000000" w:themeColor="text1"/>
            <w:rPrChange w:id="888" w:author="Bo Shen" w:date="2023-03-03T15:56:00Z">
              <w:rPr>
                <w:rFonts w:ascii="Times New Roman" w:hAnsi="Times New Roman" w:cs="Times New Roman"/>
                <w:color w:val="000000" w:themeColor="text1"/>
              </w:rPr>
            </w:rPrChange>
          </w:rPr>
          <w:t>Fig. 6</w:t>
        </w:r>
      </w:ins>
      <w:ins w:id="889" w:author="Bo Shen" w:date="2023-03-03T15:56:00Z">
        <w:r w:rsidRPr="00617243">
          <w:rPr>
            <w:rFonts w:ascii="Times New Roman" w:hAnsi="Times New Roman" w:cs="Times New Roman"/>
            <w:b/>
            <w:bCs/>
            <w:color w:val="000000" w:themeColor="text1"/>
            <w:rPrChange w:id="890" w:author="Bo Shen" w:date="2023-03-03T15:56:00Z">
              <w:rPr>
                <w:rFonts w:ascii="Times New Roman" w:hAnsi="Times New Roman" w:cs="Times New Roman"/>
                <w:color w:val="000000" w:themeColor="text1"/>
              </w:rPr>
            </w:rPrChange>
          </w:rPr>
          <w:t>F-I</w:t>
        </w:r>
      </w:ins>
      <w:ins w:id="891" w:author="Bo Shen" w:date="2023-03-03T15:55:00Z">
        <w:r>
          <w:rPr>
            <w:rFonts w:ascii="Times New Roman" w:hAnsi="Times New Roman" w:cs="Times New Roman"/>
            <w:color w:val="000000" w:themeColor="text1"/>
          </w:rPr>
          <w:t>)</w:t>
        </w:r>
      </w:ins>
      <w:ins w:id="892" w:author="Bo Shen" w:date="2023-03-03T15:54:00Z">
        <w:r>
          <w:rPr>
            <w:rFonts w:ascii="Times New Roman" w:hAnsi="Times New Roman" w:cs="Times New Roman"/>
            <w:color w:val="000000" w:themeColor="text1"/>
          </w:rPr>
          <w:t xml:space="preserve">. </w:t>
        </w:r>
      </w:ins>
      <w:ins w:id="893" w:author="Bo Shen" w:date="2023-03-03T16:03:00Z">
        <w:r w:rsidR="00876B26">
          <w:rPr>
            <w:rFonts w:ascii="Times New Roman" w:hAnsi="Times New Roman" w:cs="Times New Roman" w:hint="eastAsia"/>
            <w:color w:val="000000" w:themeColor="text1"/>
          </w:rPr>
          <w:t>The</w:t>
        </w:r>
        <w:r w:rsidR="00876B26">
          <w:rPr>
            <w:rFonts w:ascii="Times New Roman" w:hAnsi="Times New Roman" w:cs="Times New Roman"/>
            <w:color w:val="000000" w:themeColor="text1"/>
          </w:rPr>
          <w:t xml:space="preserve"> inhibitory (</w:t>
        </w:r>
        <w:r w:rsidR="00876B26" w:rsidRPr="00876B26">
          <w:rPr>
            <w:rFonts w:ascii="Times New Roman" w:hAnsi="Times New Roman" w:cs="Times New Roman"/>
            <w:i/>
            <w:iCs/>
            <w:color w:val="000000" w:themeColor="text1"/>
            <w:rPrChange w:id="894" w:author="Bo Shen" w:date="2023-03-03T16:03:00Z">
              <w:rPr>
                <w:rFonts w:ascii="Times New Roman" w:hAnsi="Times New Roman" w:cs="Times New Roman"/>
                <w:color w:val="000000" w:themeColor="text1"/>
              </w:rPr>
            </w:rPrChange>
          </w:rPr>
          <w:t>G</w:t>
        </w:r>
        <w:r w:rsidR="00876B26" w:rsidRPr="00876B26">
          <w:rPr>
            <w:rFonts w:ascii="Times New Roman" w:hAnsi="Times New Roman" w:cs="Times New Roman"/>
            <w:color w:val="000000" w:themeColor="text1"/>
            <w:rPrChange w:id="895" w:author="Bo Shen" w:date="2023-03-03T16:03:00Z">
              <w:rPr>
                <w:rFonts w:ascii="Times New Roman" w:hAnsi="Times New Roman" w:cs="Times New Roman"/>
                <w:i/>
                <w:iCs/>
                <w:color w:val="000000" w:themeColor="text1"/>
              </w:rPr>
            </w:rPrChange>
          </w:rPr>
          <w:t>)</w:t>
        </w:r>
        <w:r w:rsidR="00876B26">
          <w:rPr>
            <w:rFonts w:ascii="Times New Roman" w:hAnsi="Times New Roman" w:cs="Times New Roman"/>
            <w:color w:val="000000" w:themeColor="text1"/>
          </w:rPr>
          <w:t xml:space="preserve"> units</w:t>
        </w:r>
      </w:ins>
      <w:ins w:id="896" w:author="Bo Shen" w:date="2023-03-03T16:04:00Z">
        <w:r w:rsidR="00876B26">
          <w:rPr>
            <w:rFonts w:ascii="Times New Roman" w:hAnsi="Times New Roman" w:cs="Times New Roman"/>
            <w:color w:val="000000" w:themeColor="text1"/>
          </w:rPr>
          <w:t xml:space="preserve"> selectively cod</w:t>
        </w:r>
      </w:ins>
      <w:ins w:id="897" w:author="Bo Shen" w:date="2023-03-03T16:05:00Z">
        <w:r w:rsidR="00CD2949">
          <w:rPr>
            <w:rFonts w:ascii="Times New Roman" w:hAnsi="Times New Roman" w:cs="Times New Roman" w:hint="eastAsia"/>
            <w:color w:val="000000" w:themeColor="text1"/>
          </w:rPr>
          <w:t>e</w:t>
        </w:r>
      </w:ins>
      <w:ins w:id="898" w:author="Bo Shen" w:date="2023-03-03T16:04:00Z">
        <w:r w:rsidR="00876B26">
          <w:rPr>
            <w:rFonts w:ascii="Times New Roman" w:hAnsi="Times New Roman" w:cs="Times New Roman"/>
            <w:color w:val="000000" w:themeColor="text1"/>
          </w:rPr>
          <w:t xml:space="preserve"> input values and choice but exhibit complex dynamics: </w:t>
        </w:r>
      </w:ins>
      <w:ins w:id="899" w:author="Bo Shen" w:date="2023-03-03T16:22:00Z">
        <w:r w:rsidR="00E32AD7">
          <w:rPr>
            <w:rFonts w:ascii="Times New Roman" w:hAnsi="Times New Roman" w:cs="Times New Roman"/>
            <w:color w:val="000000" w:themeColor="text1"/>
          </w:rPr>
          <w:t>in the early stage (</w:t>
        </w:r>
      </w:ins>
      <w:ins w:id="900" w:author="Bo Shen" w:date="2023-03-03T16:23:00Z">
        <w:r w:rsidR="00E32AD7">
          <w:rPr>
            <w:rFonts w:ascii="Times New Roman" w:hAnsi="Times New Roman" w:cs="Times New Roman"/>
            <w:color w:val="000000" w:themeColor="text1"/>
          </w:rPr>
          <w:t xml:space="preserve">dynamics sorted to left in </w:t>
        </w:r>
        <w:r w:rsidR="00E32AD7" w:rsidRPr="00E32AD7">
          <w:rPr>
            <w:rFonts w:ascii="Times New Roman" w:hAnsi="Times New Roman" w:cs="Times New Roman"/>
            <w:b/>
            <w:bCs/>
            <w:color w:val="000000" w:themeColor="text1"/>
            <w:rPrChange w:id="901" w:author="Bo Shen" w:date="2023-03-03T16:24:00Z">
              <w:rPr>
                <w:rFonts w:ascii="Times New Roman" w:hAnsi="Times New Roman" w:cs="Times New Roman"/>
                <w:color w:val="000000" w:themeColor="text1"/>
              </w:rPr>
            </w:rPrChange>
          </w:rPr>
          <w:t>Fig. 6F</w:t>
        </w:r>
        <w:r w:rsidR="00E32AD7">
          <w:rPr>
            <w:rFonts w:ascii="Times New Roman" w:hAnsi="Times New Roman" w:cs="Times New Roman"/>
            <w:color w:val="000000" w:themeColor="text1"/>
          </w:rPr>
          <w:t xml:space="preserve"> and upper panel in </w:t>
        </w:r>
        <w:r w:rsidR="00E32AD7" w:rsidRPr="00E32AD7">
          <w:rPr>
            <w:rFonts w:ascii="Times New Roman" w:hAnsi="Times New Roman" w:cs="Times New Roman"/>
            <w:b/>
            <w:bCs/>
            <w:color w:val="000000" w:themeColor="text1"/>
            <w:rPrChange w:id="902" w:author="Bo Shen" w:date="2023-03-03T16:23:00Z">
              <w:rPr>
                <w:rFonts w:ascii="Times New Roman" w:hAnsi="Times New Roman" w:cs="Times New Roman"/>
                <w:color w:val="000000" w:themeColor="text1"/>
              </w:rPr>
            </w:rPrChange>
          </w:rPr>
          <w:t>Fig. 6G</w:t>
        </w:r>
      </w:ins>
      <w:ins w:id="903" w:author="Bo Shen" w:date="2023-03-03T16:27:00Z">
        <w:r w:rsidR="00B0291B">
          <w:rPr>
            <w:rFonts w:ascii="Times New Roman" w:hAnsi="Times New Roman" w:cs="Times New Roman"/>
            <w:color w:val="000000" w:themeColor="text1"/>
          </w:rPr>
          <w:t xml:space="preserve">), the </w:t>
        </w:r>
        <w:r w:rsidR="00B0291B" w:rsidRPr="00B0291B">
          <w:rPr>
            <w:rFonts w:ascii="Times New Roman" w:hAnsi="Times New Roman" w:cs="Times New Roman"/>
            <w:i/>
            <w:iCs/>
            <w:color w:val="000000" w:themeColor="text1"/>
            <w:rPrChange w:id="904" w:author="Bo Shen" w:date="2023-03-03T16:28:00Z">
              <w:rPr>
                <w:rFonts w:ascii="Times New Roman" w:hAnsi="Times New Roman" w:cs="Times New Roman"/>
                <w:color w:val="000000" w:themeColor="text1"/>
              </w:rPr>
            </w:rPrChange>
          </w:rPr>
          <w:t>G</w:t>
        </w:r>
        <w:r w:rsidR="00B0291B">
          <w:rPr>
            <w:rFonts w:ascii="Times New Roman" w:hAnsi="Times New Roman" w:cs="Times New Roman"/>
            <w:color w:val="000000" w:themeColor="text1"/>
          </w:rPr>
          <w:t xml:space="preserve"> </w:t>
        </w:r>
      </w:ins>
      <w:ins w:id="905" w:author="Bo Shen" w:date="2023-03-03T16:28:00Z">
        <w:r w:rsidR="00B0291B">
          <w:rPr>
            <w:rFonts w:ascii="Times New Roman" w:hAnsi="Times New Roman" w:cs="Times New Roman"/>
            <w:color w:val="000000" w:themeColor="text1"/>
          </w:rPr>
          <w:t>activities</w:t>
        </w:r>
      </w:ins>
      <w:ins w:id="906" w:author="Bo Shen" w:date="2023-03-03T16:34:00Z">
        <w:r w:rsidR="00150B85">
          <w:rPr>
            <w:rFonts w:ascii="Times New Roman" w:hAnsi="Times New Roman" w:cs="Times New Roman"/>
            <w:color w:val="000000" w:themeColor="text1"/>
          </w:rPr>
          <w:t xml:space="preserve"> </w:t>
        </w:r>
      </w:ins>
      <w:ins w:id="907" w:author="Bo Shen" w:date="2023-03-03T17:37:00Z">
        <w:r w:rsidR="0074693A">
          <w:rPr>
            <w:rFonts w:ascii="Times New Roman" w:hAnsi="Times New Roman" w:cs="Times New Roman"/>
            <w:color w:val="000000" w:themeColor="text1"/>
          </w:rPr>
          <w:t>..</w:t>
        </w:r>
      </w:ins>
      <w:ins w:id="908" w:author="Bo Shen" w:date="2023-03-03T16:35:00Z">
        <w:r w:rsidR="00150B85">
          <w:rPr>
            <w:rFonts w:ascii="Times New Roman" w:hAnsi="Times New Roman" w:cs="Times New Roman"/>
            <w:color w:val="000000" w:themeColor="text1"/>
          </w:rPr>
          <w:t xml:space="preserve">. </w:t>
        </w:r>
      </w:ins>
      <w:ins w:id="909" w:author="Bo Shen" w:date="2023-03-03T17:32:00Z">
        <w:r w:rsidR="00697C1D">
          <w:rPr>
            <w:rFonts w:ascii="Times New Roman" w:hAnsi="Times New Roman" w:cs="Times New Roman" w:hint="eastAsia"/>
            <w:color w:val="000000" w:themeColor="text1"/>
          </w:rPr>
          <w:t>T</w:t>
        </w:r>
      </w:ins>
      <w:ins w:id="910" w:author="Bo Shen" w:date="2023-03-03T16:35:00Z">
        <w:r w:rsidR="00150B85">
          <w:rPr>
            <w:rFonts w:ascii="Times New Roman" w:hAnsi="Times New Roman" w:cs="Times New Roman"/>
            <w:color w:val="000000" w:themeColor="text1"/>
          </w:rPr>
          <w:t>he activities</w:t>
        </w:r>
        <w:r w:rsidR="00150B85" w:rsidRPr="00150B85">
          <w:rPr>
            <w:rFonts w:ascii="Times New Roman" w:hAnsi="Times New Roman" w:cs="Times New Roman"/>
            <w:color w:val="000000" w:themeColor="text1"/>
          </w:rPr>
          <w:t xml:space="preserve"> </w:t>
        </w:r>
        <w:r w:rsidR="00150B85">
          <w:rPr>
            <w:rFonts w:ascii="Times New Roman" w:hAnsi="Times New Roman" w:cs="Times New Roman"/>
            <w:color w:val="000000" w:themeColor="text1"/>
          </w:rPr>
          <w:t>at the median RT</w:t>
        </w:r>
      </w:ins>
      <w:ins w:id="911" w:author="Bo Shen" w:date="2023-03-03T16:23:00Z">
        <w:r w:rsidR="00E32AD7">
          <w:rPr>
            <w:rFonts w:ascii="Times New Roman" w:hAnsi="Times New Roman" w:cs="Times New Roman"/>
            <w:color w:val="000000" w:themeColor="text1"/>
          </w:rPr>
          <w:t xml:space="preserve"> </w:t>
        </w:r>
      </w:ins>
      <w:ins w:id="912" w:author="Bo Shen" w:date="2023-03-03T16:32:00Z">
        <w:r w:rsidR="00150B85">
          <w:rPr>
            <w:rFonts w:ascii="Times New Roman" w:hAnsi="Times New Roman" w:cs="Times New Roman"/>
            <w:color w:val="000000" w:themeColor="text1"/>
          </w:rPr>
          <w:t xml:space="preserve">on the chosen side (indicated by arrow </w:t>
        </w:r>
        <w:r w:rsidR="00150B85" w:rsidRPr="00150B85">
          <w:rPr>
            <w:rFonts w:ascii="Times New Roman" w:hAnsi="Times New Roman" w:cs="Times New Roman"/>
            <w:b/>
            <w:bCs/>
            <w:color w:val="000000" w:themeColor="text1"/>
            <w:rPrChange w:id="913" w:author="Bo Shen" w:date="2023-03-03T16:32:00Z">
              <w:rPr>
                <w:rFonts w:ascii="Times New Roman" w:hAnsi="Times New Roman" w:cs="Times New Roman"/>
                <w:color w:val="000000" w:themeColor="text1"/>
              </w:rPr>
            </w:rPrChange>
          </w:rPr>
          <w:t>a</w:t>
        </w:r>
        <w:r w:rsidR="00150B85">
          <w:rPr>
            <w:rFonts w:ascii="Times New Roman" w:hAnsi="Times New Roman" w:cs="Times New Roman"/>
            <w:color w:val="000000" w:themeColor="text1"/>
          </w:rPr>
          <w:t xml:space="preserve">) and unchosen side (arrow </w:t>
        </w:r>
        <w:r w:rsidR="00150B85" w:rsidRPr="00150B85">
          <w:rPr>
            <w:rFonts w:ascii="Times New Roman" w:hAnsi="Times New Roman" w:cs="Times New Roman"/>
            <w:b/>
            <w:bCs/>
            <w:color w:val="000000" w:themeColor="text1"/>
            <w:rPrChange w:id="914" w:author="Bo Shen" w:date="2023-03-03T16:32:00Z">
              <w:rPr>
                <w:rFonts w:ascii="Times New Roman" w:hAnsi="Times New Roman" w:cs="Times New Roman"/>
                <w:color w:val="000000" w:themeColor="text1"/>
              </w:rPr>
            </w:rPrChange>
          </w:rPr>
          <w:t>b</w:t>
        </w:r>
        <w:r w:rsidR="00150B85">
          <w:rPr>
            <w:rFonts w:ascii="Times New Roman" w:hAnsi="Times New Roman" w:cs="Times New Roman"/>
            <w:color w:val="000000" w:themeColor="text1"/>
          </w:rPr>
          <w:t xml:space="preserve">) </w:t>
        </w:r>
      </w:ins>
      <w:ins w:id="915" w:author="Bo Shen" w:date="2023-03-03T17:37:00Z">
        <w:r w:rsidR="0074693A">
          <w:rPr>
            <w:rFonts w:ascii="Times New Roman" w:hAnsi="Times New Roman" w:cs="Times New Roman"/>
            <w:color w:val="000000" w:themeColor="text1"/>
          </w:rPr>
          <w:t>..</w:t>
        </w:r>
      </w:ins>
      <w:ins w:id="916" w:author="Bo Shen" w:date="2023-03-03T16:33:00Z">
        <w:r w:rsidR="00150B85">
          <w:rPr>
            <w:rFonts w:ascii="Times New Roman" w:hAnsi="Times New Roman" w:cs="Times New Roman"/>
            <w:color w:val="000000" w:themeColor="text1"/>
          </w:rPr>
          <w:t xml:space="preserve">. But different from </w:t>
        </w:r>
        <w:r w:rsidR="00150B85" w:rsidRPr="00150B85">
          <w:rPr>
            <w:rFonts w:ascii="Times New Roman" w:hAnsi="Times New Roman" w:cs="Times New Roman"/>
            <w:i/>
            <w:iCs/>
            <w:color w:val="000000" w:themeColor="text1"/>
            <w:rPrChange w:id="917" w:author="Bo Shen" w:date="2023-03-03T16:33:00Z">
              <w:rPr>
                <w:rFonts w:ascii="Times New Roman" w:hAnsi="Times New Roman" w:cs="Times New Roman"/>
                <w:color w:val="000000" w:themeColor="text1"/>
              </w:rPr>
            </w:rPrChange>
          </w:rPr>
          <w:t>R</w:t>
        </w:r>
        <w:r w:rsidR="00150B85">
          <w:rPr>
            <w:rFonts w:ascii="Times New Roman" w:hAnsi="Times New Roman" w:cs="Times New Roman"/>
            <w:color w:val="000000" w:themeColor="text1"/>
          </w:rPr>
          <w:t xml:space="preserve"> activities,</w:t>
        </w:r>
      </w:ins>
      <w:ins w:id="918" w:author="Bo Shen" w:date="2023-03-03T16:31:00Z">
        <w:r w:rsidR="00150B85">
          <w:rPr>
            <w:rFonts w:ascii="Times New Roman" w:hAnsi="Times New Roman" w:cs="Times New Roman"/>
            <w:color w:val="000000" w:themeColor="text1"/>
          </w:rPr>
          <w:t xml:space="preserve"> </w:t>
        </w:r>
      </w:ins>
      <w:ins w:id="919" w:author="Bo Shen" w:date="2023-03-03T16:33:00Z">
        <w:r w:rsidR="00150B85">
          <w:rPr>
            <w:rFonts w:ascii="Times New Roman" w:hAnsi="Times New Roman" w:cs="Times New Roman"/>
            <w:color w:val="000000" w:themeColor="text1"/>
          </w:rPr>
          <w:t xml:space="preserve">the chosen side activities </w:t>
        </w:r>
      </w:ins>
      <w:ins w:id="920" w:author="Bo Shen" w:date="2023-03-03T17:33:00Z">
        <w:r w:rsidR="00697C1D">
          <w:rPr>
            <w:rFonts w:ascii="Times New Roman" w:hAnsi="Times New Roman" w:cs="Times New Roman"/>
            <w:color w:val="000000" w:themeColor="text1"/>
          </w:rPr>
          <w:t>are suppressed to be</w:t>
        </w:r>
      </w:ins>
      <w:ins w:id="921" w:author="Bo Shen" w:date="2023-03-03T16:33:00Z">
        <w:r w:rsidR="00150B85">
          <w:rPr>
            <w:rFonts w:ascii="Times New Roman" w:hAnsi="Times New Roman" w:cs="Times New Roman"/>
            <w:color w:val="000000" w:themeColor="text1"/>
          </w:rPr>
          <w:t xml:space="preserve"> </w:t>
        </w:r>
      </w:ins>
      <w:ins w:id="922" w:author="Bo Shen" w:date="2023-03-03T16:37:00Z">
        <w:r w:rsidR="00150B85">
          <w:rPr>
            <w:rFonts w:ascii="Times New Roman" w:hAnsi="Times New Roman" w:cs="Times New Roman"/>
            <w:color w:val="000000" w:themeColor="text1"/>
          </w:rPr>
          <w:t>lower</w:t>
        </w:r>
      </w:ins>
      <w:ins w:id="923" w:author="Bo Shen" w:date="2023-03-03T16:34:00Z">
        <w:r w:rsidR="00150B85">
          <w:rPr>
            <w:rFonts w:ascii="Times New Roman" w:hAnsi="Times New Roman" w:cs="Times New Roman"/>
            <w:color w:val="000000" w:themeColor="text1"/>
          </w:rPr>
          <w:t xml:space="preserve">, </w:t>
        </w:r>
      </w:ins>
      <w:ins w:id="924" w:author="Bo Shen" w:date="2023-03-03T17:37:00Z">
        <w:r w:rsidR="0074693A">
          <w:rPr>
            <w:rFonts w:ascii="Times New Roman" w:hAnsi="Times New Roman" w:cs="Times New Roman"/>
            <w:color w:val="000000" w:themeColor="text1"/>
          </w:rPr>
          <w:t>..</w:t>
        </w:r>
      </w:ins>
      <w:ins w:id="925" w:author="Bo Shen" w:date="2023-03-03T16:34:00Z">
        <w:r w:rsidR="00150B85">
          <w:rPr>
            <w:rFonts w:ascii="Times New Roman" w:hAnsi="Times New Roman" w:cs="Times New Roman"/>
            <w:color w:val="000000" w:themeColor="text1"/>
          </w:rPr>
          <w:t xml:space="preserve">. </w:t>
        </w:r>
      </w:ins>
      <w:ins w:id="926" w:author="Bo Shen" w:date="2023-03-03T16:15:00Z">
        <w:r w:rsidR="00CD2949">
          <w:rPr>
            <w:rFonts w:ascii="Times New Roman" w:hAnsi="Times New Roman" w:cs="Times New Roman"/>
            <w:color w:val="000000" w:themeColor="text1"/>
          </w:rPr>
          <w:t xml:space="preserve"> </w:t>
        </w:r>
      </w:ins>
      <w:ins w:id="927" w:author="Bo Shen" w:date="2023-03-03T16:16:00Z">
        <w:r w:rsidR="00CD2949" w:rsidRPr="00CD2949">
          <w:rPr>
            <w:rFonts w:ascii="Times New Roman" w:hAnsi="Times New Roman" w:cs="Times New Roman"/>
            <w:i/>
            <w:iCs/>
            <w:color w:val="000000" w:themeColor="text1"/>
            <w:rPrChange w:id="928" w:author="Bo Shen" w:date="2023-03-03T16:16:00Z">
              <w:rPr>
                <w:rFonts w:ascii="Times New Roman" w:hAnsi="Times New Roman" w:cs="Times New Roman"/>
                <w:color w:val="000000" w:themeColor="text1"/>
              </w:rPr>
            </w:rPrChange>
          </w:rPr>
          <w:t>G</w:t>
        </w:r>
        <w:r w:rsidR="00CD2949">
          <w:rPr>
            <w:rFonts w:ascii="Times New Roman" w:hAnsi="Times New Roman" w:cs="Times New Roman"/>
            <w:color w:val="000000" w:themeColor="text1"/>
          </w:rPr>
          <w:t xml:space="preserve"> units in</w:t>
        </w:r>
      </w:ins>
      <w:ins w:id="929" w:author="Bo Shen" w:date="2023-03-03T16:12:00Z">
        <w:r w:rsidR="00CD2949">
          <w:rPr>
            <w:rFonts w:ascii="Times New Roman" w:hAnsi="Times New Roman" w:cs="Times New Roman"/>
            <w:color w:val="000000" w:themeColor="text1"/>
          </w:rPr>
          <w:t xml:space="preserve"> the trials with smaller input </w:t>
        </w:r>
        <w:proofErr w:type="gramStart"/>
        <w:r w:rsidR="00CD2949">
          <w:rPr>
            <w:rFonts w:ascii="Times New Roman" w:hAnsi="Times New Roman" w:cs="Times New Roman"/>
            <w:color w:val="000000" w:themeColor="text1"/>
          </w:rPr>
          <w:t>coherence</w:t>
        </w:r>
      </w:ins>
      <w:ins w:id="930" w:author="Bo Shen" w:date="2023-03-03T16:16:00Z">
        <w:r w:rsidR="00CD2949">
          <w:rPr>
            <w:rFonts w:ascii="Times New Roman" w:hAnsi="Times New Roman" w:cs="Times New Roman"/>
            <w:color w:val="000000" w:themeColor="text1"/>
          </w:rPr>
          <w:t xml:space="preserve"> </w:t>
        </w:r>
      </w:ins>
      <w:ins w:id="931" w:author="Bo Shen" w:date="2023-03-03T16:12:00Z">
        <w:r w:rsidR="00CD2949">
          <w:rPr>
            <w:rFonts w:ascii="Times New Roman" w:hAnsi="Times New Roman" w:cs="Times New Roman"/>
            <w:color w:val="000000" w:themeColor="text1"/>
          </w:rPr>
          <w:t xml:space="preserve"> lower</w:t>
        </w:r>
        <w:proofErr w:type="gramEnd"/>
        <w:r w:rsidR="00CD2949">
          <w:rPr>
            <w:rFonts w:ascii="Times New Roman" w:hAnsi="Times New Roman" w:cs="Times New Roman"/>
            <w:color w:val="000000" w:themeColor="text1"/>
          </w:rPr>
          <w:t xml:space="preserve"> because of </w:t>
        </w:r>
      </w:ins>
      <w:ins w:id="932" w:author="Bo Shen" w:date="2023-03-03T17:38:00Z">
        <w:r w:rsidR="00CC4C42">
          <w:rPr>
            <w:rFonts w:ascii="Times New Roman" w:hAnsi="Times New Roman" w:cs="Times New Roman"/>
            <w:color w:val="000000" w:themeColor="text1"/>
          </w:rPr>
          <w:t>longer period of</w:t>
        </w:r>
      </w:ins>
      <w:ins w:id="933" w:author="Bo Shen" w:date="2023-03-03T16:12:00Z">
        <w:r w:rsidR="00CD2949">
          <w:rPr>
            <w:rFonts w:ascii="Times New Roman" w:hAnsi="Times New Roman" w:cs="Times New Roman"/>
            <w:color w:val="000000" w:themeColor="text1"/>
          </w:rPr>
          <w:t xml:space="preserve"> disinhibition</w:t>
        </w:r>
      </w:ins>
      <w:ins w:id="934" w:author="Bo Shen" w:date="2023-03-03T16:06:00Z">
        <w:r w:rsidR="00CD2949">
          <w:rPr>
            <w:rFonts w:ascii="Times New Roman" w:hAnsi="Times New Roman" w:cs="Times New Roman"/>
            <w:color w:val="000000" w:themeColor="text1"/>
          </w:rPr>
          <w:t>.</w:t>
        </w:r>
      </w:ins>
    </w:p>
    <w:p w14:paraId="2F681E0B" w14:textId="77777777"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 xml:space="preserve">Figure 6 </w:t>
      </w:r>
      <w:r>
        <w:rPr>
          <w:rFonts w:ascii="Times New Roman" w:hAnsi="Times New Roman" w:cs="Times New Roman"/>
          <w:color w:val="000000" w:themeColor="text1"/>
          <w:lang w:eastAsia="zh-TW"/>
        </w:rPr>
        <w:t>about here]</w:t>
      </w:r>
    </w:p>
    <w:p w14:paraId="208C3FA6" w14:textId="77777777"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1</w:t>
      </w:r>
      <w:r>
        <w:rPr>
          <w:rFonts w:ascii="Times New Roman" w:hAnsi="Times New Roman" w:cs="Times New Roman"/>
          <w:color w:val="000000" w:themeColor="text1"/>
          <w:lang w:eastAsia="zh-TW"/>
        </w:rPr>
        <w:t xml:space="preserve"> about here]</w:t>
      </w:r>
    </w:p>
    <w:p w14:paraId="057B0AFE" w14:textId="785C22C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2</w:t>
      </w:r>
      <w:r>
        <w:rPr>
          <w:rFonts w:ascii="Times New Roman" w:hAnsi="Times New Roman" w:cs="Times New Roman"/>
          <w:color w:val="000000" w:themeColor="text1"/>
          <w:lang w:eastAsia="zh-TW"/>
        </w:rPr>
        <w:t xml:space="preserve"> about here]</w:t>
      </w:r>
    </w:p>
    <w:p w14:paraId="0E20D379" w14:textId="7342F6E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3</w:t>
      </w:r>
      <w:r>
        <w:rPr>
          <w:rFonts w:ascii="Times New Roman" w:hAnsi="Times New Roman" w:cs="Times New Roman"/>
          <w:color w:val="000000" w:themeColor="text1"/>
          <w:lang w:eastAsia="zh-TW"/>
        </w:rPr>
        <w:t xml:space="preserve"> about here]</w:t>
      </w:r>
    </w:p>
    <w:p w14:paraId="7C2AC24B" w14:textId="09CCAD9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9E1D2C">
        <w:rPr>
          <w:rFonts w:ascii="Times New Roman" w:hAnsi="Times New Roman" w:cs="Times New Roman"/>
          <w:b/>
          <w:bCs/>
          <w:color w:val="000000" w:themeColor="text1"/>
          <w:lang w:eastAsia="zh-TW"/>
        </w:rPr>
        <w:t>Figure 6-figure supplement 4</w:t>
      </w:r>
      <w:r>
        <w:rPr>
          <w:rFonts w:ascii="Times New Roman" w:hAnsi="Times New Roman" w:cs="Times New Roman"/>
          <w:color w:val="000000" w:themeColor="text1"/>
          <w:lang w:eastAsia="zh-TW"/>
        </w:rPr>
        <w:t xml:space="preserve"> about here]</w:t>
      </w:r>
    </w:p>
    <w:p w14:paraId="0E035F7E" w14:textId="2A16830B"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lastRenderedPageBreak/>
        <w:t xml:space="preserve">[Insert </w:t>
      </w:r>
      <w:r w:rsidRPr="009E1D2C">
        <w:rPr>
          <w:rFonts w:ascii="Times New Roman" w:hAnsi="Times New Roman" w:cs="Times New Roman"/>
          <w:b/>
          <w:bCs/>
          <w:color w:val="000000" w:themeColor="text1"/>
          <w:lang w:eastAsia="zh-TW"/>
        </w:rPr>
        <w:t>Figure 6-figure supplement 5</w:t>
      </w:r>
      <w:r>
        <w:rPr>
          <w:rFonts w:ascii="Times New Roman" w:hAnsi="Times New Roman" w:cs="Times New Roman"/>
          <w:color w:val="000000" w:themeColor="text1"/>
          <w:lang w:eastAsia="zh-TW"/>
        </w:rPr>
        <w:t xml:space="preserve"> about here]</w:t>
      </w:r>
    </w:p>
    <w:p w14:paraId="6B078AB5" w14:textId="77777777" w:rsidR="006D6557" w:rsidRDefault="006D6557" w:rsidP="006D6557">
      <w:pPr>
        <w:spacing w:line="480" w:lineRule="auto"/>
        <w:jc w:val="both"/>
        <w:rPr>
          <w:rFonts w:ascii="Times New Roman" w:hAnsi="Times New Roman" w:cs="Times New Roman"/>
          <w:color w:val="000000" w:themeColor="text1"/>
          <w:lang w:eastAsia="zh-TW"/>
        </w:rPr>
      </w:pPr>
    </w:p>
    <w:p w14:paraId="3EF647C6" w14:textId="4F6CC8AD" w:rsidR="00522C01" w:rsidRPr="006D6557" w:rsidRDefault="00522C01" w:rsidP="006D6557">
      <w:pPr>
        <w:spacing w:line="480" w:lineRule="auto"/>
        <w:jc w:val="both"/>
        <w:rPr>
          <w:ins w:id="935" w:author="Bo Shen" w:date="2023-02-02T16:41:00Z"/>
          <w:rFonts w:ascii="Times New Roman" w:hAnsi="Times New Roman" w:cs="Times New Roman"/>
          <w:color w:val="000000" w:themeColor="text1"/>
        </w:rPr>
      </w:pPr>
      <w:ins w:id="936" w:author="Bo Shen" w:date="2023-02-02T16:41:00Z">
        <w:r>
          <w:rPr>
            <w:rFonts w:ascii="Times New Roman" w:hAnsi="Times New Roman" w:cs="Times New Roman"/>
            <w:i/>
            <w:color w:val="000000" w:themeColor="text1"/>
          </w:rPr>
          <w:br w:type="page"/>
        </w:r>
      </w:ins>
    </w:p>
    <w:p w14:paraId="69DA4F8B" w14:textId="219DD4B7" w:rsidR="00EA5E1F" w:rsidRPr="0060258A" w:rsidRDefault="00394340" w:rsidP="00886C3F">
      <w:pPr>
        <w:spacing w:line="480" w:lineRule="auto"/>
        <w:jc w:val="both"/>
        <w:rPr>
          <w:rFonts w:ascii="Times New Roman" w:hAnsi="Times New Roman" w:cs="Times New Roman"/>
          <w:i/>
          <w:color w:val="000000" w:themeColor="text1"/>
        </w:rPr>
      </w:pPr>
      <w:r w:rsidRPr="0060258A">
        <w:rPr>
          <w:rFonts w:ascii="Times New Roman" w:hAnsi="Times New Roman" w:cs="Times New Roman"/>
          <w:i/>
          <w:color w:val="000000" w:themeColor="text1"/>
        </w:rPr>
        <w:lastRenderedPageBreak/>
        <w:t xml:space="preserve">The LDDM </w:t>
      </w:r>
      <w:r w:rsidR="00EA5E1F" w:rsidRPr="0060258A">
        <w:rPr>
          <w:rFonts w:ascii="Times New Roman" w:hAnsi="Times New Roman" w:cs="Times New Roman"/>
          <w:i/>
          <w:color w:val="000000" w:themeColor="text1"/>
        </w:rPr>
        <w:t>integrates normalized value coding and WTA choices</w:t>
      </w:r>
    </w:p>
    <w:p w14:paraId="4F5BD138" w14:textId="77777777" w:rsidR="006D3BCC" w:rsidRPr="0060258A" w:rsidRDefault="006D3BCC" w:rsidP="00886C3F">
      <w:pPr>
        <w:spacing w:line="480" w:lineRule="auto"/>
        <w:jc w:val="both"/>
        <w:rPr>
          <w:rFonts w:ascii="Times New Roman" w:hAnsi="Times New Roman" w:cs="Times New Roman"/>
          <w:color w:val="000000" w:themeColor="text1"/>
        </w:rPr>
      </w:pPr>
    </w:p>
    <w:p w14:paraId="60FB5A0B" w14:textId="7CE81905" w:rsidR="00513E68" w:rsidRPr="0060258A" w:rsidRDefault="00BC55D2" w:rsidP="000F5F38">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While</w:t>
      </w:r>
      <w:r w:rsidR="00703CE4" w:rsidRPr="0060258A">
        <w:rPr>
          <w:rFonts w:ascii="Times New Roman" w:hAnsi="Times New Roman" w:cs="Times New Roman"/>
          <w:color w:val="000000" w:themeColor="text1"/>
        </w:rPr>
        <w:t xml:space="preserve"> the LDDM </w:t>
      </w:r>
      <w:r w:rsidRPr="0060258A">
        <w:rPr>
          <w:rFonts w:ascii="Times New Roman" w:hAnsi="Times New Roman" w:cs="Times New Roman"/>
          <w:color w:val="000000" w:themeColor="text1"/>
        </w:rPr>
        <w:t>separately replicates</w:t>
      </w:r>
      <w:r w:rsidR="00703CE4" w:rsidRPr="0060258A">
        <w:rPr>
          <w:rFonts w:ascii="Times New Roman" w:hAnsi="Times New Roman" w:cs="Times New Roman"/>
          <w:color w:val="000000" w:themeColor="text1"/>
        </w:rPr>
        <w:t xml:space="preserve"> normalized value coding and WTA </w:t>
      </w:r>
      <w:r w:rsidRPr="0060258A">
        <w:rPr>
          <w:rFonts w:ascii="Times New Roman" w:hAnsi="Times New Roman" w:cs="Times New Roman"/>
          <w:color w:val="000000" w:themeColor="text1"/>
        </w:rPr>
        <w:t>dynamics</w:t>
      </w:r>
      <w:r w:rsidR="0037792F"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shown in</w:t>
      </w:r>
      <w:r w:rsidR="00703CE4"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different empirical studies,</w:t>
      </w:r>
      <w:r w:rsidR="000F5F38" w:rsidRPr="0060258A">
        <w:rPr>
          <w:rFonts w:ascii="Times New Roman" w:hAnsi="Times New Roman" w:cs="Times New Roman"/>
          <w:color w:val="000000" w:themeColor="text1"/>
        </w:rPr>
        <w:t xml:space="preserve"> a key distinguishing feature of the LDDM is that it can capture </w:t>
      </w:r>
      <w:r w:rsidRPr="0060258A">
        <w:rPr>
          <w:rFonts w:ascii="Times New Roman" w:hAnsi="Times New Roman" w:cs="Times New Roman"/>
          <w:color w:val="000000" w:themeColor="text1"/>
        </w:rPr>
        <w:t>both</w:t>
      </w:r>
      <w:r w:rsidR="00703CE4"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phenomena within a single experimental context</w:t>
      </w:r>
      <w:r w:rsidR="00703CE4" w:rsidRPr="0060258A">
        <w:rPr>
          <w:rFonts w:ascii="Times New Roman" w:hAnsi="Times New Roman" w:cs="Times New Roman"/>
          <w:color w:val="000000" w:themeColor="text1"/>
        </w:rPr>
        <w:t xml:space="preserve">. Numerous studies using the random-dot motion paradigm </w:t>
      </w:r>
      <w:r w:rsidR="00EE517D" w:rsidRPr="0060258A">
        <w:rPr>
          <w:rFonts w:ascii="Times New Roman" w:hAnsi="Times New Roman" w:cs="Times New Roman"/>
          <w:color w:val="000000" w:themeColor="text1"/>
        </w:rPr>
        <w:t>show two stages of dynamics</w:t>
      </w:r>
      <w:r w:rsidR="000743E0" w:rsidRPr="0060258A">
        <w:rPr>
          <w:rFonts w:ascii="Times New Roman" w:hAnsi="Times New Roman" w:cs="Times New Roman"/>
          <w:color w:val="000000" w:themeColor="text1"/>
        </w:rPr>
        <w:t>:</w:t>
      </w:r>
      <w:r w:rsidR="00EE517D" w:rsidRPr="0060258A">
        <w:rPr>
          <w:rFonts w:ascii="Times New Roman" w:hAnsi="Times New Roman" w:cs="Times New Roman"/>
          <w:color w:val="000000" w:themeColor="text1"/>
        </w:rPr>
        <w:t xml:space="preserve"> </w:t>
      </w:r>
      <w:r w:rsidR="000743E0" w:rsidRPr="0060258A">
        <w:rPr>
          <w:rFonts w:ascii="Times New Roman" w:hAnsi="Times New Roman" w:cs="Times New Roman"/>
          <w:color w:val="000000" w:themeColor="text1"/>
        </w:rPr>
        <w:t xml:space="preserve">target (action) </w:t>
      </w:r>
      <w:r w:rsidR="000246A0" w:rsidRPr="0060258A">
        <w:rPr>
          <w:rFonts w:ascii="Times New Roman" w:hAnsi="Times New Roman" w:cs="Times New Roman"/>
          <w:color w:val="000000" w:themeColor="text1"/>
        </w:rPr>
        <w:t xml:space="preserve">representation </w:t>
      </w:r>
      <w:r w:rsidR="00BB12A9" w:rsidRPr="0060258A">
        <w:rPr>
          <w:rFonts w:ascii="Times New Roman" w:hAnsi="Times New Roman" w:cs="Times New Roman"/>
          <w:color w:val="000000" w:themeColor="text1"/>
        </w:rPr>
        <w:t>during</w:t>
      </w:r>
      <w:r w:rsidR="000743E0" w:rsidRPr="0060258A">
        <w:rPr>
          <w:rFonts w:ascii="Times New Roman" w:hAnsi="Times New Roman" w:cs="Times New Roman"/>
          <w:color w:val="000000" w:themeColor="text1"/>
        </w:rPr>
        <w:t xml:space="preserve"> </w:t>
      </w:r>
      <w:r w:rsidR="00BB12A9" w:rsidRPr="0060258A">
        <w:rPr>
          <w:rFonts w:ascii="Times New Roman" w:hAnsi="Times New Roman" w:cs="Times New Roman"/>
          <w:color w:val="000000" w:themeColor="text1"/>
        </w:rPr>
        <w:t>the pr</w:t>
      </w:r>
      <w:r w:rsidR="00952B20" w:rsidRPr="0060258A">
        <w:rPr>
          <w:rFonts w:ascii="Times New Roman" w:hAnsi="Times New Roman" w:cs="Times New Roman"/>
          <w:color w:val="000000" w:themeColor="text1"/>
        </w:rPr>
        <w:t>e-</w:t>
      </w:r>
      <w:r w:rsidR="00BB12A9" w:rsidRPr="0060258A">
        <w:rPr>
          <w:rFonts w:ascii="Times New Roman" w:hAnsi="Times New Roman" w:cs="Times New Roman"/>
          <w:color w:val="000000" w:themeColor="text1"/>
        </w:rPr>
        <w:t>motion stage</w:t>
      </w:r>
      <w:r w:rsidR="000246A0" w:rsidRPr="0060258A">
        <w:rPr>
          <w:rFonts w:ascii="Times New Roman" w:hAnsi="Times New Roman" w:cs="Times New Roman"/>
          <w:color w:val="000000" w:themeColor="text1"/>
        </w:rPr>
        <w:t xml:space="preserve"> </w:t>
      </w:r>
      <w:r w:rsidR="00EE517D" w:rsidRPr="0060258A">
        <w:rPr>
          <w:rFonts w:ascii="Times New Roman" w:hAnsi="Times New Roman" w:cs="Times New Roman"/>
          <w:color w:val="000000" w:themeColor="text1"/>
        </w:rPr>
        <w:t xml:space="preserve">and </w:t>
      </w:r>
      <w:r w:rsidR="00392059" w:rsidRPr="0060258A">
        <w:rPr>
          <w:rFonts w:ascii="Times New Roman" w:hAnsi="Times New Roman" w:cs="Times New Roman"/>
          <w:color w:val="000000" w:themeColor="text1"/>
        </w:rPr>
        <w:t xml:space="preserve">WTA </w:t>
      </w:r>
      <w:r w:rsidR="005A4478" w:rsidRPr="0060258A">
        <w:rPr>
          <w:rFonts w:ascii="Times New Roman" w:hAnsi="Times New Roman" w:cs="Times New Roman"/>
          <w:color w:val="000000" w:themeColor="text1"/>
        </w:rPr>
        <w:t>selection</w:t>
      </w:r>
      <w:r w:rsidR="00EE517D" w:rsidRPr="0060258A">
        <w:rPr>
          <w:rFonts w:ascii="Times New Roman" w:hAnsi="Times New Roman" w:cs="Times New Roman"/>
          <w:color w:val="000000" w:themeColor="text1"/>
        </w:rPr>
        <w:t xml:space="preserve"> </w:t>
      </w:r>
      <w:r w:rsidR="000246A0" w:rsidRPr="0060258A">
        <w:rPr>
          <w:rFonts w:ascii="Times New Roman" w:hAnsi="Times New Roman" w:cs="Times New Roman"/>
          <w:color w:val="000000" w:themeColor="text1"/>
        </w:rPr>
        <w:t>after</w:t>
      </w:r>
      <w:r w:rsidR="00A17857" w:rsidRPr="0060258A">
        <w:rPr>
          <w:rFonts w:ascii="Times New Roman" w:hAnsi="Times New Roman" w:cs="Times New Roman"/>
          <w:color w:val="000000" w:themeColor="text1"/>
        </w:rPr>
        <w:t xml:space="preserve"> the </w:t>
      </w:r>
      <w:r w:rsidR="00F470F3" w:rsidRPr="0060258A">
        <w:rPr>
          <w:rFonts w:ascii="Times New Roman" w:hAnsi="Times New Roman" w:cs="Times New Roman"/>
          <w:color w:val="000000" w:themeColor="text1"/>
        </w:rPr>
        <w:t xml:space="preserve">go cue following </w:t>
      </w:r>
      <w:r w:rsidR="000246A0" w:rsidRPr="0060258A">
        <w:rPr>
          <w:rFonts w:ascii="Times New Roman" w:hAnsi="Times New Roman" w:cs="Times New Roman"/>
          <w:color w:val="000000" w:themeColor="text1"/>
        </w:rPr>
        <w:t>motion stimuli</w:t>
      </w:r>
      <w:ins w:id="937" w:author="Bo Shen" w:date="2023-01-25T14:51:00Z">
        <w:r w:rsidR="00ED0899">
          <w:rPr>
            <w:rFonts w:ascii="Times New Roman" w:hAnsi="Times New Roman" w:cs="Times New Roman"/>
            <w:color w:val="000000" w:themeColor="text1"/>
          </w:rPr>
          <w:t xml:space="preserve"> </w:t>
        </w:r>
      </w:ins>
      <w:r w:rsidR="00965B6F"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{"citationID":"yAuk6Wjs","properties":{"formattedCitation":"(Churchland et al., 2008; Rorie et al., 2010)","plainCitation":"(Churchland et al., 2008; Rorie et al., 2010)","noteIndex":0},"citationItems":[{"id":274,"uris":["http://zotero.org/users/6345545/items/8WGDRKKC"],"itemData":{"id":274,"type":"article-journal","abstract":"Single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N."}],"issued":{"date-parts":[["2008",6]]}}}],"schema":"https://github.com/citation-style-language/schema/raw/master/csl-citation.json"} </w:instrText>
      </w:r>
      <w:r w:rsidR="00965B6F"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Rorie et al., 2010)</w:t>
      </w:r>
      <w:r w:rsidR="00965B6F" w:rsidRPr="0060258A">
        <w:rPr>
          <w:rFonts w:ascii="Times New Roman" w:hAnsi="Times New Roman" w:cs="Times New Roman"/>
          <w:color w:val="000000" w:themeColor="text1"/>
        </w:rPr>
        <w:fldChar w:fldCharType="end"/>
      </w:r>
      <w:r w:rsidR="00703CE4" w:rsidRPr="0060258A">
        <w:rPr>
          <w:rFonts w:ascii="Times New Roman" w:hAnsi="Times New Roman" w:cs="Times New Roman"/>
          <w:color w:val="000000" w:themeColor="text1"/>
        </w:rPr>
        <w:t xml:space="preserve">. </w:t>
      </w:r>
      <w:r w:rsidR="000743E0" w:rsidRPr="0060258A">
        <w:rPr>
          <w:rFonts w:ascii="Times New Roman" w:hAnsi="Times New Roman" w:cs="Times New Roman"/>
          <w:color w:val="000000" w:themeColor="text1"/>
        </w:rPr>
        <w:t>N</w:t>
      </w:r>
      <w:r w:rsidR="00965B6F" w:rsidRPr="0060258A">
        <w:rPr>
          <w:rFonts w:ascii="Times New Roman" w:hAnsi="Times New Roman" w:cs="Times New Roman"/>
          <w:color w:val="000000" w:themeColor="text1"/>
        </w:rPr>
        <w:t xml:space="preserve">eural activity </w:t>
      </w:r>
      <w:r w:rsidR="00EA4C70" w:rsidRPr="0060258A">
        <w:rPr>
          <w:rFonts w:ascii="Times New Roman" w:hAnsi="Times New Roman" w:cs="Times New Roman"/>
          <w:color w:val="000000" w:themeColor="text1"/>
        </w:rPr>
        <w:t xml:space="preserve">in </w:t>
      </w:r>
      <w:r w:rsidR="000743E0" w:rsidRPr="0060258A">
        <w:rPr>
          <w:rFonts w:ascii="Times New Roman" w:hAnsi="Times New Roman" w:cs="Times New Roman"/>
          <w:color w:val="000000" w:themeColor="text1"/>
        </w:rPr>
        <w:t xml:space="preserve">the </w:t>
      </w:r>
      <w:r w:rsidR="00EA4C70" w:rsidRPr="0060258A">
        <w:rPr>
          <w:rFonts w:ascii="Times New Roman" w:hAnsi="Times New Roman" w:cs="Times New Roman"/>
          <w:color w:val="000000" w:themeColor="text1"/>
        </w:rPr>
        <w:t>pr</w:t>
      </w:r>
      <w:r w:rsidR="00952B20" w:rsidRPr="0060258A">
        <w:rPr>
          <w:rFonts w:ascii="Times New Roman" w:hAnsi="Times New Roman" w:cs="Times New Roman"/>
          <w:color w:val="000000" w:themeColor="text1"/>
        </w:rPr>
        <w:t>e-</w:t>
      </w:r>
      <w:r w:rsidR="00EA4C70" w:rsidRPr="0060258A">
        <w:rPr>
          <w:rFonts w:ascii="Times New Roman" w:hAnsi="Times New Roman" w:cs="Times New Roman"/>
          <w:color w:val="000000" w:themeColor="text1"/>
        </w:rPr>
        <w:t>motion stage</w:t>
      </w:r>
      <w:r w:rsidR="000246A0" w:rsidRPr="0060258A">
        <w:rPr>
          <w:rFonts w:ascii="Times New Roman" w:hAnsi="Times New Roman" w:cs="Times New Roman"/>
          <w:color w:val="000000" w:themeColor="text1"/>
        </w:rPr>
        <w:t xml:space="preserve"> shows </w:t>
      </w:r>
      <w:r w:rsidR="000743E0" w:rsidRPr="0060258A">
        <w:rPr>
          <w:rFonts w:ascii="Times New Roman" w:hAnsi="Times New Roman" w:cs="Times New Roman"/>
          <w:color w:val="000000" w:themeColor="text1"/>
        </w:rPr>
        <w:t xml:space="preserve">a </w:t>
      </w:r>
      <w:r w:rsidR="000246A0" w:rsidRPr="0060258A">
        <w:rPr>
          <w:rFonts w:ascii="Times New Roman" w:hAnsi="Times New Roman" w:cs="Times New Roman"/>
          <w:color w:val="000000" w:themeColor="text1"/>
        </w:rPr>
        <w:t>characteristic phasic-sustain</w:t>
      </w:r>
      <w:r w:rsidR="000743E0" w:rsidRPr="0060258A">
        <w:rPr>
          <w:rFonts w:ascii="Times New Roman" w:hAnsi="Times New Roman" w:cs="Times New Roman"/>
          <w:color w:val="000000" w:themeColor="text1"/>
        </w:rPr>
        <w:t>ed</w:t>
      </w:r>
      <w:r w:rsidR="000246A0" w:rsidRPr="0060258A">
        <w:rPr>
          <w:rFonts w:ascii="Times New Roman" w:hAnsi="Times New Roman" w:cs="Times New Roman"/>
          <w:color w:val="000000" w:themeColor="text1"/>
        </w:rPr>
        <w:t xml:space="preserve"> dynamic </w:t>
      </w:r>
      <w:r w:rsidR="000743E0" w:rsidRPr="0060258A">
        <w:rPr>
          <w:rFonts w:ascii="Times New Roman" w:hAnsi="Times New Roman" w:cs="Times New Roman"/>
          <w:color w:val="000000" w:themeColor="text1"/>
        </w:rPr>
        <w:t>to</w:t>
      </w:r>
      <w:r w:rsidR="000246A0" w:rsidRPr="0060258A">
        <w:rPr>
          <w:rFonts w:ascii="Times New Roman" w:hAnsi="Times New Roman" w:cs="Times New Roman"/>
          <w:color w:val="000000" w:themeColor="text1"/>
        </w:rPr>
        <w:t xml:space="preserve"> the presentation of visual cues</w:t>
      </w:r>
      <w:r w:rsidR="000743E0" w:rsidRPr="0060258A">
        <w:rPr>
          <w:rFonts w:ascii="Times New Roman" w:hAnsi="Times New Roman" w:cs="Times New Roman"/>
          <w:color w:val="000000" w:themeColor="text1"/>
        </w:rPr>
        <w:t>; rather than purely sensory information, activity during this stage</w:t>
      </w:r>
      <w:r w:rsidR="00B61ADF" w:rsidRPr="0060258A">
        <w:rPr>
          <w:rFonts w:ascii="Times New Roman" w:hAnsi="Times New Roman" w:cs="Times New Roman"/>
          <w:color w:val="000000" w:themeColor="text1"/>
        </w:rPr>
        <w:t xml:space="preserve"> reflect</w:t>
      </w:r>
      <w:r w:rsidR="000743E0" w:rsidRPr="0060258A">
        <w:rPr>
          <w:rFonts w:ascii="Times New Roman" w:hAnsi="Times New Roman" w:cs="Times New Roman"/>
          <w:color w:val="000000" w:themeColor="text1"/>
        </w:rPr>
        <w:t>s</w:t>
      </w:r>
      <w:r w:rsidR="000246A0" w:rsidRPr="0060258A">
        <w:rPr>
          <w:rFonts w:ascii="Times New Roman" w:hAnsi="Times New Roman" w:cs="Times New Roman"/>
          <w:color w:val="000000" w:themeColor="text1"/>
        </w:rPr>
        <w:t xml:space="preserve"> </w:t>
      </w:r>
      <w:r w:rsidR="00EA4C70" w:rsidRPr="0060258A">
        <w:rPr>
          <w:rFonts w:ascii="Times New Roman" w:hAnsi="Times New Roman" w:cs="Times New Roman"/>
          <w:color w:val="000000" w:themeColor="text1"/>
        </w:rPr>
        <w:t>the magnitude</w:t>
      </w:r>
      <w:r w:rsidR="000246A0" w:rsidRPr="0060258A">
        <w:rPr>
          <w:rFonts w:ascii="Times New Roman" w:hAnsi="Times New Roman" w:cs="Times New Roman"/>
          <w:color w:val="000000" w:themeColor="text1"/>
        </w:rPr>
        <w:t xml:space="preserve"> and </w:t>
      </w:r>
      <w:r w:rsidR="00EA4C70" w:rsidRPr="0060258A">
        <w:rPr>
          <w:rFonts w:ascii="Times New Roman" w:hAnsi="Times New Roman" w:cs="Times New Roman"/>
          <w:color w:val="000000" w:themeColor="text1"/>
        </w:rPr>
        <w:t>probability of reward associated with the visual cue</w:t>
      </w:r>
      <w:r w:rsidR="004B462A" w:rsidRPr="0060258A">
        <w:rPr>
          <w:rFonts w:ascii="Times New Roman" w:hAnsi="Times New Roman" w:cs="Times New Roman"/>
          <w:color w:val="000000" w:themeColor="text1"/>
        </w:rPr>
        <w:t>s</w:t>
      </w:r>
      <w:ins w:id="938" w:author="Bo Shen" w:date="2023-01-25T14:51:00Z">
        <w:r w:rsidR="00ED0899">
          <w:rPr>
            <w:rFonts w:ascii="Times New Roman" w:hAnsi="Times New Roman" w:cs="Times New Roman"/>
            <w:color w:val="000000" w:themeColor="text1"/>
          </w:rPr>
          <w:t xml:space="preserve"> </w:t>
        </w:r>
      </w:ins>
      <w:r w:rsidR="00392059"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{"citationID":"QYXSFkQR","properties":{"formattedCitation":"(Rorie et al., 2010)","plainCitation":"(Rorie et al., 2010)","noteIndex":0},"citationItems":[{"id":274,"uris":["http://zotero.org/users/6345545/items/8WGDRKKC"],"itemData":{"id":274,"type":"article-journal","abstract":"Single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T."}],"issued":{"date-parts":[["2010",2,19]]}}}],"schema":"https://github.com/citation-style-language/schema/raw/master/csl-citation.json"} </w:instrText>
      </w:r>
      <w:r w:rsidR="00392059"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(Rorie et al., 2010)</w:t>
      </w:r>
      <w:r w:rsidR="00392059" w:rsidRPr="0060258A">
        <w:rPr>
          <w:rFonts w:ascii="Times New Roman" w:hAnsi="Times New Roman" w:cs="Times New Roman"/>
          <w:color w:val="000000" w:themeColor="text1"/>
        </w:rPr>
        <w:fldChar w:fldCharType="end"/>
      </w:r>
      <w:r w:rsidR="00EA4C70" w:rsidRPr="0060258A">
        <w:rPr>
          <w:rFonts w:ascii="Times New Roman" w:hAnsi="Times New Roman" w:cs="Times New Roman"/>
          <w:color w:val="000000" w:themeColor="text1"/>
        </w:rPr>
        <w:t>.</w:t>
      </w:r>
      <w:r w:rsidR="00114BB1" w:rsidRPr="0060258A">
        <w:rPr>
          <w:rFonts w:ascii="Times New Roman" w:hAnsi="Times New Roman" w:cs="Times New Roman"/>
          <w:color w:val="000000" w:themeColor="text1"/>
        </w:rPr>
        <w:t xml:space="preserve"> </w:t>
      </w:r>
      <w:r w:rsidR="00672BC6" w:rsidRPr="0060258A">
        <w:rPr>
          <w:rFonts w:ascii="Times New Roman" w:hAnsi="Times New Roman" w:cs="Times New Roman"/>
          <w:color w:val="000000" w:themeColor="text1"/>
        </w:rPr>
        <w:t>A</w:t>
      </w:r>
      <w:r w:rsidR="00CC6878" w:rsidRPr="0060258A">
        <w:rPr>
          <w:rFonts w:ascii="Times New Roman" w:hAnsi="Times New Roman" w:cs="Times New Roman"/>
          <w:color w:val="000000" w:themeColor="text1"/>
        </w:rPr>
        <w:t xml:space="preserve">fter </w:t>
      </w:r>
      <w:r w:rsidR="00F470F3" w:rsidRPr="0060258A">
        <w:rPr>
          <w:rFonts w:ascii="Times New Roman" w:hAnsi="Times New Roman" w:cs="Times New Roman"/>
          <w:color w:val="000000" w:themeColor="text1"/>
        </w:rPr>
        <w:t>the go cue</w:t>
      </w:r>
      <w:r w:rsidR="00672BC6" w:rsidRPr="0060258A">
        <w:rPr>
          <w:rFonts w:ascii="Times New Roman" w:hAnsi="Times New Roman" w:cs="Times New Roman"/>
          <w:color w:val="000000" w:themeColor="text1"/>
        </w:rPr>
        <w:t>, WTA dynamics</w:t>
      </w:r>
      <w:r w:rsidR="002E2BF5" w:rsidRPr="0060258A">
        <w:rPr>
          <w:rFonts w:ascii="Times New Roman" w:hAnsi="Times New Roman" w:cs="Times New Roman"/>
          <w:color w:val="000000" w:themeColor="text1"/>
        </w:rPr>
        <w:t xml:space="preserve"> </w:t>
      </w:r>
      <w:r w:rsidR="00672BC6" w:rsidRPr="0060258A">
        <w:rPr>
          <w:rFonts w:ascii="Times New Roman" w:hAnsi="Times New Roman" w:cs="Times New Roman"/>
          <w:color w:val="000000" w:themeColor="text1"/>
        </w:rPr>
        <w:t>reflects an</w:t>
      </w:r>
      <w:r w:rsidR="00CC6878" w:rsidRPr="0060258A">
        <w:rPr>
          <w:rFonts w:ascii="Times New Roman" w:hAnsi="Times New Roman" w:cs="Times New Roman"/>
          <w:color w:val="000000" w:themeColor="text1"/>
        </w:rPr>
        <w:t xml:space="preserve"> integrat</w:t>
      </w:r>
      <w:r w:rsidR="00672BC6" w:rsidRPr="0060258A">
        <w:rPr>
          <w:rFonts w:ascii="Times New Roman" w:hAnsi="Times New Roman" w:cs="Times New Roman"/>
          <w:color w:val="000000" w:themeColor="text1"/>
        </w:rPr>
        <w:t>ion</w:t>
      </w:r>
      <w:r w:rsidR="00CC6878" w:rsidRPr="0060258A">
        <w:rPr>
          <w:rFonts w:ascii="Times New Roman" w:hAnsi="Times New Roman" w:cs="Times New Roman"/>
          <w:color w:val="000000" w:themeColor="text1"/>
        </w:rPr>
        <w:t xml:space="preserve"> </w:t>
      </w:r>
      <w:r w:rsidR="002E2BF5" w:rsidRPr="0060258A">
        <w:rPr>
          <w:rFonts w:ascii="Times New Roman" w:hAnsi="Times New Roman" w:cs="Times New Roman"/>
          <w:color w:val="000000" w:themeColor="text1"/>
        </w:rPr>
        <w:t>of motion</w:t>
      </w:r>
      <w:r w:rsidR="00672BC6" w:rsidRPr="0060258A">
        <w:rPr>
          <w:rFonts w:ascii="Times New Roman" w:hAnsi="Times New Roman" w:cs="Times New Roman"/>
          <w:color w:val="000000" w:themeColor="text1"/>
        </w:rPr>
        <w:t xml:space="preserve"> information</w:t>
      </w:r>
      <w:r w:rsidR="00CC6878" w:rsidRPr="0060258A">
        <w:rPr>
          <w:rFonts w:ascii="Times New Roman" w:hAnsi="Times New Roman" w:cs="Times New Roman"/>
          <w:color w:val="000000" w:themeColor="text1"/>
        </w:rPr>
        <w:t xml:space="preserve"> and </w:t>
      </w:r>
      <w:r w:rsidR="00672BC6" w:rsidRPr="0060258A">
        <w:rPr>
          <w:rFonts w:ascii="Times New Roman" w:hAnsi="Times New Roman" w:cs="Times New Roman"/>
          <w:color w:val="000000" w:themeColor="text1"/>
        </w:rPr>
        <w:t>implements</w:t>
      </w:r>
      <w:r w:rsidR="00CC6878" w:rsidRPr="0060258A">
        <w:rPr>
          <w:rFonts w:ascii="Times New Roman" w:hAnsi="Times New Roman" w:cs="Times New Roman"/>
          <w:color w:val="000000" w:themeColor="text1"/>
        </w:rPr>
        <w:t xml:space="preserve"> a transition from </w:t>
      </w:r>
      <w:r w:rsidR="00672BC6" w:rsidRPr="0060258A">
        <w:rPr>
          <w:rFonts w:ascii="Times New Roman" w:hAnsi="Times New Roman" w:cs="Times New Roman"/>
          <w:color w:val="000000" w:themeColor="text1"/>
        </w:rPr>
        <w:t xml:space="preserve">initial </w:t>
      </w:r>
      <w:r w:rsidR="00CC6878" w:rsidRPr="0060258A">
        <w:rPr>
          <w:rFonts w:ascii="Times New Roman" w:hAnsi="Times New Roman" w:cs="Times New Roman"/>
          <w:color w:val="000000" w:themeColor="text1"/>
        </w:rPr>
        <w:t>value coding to a categorical coding of choice</w:t>
      </w:r>
      <w:r w:rsidR="002E2BF5" w:rsidRPr="0060258A">
        <w:rPr>
          <w:rFonts w:ascii="Times New Roman" w:hAnsi="Times New Roman" w:cs="Times New Roman"/>
          <w:color w:val="000000" w:themeColor="text1"/>
        </w:rPr>
        <w:t xml:space="preserve"> in the late stage of decision</w:t>
      </w:r>
      <w:ins w:id="939" w:author="Bo Shen" w:date="2023-02-03T11:38:00Z">
        <w:r w:rsidR="004441AC">
          <w:rPr>
            <w:rFonts w:ascii="Times New Roman" w:hAnsi="Times New Roman" w:cs="Times New Roman"/>
            <w:color w:val="000000" w:themeColor="text1"/>
          </w:rPr>
          <w:t xml:space="preserve"> </w:t>
        </w:r>
      </w:ins>
      <w:r w:rsidR="00D47657"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{"citationID":"WD9aJO3X","properties":{"formattedCitation":"(Churchland et al., 2008; Ding &amp; Gold, 2010; Kiani et al., 2008; Roitman &amp; Shadlen, 2002; Rorie et al., 2010; Shadlen &amp; Newsome, 2001)","plainCitation":"(Churchland et al., 2008; Ding &amp; Gold, 2010; Kiani et al., 2008; Roitman &amp; Shadlen, 2002; Rorie et al., 2010; Shadlen &amp; Newsome, 2001)","noteIndex":0},"citationItems":[{"id":375,"uris":["http://zotero.org/users/6345545/items/AA8WYIGZ"],"itemData":{"id":375,"type":"article-journal","container-title":"The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N."}],"issued":{"date-parts":[["2008",3,19]]}}},{"id":3923,"uris":["http://zotero.org/users/6345545/items/LUSMLP4U"],"itemData":{"id":3923,"type":"article-journal","abstract":"Perceptual decision making is a complex process that requires multiple computations, including the accumulation of sensory evidence and an ongoing evaluation of the accumulation process to use for prediction and adjustment. Implementing these computations likely involves interactions among many brain regions. For perceptual decisions linked to oculomotor actions, neural correlates of sensory evidence accumulation have been identified in several cortical areas, including the frontal eye field and lateral intraparietal area, and one of their direct, subcortical targets, the superior colliculus. These structures are also connected indirectly, via the basal ganglia. The basal ganglia pathway has been theorized to contribute to perceptual decision making, but the nature of this contribution has yet to be examined directly. Here we show that in monkeys performing a reaction-time visual motion direction-discrimination task, neurons in a primary input structure of the basal ganglia, the caudate nucleus, encode three aspects of decision making: evidence accumulation, evaluation, and choice biases. These results indicate that the basal ganglia pathway can provide important signals to influence and assess perceptual decisions that guide oculomotor behavior.","container-title":"Journal of Neuroscience","DOI":"10.1523/JNEUROSCI.2894-10.2010","ISSN":"0270-6474, 1529-2401","issue":"47","journalAbbreviation":"J. Neurosci.","language":"en","license":"Copyright © 2010 the authors 0270-6474/10/3015747-13$15.00/0","note":"publisher: Society for Neuroscience\nsection: Articles\nPMID: 21106814","page":"15747-15759","source":"www.jneurosci.org","title":"Caudate Encodes Multiple Computations for Perceptual Decisions","volume":"30","author":[{"family":"Ding","given":"Long"},{"family":"Gold","given":"Joshua I."}],"issued":{"date-parts":[["2010",11,24]]}}}],"schema":"https://github.com/citation-style-language/schema/raw/master/csl-citation.json"} </w:instrText>
      </w:r>
      <w:r w:rsidR="00D47657"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(Churchland et al., 2008; Ding &amp; Gold, 2010; Kiani et al., 2008; Roitman &amp; Shadlen, 2002; Rorie et al., 2010; Shadlen &amp; Newsome, 2001)</w:t>
      </w:r>
      <w:r w:rsidR="00D47657" w:rsidRPr="0060258A">
        <w:rPr>
          <w:rFonts w:ascii="Times New Roman" w:hAnsi="Times New Roman" w:cs="Times New Roman"/>
          <w:color w:val="000000" w:themeColor="text1"/>
        </w:rPr>
        <w:fldChar w:fldCharType="end"/>
      </w:r>
      <w:r w:rsidR="00CC6878" w:rsidRPr="0060258A">
        <w:rPr>
          <w:rFonts w:ascii="Times New Roman" w:hAnsi="Times New Roman" w:cs="Times New Roman"/>
          <w:color w:val="000000" w:themeColor="text1"/>
        </w:rPr>
        <w:t xml:space="preserve">. </w:t>
      </w:r>
      <w:r w:rsidR="00533584" w:rsidRPr="0060258A">
        <w:rPr>
          <w:rFonts w:ascii="Times New Roman" w:hAnsi="Times New Roman" w:cs="Times New Roman"/>
          <w:color w:val="000000" w:themeColor="text1"/>
        </w:rPr>
        <w:t>Studies of economic choice show a similar set of dynamics, a context dependent valuation followed, after a go-cue, by a shift to WTA</w:t>
      </w:r>
      <w:ins w:id="940" w:author="Bo Shen" w:date="2023-02-03T11:38:00Z">
        <w:r w:rsidR="004441AC">
          <w:rPr>
            <w:rFonts w:ascii="Times New Roman" w:hAnsi="Times New Roman" w:cs="Times New Roman"/>
            <w:color w:val="000000" w:themeColor="text1"/>
          </w:rPr>
          <w:t xml:space="preserve"> </w:t>
        </w:r>
      </w:ins>
      <w:r w:rsidR="00533584"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{"citationID":"vtdCaJhV","properties":{"formattedCitation":"(Louie et al., 2011, 2014; Louie &amp; Glimcher, 2010; Pastor-Bernier &amp; Cisek, 2011; Sugrue et al., 2004)","plainCitation":"(Louie et al., 2011, 2014; Louie &amp; Glimcher, 2010; Pastor-Bernier &amp; Cisek, 2011; Sugrue et al., 2004)","noteIndex":0},"citationItems":[{"id":626,"uris":["http://zotero.org/users/6345545/items/JBM23G32"],"itemData":{"id":626,"type":"article-journal","abstract":"It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id":587,"uris":["http://zotero.org/users/6345545/items/W99QQYTL"],"itemData":{"id":587,"type":"article-journal","abstract":"The mathematical formulations used to study the neurophysiological signals governing choice behavior fall under one of two major theoretical frameworks: “choice probability” or “subjective value.” These two formulations represent behavioral quantities closely tied to the decision process, but it is unknown whether one of these variables, or both, dominates the neural mechanisms that mediate choice. Value and choice probability are difficult to distinguish in practice, because higher-valued options are chosen more frequently in free-choice tasks. This distinction is particularly relevant for sensorimotor areas such as parietal cortex, where both value information and motor signals related to choice have been observed. We recorded the activity of neurons in the lateral intraparietal area while monkeys performed an intertemporal choice task for rewards differing in delay to reinforcement. Here we show that the activity of parietal neurons is precisely correlated with the individual-specific discounted value of delayed rewards, with peak subjective value modulation occurring early in task trials. In contrast, late in the decision process these same neurons transition to encode the selected action. When directly compared, the strong delay-related modulation early during decision making is driven by subjective value rather than the monkey's probability of choice. These findings show that in addition to information about gains, parietal cortex also incorporates information about delay into a precise physiological correlate of economic value functions, independent of the probability of choice.","container-title":"Journal of Neuroscience","DOI":"10.1523/JNEUROSCI.5742-09.2010","ISSN":"0270-6474, 1529-2401","issue":"16","journalAbbreviation":"J. Neurosci.","language":"en","license":"Copyright © 2010 the authors 0270-6474/10/305498-10$15.00/0","note":"publisher: Society for Neuroscience\nsection: Articles\nPMID: 20410103","page":"5498-5507","source":"www.jneurosci.org","title":"Separating Value from Choice: Delay Discounting Activity in the Lateral Intraparietal Area","title-short":"Separating Value from Choice","volume":"30","author":[{"family":"Louie","given":"Kenway"},{"family":"Glimcher","given":"Paul W."}],"issued":{"date-parts":[["2010",4,21]]}}},{"id":630,"uris":["http://zotero.org/users/6345545/items/RVLCU76F"],"itemData":{"id":630,"type":"article-journal","abstract":"Psychologists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W."}],"issued":{"date-parts":[["2011",7,20]]}}},{"id":343,"uris":["http://zotero.org/users/6345545/items/H8ELMSVM"],"itemData":{"id":343,"type":"article-journal","container-title":"Journal of Neuroscience","DOI":"10.1523/JNEUROSCI.2851-14.2014","ISSN":"0270-6474, 1529-2401","issue":"48","journalAbbreviation":"Journal of Neuroscience","language":"en","page":"16046-16057","source":"DOI.org (Crossref)","title":"Dynamic Divisive Normalization Predicts Time-Varying Value Coding in Decision-Related Circuits","volume":"34","author":[{"family":"Louie","given":"Kenway"},{"family":"LoFaro","given":"T."},{"family":"Webb","given":"R."},{"family":"Glimcher","given":"P. W."}],"issued":{"date-parts":[["2014",11,26]]}}}],"schema":"https://github.com/citation-style-language/schema/raw/master/csl-citation.json"} </w:instrText>
      </w:r>
      <w:r w:rsidR="00533584"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(Louie et al., 2011, 2014; Louie &amp; Glimcher, 2010; Pastor-Bernier &amp; Cisek, 2011; Sugrue et al., 2004)</w:t>
      </w:r>
      <w:r w:rsidR="00533584" w:rsidRPr="0060258A">
        <w:rPr>
          <w:rFonts w:ascii="Times New Roman" w:hAnsi="Times New Roman" w:cs="Times New Roman"/>
          <w:color w:val="000000" w:themeColor="text1"/>
        </w:rPr>
        <w:fldChar w:fldCharType="end"/>
      </w:r>
      <w:r w:rsidR="00533584" w:rsidRPr="0060258A">
        <w:rPr>
          <w:rFonts w:ascii="Times New Roman" w:hAnsi="Times New Roman" w:cs="Times New Roman"/>
          <w:color w:val="000000" w:themeColor="text1"/>
        </w:rPr>
        <w:t xml:space="preserve">. </w:t>
      </w:r>
      <w:r w:rsidR="000246A0" w:rsidRPr="0060258A">
        <w:rPr>
          <w:rFonts w:ascii="Times New Roman" w:hAnsi="Times New Roman" w:cs="Times New Roman"/>
          <w:color w:val="000000" w:themeColor="text1"/>
        </w:rPr>
        <w:t xml:space="preserve">Interestingly, </w:t>
      </w:r>
      <w:r w:rsidR="00BE72D5" w:rsidRPr="0060258A">
        <w:rPr>
          <w:rFonts w:ascii="Times New Roman" w:hAnsi="Times New Roman" w:cs="Times New Roman"/>
          <w:color w:val="000000" w:themeColor="text1"/>
        </w:rPr>
        <w:t>the number of alternatives</w:t>
      </w:r>
      <w:r w:rsidR="00D728A3" w:rsidRPr="0060258A">
        <w:rPr>
          <w:rFonts w:ascii="Times New Roman" w:hAnsi="Times New Roman" w:cs="Times New Roman"/>
          <w:color w:val="000000" w:themeColor="text1"/>
        </w:rPr>
        <w:t xml:space="preserve"> </w:t>
      </w:r>
      <w:r w:rsidR="00BE72D5" w:rsidRPr="0060258A">
        <w:rPr>
          <w:rFonts w:ascii="Times New Roman" w:hAnsi="Times New Roman" w:cs="Times New Roman"/>
          <w:color w:val="000000" w:themeColor="text1"/>
        </w:rPr>
        <w:t>affects the neural dynamics during both representation and choice</w:t>
      </w:r>
      <w:ins w:id="941" w:author="Bo Shen" w:date="2023-02-03T11:38:00Z">
        <w:r w:rsidR="004441AC">
          <w:rPr>
            <w:rFonts w:ascii="Times New Roman" w:hAnsi="Times New Roman" w:cs="Times New Roman"/>
            <w:color w:val="000000" w:themeColor="text1"/>
          </w:rPr>
          <w:t xml:space="preserve"> </w:t>
        </w:r>
      </w:ins>
      <w:r w:rsidR="00555998"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{"citationID":"oLfuC4x1","properties":{"formattedCitation":"(Basso &amp; Wurtz, 1997, 1998; Churchland et al., 2008)","plainCitation":"(Basso &amp; Wurtz, 1997, 1998; Churchland et al., 2008)","noteIndex":0},"citationItems":[{"id":372,"uris":["http://zotero.org/users/6345545/items/CUJ2PP3B"],"itemData":{"id":372,"type":"article-journal","container-title":"Nature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N."}],"issued":{"date-parts":[["2008",6]]}}},{"id":3902,"uris":["http://zotero.org/users/6345545/items/BMYHPUL6"],"itemData":{"id":3902,"type":"article-journal","container-title":"Nature","DOI":"10.1038/37975","ISSN":"1476-4687","issue":"6646","language":"en","license":"1997 Macmillan Magazines Ltd.","note":"number: 6646\npublisher: Nature Publishing Group","page":"66-69","source":"www.nature.com","title":"Modulation of neuronal activity by target uncertainty","volume":"389","author":[{"family":"Basso","given":"Michele A."},{"family":"Wurtz","given":"Robert H."}],"issued":{"date-parts":[["1997",9]]}}},{"id":3905,"uris":["http://zotero.org/users/6345545/items/7GBIDQKP"],"itemData":{"id":3905,"type":"article-journal","abstract":"Complex visual scenes require that a target for an impending saccadic eye movement be selected from a larger number of possible targets. We investigated whether changing the probability that a visual stimulus would be selected as the target for a saccade altered activity of monkey superior colliculus (SC) neurons in two experiments. First, we changed the number of possible targets on each trial. Second, we kept the visual display constant and presented a single saccade target repeatedly so that target probability was established over time. Buildup neurons in the SC, those with delay period activity, showed a consistent reduction in activity as the probability of the saccade decreased, independent of the visual stimulus configuration. Other SC neurons, fixation and burst, were largely unaffected by the changes in saccade target probability. Because we had monkeys making saccades to many locations within the visual field, we could examine activity associated with saccades outside of the movement field of neurons. We found the activity of buildup neurons to be similar across the SC, before the target was identified, and reduced when the number of possible targets increased. The results of our experiments are consistent with a role for this activity in establishing a motor set. We found, consistent with this interpretation, that the activity of these neurons was predictive of the latency of a saccadic eye movement and not other saccade parameters such as end point or peak velocity.","container-title":"Journal of Neuroscience","DOI":"10.1523/JNEUROSCI.18-18-07519.1998","ISSN":"0270-6474, 1529-2401","issue":"18","journalAbbreviation":"J. Neurosci.","language":"en","license":"Copyright © 1998 Society for Neuroscience","note":"publisher: Society for Neuroscience\nsection: ARTICLE\nPMID: 9736670","page":"7519-7534","source":"www.jneurosci.org","title":"Modulation of Neuronal Activity in Superior Colliculus by Changes in Target Probability","volume":"18","author":[{"family":"Basso","given":"Michele A."},{"family":"Wurtz","given":"Robert H."}],"issued":{"date-parts":[["1998",9,15]]}}}],"schema":"https://github.com/citation-style-language/schema/raw/master/csl-citation.json"} </w:instrText>
      </w:r>
      <w:r w:rsidR="00555998"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(Basso &amp; Wurtz, 1997, 1998; Churchland et al., 2008)</w:t>
      </w:r>
      <w:r w:rsidR="00555998" w:rsidRPr="0060258A">
        <w:rPr>
          <w:rFonts w:ascii="Times New Roman" w:hAnsi="Times New Roman" w:cs="Times New Roman"/>
          <w:color w:val="000000" w:themeColor="text1"/>
        </w:rPr>
        <w:fldChar w:fldCharType="end"/>
      </w:r>
      <w:r w:rsidR="00555998" w:rsidRPr="0060258A">
        <w:rPr>
          <w:rFonts w:ascii="Times New Roman" w:hAnsi="Times New Roman" w:cs="Times New Roman"/>
          <w:color w:val="000000" w:themeColor="text1"/>
        </w:rPr>
        <w:t>.</w:t>
      </w:r>
      <w:r w:rsidR="006C6A1C" w:rsidRPr="0060258A">
        <w:rPr>
          <w:rFonts w:ascii="Times New Roman" w:hAnsi="Times New Roman" w:cs="Times New Roman"/>
          <w:color w:val="000000" w:themeColor="text1"/>
        </w:rPr>
        <w:t xml:space="preserve"> </w:t>
      </w:r>
      <w:r w:rsidR="00672BC6" w:rsidRPr="0060258A">
        <w:rPr>
          <w:rFonts w:ascii="Times New Roman" w:hAnsi="Times New Roman" w:cs="Times New Roman"/>
          <w:color w:val="000000" w:themeColor="text1"/>
        </w:rPr>
        <w:t>When the choice set is</w:t>
      </w:r>
      <w:r w:rsidR="00555998" w:rsidRPr="0060258A">
        <w:rPr>
          <w:rFonts w:ascii="Times New Roman" w:hAnsi="Times New Roman" w:cs="Times New Roman"/>
          <w:color w:val="000000" w:themeColor="text1"/>
        </w:rPr>
        <w:t xml:space="preserve"> expand</w:t>
      </w:r>
      <w:r w:rsidR="00672BC6" w:rsidRPr="0060258A">
        <w:rPr>
          <w:rFonts w:ascii="Times New Roman" w:hAnsi="Times New Roman" w:cs="Times New Roman"/>
          <w:color w:val="000000" w:themeColor="text1"/>
        </w:rPr>
        <w:t>ed from</w:t>
      </w:r>
      <w:r w:rsidR="00555998" w:rsidRPr="0060258A">
        <w:rPr>
          <w:rFonts w:ascii="Times New Roman" w:hAnsi="Times New Roman" w:cs="Times New Roman"/>
          <w:color w:val="000000" w:themeColor="text1"/>
        </w:rPr>
        <w:t xml:space="preserve"> two options to four options, </w:t>
      </w:r>
      <w:r w:rsidR="00672BC6" w:rsidRPr="0060258A">
        <w:rPr>
          <w:rFonts w:ascii="Times New Roman" w:hAnsi="Times New Roman" w:cs="Times New Roman"/>
          <w:color w:val="000000" w:themeColor="text1"/>
        </w:rPr>
        <w:t xml:space="preserve">early </w:t>
      </w:r>
      <w:r w:rsidR="00555998" w:rsidRPr="0060258A">
        <w:rPr>
          <w:rFonts w:ascii="Times New Roman" w:hAnsi="Times New Roman" w:cs="Times New Roman"/>
          <w:color w:val="000000" w:themeColor="text1"/>
        </w:rPr>
        <w:t xml:space="preserve">representational activity </w:t>
      </w:r>
      <w:r w:rsidR="00672BC6" w:rsidRPr="0060258A">
        <w:rPr>
          <w:rFonts w:ascii="Times New Roman" w:hAnsi="Times New Roman" w:cs="Times New Roman"/>
          <w:color w:val="000000" w:themeColor="text1"/>
        </w:rPr>
        <w:t>is lower</w:t>
      </w:r>
      <w:r w:rsidR="00BE72D5" w:rsidRPr="0060258A">
        <w:rPr>
          <w:rFonts w:ascii="Times New Roman" w:hAnsi="Times New Roman" w:cs="Times New Roman"/>
          <w:color w:val="000000" w:themeColor="text1"/>
        </w:rPr>
        <w:t xml:space="preserve"> during pr</w:t>
      </w:r>
      <w:r w:rsidR="00D728A3" w:rsidRPr="0060258A">
        <w:rPr>
          <w:rFonts w:ascii="Times New Roman" w:hAnsi="Times New Roman" w:cs="Times New Roman"/>
          <w:color w:val="000000" w:themeColor="text1"/>
        </w:rPr>
        <w:t>e-</w:t>
      </w:r>
      <w:r w:rsidR="00BE72D5" w:rsidRPr="0060258A">
        <w:rPr>
          <w:rFonts w:ascii="Times New Roman" w:hAnsi="Times New Roman" w:cs="Times New Roman"/>
          <w:color w:val="000000" w:themeColor="text1"/>
        </w:rPr>
        <w:t xml:space="preserve">motion </w:t>
      </w:r>
      <w:r w:rsidR="00D728A3" w:rsidRPr="0060258A">
        <w:rPr>
          <w:rFonts w:ascii="Times New Roman" w:hAnsi="Times New Roman" w:cs="Times New Roman"/>
          <w:color w:val="000000" w:themeColor="text1"/>
        </w:rPr>
        <w:t>dynamic</w:t>
      </w:r>
      <w:r w:rsidR="00672BC6" w:rsidRPr="0060258A">
        <w:rPr>
          <w:rFonts w:ascii="Times New Roman" w:hAnsi="Times New Roman" w:cs="Times New Roman"/>
          <w:color w:val="000000" w:themeColor="text1"/>
        </w:rPr>
        <w:t>s</w:t>
      </w:r>
      <w:r w:rsidR="00E15F7E" w:rsidRPr="0060258A">
        <w:rPr>
          <w:rFonts w:ascii="Times New Roman" w:hAnsi="Times New Roman" w:cs="Times New Roman"/>
          <w:color w:val="000000" w:themeColor="text1"/>
        </w:rPr>
        <w:t xml:space="preserve"> (</w:t>
      </w:r>
      <w:r w:rsidR="00E15F7E"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E15F7E"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7A</w:t>
      </w:r>
      <w:r w:rsidR="00E15F7E" w:rsidRPr="0060258A">
        <w:rPr>
          <w:rFonts w:ascii="Times New Roman" w:hAnsi="Times New Roman" w:cs="Times New Roman"/>
          <w:color w:val="000000" w:themeColor="text1"/>
        </w:rPr>
        <w:t>)</w:t>
      </w:r>
      <w:r w:rsidR="00BE72D5" w:rsidRPr="0060258A">
        <w:rPr>
          <w:rFonts w:ascii="Times New Roman" w:hAnsi="Times New Roman" w:cs="Times New Roman"/>
          <w:color w:val="000000" w:themeColor="text1"/>
        </w:rPr>
        <w:t xml:space="preserve"> and the </w:t>
      </w:r>
      <w:r w:rsidR="00672BC6" w:rsidRPr="0060258A">
        <w:rPr>
          <w:rFonts w:ascii="Times New Roman" w:hAnsi="Times New Roman" w:cs="Times New Roman"/>
          <w:color w:val="000000" w:themeColor="text1"/>
        </w:rPr>
        <w:t xml:space="preserve">speed of </w:t>
      </w:r>
      <w:r w:rsidR="00BE72D5" w:rsidRPr="0060258A">
        <w:rPr>
          <w:rFonts w:ascii="Times New Roman" w:hAnsi="Times New Roman" w:cs="Times New Roman"/>
          <w:color w:val="000000" w:themeColor="text1"/>
        </w:rPr>
        <w:t>WTA dynamic</w:t>
      </w:r>
      <w:r w:rsidR="00672BC6" w:rsidRPr="0060258A">
        <w:rPr>
          <w:rFonts w:ascii="Times New Roman" w:hAnsi="Times New Roman" w:cs="Times New Roman"/>
          <w:color w:val="000000" w:themeColor="text1"/>
        </w:rPr>
        <w:t>s</w:t>
      </w:r>
      <w:r w:rsidR="00BE72D5" w:rsidRPr="0060258A">
        <w:rPr>
          <w:rFonts w:ascii="Times New Roman" w:hAnsi="Times New Roman" w:cs="Times New Roman"/>
          <w:color w:val="000000" w:themeColor="text1"/>
        </w:rPr>
        <w:t xml:space="preserve"> slow</w:t>
      </w:r>
      <w:r w:rsidR="00672BC6" w:rsidRPr="0060258A">
        <w:rPr>
          <w:rFonts w:ascii="Times New Roman" w:hAnsi="Times New Roman" w:cs="Times New Roman"/>
          <w:color w:val="000000" w:themeColor="text1"/>
        </w:rPr>
        <w:t>s</w:t>
      </w:r>
      <w:r w:rsidR="00BE72D5" w:rsidRPr="0060258A">
        <w:rPr>
          <w:rFonts w:ascii="Times New Roman" w:hAnsi="Times New Roman" w:cs="Times New Roman"/>
          <w:color w:val="000000" w:themeColor="text1"/>
        </w:rPr>
        <w:t xml:space="preserve"> after motion </w:t>
      </w:r>
      <w:r w:rsidR="00672BC6" w:rsidRPr="0060258A">
        <w:rPr>
          <w:rFonts w:ascii="Times New Roman" w:hAnsi="Times New Roman" w:cs="Times New Roman"/>
          <w:color w:val="000000" w:themeColor="text1"/>
        </w:rPr>
        <w:t>onset</w:t>
      </w:r>
      <w:r w:rsidR="00BE72D5" w:rsidRPr="0060258A">
        <w:rPr>
          <w:rFonts w:ascii="Times New Roman" w:hAnsi="Times New Roman" w:cs="Times New Roman"/>
          <w:color w:val="000000" w:themeColor="text1"/>
        </w:rPr>
        <w:t xml:space="preserve"> (</w:t>
      </w:r>
      <w:r w:rsidR="00BE72D5"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BE72D5"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w:t>
      </w:r>
      <w:r w:rsidR="00E15F7E" w:rsidRPr="0060258A">
        <w:rPr>
          <w:rFonts w:ascii="Times New Roman" w:hAnsi="Times New Roman" w:cs="Times New Roman"/>
          <w:b/>
          <w:color w:val="000000" w:themeColor="text1"/>
        </w:rPr>
        <w:t>C</w:t>
      </w:r>
      <w:r w:rsidR="00BE72D5" w:rsidRPr="0060258A">
        <w:rPr>
          <w:rFonts w:ascii="Times New Roman" w:hAnsi="Times New Roman" w:cs="Times New Roman"/>
          <w:color w:val="000000" w:themeColor="text1"/>
        </w:rPr>
        <w:t>).</w:t>
      </w:r>
      <w:r w:rsidR="000F5F38" w:rsidRPr="0060258A">
        <w:rPr>
          <w:rFonts w:ascii="Times New Roman" w:hAnsi="Times New Roman" w:cs="Times New Roman"/>
          <w:color w:val="000000" w:themeColor="text1"/>
        </w:rPr>
        <w:t xml:space="preserve"> </w:t>
      </w:r>
    </w:p>
    <w:p w14:paraId="6BDE9948" w14:textId="77777777" w:rsidR="00513E68" w:rsidRPr="0060258A" w:rsidRDefault="00513E68" w:rsidP="00886C3F">
      <w:pPr>
        <w:spacing w:line="480" w:lineRule="auto"/>
        <w:jc w:val="both"/>
        <w:rPr>
          <w:rFonts w:ascii="Times New Roman" w:hAnsi="Times New Roman" w:cs="Times New Roman"/>
          <w:color w:val="000000" w:themeColor="text1"/>
        </w:rPr>
      </w:pPr>
    </w:p>
    <w:p w14:paraId="016ABD3B" w14:textId="072B8BFF" w:rsidR="00A7103A" w:rsidRDefault="000F5F38" w:rsidP="00886C3F">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Accordingly, in this section w</w:t>
      </w:r>
      <w:r w:rsidR="00267B2E" w:rsidRPr="0060258A">
        <w:rPr>
          <w:rFonts w:ascii="Times New Roman" w:hAnsi="Times New Roman" w:cs="Times New Roman"/>
          <w:color w:val="000000" w:themeColor="text1"/>
        </w:rPr>
        <w:t xml:space="preserve">e </w:t>
      </w:r>
      <w:r w:rsidR="0049021F" w:rsidRPr="0060258A">
        <w:rPr>
          <w:rFonts w:ascii="Times New Roman" w:hAnsi="Times New Roman" w:cs="Times New Roman"/>
          <w:color w:val="000000" w:themeColor="text1"/>
        </w:rPr>
        <w:t>examined whether</w:t>
      </w:r>
      <w:r w:rsidR="00267B2E" w:rsidRPr="0060258A">
        <w:rPr>
          <w:rFonts w:ascii="Times New Roman" w:hAnsi="Times New Roman" w:cs="Times New Roman"/>
          <w:color w:val="000000" w:themeColor="text1"/>
        </w:rPr>
        <w:t xml:space="preserve"> t</w:t>
      </w:r>
      <w:r w:rsidR="00A7103A" w:rsidRPr="0060258A">
        <w:rPr>
          <w:rFonts w:ascii="Times New Roman" w:hAnsi="Times New Roman" w:cs="Times New Roman"/>
          <w:color w:val="000000" w:themeColor="text1"/>
        </w:rPr>
        <w:t xml:space="preserve">he LDDM </w:t>
      </w:r>
      <w:r w:rsidR="007035C8" w:rsidRPr="0060258A">
        <w:rPr>
          <w:rFonts w:ascii="Times New Roman" w:hAnsi="Times New Roman" w:cs="Times New Roman"/>
          <w:color w:val="000000" w:themeColor="text1"/>
        </w:rPr>
        <w:t xml:space="preserve">replicates </w:t>
      </w:r>
      <w:r w:rsidR="00267B2E" w:rsidRPr="0060258A">
        <w:rPr>
          <w:rFonts w:ascii="Times New Roman" w:hAnsi="Times New Roman" w:cs="Times New Roman"/>
          <w:color w:val="000000" w:themeColor="text1"/>
        </w:rPr>
        <w:t xml:space="preserve">the </w:t>
      </w:r>
      <w:r w:rsidR="00513E68" w:rsidRPr="0060258A">
        <w:rPr>
          <w:rFonts w:ascii="Times New Roman" w:hAnsi="Times New Roman" w:cs="Times New Roman"/>
          <w:color w:val="000000" w:themeColor="text1"/>
        </w:rPr>
        <w:t xml:space="preserve">impact of </w:t>
      </w:r>
      <w:r w:rsidR="0049021F" w:rsidRPr="0060258A">
        <w:rPr>
          <w:rFonts w:ascii="Times New Roman" w:hAnsi="Times New Roman" w:cs="Times New Roman"/>
          <w:color w:val="000000" w:themeColor="text1"/>
        </w:rPr>
        <w:t xml:space="preserve">the </w:t>
      </w:r>
      <w:r w:rsidR="00513E68" w:rsidRPr="0060258A">
        <w:rPr>
          <w:rFonts w:ascii="Times New Roman" w:hAnsi="Times New Roman" w:cs="Times New Roman"/>
          <w:color w:val="000000" w:themeColor="text1"/>
        </w:rPr>
        <w:t>number of alternatives</w:t>
      </w:r>
      <w:r w:rsidR="0049021F" w:rsidRPr="0060258A">
        <w:rPr>
          <w:rFonts w:ascii="Times New Roman" w:hAnsi="Times New Roman" w:cs="Times New Roman"/>
          <w:color w:val="000000" w:themeColor="text1"/>
        </w:rPr>
        <w:t xml:space="preserve"> on both early and late </w:t>
      </w:r>
      <w:r w:rsidR="00E443E0" w:rsidRPr="0060258A">
        <w:rPr>
          <w:rFonts w:ascii="Times New Roman" w:hAnsi="Times New Roman" w:cs="Times New Roman"/>
          <w:color w:val="000000" w:themeColor="text1"/>
        </w:rPr>
        <w:t xml:space="preserve">empirical </w:t>
      </w:r>
      <w:r w:rsidR="00513E68" w:rsidRPr="0060258A">
        <w:rPr>
          <w:rFonts w:ascii="Times New Roman" w:hAnsi="Times New Roman" w:cs="Times New Roman"/>
          <w:color w:val="000000" w:themeColor="text1"/>
        </w:rPr>
        <w:t>neural dynamics</w:t>
      </w:r>
      <w:r w:rsidRPr="0060258A">
        <w:rPr>
          <w:rFonts w:ascii="Times New Roman" w:hAnsi="Times New Roman" w:cs="Times New Roman"/>
          <w:color w:val="000000" w:themeColor="text1"/>
        </w:rPr>
        <w:t xml:space="preserve"> during both the representation </w:t>
      </w:r>
      <w:r w:rsidRPr="0060258A">
        <w:rPr>
          <w:rFonts w:ascii="Times New Roman" w:hAnsi="Times New Roman" w:cs="Times New Roman"/>
          <w:color w:val="000000" w:themeColor="text1"/>
        </w:rPr>
        <w:lastRenderedPageBreak/>
        <w:t>phases and the WTA phases observed in real neurons</w:t>
      </w:r>
      <w:r w:rsidR="00513E68" w:rsidRPr="0060258A">
        <w:rPr>
          <w:rFonts w:ascii="Times New Roman" w:hAnsi="Times New Roman" w:cs="Times New Roman"/>
          <w:color w:val="000000" w:themeColor="text1"/>
        </w:rPr>
        <w:t xml:space="preserve">. </w:t>
      </w:r>
      <w:r w:rsidR="0049021F" w:rsidRPr="0060258A">
        <w:rPr>
          <w:rFonts w:ascii="Times New Roman" w:hAnsi="Times New Roman" w:cs="Times New Roman"/>
          <w:color w:val="000000" w:themeColor="text1"/>
        </w:rPr>
        <w:t>Under four (versus two)</w:t>
      </w:r>
      <w:r w:rsidR="00513E68" w:rsidRPr="0060258A">
        <w:rPr>
          <w:rFonts w:ascii="Times New Roman" w:hAnsi="Times New Roman" w:cs="Times New Roman"/>
          <w:color w:val="000000" w:themeColor="text1"/>
        </w:rPr>
        <w:t xml:space="preserve"> alternatives, </w:t>
      </w:r>
      <w:r w:rsidR="0049021F" w:rsidRPr="0060258A">
        <w:rPr>
          <w:rFonts w:ascii="Times New Roman" w:hAnsi="Times New Roman" w:cs="Times New Roman"/>
          <w:color w:val="000000" w:themeColor="text1"/>
        </w:rPr>
        <w:t>LDDM</w:t>
      </w:r>
      <w:r w:rsidR="00A0106F" w:rsidRPr="0060258A">
        <w:rPr>
          <w:rFonts w:ascii="Times New Roman" w:hAnsi="Times New Roman" w:cs="Times New Roman"/>
          <w:color w:val="000000" w:themeColor="text1"/>
        </w:rPr>
        <w:t xml:space="preserve"> </w:t>
      </w:r>
      <w:r w:rsidR="0049021F" w:rsidRPr="0060258A">
        <w:rPr>
          <w:rFonts w:ascii="Times New Roman" w:hAnsi="Times New Roman" w:cs="Times New Roman"/>
          <w:color w:val="000000" w:themeColor="text1"/>
        </w:rPr>
        <w:t>R unit activity</w:t>
      </w:r>
      <w:r w:rsidR="00A0106F" w:rsidRPr="0060258A">
        <w:rPr>
          <w:rFonts w:ascii="Times New Roman" w:hAnsi="Times New Roman" w:cs="Times New Roman"/>
          <w:color w:val="000000" w:themeColor="text1"/>
        </w:rPr>
        <w:t xml:space="preserve"> during the representation stage decreases because of </w:t>
      </w:r>
      <w:r w:rsidR="0049021F" w:rsidRPr="0060258A">
        <w:rPr>
          <w:rFonts w:ascii="Times New Roman" w:hAnsi="Times New Roman" w:cs="Times New Roman"/>
          <w:color w:val="000000" w:themeColor="text1"/>
        </w:rPr>
        <w:t>increased</w:t>
      </w:r>
      <w:r w:rsidR="00A0106F" w:rsidRPr="0060258A">
        <w:rPr>
          <w:rFonts w:ascii="Times New Roman" w:hAnsi="Times New Roman" w:cs="Times New Roman"/>
          <w:color w:val="000000" w:themeColor="text1"/>
        </w:rPr>
        <w:t xml:space="preserve"> </w:t>
      </w:r>
      <w:r w:rsidR="002D2001" w:rsidRPr="0060258A">
        <w:rPr>
          <w:rFonts w:ascii="Times New Roman" w:hAnsi="Times New Roman" w:cs="Times New Roman"/>
          <w:color w:val="000000" w:themeColor="text1"/>
        </w:rPr>
        <w:t>recurrent</w:t>
      </w:r>
      <w:r w:rsidR="00A0106F" w:rsidRPr="0060258A">
        <w:rPr>
          <w:rFonts w:ascii="Times New Roman" w:hAnsi="Times New Roman" w:cs="Times New Roman"/>
          <w:color w:val="000000" w:themeColor="text1"/>
        </w:rPr>
        <w:t xml:space="preserve"> inhibition</w:t>
      </w:r>
      <w:r w:rsidR="007A7CCF" w:rsidRPr="0060258A">
        <w:rPr>
          <w:rFonts w:ascii="Times New Roman" w:hAnsi="Times New Roman" w:cs="Times New Roman"/>
          <w:color w:val="000000" w:themeColor="text1"/>
        </w:rPr>
        <w:t>,</w:t>
      </w:r>
      <w:r w:rsidR="00A0106F" w:rsidRPr="0060258A">
        <w:rPr>
          <w:rFonts w:ascii="Times New Roman" w:hAnsi="Times New Roman" w:cs="Times New Roman"/>
          <w:color w:val="000000" w:themeColor="text1"/>
        </w:rPr>
        <w:t xml:space="preserve"> </w:t>
      </w:r>
      <w:r w:rsidR="0049021F" w:rsidRPr="0060258A">
        <w:rPr>
          <w:rFonts w:ascii="Times New Roman" w:hAnsi="Times New Roman" w:cs="Times New Roman"/>
          <w:color w:val="000000" w:themeColor="text1"/>
        </w:rPr>
        <w:t>driven by</w:t>
      </w:r>
      <w:r w:rsidR="00A0106F" w:rsidRPr="0060258A">
        <w:rPr>
          <w:rFonts w:ascii="Times New Roman" w:hAnsi="Times New Roman" w:cs="Times New Roman"/>
          <w:color w:val="000000" w:themeColor="text1"/>
        </w:rPr>
        <w:t xml:space="preserve"> </w:t>
      </w:r>
      <w:r w:rsidR="002D2001" w:rsidRPr="0060258A">
        <w:rPr>
          <w:rFonts w:ascii="Times New Roman" w:hAnsi="Times New Roman" w:cs="Times New Roman"/>
          <w:color w:val="000000" w:themeColor="text1"/>
        </w:rPr>
        <w:t>multiple contextual inputs</w:t>
      </w:r>
      <w:r w:rsidR="003150A3" w:rsidRPr="0060258A">
        <w:rPr>
          <w:rFonts w:ascii="Times New Roman" w:hAnsi="Times New Roman" w:cs="Times New Roman"/>
          <w:color w:val="000000" w:themeColor="text1"/>
        </w:rPr>
        <w:t xml:space="preserve"> (left side in </w:t>
      </w:r>
      <w:r w:rsidR="003150A3"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3150A3"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w:t>
      </w:r>
      <w:r w:rsidR="001D7E03" w:rsidRPr="0060258A">
        <w:rPr>
          <w:rFonts w:ascii="Times New Roman" w:hAnsi="Times New Roman" w:cs="Times New Roman"/>
          <w:b/>
          <w:color w:val="000000" w:themeColor="text1"/>
        </w:rPr>
        <w:t>D</w:t>
      </w:r>
      <w:r w:rsidR="003150A3" w:rsidRPr="0060258A">
        <w:rPr>
          <w:rFonts w:ascii="Times New Roman" w:hAnsi="Times New Roman" w:cs="Times New Roman"/>
          <w:color w:val="000000" w:themeColor="text1"/>
        </w:rPr>
        <w:t>)</w:t>
      </w:r>
      <w:r w:rsidR="002D2001" w:rsidRPr="0060258A">
        <w:rPr>
          <w:rFonts w:ascii="Times New Roman" w:hAnsi="Times New Roman" w:cs="Times New Roman"/>
          <w:color w:val="000000" w:themeColor="text1"/>
        </w:rPr>
        <w:t xml:space="preserve">. </w:t>
      </w:r>
      <w:r w:rsidR="003150A3" w:rsidRPr="0060258A">
        <w:rPr>
          <w:rFonts w:ascii="Times New Roman" w:hAnsi="Times New Roman" w:cs="Times New Roman"/>
          <w:color w:val="000000" w:themeColor="text1"/>
        </w:rPr>
        <w:t>Similarly, t</w:t>
      </w:r>
      <w:r w:rsidR="002D2001" w:rsidRPr="0060258A">
        <w:rPr>
          <w:rFonts w:ascii="Times New Roman" w:hAnsi="Times New Roman" w:cs="Times New Roman"/>
          <w:color w:val="000000" w:themeColor="text1"/>
        </w:rPr>
        <w:t>he ramp</w:t>
      </w:r>
      <w:r w:rsidR="007A7CCF" w:rsidRPr="0060258A">
        <w:rPr>
          <w:rFonts w:ascii="Times New Roman" w:hAnsi="Times New Roman" w:cs="Times New Roman"/>
          <w:color w:val="000000" w:themeColor="text1"/>
        </w:rPr>
        <w:t xml:space="preserve">ing </w:t>
      </w:r>
      <w:r w:rsidR="002D2001" w:rsidRPr="0060258A">
        <w:rPr>
          <w:rFonts w:ascii="Times New Roman" w:hAnsi="Times New Roman" w:cs="Times New Roman"/>
          <w:color w:val="000000" w:themeColor="text1"/>
        </w:rPr>
        <w:t xml:space="preserve">speed </w:t>
      </w:r>
      <w:r w:rsidR="003150A3" w:rsidRPr="0060258A">
        <w:rPr>
          <w:rFonts w:ascii="Times New Roman" w:hAnsi="Times New Roman" w:cs="Times New Roman"/>
          <w:color w:val="000000" w:themeColor="text1"/>
        </w:rPr>
        <w:t xml:space="preserve">after </w:t>
      </w:r>
      <w:r w:rsidR="007A7CCF" w:rsidRPr="0060258A">
        <w:rPr>
          <w:rFonts w:ascii="Times New Roman" w:hAnsi="Times New Roman" w:cs="Times New Roman"/>
          <w:color w:val="000000" w:themeColor="text1"/>
        </w:rPr>
        <w:t xml:space="preserve">motion </w:t>
      </w:r>
      <w:r w:rsidR="003150A3" w:rsidRPr="0060258A">
        <w:rPr>
          <w:rFonts w:ascii="Times New Roman" w:hAnsi="Times New Roman" w:cs="Times New Roman"/>
          <w:color w:val="000000" w:themeColor="text1"/>
        </w:rPr>
        <w:t xml:space="preserve">onset and disinhibition </w:t>
      </w:r>
      <w:r w:rsidR="007A7CCF" w:rsidRPr="0060258A">
        <w:rPr>
          <w:rFonts w:ascii="Times New Roman" w:hAnsi="Times New Roman" w:cs="Times New Roman"/>
          <w:color w:val="000000" w:themeColor="text1"/>
        </w:rPr>
        <w:t xml:space="preserve">decreases </w:t>
      </w:r>
      <w:r w:rsidR="003150A3" w:rsidRPr="0060258A">
        <w:rPr>
          <w:rFonts w:ascii="Times New Roman" w:hAnsi="Times New Roman" w:cs="Times New Roman"/>
          <w:color w:val="000000" w:themeColor="text1"/>
        </w:rPr>
        <w:t>in the 4-alternat</w:t>
      </w:r>
      <w:r w:rsidR="007A7CCF" w:rsidRPr="0060258A">
        <w:rPr>
          <w:rFonts w:ascii="Times New Roman" w:hAnsi="Times New Roman" w:cs="Times New Roman"/>
          <w:color w:val="000000" w:themeColor="text1"/>
        </w:rPr>
        <w:t>i</w:t>
      </w:r>
      <w:r w:rsidR="003150A3" w:rsidRPr="0060258A">
        <w:rPr>
          <w:rFonts w:ascii="Times New Roman" w:hAnsi="Times New Roman" w:cs="Times New Roman"/>
          <w:color w:val="000000" w:themeColor="text1"/>
        </w:rPr>
        <w:t xml:space="preserve">ve </w:t>
      </w:r>
      <w:r w:rsidR="007A7CCF" w:rsidRPr="0060258A">
        <w:rPr>
          <w:rFonts w:ascii="Times New Roman" w:hAnsi="Times New Roman" w:cs="Times New Roman"/>
          <w:color w:val="000000" w:themeColor="text1"/>
        </w:rPr>
        <w:t>(versus the 2-alternative) condition, despite identical</w:t>
      </w:r>
      <w:r w:rsidR="00E178E4" w:rsidRPr="0060258A">
        <w:rPr>
          <w:rFonts w:ascii="Times New Roman" w:hAnsi="Times New Roman" w:cs="Times New Roman"/>
          <w:color w:val="000000" w:themeColor="text1"/>
        </w:rPr>
        <w:t xml:space="preserve"> parameters</w:t>
      </w:r>
      <w:r w:rsidR="003150A3" w:rsidRPr="0060258A">
        <w:rPr>
          <w:rFonts w:ascii="Times New Roman" w:hAnsi="Times New Roman" w:cs="Times New Roman"/>
          <w:color w:val="000000" w:themeColor="text1"/>
        </w:rPr>
        <w:t xml:space="preserve"> (</w:t>
      </w:r>
      <w:r w:rsidR="003150A3" w:rsidRPr="0060258A">
        <w:rPr>
          <w:rFonts w:ascii="Times New Roman" w:hAnsi="Times New Roman" w:cs="Times New Roman"/>
          <w:b/>
          <w:color w:val="000000" w:themeColor="text1"/>
        </w:rPr>
        <w:t>Fig</w:t>
      </w:r>
      <w:r w:rsidR="0009329A" w:rsidRPr="0060258A">
        <w:rPr>
          <w:rFonts w:ascii="Times New Roman" w:hAnsi="Times New Roman" w:cs="Times New Roman"/>
          <w:b/>
          <w:color w:val="000000" w:themeColor="text1"/>
        </w:rPr>
        <w:t>.</w:t>
      </w:r>
      <w:r w:rsidR="003150A3" w:rsidRPr="0060258A">
        <w:rPr>
          <w:rFonts w:ascii="Times New Roman" w:hAnsi="Times New Roman" w:cs="Times New Roman"/>
          <w:b/>
          <w:color w:val="000000" w:themeColor="text1"/>
        </w:rPr>
        <w:t xml:space="preserve"> </w:t>
      </w:r>
      <w:r w:rsidR="0009329A" w:rsidRPr="0060258A">
        <w:rPr>
          <w:rFonts w:ascii="Times New Roman" w:hAnsi="Times New Roman" w:cs="Times New Roman"/>
          <w:b/>
          <w:color w:val="000000" w:themeColor="text1"/>
        </w:rPr>
        <w:t>7</w:t>
      </w:r>
      <w:r w:rsidR="001D7E03" w:rsidRPr="0060258A">
        <w:rPr>
          <w:rFonts w:ascii="Times New Roman" w:hAnsi="Times New Roman" w:cs="Times New Roman"/>
          <w:b/>
          <w:color w:val="000000" w:themeColor="text1"/>
        </w:rPr>
        <w:t>E</w:t>
      </w:r>
      <w:r w:rsidR="003150A3" w:rsidRPr="0060258A">
        <w:rPr>
          <w:rFonts w:ascii="Times New Roman" w:hAnsi="Times New Roman" w:cs="Times New Roman"/>
          <w:color w:val="000000" w:themeColor="text1"/>
        </w:rPr>
        <w:t xml:space="preserve">). </w:t>
      </w:r>
      <w:r w:rsidR="004E46DB" w:rsidRPr="0060258A">
        <w:rPr>
          <w:rFonts w:ascii="Times New Roman" w:hAnsi="Times New Roman" w:cs="Times New Roman"/>
          <w:color w:val="000000" w:themeColor="text1"/>
        </w:rPr>
        <w:t xml:space="preserve">These results highlight the </w:t>
      </w:r>
      <w:r w:rsidR="00245F02" w:rsidRPr="0060258A">
        <w:rPr>
          <w:rFonts w:ascii="Times New Roman" w:hAnsi="Times New Roman" w:cs="Times New Roman"/>
          <w:color w:val="000000" w:themeColor="text1"/>
        </w:rPr>
        <w:t xml:space="preserve">LDDM as a potential mechanism of integrating normalized value coding and </w:t>
      </w:r>
      <w:r w:rsidR="00BE312E" w:rsidRPr="0060258A">
        <w:rPr>
          <w:rFonts w:ascii="Times New Roman" w:hAnsi="Times New Roman" w:cs="Times New Roman"/>
          <w:color w:val="000000" w:themeColor="text1"/>
        </w:rPr>
        <w:t xml:space="preserve">WTA </w:t>
      </w:r>
      <w:r w:rsidR="004F58F0" w:rsidRPr="0060258A">
        <w:rPr>
          <w:rFonts w:ascii="Times New Roman" w:hAnsi="Times New Roman" w:cs="Times New Roman"/>
          <w:color w:val="000000" w:themeColor="text1"/>
        </w:rPr>
        <w:t>competition</w:t>
      </w:r>
      <w:r w:rsidR="0063324F" w:rsidRPr="0060258A">
        <w:rPr>
          <w:rFonts w:ascii="Times New Roman" w:hAnsi="Times New Roman" w:cs="Times New Roman"/>
          <w:color w:val="000000" w:themeColor="text1"/>
        </w:rPr>
        <w:t xml:space="preserve"> within a single circuit architecture</w:t>
      </w:r>
      <w:r w:rsidR="004F58F0" w:rsidRPr="0060258A">
        <w:rPr>
          <w:rFonts w:ascii="Times New Roman" w:hAnsi="Times New Roman" w:cs="Times New Roman"/>
          <w:color w:val="000000" w:themeColor="text1"/>
        </w:rPr>
        <w:t>.</w:t>
      </w:r>
    </w:p>
    <w:p w14:paraId="51E82A6E" w14:textId="19019F98" w:rsidR="006D6557" w:rsidRDefault="006D6557" w:rsidP="006D6557">
      <w:pPr>
        <w:spacing w:line="480" w:lineRule="auto"/>
        <w:jc w:val="center"/>
        <w:rPr>
          <w:rFonts w:ascii="Times New Roman" w:hAnsi="Times New Roman" w:cs="Times New Roman"/>
          <w:color w:val="000000" w:themeColor="text1"/>
          <w:lang w:eastAsia="zh-TW"/>
        </w:rPr>
      </w:pPr>
      <w:r>
        <w:rPr>
          <w:rFonts w:ascii="Times New Roman" w:hAnsi="Times New Roman" w:cs="Times New Roman"/>
          <w:color w:val="000000" w:themeColor="text1"/>
          <w:lang w:eastAsia="zh-TW"/>
        </w:rPr>
        <w:t xml:space="preserve">[Insert </w:t>
      </w:r>
      <w:r w:rsidRPr="00D8249A">
        <w:rPr>
          <w:rFonts w:ascii="Times New Roman" w:hAnsi="Times New Roman" w:cs="Times New Roman"/>
          <w:b/>
          <w:bCs/>
          <w:color w:val="000000" w:themeColor="text1"/>
          <w:lang w:eastAsia="zh-TW"/>
        </w:rPr>
        <w:t>Figure 7</w:t>
      </w:r>
      <w:r>
        <w:rPr>
          <w:rFonts w:ascii="Times New Roman" w:hAnsi="Times New Roman" w:cs="Times New Roman"/>
          <w:color w:val="000000" w:themeColor="text1"/>
          <w:lang w:eastAsia="zh-TW"/>
        </w:rPr>
        <w:t xml:space="preserve"> about here]</w:t>
      </w:r>
    </w:p>
    <w:p w14:paraId="0C5C7572" w14:textId="77777777" w:rsidR="006D6557" w:rsidRPr="0060258A" w:rsidRDefault="006D6557" w:rsidP="00886C3F">
      <w:pPr>
        <w:spacing w:line="480" w:lineRule="auto"/>
        <w:jc w:val="both"/>
        <w:rPr>
          <w:rFonts w:ascii="Times New Roman" w:hAnsi="Times New Roman" w:cs="Times New Roman"/>
          <w:color w:val="000000" w:themeColor="text1"/>
        </w:rPr>
      </w:pPr>
    </w:p>
    <w:p w14:paraId="2828A095" w14:textId="40AC121E" w:rsidR="006D6557" w:rsidRPr="0060258A" w:rsidRDefault="00EA5E1F" w:rsidP="006D6557">
      <w:pPr>
        <w:spacing w:line="480" w:lineRule="auto"/>
        <w:jc w:val="center"/>
        <w:rPr>
          <w:rFonts w:ascii="Times New Roman" w:hAnsi="Times New Roman" w:cs="Times New Roman"/>
          <w:color w:val="000000" w:themeColor="text1"/>
        </w:rPr>
      </w:pPr>
      <w:r w:rsidRPr="0060258A">
        <w:rPr>
          <w:rFonts w:ascii="Times New Roman" w:hAnsi="Times New Roman" w:cs="Times New Roman"/>
          <w:i/>
          <w:color w:val="000000" w:themeColor="text1"/>
        </w:rPr>
        <w:br w:type="page"/>
      </w:r>
    </w:p>
    <w:p w14:paraId="70408A9B" w14:textId="2692C284" w:rsidR="00886C3F" w:rsidRPr="0060258A" w:rsidRDefault="009926BB" w:rsidP="00886C3F">
      <w:pPr>
        <w:spacing w:line="480" w:lineRule="auto"/>
        <w:jc w:val="both"/>
        <w:rPr>
          <w:rFonts w:ascii="Times New Roman" w:hAnsi="Times New Roman" w:cs="Times New Roman"/>
          <w:i/>
          <w:color w:val="000000" w:themeColor="text1"/>
        </w:rPr>
      </w:pPr>
      <w:ins w:id="942" w:author="Bo Shen" w:date="2023-01-23T18:32:00Z">
        <w:del w:id="943" w:author="Microsoft Office User" w:date="2023-03-03T11:55:00Z">
          <w:r w:rsidDel="005255C4">
            <w:rPr>
              <w:rFonts w:ascii="Times New Roman" w:hAnsi="Times New Roman" w:cs="Times New Roman"/>
              <w:i/>
              <w:iCs/>
              <w:color w:val="000000" w:themeColor="text1"/>
            </w:rPr>
            <w:lastRenderedPageBreak/>
            <w:delText>L</w:delText>
          </w:r>
          <w:r w:rsidRPr="002244C7" w:rsidDel="005255C4">
            <w:rPr>
              <w:rFonts w:ascii="Times New Roman" w:hAnsi="Times New Roman" w:cs="Times New Roman"/>
              <w:i/>
              <w:iCs/>
              <w:color w:val="000000" w:themeColor="text1"/>
            </w:rPr>
            <w:delText>ine-attractor</w:delText>
          </w:r>
        </w:del>
      </w:ins>
      <w:ins w:id="944" w:author="Microsoft Office User" w:date="2023-03-03T11:55:00Z">
        <w:r w:rsidR="005255C4">
          <w:rPr>
            <w:rFonts w:ascii="Times New Roman" w:hAnsi="Times New Roman" w:cs="Times New Roman"/>
            <w:i/>
            <w:iCs/>
            <w:color w:val="000000" w:themeColor="text1"/>
          </w:rPr>
          <w:t xml:space="preserve">Disinhibition controls </w:t>
        </w:r>
      </w:ins>
      <w:ins w:id="945" w:author="Microsoft Office User" w:date="2023-03-03T11:56:00Z">
        <w:r w:rsidR="005255C4">
          <w:rPr>
            <w:rFonts w:ascii="Times New Roman" w:hAnsi="Times New Roman" w:cs="Times New Roman"/>
            <w:i/>
            <w:iCs/>
            <w:color w:val="000000" w:themeColor="text1"/>
          </w:rPr>
          <w:t>point versus line attractor</w:t>
        </w:r>
      </w:ins>
      <w:ins w:id="946" w:author="Microsoft Office User" w:date="2023-03-03T11:55:00Z">
        <w:r w:rsidR="005255C4">
          <w:rPr>
            <w:rFonts w:ascii="Times New Roman" w:hAnsi="Times New Roman" w:cs="Times New Roman"/>
            <w:i/>
            <w:iCs/>
            <w:color w:val="000000" w:themeColor="text1"/>
          </w:rPr>
          <w:t xml:space="preserve"> dyn</w:t>
        </w:r>
      </w:ins>
      <w:ins w:id="947" w:author="Microsoft Office User" w:date="2023-03-03T11:56:00Z">
        <w:r w:rsidR="005255C4">
          <w:rPr>
            <w:rFonts w:ascii="Times New Roman" w:hAnsi="Times New Roman" w:cs="Times New Roman"/>
            <w:i/>
            <w:iCs/>
            <w:color w:val="000000" w:themeColor="text1"/>
          </w:rPr>
          <w:t>a</w:t>
        </w:r>
      </w:ins>
      <w:ins w:id="948" w:author="Microsoft Office User" w:date="2023-03-03T11:55:00Z">
        <w:r w:rsidR="005255C4">
          <w:rPr>
            <w:rFonts w:ascii="Times New Roman" w:hAnsi="Times New Roman" w:cs="Times New Roman"/>
            <w:i/>
            <w:iCs/>
            <w:color w:val="000000" w:themeColor="text1"/>
          </w:rPr>
          <w:t xml:space="preserve">mics </w:t>
        </w:r>
      </w:ins>
      <w:ins w:id="949" w:author="Microsoft Office User" w:date="2023-03-03T11:56:00Z">
        <w:r w:rsidR="005255C4">
          <w:rPr>
            <w:rFonts w:ascii="Times New Roman" w:hAnsi="Times New Roman" w:cs="Times New Roman"/>
            <w:i/>
            <w:iCs/>
            <w:color w:val="000000" w:themeColor="text1"/>
          </w:rPr>
          <w:t>in</w:t>
        </w:r>
      </w:ins>
      <w:ins w:id="950" w:author="Microsoft Office User" w:date="2023-03-03T11:55:00Z">
        <w:r w:rsidR="005255C4">
          <w:rPr>
            <w:rFonts w:ascii="Times New Roman" w:hAnsi="Times New Roman" w:cs="Times New Roman"/>
            <w:i/>
            <w:iCs/>
            <w:color w:val="000000" w:themeColor="text1"/>
          </w:rPr>
          <w:t xml:space="preserve"> </w:t>
        </w:r>
      </w:ins>
      <w:del w:id="951" w:author="Bo Shen" w:date="2023-01-23T18:32:00Z">
        <w:r w:rsidR="003B2115" w:rsidRPr="0060258A" w:rsidDel="009926BB">
          <w:rPr>
            <w:rFonts w:ascii="Times New Roman" w:hAnsi="Times New Roman" w:cs="Times New Roman"/>
            <w:i/>
            <w:color w:val="000000" w:themeColor="text1"/>
          </w:rPr>
          <w:delText>A novel form of</w:delText>
        </w:r>
      </w:del>
      <w:del w:id="952" w:author="Microsoft Office User" w:date="2023-03-03T11:55:00Z">
        <w:r w:rsidR="003B2115" w:rsidRPr="0060258A" w:rsidDel="005255C4">
          <w:rPr>
            <w:rFonts w:ascii="Times New Roman" w:hAnsi="Times New Roman" w:cs="Times New Roman"/>
            <w:i/>
            <w:color w:val="000000" w:themeColor="text1"/>
          </w:rPr>
          <w:delText xml:space="preserve"> </w:delText>
        </w:r>
      </w:del>
      <w:r w:rsidR="00886C3F" w:rsidRPr="0060258A">
        <w:rPr>
          <w:rFonts w:ascii="Times New Roman" w:hAnsi="Times New Roman" w:cs="Times New Roman"/>
          <w:i/>
          <w:color w:val="000000" w:themeColor="text1"/>
        </w:rPr>
        <w:t>persistent activity</w:t>
      </w:r>
    </w:p>
    <w:p w14:paraId="058F6424" w14:textId="77777777" w:rsidR="001C68D2" w:rsidRPr="0060258A" w:rsidRDefault="001C68D2" w:rsidP="00886C3F">
      <w:pPr>
        <w:spacing w:line="480" w:lineRule="auto"/>
        <w:jc w:val="both"/>
        <w:rPr>
          <w:rFonts w:ascii="Times New Roman" w:hAnsi="Times New Roman" w:cs="Times New Roman"/>
          <w:i/>
          <w:color w:val="000000" w:themeColor="text1"/>
        </w:rPr>
      </w:pPr>
    </w:p>
    <w:p w14:paraId="085E4665" w14:textId="6725D299" w:rsidR="00EA57A0" w:rsidRPr="0060258A" w:rsidRDefault="00886C3F" w:rsidP="0072724B">
      <w:pPr>
        <w:spacing w:line="480" w:lineRule="auto"/>
        <w:jc w:val="both"/>
        <w:rPr>
          <w:rFonts w:ascii="Times New Roman" w:hAnsi="Times New Roman" w:cs="Times New Roman"/>
          <w:color w:val="000000" w:themeColor="text1"/>
          <w:highlight w:val="yellow"/>
        </w:rPr>
      </w:pPr>
      <w:r w:rsidRPr="0060258A">
        <w:rPr>
          <w:rFonts w:ascii="Times New Roman" w:hAnsi="Times New Roman" w:cs="Times New Roman"/>
          <w:color w:val="000000" w:themeColor="text1"/>
        </w:rPr>
        <w:t>We next examine implications of the local disinhibition architecture for another characteristic of decision-related neural firing: persistent activity. In cortical areas such as parietal</w:t>
      </w:r>
      <w:ins w:id="953" w:author="Bo Shen" w:date="2023-02-03T11:37:00Z">
        <w:r w:rsidR="00F039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{"citationID":"2xuMnu8Q","properties":{"formattedCitation":"(Kiani et al., 2008, 2014; Kiani &amp; Shadlen, 2009; Roitman &amp; Shadlen, 2002; Shadlen &amp; Newsome, 2001)","plainCitation":"(Kiani et al., 2008, 2014; Kiani &amp; Shadlen, 2009; Roitman &amp; Shadlen, 2002;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(Kiani et al., 2008, 2014; Kiani &amp; Shadlen, 2009; Roitman &amp; Shadlen, 2002; Shadlen &amp; Newsome, 2001)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prefrontal</w:t>
      </w:r>
      <w:ins w:id="954" w:author="Bo Shen" w:date="2023-02-03T11:37:00Z">
        <w:r w:rsidR="00F039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{"citationID":"gvey2Mlw","properties":{"formattedCitation":"(Funahashi et al., 1989; Fuster &amp; Alexander, 1971; Goldman-Rakic, 1995; Rigotti et al., 2013)","plainCitation":"(Funahashi et al., 1989; Fuster &amp; Alexander, 1971; Goldman-Rakic, 1995; Rigotti et al., 2013)","noteIndex":0},"citationItems":[{"id":3106,"uris":["http://zotero.org/users/6345545/items/ESDLEM2D"],"itemData":{"id":3106,"type":"article-journal","abstract":"1. An oculomotor delayed-response task was used to examine the spatial memory functions of neurons in primate prefrontal cortex. Monkeys were trained to fixate a central spot during a brief presentation (0.5 s) of a peripheral cue and throughout a subsequent delay period (1-6 s), and then, upon the extinction of the fixation target, to make a saccadic eye movement to where the cue had been presented. Cues were usually presented in one of eight different locations separated by 45 degrees. This task thus requires monkeys to direct their gaze to the location of a remembered visual cue, controls the retinal coordinates of the visual cues, controls the monkey's oculomotor behavior during the delay period, and also allows precise measurement of the timing and direction of the relevant behavioral responses. 2. Recordings were obtained from 288 neurons in the prefrontal cortex within and surrounding the principal sulcus (PS) while monkeys performed this task. An additional 31 neurons in the frontal eye fields (FEF) region within and near the anterior bank of the arcuate sulcus were also studied. 3. Of the 288 PS neurons, 170 exhibited task-related activity during at least one phase of this task and, of these, 87 showed significant excitation or inhibition of activity during the delay period relative to activity during the intertrial interval. 4. Delay period activity was classified as directional for 79% of these 87 neurons in that significant responses only occurred following cues located over a certain range of visual field directions and were weak or absent for other cue directions. The remaining 21% were omnidirectional, i.e., showed comparable delay period activity for all visual field locations tested. Directional preferences, or lack thereof, were maintained across different delay intervals (1-6 s). 5. For 50 of the 87 PS neurons, activity during the delay period was significantly elevated above the neuron's spontaneous rate for at least one cue location; for the remaining 37 neurons only inhibitory delay period activity was seen. Nearly all (92%) neurons with excitatory delay period activity were directional and few (8%) were omnidirectional. Most (62%) neurons with purely inhibitory delay period activity were directional, but a substantial minority (38%) was omnidirectional. 6. Fifteen of the neurons with excitatory directional delay period activity also had significant inhibitory delay period activity for other cue directions. These inhibitory responses were usually strongest for, or centered about, cue directions roughly opposite those optimal for excitatory responses.(ABSTRACT TRUNCATED AT 400 WORDS)","container-title":"Journal of Neurophysiology","DOI":"10.1152/jn.1989.61.2.331","ISSN":"0022-3077","issue":"2","note":"publisher: American Physiological Society","page":"331-349","source":"journals.physiology.org (Atypon)","title":"Mnemonic coding of visual space in the monkey's dorsolateral prefrontal cortex","volume":"61","author":[{"family":"Funahashi","given":"S."},{"family":"Bruce","given":"C. J."},{"family":"Goldman-Rakic","given":"P. S."}],"issued":{"date-parts":[["1989",2,1]]}}},{"id":3103,"uris":["http://zotero.org/users/6345545/items/SWLYBRRY"],"itemData":{"id":3103,"type":"article-journal","abstract":"Nerve cells in the mlonkey's prefrontal cortex and nucleuis medialis dorsalis of the thalamus show chaanges of firing frequiency associated with the performance of a delayed response test. Most cells increase firing during the cue presentation period or at the beginning of the ensuing delay; spike discharge highler than that in intertrial periods is present in somne cells throughoult the delay. These changes are interpreted as suggestive evidence of a role of frontothalamnzic circiuits ill the attentive process involved in short-termti inieniory.","container-title":"Science","DOI":"10.1126/science.173.3997.652","ISSN":"0036-8075, 1095-9203","issue":"3997","journalAbbreviation":"Science","language":"en","page":"652-654","source":"DOI.org (Crossref)","title":"Neuron Activity Related to Short-Term Memory","volume":"173","author":[{"family":"Fuster","given":"J. M."},{"family":"Alexander","given":"G. E."}],"issued":{"date-parts":[["1971",8,13]]}}},{"id":3941,"uris":["http://zotero.org/users/6345545/items/ZN6YXX3D"],"itemData":{"id":3941,"type":"article-journal","container-title":"Neuron","DOI":"10.1016/0896-6273(95)90304-6","ISSN":"0896-6273","issue":"3","journalAbbreviation":"Neuron","language":"en","page":"477-485","source":"ScienceDirect","title":"Cellular basis of working memory","volume":"14","author":[{"family":"Goldman-Rakic","given":"P. S"}],"issued":{"date-parts":[["1995",3,1]]}}},{"id":3944,"uris":["http://zotero.org/users/6345545/items/E82DTAHB"],"itemData":{"id":3944,"type":"article-journal","abstract":"Single-neuron activity in the prefrontal cortex (PFC) is tuned to mixtures of multiple task-related aspects. Such mixed selectivity is highly heterogeneous, seemingly disordered and therefore difficult to interpret. We analysed the neural activity recorded in monkeys during an object sequence memory task to identify a role of mixed selectivity in subserving the cognitive functions ascribed to the PFC. We show that mixed selectivity neurons encode distributed information about all task-relevant aspects. Each aspect can be decoded from the population of neurons even when single-cell selectivity to that aspect is eliminated. Moreover, mixed selectivity offers a significant computational advantage over specialized responses in terms of the repertoire of input–output functions implementable by readout neurons. This advantage originates from the highly diverse nonlinear selectivity to mixtures of task-relevant variables, a signature of high-dimensional neural representations. Crucially, this dimensionality is predictive of animal behaviour as it collapses in error trials. Our findings recommend a shift of focus for future studies from neurons that have easily interpretable response tuning to the widely observed, but rarely analysed, mixed selectivity neurons.","container-title":"Nature","DOI":"10.1038/nature12160","ISSN":"1476-4687","issue":"7451","language":"en","license":"2013 Nature Publishing Group, a division of Macmillan Publishers Limited. All Rights Reserved.","note":"number: 7451\npublisher: Nature Publishing Group","page":"585-590","source":"www.nature.com","title":"The importance of mixed selectivity in complex cognitive tasks","volume":"497","author":[{"family":"Rigotti","given":"Mattia"},{"family":"Barak","given":"Omri"},{"family":"Warden","given":"Melissa R."},{"family":"Wang","given":"Xiao-Jing"},{"family":"Daw","given":"Nathaniel D."},{"family":"Miller","given":"Earl K."},{"family":"Fusi","given":"Stefano"}],"issued":{"date-parts":[["2013",5]]}}}],"schema":"https://github.com/citation-style-language/schema/raw/master/csl-citation.json"}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(Funahashi et al., 1989; Fuster &amp; Alexander, 1971; Goldman-Rakic, 1995; Rigotti et al., 2013)</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and premotor cortices</w:t>
      </w:r>
      <w:ins w:id="955" w:author="Bo Shen" w:date="2023-02-03T11:37:00Z">
        <w:r w:rsidR="00F03904">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{"citationID":"bSvsLD54","properties":{"formattedCitation":"(Pastor-Bernier &amp; Cisek, 2011)","plainCitation":"(Pastor-Bernier &amp; Cisek, 2011)","noteIndex":0},"citationItems":[{"id":626,"uris":["http://zotero.org/users/6345545/items/JBM23G32"],"itemData":{"id":626,"type":"article-journal","abstract":"It has been proposed that whenever an animal faces several action choices, their neural representations are processed in parallel in frontoparietal cortex and compete in a manner biased by any factor relevant to the decision. We tested this hypothesis by recording single-unit activity in dorsal premotor cortex (PMd) while a monkey performed two delayed center-out reaching tasks. In the one-target task, a single target was presented and its border style indicated its reward value. The two-target task was the same except two targets were presented and the value of each was varied. During the delay period of the one-target task, directionally tuned PMd activity showed no modulation with value. In contrast, during the two-target task, the same neurons showed strong effects of the value associated with their preferred target, always in relation to the value of the other target. Furthermore, the competition between action choices was strongest when targets were furthest apart. This angular distance effect appeared in neural activity as soon as cells became tuned, while modulation by relative value appeared much later. All of these findings can be reproduced by a computational model which suggests that decisions between actions are made through a biased competition taking place within a sensorimotor map of potential actions.","container-title":"Journal of Neuroscience","DOI":"10.1523/JNEUROSCI.5681-10.2011","ISSN":"0270-6474, 1529-2401","issue":"19","journalAbbreviation":"J. Neurosci.","language":"en","license":"Copyright © 2011 the authors 0270-6474/11/317083-06$15.00/0","note":"publisher: Society for Neuroscience\nsection: Brief Communications\nPMID: 21562270","page":"7083-7088","source":"www.jneurosci.org","title":"Neural Correlates of Biased Competition in Premotor Cortex","volume":"31","author":[{"family":"Pastor-Bernier","given":"Alexandre"},{"family":"Cisek","given":"Paul"}],"issued":{"date-parts":[["2011",5,11]]}}}],"schema":"https://github.com/citation-style-language/schema/raw/master/csl-citation.json"}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(Pastor-Bernier &amp; Cisek, 2011)</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neurons show elevated firing in the absence of stimulus-driven input over intervals of seconds; such persistent activity is thought to underlie working memory and enable decisions based on internally maintained information. In RNMs, recurrent excitation and feedback inhibition preserve categorical choice information after input withdrawal</w:t>
      </w:r>
      <w:r w:rsidR="00F214BB" w:rsidRPr="0060258A">
        <w:rPr>
          <w:rFonts w:ascii="Times New Roman" w:hAnsi="Times New Roman" w:cs="Times New Roman"/>
          <w:color w:val="000000" w:themeColor="text1"/>
        </w:rPr>
        <w:t xml:space="preserve"> because of point</w:t>
      </w:r>
      <w:r w:rsidR="001E1AF3" w:rsidRPr="0060258A">
        <w:rPr>
          <w:rFonts w:ascii="Times New Roman" w:hAnsi="Times New Roman" w:cs="Times New Roman"/>
          <w:color w:val="000000" w:themeColor="text1"/>
        </w:rPr>
        <w:t>-</w:t>
      </w:r>
      <w:r w:rsidR="00F214BB" w:rsidRPr="0060258A">
        <w:rPr>
          <w:rFonts w:ascii="Times New Roman" w:hAnsi="Times New Roman" w:cs="Times New Roman"/>
          <w:color w:val="000000" w:themeColor="text1"/>
        </w:rPr>
        <w:t>attractor dynamics</w:t>
      </w:r>
      <w:ins w:id="956" w:author="Bo Shen" w:date="2023-02-03T11:37:00Z">
        <w:r w:rsidR="00F03904">
          <w:rPr>
            <w:rFonts w:ascii="Times New Roman" w:hAnsi="Times New Roman" w:cs="Times New Roman"/>
            <w:color w:val="000000" w:themeColor="text1"/>
          </w:rPr>
          <w:t xml:space="preserve"> </w:t>
        </w:r>
      </w:ins>
      <w:r w:rsidR="00F214BB" w:rsidRPr="0060258A">
        <w:rPr>
          <w:rFonts w:ascii="Times New Roman" w:hAnsi="Times New Roman" w:cs="Times New Roman"/>
          <w:color w:val="000000" w:themeColor="text1"/>
        </w:rPr>
        <w:fldChar w:fldCharType="begin"/>
      </w:r>
      <w:r w:rsidR="00406671">
        <w:rPr>
          <w:rFonts w:ascii="Times New Roman" w:hAnsi="Times New Roman" w:cs="Times New Roman"/>
          <w:color w:val="000000" w:themeColor="text1"/>
        </w:rPr>
        <w:instrText xml:space="preserve"> ADDIN ZOTERO_ITEM CSL_CITATION {"citationID":"fFdUmhWw","properties":{"formattedCitation":"(Furman &amp; Wang, 2008; Wang, 2002; Wong &amp; Wang, 2006)","plainCitation":"(Furman &amp; Wang, 2008; Wang, 2002; Wong &amp; Wang, 2006)","noteIndex":0},"citationItems":[{"id":356,"uris":["http://zotero.org/users/6345545/items/PNJTRKTT"],"itemData":{"id":356,"type":"article-journal","abstract":"Decision making with several choice options is central to cognition. To elucidate the neural mechanisms of such decisions, we investigated a recurrent cortical circuit model in which ﬂuctuating spiking neural dynamics underlie trial-by-trial stochastic decisions. The model encodes a continuous analog stimulus feature and is thus applicable to multiple-choice decisions. Importantly, the continuous network captures similarity between alternatives and possible overlaps in their neural representation. Model simulations accounted for behavioral as well as single-unit neurophysiological data from a recent monkey experiment and revealed testable predictions about the patterns of error rate as a function of the similarity between the correct and actual choices. We also found that the similarity and number of options affect speed and accuracy of responses. A mechanism is proposed for ﬂexible control of speed-accuracy tradeoff, based on a simple top-down signal to the decision circuit that may vary nonmonotonically with the number of choice alternatives.","container-title":"Neuron","DOI":"10.1016/j.neuron.2008.12.003","ISSN":"08966273","issue":"6","journalAbbreviation":"Neuron","language":"en","page":"1153-1168","source":"DOI.org (Crossref)","title":"Similarity Effect and Optimal Control of Multiple-Choice Decision Making","volume":"60","author":[{"family":"Furman","given":"Moran"},{"family":"Wang","given":"Xiao-Jing"}],"issued":{"date-parts":[["2008",12]]}}},{"id":359,"uris":["http://zotero.org/users/6345545/items/AEKIVEH9"],"itemData":{"id":359,"type":"article-journal","abstract":"Recent physiological studies of alert primates have revealed cortical neural correlates of key steps in a perceptual decision-making process. To elucidate synaptic mechanisms of decision making, I investigated a biophysically realistic cortical network model for a visual discrimination experiment. In the model, slow recurrent excitation and feedback inhibition produce attractor dynamics that amplify the difference between conflicting inputs and generates a binary choice. The model is shown to account for salient characteristics of the observed decision-correlated neural activity, as well as the animal’s psychometric function and reaction times. These results suggest that recurrent excitation mediated by NMDA receptors provides a candidate cellular mechanism for the slow time integration of sensory stimuli and the formation of categorical choices in a decision-making neocortical network.","container-title":"Neuron","DOI":"10.1016/S0896-6273(02)01092-9","ISSN":"08966273","issue":"5","journalAbbreviation":"Neuron","language":"en","page":"955-968","source":"DOI.org (Crossref)","title":"Probabilistic Decision Making by Slow Reverberation in Cortical Circuits","volume":"36","author":[{"family":"Wang","given":"Xiao-Jing"}],"issued":{"date-parts":[["2002",12]]}}},{"id":52,"uris":["http://zotero.org/users/6345545/items/W5B2KD2G"],"itemData":{"id":52,"type":"article-journal","abstract":"Recent physiological studies using behaving monkeys revealed that, in a two-alternative forced-choice visual motion discrimination task, reaction time was correlated with ramping of spike activity of lateral intraparietal cortical neurons. The ramping activity appears to reflect temporal accumulation, on a timescale of hundreds of milliseconds, of sensory evidence before a decision is reached. To elucidate the cellular and circuit basis of such integration times, we developed and investigated a simplified two-variable version of a biophysically realistic cortical network model of decision making. In this model, slow time integration can be achieved robustly if excitatory reverberation is primarily mediated by NMDA receptors; our model with only fast AMPA receptors at recurrent synapses produces decision times that are not comparable with experimental observations. Moreover, we found two distinct modes of network behavior, in which decision computation by winner-take-all competition is instantiated with or without attractor states for working memory. Decision process is closely linked to the local dynamics, in the “decision space” of the system, in the vicinity of an unstable saddle steady state that separates the basins of attraction for the two alternative choices. This picture provides a rigorous and quantitative explanation for the dependence of performance and response time on the degree of task difficulty, and the reason for which reaction times are longer in error trials than in correct trials as observed in the monkey experiment. Our reduced two-variable neural model offers a simple yet biophysically plausible framework for studying perceptual decision making in general.","container-title":"Journal of Neuroscience","DOI":"10.1523/JNEUROSCI.3733-05.2006","ISSN":"0270-6474, 1529-2401","issue":"4","journalAbbreviation":"J. Neurosci.","language":"en","license":"Copyright © 2006 Society for Neuroscience 0270-6474/06/261314-15$15.00/0","note":"PMID: 16436619","page":"1314-1328","source":"www.jneurosci.org","title":"A Recurrent Network Mechanism of Time Integration in Perceptual Decisions","volume":"26","author":[{"family":"Wong","given":"Kong-Fatt"},{"family":"Wang","given":"Xiao-Jing"}],"issued":{"date-parts":[["2006",1,25]]}}}],"schema":"https://github.com/citation-style-language/schema/raw/master/csl-citation.json"} </w:instrText>
      </w:r>
      <w:r w:rsidR="00F214BB" w:rsidRPr="0060258A">
        <w:rPr>
          <w:rFonts w:ascii="Times New Roman" w:hAnsi="Times New Roman" w:cs="Times New Roman"/>
          <w:color w:val="000000" w:themeColor="text1"/>
        </w:rPr>
        <w:fldChar w:fldCharType="separate"/>
      </w:r>
      <w:r w:rsidR="00406671">
        <w:rPr>
          <w:rFonts w:ascii="Times New Roman" w:hAnsi="Times New Roman" w:cs="Times New Roman"/>
          <w:color w:val="000000" w:themeColor="text1"/>
        </w:rPr>
        <w:t>(Furman &amp; Wang, 2008; Wang, 2002; Wong &amp; Wang, 2006)</w:t>
      </w:r>
      <w:r w:rsidR="00F214BB"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 Here, we answer two questions: does the LDDM generate persistent activity, and how does this persistent activity differ from that in standard RNMs?</w:t>
      </w:r>
      <w:r w:rsidR="004E3C87" w:rsidRPr="0060258A">
        <w:rPr>
          <w:rFonts w:ascii="Times New Roman" w:hAnsi="Times New Roman" w:cs="Times New Roman"/>
          <w:color w:val="000000" w:themeColor="text1"/>
        </w:rPr>
        <w:t xml:space="preserve"> </w:t>
      </w:r>
    </w:p>
    <w:p w14:paraId="37D0C0F8" w14:textId="77777777" w:rsidR="00EA57A0" w:rsidRPr="0060258A" w:rsidRDefault="00EA57A0" w:rsidP="0072724B">
      <w:pPr>
        <w:spacing w:line="480" w:lineRule="auto"/>
        <w:jc w:val="both"/>
        <w:rPr>
          <w:rFonts w:ascii="Times New Roman" w:hAnsi="Times New Roman" w:cs="Times New Roman"/>
          <w:b/>
          <w:color w:val="000000" w:themeColor="text1"/>
        </w:rPr>
      </w:pPr>
    </w:p>
    <w:p w14:paraId="44F7DA1D" w14:textId="3F1E9719" w:rsidR="0072724B" w:rsidRPr="0060258A" w:rsidRDefault="00A27ABC" w:rsidP="0072724B">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We found that the LDDM can generate two distinct forms of persistent activity, controlled by the state of disinhibition.</w:t>
      </w:r>
      <w:r w:rsidRPr="0060258A">
        <w:rPr>
          <w:rFonts w:ascii="Times New Roman" w:hAnsi="Times New Roman" w:cs="Times New Roman"/>
          <w:b/>
          <w:color w:val="000000" w:themeColor="text1"/>
        </w:rPr>
        <w:t xml:space="preserve"> </w:t>
      </w:r>
      <w:r w:rsidR="007D5952" w:rsidRPr="0060258A">
        <w:rPr>
          <w:rFonts w:ascii="Times New Roman" w:hAnsi="Times New Roman" w:cs="Times New Roman"/>
          <w:b/>
          <w:color w:val="000000" w:themeColor="text1"/>
        </w:rPr>
        <w:t>Fig</w:t>
      </w:r>
      <w:r w:rsidR="00C42E72" w:rsidRPr="0060258A">
        <w:rPr>
          <w:rFonts w:ascii="Times New Roman" w:hAnsi="Times New Roman" w:cs="Times New Roman"/>
          <w:b/>
          <w:color w:val="000000" w:themeColor="text1"/>
        </w:rPr>
        <w:t>.</w:t>
      </w:r>
      <w:r w:rsidR="007D5952"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886C3F" w:rsidRPr="0060258A">
        <w:rPr>
          <w:rFonts w:ascii="Times New Roman" w:hAnsi="Times New Roman" w:cs="Times New Roman"/>
          <w:b/>
          <w:color w:val="000000" w:themeColor="text1"/>
        </w:rPr>
        <w:t>A</w:t>
      </w:r>
      <w:r w:rsidR="00886C3F" w:rsidRPr="0060258A">
        <w:rPr>
          <w:rFonts w:ascii="Times New Roman" w:hAnsi="Times New Roman" w:cs="Times New Roman"/>
          <w:color w:val="000000" w:themeColor="text1"/>
        </w:rPr>
        <w:t xml:space="preserve"> shows example</w:t>
      </w:r>
      <w:r w:rsidR="00AD478D" w:rsidRPr="0060258A">
        <w:rPr>
          <w:rFonts w:ascii="Times New Roman" w:hAnsi="Times New Roman" w:cs="Times New Roman"/>
          <w:color w:val="000000" w:themeColor="text1"/>
        </w:rPr>
        <w:t xml:space="preserve"> </w:t>
      </w:r>
      <w:r w:rsidR="00886C3F" w:rsidRPr="0060258A">
        <w:rPr>
          <w:rFonts w:ascii="Times New Roman" w:hAnsi="Times New Roman" w:cs="Times New Roman"/>
          <w:color w:val="000000" w:themeColor="text1"/>
        </w:rPr>
        <w:t xml:space="preserve">dynamics </w:t>
      </w:r>
      <w:r w:rsidR="00AD478D" w:rsidRPr="0060258A">
        <w:rPr>
          <w:rFonts w:ascii="Times New Roman" w:hAnsi="Times New Roman" w:cs="Times New Roman"/>
          <w:color w:val="000000" w:themeColor="text1"/>
        </w:rPr>
        <w:t xml:space="preserve">of </w:t>
      </w:r>
      <w:r w:rsidR="00470701" w:rsidRPr="0060258A">
        <w:rPr>
          <w:rFonts w:ascii="Times New Roman" w:hAnsi="Times New Roman" w:cs="Times New Roman"/>
          <w:color w:val="000000" w:themeColor="text1"/>
        </w:rPr>
        <w:t xml:space="preserve">two </w:t>
      </w:r>
      <w:r w:rsidR="00AD478D" w:rsidRPr="0060258A">
        <w:rPr>
          <w:rFonts w:ascii="Times New Roman" w:hAnsi="Times New Roman" w:cs="Times New Roman"/>
          <w:i/>
          <w:color w:val="000000" w:themeColor="text1"/>
        </w:rPr>
        <w:t>R</w:t>
      </w:r>
      <w:r w:rsidR="00AD478D" w:rsidRPr="0060258A">
        <w:rPr>
          <w:rFonts w:ascii="Times New Roman" w:hAnsi="Times New Roman" w:cs="Times New Roman"/>
          <w:color w:val="000000" w:themeColor="text1"/>
        </w:rPr>
        <w:t xml:space="preserve"> units </w:t>
      </w:r>
      <w:r w:rsidR="00886C3F" w:rsidRPr="0060258A">
        <w:rPr>
          <w:rFonts w:ascii="Times New Roman" w:hAnsi="Times New Roman" w:cs="Times New Roman"/>
          <w:color w:val="000000" w:themeColor="text1"/>
        </w:rPr>
        <w:t>before and after withdrawal of inputs</w:t>
      </w:r>
      <w:r w:rsidR="003F410D" w:rsidRPr="0060258A">
        <w:rPr>
          <w:rFonts w:ascii="Times New Roman" w:hAnsi="Times New Roman" w:cs="Times New Roman"/>
          <w:color w:val="000000" w:themeColor="text1"/>
        </w:rPr>
        <w:t xml:space="preserve"> </w:t>
      </w:r>
      <w:r w:rsidR="00022976" w:rsidRPr="0060258A">
        <w:rPr>
          <w:rFonts w:ascii="Times New Roman" w:hAnsi="Times New Roman" w:cs="Times New Roman"/>
          <w:color w:val="000000" w:themeColor="text1"/>
        </w:rPr>
        <w:t xml:space="preserve">while </w:t>
      </w:r>
      <w:r w:rsidR="003F410D" w:rsidRPr="0060258A">
        <w:rPr>
          <w:rFonts w:ascii="Times New Roman" w:hAnsi="Times New Roman" w:cs="Times New Roman"/>
          <w:color w:val="000000" w:themeColor="text1"/>
        </w:rPr>
        <w:t>disinhibition</w:t>
      </w:r>
      <w:r w:rsidR="00022976" w:rsidRPr="0060258A">
        <w:rPr>
          <w:rFonts w:ascii="Times New Roman" w:hAnsi="Times New Roman" w:cs="Times New Roman"/>
          <w:color w:val="000000" w:themeColor="text1"/>
        </w:rPr>
        <w:t xml:space="preserve"> is silent</w:t>
      </w:r>
      <w:r w:rsidR="00886C3F" w:rsidRPr="0060258A">
        <w:rPr>
          <w:rFonts w:ascii="Times New Roman" w:hAnsi="Times New Roman" w:cs="Times New Roman"/>
          <w:color w:val="000000" w:themeColor="text1"/>
        </w:rPr>
        <w:t xml:space="preserve">. Following input withdrawal, network </w:t>
      </w:r>
      <w:r w:rsidR="003606F5" w:rsidRPr="0060258A">
        <w:rPr>
          <w:rFonts w:ascii="Times New Roman" w:hAnsi="Times New Roman" w:cs="Times New Roman"/>
          <w:color w:val="000000" w:themeColor="text1"/>
        </w:rPr>
        <w:t xml:space="preserve">activity decreases but still </w:t>
      </w:r>
      <w:r w:rsidR="00886C3F" w:rsidRPr="0060258A">
        <w:rPr>
          <w:rFonts w:ascii="Times New Roman" w:hAnsi="Times New Roman" w:cs="Times New Roman"/>
          <w:color w:val="000000" w:themeColor="text1"/>
        </w:rPr>
        <w:t xml:space="preserve">preserves elevated </w:t>
      </w:r>
      <w:r w:rsidR="00022976" w:rsidRPr="0060258A">
        <w:rPr>
          <w:rFonts w:ascii="Times New Roman" w:hAnsi="Times New Roman" w:cs="Times New Roman"/>
          <w:color w:val="000000" w:themeColor="text1"/>
        </w:rPr>
        <w:t>firing rates</w:t>
      </w:r>
      <w:r w:rsidR="003606F5" w:rsidRPr="0060258A">
        <w:rPr>
          <w:rFonts w:ascii="Times New Roman" w:hAnsi="Times New Roman" w:cs="Times New Roman"/>
          <w:color w:val="000000" w:themeColor="text1"/>
        </w:rPr>
        <w:t xml:space="preserve">, governed by the self-excitation parameter </w:t>
      </w:r>
      <m:oMath>
        <m:r>
          <w:rPr>
            <w:rFonts w:ascii="Cambria Math" w:hAnsi="Cambria Math" w:cs="Times New Roman"/>
            <w:color w:val="000000" w:themeColor="text1"/>
          </w:rPr>
          <m:t>α</m:t>
        </m:r>
      </m:oMath>
      <w:r w:rsidR="00A2247E" w:rsidRPr="0060258A">
        <w:rPr>
          <w:rFonts w:ascii="Times New Roman" w:hAnsi="Times New Roman" w:cs="Times New Roman"/>
          <w:color w:val="000000" w:themeColor="text1"/>
        </w:rPr>
        <w:t xml:space="preserve"> </w:t>
      </w:r>
      <w:r w:rsidR="005772AA" w:rsidRPr="0060258A">
        <w:rPr>
          <w:rFonts w:ascii="Times New Roman" w:hAnsi="Times New Roman" w:cs="Times New Roman"/>
          <w:color w:val="000000" w:themeColor="text1"/>
        </w:rPr>
        <w:t>(</w:t>
      </w:r>
      <w:r w:rsidR="000F767C" w:rsidRPr="0060258A">
        <w:rPr>
          <w:rFonts w:ascii="Times New Roman" w:hAnsi="Times New Roman" w:cs="Times New Roman"/>
          <w:color w:val="000000" w:themeColor="text1"/>
        </w:rPr>
        <w:t>t</w:t>
      </w:r>
      <w:r w:rsidR="005772AA" w:rsidRPr="0060258A">
        <w:rPr>
          <w:rFonts w:ascii="Times New Roman" w:hAnsi="Times New Roman" w:cs="Times New Roman"/>
          <w:color w:val="000000" w:themeColor="text1"/>
        </w:rPr>
        <w:t xml:space="preserve">he network loses elevated activity when </w:t>
      </w:r>
      <m:oMath>
        <m:r>
          <w:rPr>
            <w:rFonts w:ascii="Cambria Math" w:hAnsi="Cambria Math" w:cs="Times New Roman"/>
            <w:color w:val="000000" w:themeColor="text1"/>
          </w:rPr>
          <m:t>α≤1</m:t>
        </m:r>
        <m:r>
          <w:ins w:id="957" w:author="Bo Shen" w:date="2023-02-03T11:39:00Z">
            <w:rPr>
              <w:rFonts w:ascii="Cambria Math" w:hAnsi="Cambria Math" w:cs="Times New Roman"/>
              <w:color w:val="000000" w:themeColor="text1"/>
            </w:rPr>
            <m:t>+</m:t>
          </w:ins>
        </m:r>
        <m:sSub>
          <m:sSubPr>
            <m:ctrlPr>
              <w:ins w:id="958" w:author="Bo Shen" w:date="2023-02-03T11:39:00Z">
                <w:rPr>
                  <w:rFonts w:ascii="Cambria Math" w:hAnsi="Cambria Math" w:cs="Times New Roman"/>
                  <w:i/>
                  <w:color w:val="000000" w:themeColor="text1"/>
                </w:rPr>
              </w:ins>
            </m:ctrlPr>
          </m:sSubPr>
          <m:e>
            <m:r>
              <w:ins w:id="959" w:author="Microsoft Office User" w:date="2023-03-03T11:57:00Z">
                <w:rPr>
                  <w:rFonts w:ascii="Cambria Math" w:hAnsi="Cambria Math" w:cs="Times New Roman"/>
                  <w:color w:val="000000" w:themeColor="text1"/>
                </w:rPr>
                <m:t>B</m:t>
              </w:ins>
            </m:r>
            <m:r>
              <w:ins w:id="960" w:author="Bo Shen" w:date="2023-02-03T11:39:00Z">
                <w:del w:id="961" w:author="Microsoft Office User" w:date="2023-03-03T11:57:00Z">
                  <w:rPr>
                    <w:rFonts w:ascii="Cambria Math" w:hAnsi="Cambria Math" w:cs="Times New Roman"/>
                    <w:color w:val="000000" w:themeColor="text1"/>
                  </w:rPr>
                  <m:t>G</m:t>
                </w:del>
              </w:ins>
            </m:r>
          </m:e>
          <m:sub>
            <m:r>
              <w:ins w:id="962" w:author="Microsoft Office User" w:date="2023-03-03T11:57:00Z">
                <w:rPr>
                  <w:rFonts w:ascii="Cambria Math" w:hAnsi="Cambria Math" w:cs="Times New Roman"/>
                  <w:color w:val="000000" w:themeColor="text1"/>
                </w:rPr>
                <m:t>G</m:t>
              </w:ins>
            </m:r>
            <m:r>
              <w:ins w:id="963" w:author="Bo Shen" w:date="2023-02-03T11:39:00Z">
                <w:del w:id="964" w:author="Microsoft Office User" w:date="2023-03-03T11:57:00Z">
                  <w:rPr>
                    <w:rFonts w:ascii="Cambria Math" w:hAnsi="Cambria Math" w:cs="Times New Roman"/>
                    <w:color w:val="000000" w:themeColor="text1"/>
                  </w:rPr>
                  <m:t>0</m:t>
                </w:del>
              </w:ins>
            </m:r>
          </m:sub>
        </m:sSub>
      </m:oMath>
      <w:r w:rsidR="005772AA" w:rsidRPr="0060258A">
        <w:rPr>
          <w:rFonts w:ascii="Times New Roman" w:hAnsi="Times New Roman" w:cs="Times New Roman"/>
          <w:color w:val="000000" w:themeColor="text1"/>
        </w:rPr>
        <w:t xml:space="preserve">). </w:t>
      </w:r>
      <w:r w:rsidR="00A2247E" w:rsidRPr="0060258A">
        <w:rPr>
          <w:rFonts w:ascii="Times New Roman" w:hAnsi="Times New Roman" w:cs="Times New Roman"/>
          <w:color w:val="000000" w:themeColor="text1"/>
        </w:rPr>
        <w:t xml:space="preserve">The </w:t>
      </w:r>
      <w:r w:rsidR="00D80740" w:rsidRPr="0060258A">
        <w:rPr>
          <w:rFonts w:ascii="Times New Roman" w:hAnsi="Times New Roman" w:cs="Times New Roman"/>
          <w:color w:val="000000" w:themeColor="text1"/>
        </w:rPr>
        <w:t xml:space="preserve">persistent </w:t>
      </w:r>
      <w:r w:rsidR="00A2247E" w:rsidRPr="0060258A">
        <w:rPr>
          <w:rFonts w:ascii="Times New Roman" w:hAnsi="Times New Roman" w:cs="Times New Roman"/>
          <w:color w:val="000000" w:themeColor="text1"/>
        </w:rPr>
        <w:t xml:space="preserve">activity ratio between </w:t>
      </w:r>
      <w:r w:rsidR="00A2247E" w:rsidRPr="0060258A">
        <w:rPr>
          <w:rFonts w:ascii="Times New Roman" w:hAnsi="Times New Roman" w:cs="Times New Roman"/>
          <w:i/>
          <w:color w:val="000000" w:themeColor="text1"/>
        </w:rPr>
        <w:t>R</w:t>
      </w:r>
      <w:r w:rsidR="00A2247E" w:rsidRPr="0060258A">
        <w:rPr>
          <w:rFonts w:ascii="Times New Roman" w:hAnsi="Times New Roman" w:cs="Times New Roman"/>
          <w:i/>
          <w:color w:val="000000" w:themeColor="text1"/>
          <w:vertAlign w:val="subscript"/>
        </w:rPr>
        <w:t>1</w:t>
      </w:r>
      <w:r w:rsidR="00A2247E" w:rsidRPr="0060258A">
        <w:rPr>
          <w:rFonts w:ascii="Times New Roman" w:hAnsi="Times New Roman" w:cs="Times New Roman"/>
          <w:color w:val="000000" w:themeColor="text1"/>
        </w:rPr>
        <w:t xml:space="preserve"> and </w:t>
      </w:r>
      <w:r w:rsidR="00A2247E" w:rsidRPr="0060258A">
        <w:rPr>
          <w:rFonts w:ascii="Times New Roman" w:hAnsi="Times New Roman" w:cs="Times New Roman"/>
          <w:i/>
          <w:color w:val="000000" w:themeColor="text1"/>
        </w:rPr>
        <w:t>R</w:t>
      </w:r>
      <w:r w:rsidR="00A2247E" w:rsidRPr="0060258A">
        <w:rPr>
          <w:rFonts w:ascii="Times New Roman" w:hAnsi="Times New Roman" w:cs="Times New Roman"/>
          <w:i/>
          <w:color w:val="000000" w:themeColor="text1"/>
          <w:vertAlign w:val="subscript"/>
        </w:rPr>
        <w:t>2</w:t>
      </w:r>
      <w:r w:rsidR="00A2247E" w:rsidRPr="0060258A">
        <w:rPr>
          <w:rFonts w:ascii="Times New Roman" w:hAnsi="Times New Roman" w:cs="Times New Roman"/>
          <w:color w:val="000000" w:themeColor="text1"/>
        </w:rPr>
        <w:t xml:space="preserve"> </w:t>
      </w:r>
      <w:r w:rsidR="00761FDD" w:rsidRPr="0060258A">
        <w:rPr>
          <w:rFonts w:ascii="Times New Roman" w:hAnsi="Times New Roman" w:cs="Times New Roman"/>
          <w:color w:val="000000" w:themeColor="text1"/>
        </w:rPr>
        <w:t>preserve</w:t>
      </w:r>
      <w:r w:rsidR="00D3727E" w:rsidRPr="0060258A">
        <w:rPr>
          <w:rFonts w:ascii="Times New Roman" w:hAnsi="Times New Roman" w:cs="Times New Roman"/>
          <w:color w:val="000000" w:themeColor="text1"/>
        </w:rPr>
        <w:t>s</w:t>
      </w:r>
      <w:r w:rsidR="00A2247E" w:rsidRPr="0060258A">
        <w:rPr>
          <w:rFonts w:ascii="Times New Roman" w:hAnsi="Times New Roman" w:cs="Times New Roman"/>
          <w:color w:val="000000" w:themeColor="text1"/>
        </w:rPr>
        <w:t xml:space="preserve"> </w:t>
      </w:r>
      <w:r w:rsidR="00F47DDB" w:rsidRPr="0060258A">
        <w:rPr>
          <w:rFonts w:ascii="Times New Roman" w:hAnsi="Times New Roman" w:cs="Times New Roman"/>
          <w:color w:val="000000" w:themeColor="text1"/>
        </w:rPr>
        <w:t xml:space="preserve">the ratio </w:t>
      </w:r>
      <w:r w:rsidR="00D8370F" w:rsidRPr="0060258A">
        <w:rPr>
          <w:rFonts w:ascii="Times New Roman" w:hAnsi="Times New Roman" w:cs="Times New Roman"/>
          <w:color w:val="000000" w:themeColor="text1"/>
        </w:rPr>
        <w:t>between</w:t>
      </w:r>
      <w:r w:rsidR="00F47DDB" w:rsidRPr="0060258A">
        <w:rPr>
          <w:rFonts w:ascii="Times New Roman" w:hAnsi="Times New Roman" w:cs="Times New Roman"/>
          <w:color w:val="000000" w:themeColor="text1"/>
        </w:rPr>
        <w:t xml:space="preserve"> the input values </w:t>
      </w:r>
      <w:r w:rsidR="00F47DDB" w:rsidRPr="0060258A">
        <w:rPr>
          <w:rFonts w:ascii="Times New Roman" w:hAnsi="Times New Roman" w:cs="Times New Roman"/>
          <w:i/>
          <w:color w:val="000000" w:themeColor="text1"/>
        </w:rPr>
        <w:t>V</w:t>
      </w:r>
      <w:r w:rsidR="00F47DDB" w:rsidRPr="0060258A">
        <w:rPr>
          <w:rFonts w:ascii="Times New Roman" w:hAnsi="Times New Roman" w:cs="Times New Roman"/>
          <w:i/>
          <w:color w:val="000000" w:themeColor="text1"/>
          <w:vertAlign w:val="subscript"/>
        </w:rPr>
        <w:t>1</w:t>
      </w:r>
      <w:r w:rsidR="00F47DDB" w:rsidRPr="0060258A">
        <w:rPr>
          <w:rFonts w:ascii="Times New Roman" w:hAnsi="Times New Roman" w:cs="Times New Roman"/>
          <w:color w:val="000000" w:themeColor="text1"/>
        </w:rPr>
        <w:t xml:space="preserve"> and </w:t>
      </w:r>
      <w:r w:rsidR="00F47DDB" w:rsidRPr="0060258A">
        <w:rPr>
          <w:rFonts w:ascii="Times New Roman" w:hAnsi="Times New Roman" w:cs="Times New Roman"/>
          <w:i/>
          <w:color w:val="000000" w:themeColor="text1"/>
        </w:rPr>
        <w:t>V</w:t>
      </w:r>
      <w:r w:rsidR="00F47DDB" w:rsidRPr="0060258A">
        <w:rPr>
          <w:rFonts w:ascii="Times New Roman" w:hAnsi="Times New Roman" w:cs="Times New Roman"/>
          <w:i/>
          <w:color w:val="000000" w:themeColor="text1"/>
          <w:vertAlign w:val="subscript"/>
        </w:rPr>
        <w:t>2</w:t>
      </w:r>
      <w:r w:rsidR="000A1CB1" w:rsidRPr="0060258A">
        <w:rPr>
          <w:rFonts w:ascii="Times New Roman" w:hAnsi="Times New Roman" w:cs="Times New Roman"/>
          <w:color w:val="000000" w:themeColor="text1"/>
        </w:rPr>
        <w:t xml:space="preserve">, </w:t>
      </w:r>
      <w:r w:rsidR="00D3727E" w:rsidRPr="0060258A">
        <w:rPr>
          <w:rFonts w:ascii="Times New Roman" w:hAnsi="Times New Roman" w:cs="Times New Roman"/>
          <w:color w:val="000000" w:themeColor="text1"/>
        </w:rPr>
        <w:t>in contrast to</w:t>
      </w:r>
      <w:r w:rsidR="00B577FE" w:rsidRPr="0060258A">
        <w:rPr>
          <w:rFonts w:ascii="Times New Roman" w:hAnsi="Times New Roman" w:cs="Times New Roman"/>
          <w:color w:val="000000" w:themeColor="text1"/>
        </w:rPr>
        <w:t xml:space="preserve"> RNMs which only preserve categorical information </w:t>
      </w:r>
      <w:r w:rsidR="000A1CB1" w:rsidRPr="0060258A">
        <w:rPr>
          <w:rFonts w:ascii="Times New Roman" w:hAnsi="Times New Roman" w:cs="Times New Roman"/>
          <w:color w:val="000000" w:themeColor="text1"/>
        </w:rPr>
        <w:t xml:space="preserve">about </w:t>
      </w:r>
      <w:r w:rsidR="00B577FE" w:rsidRPr="0060258A">
        <w:rPr>
          <w:rFonts w:ascii="Times New Roman" w:hAnsi="Times New Roman" w:cs="Times New Roman"/>
          <w:color w:val="000000" w:themeColor="text1"/>
        </w:rPr>
        <w:t>the largest value</w:t>
      </w:r>
      <w:r w:rsidR="003E17EB" w:rsidRPr="0060258A">
        <w:rPr>
          <w:rFonts w:ascii="Times New Roman" w:hAnsi="Times New Roman" w:cs="Times New Roman"/>
          <w:color w:val="000000" w:themeColor="text1"/>
        </w:rPr>
        <w:t xml:space="preserve"> (see </w:t>
      </w:r>
      <w:r w:rsidR="00D502D3" w:rsidRPr="00D502D3">
        <w:rPr>
          <w:rFonts w:ascii="Times New Roman" w:hAnsi="Times New Roman" w:cs="Times New Roman"/>
          <w:b/>
          <w:color w:val="000000" w:themeColor="text1"/>
        </w:rPr>
        <w:t>Fig. 8-figure supplement 1</w:t>
      </w:r>
      <w:r w:rsidR="00D502D3">
        <w:rPr>
          <w:rFonts w:ascii="Times New Roman" w:hAnsi="Times New Roman" w:cs="Times New Roman"/>
          <w:color w:val="000000" w:themeColor="text1"/>
        </w:rPr>
        <w:t xml:space="preserve"> and </w:t>
      </w:r>
      <w:r w:rsidR="009C2A6F" w:rsidRPr="00D502D3">
        <w:rPr>
          <w:rFonts w:ascii="Times New Roman" w:hAnsi="Times New Roman" w:cs="Times New Roman"/>
          <w:b/>
          <w:color w:val="000000" w:themeColor="text1"/>
        </w:rPr>
        <w:t>Methods</w:t>
      </w:r>
      <w:r w:rsidR="0044594E">
        <w:rPr>
          <w:rFonts w:ascii="Times New Roman" w:hAnsi="Times New Roman" w:cs="Times New Roman"/>
          <w:b/>
          <w:color w:val="000000" w:themeColor="text1"/>
        </w:rPr>
        <w:t xml:space="preserve"> </w:t>
      </w:r>
      <w:bookmarkStart w:id="965" w:name="_Toc101170402"/>
      <w:r w:rsidR="0044594E" w:rsidRPr="00EC6C76">
        <w:rPr>
          <w:rFonts w:ascii="Times New Roman" w:hAnsi="Times New Roman" w:cs="Times New Roman"/>
          <w:i/>
          <w:color w:val="000000" w:themeColor="text1"/>
        </w:rPr>
        <w:t>Analysis for persistent activity</w:t>
      </w:r>
      <w:bookmarkEnd w:id="965"/>
      <w:r w:rsidR="009C2A6F">
        <w:rPr>
          <w:rFonts w:ascii="Times New Roman" w:hAnsi="Times New Roman" w:cs="Times New Roman"/>
          <w:color w:val="000000" w:themeColor="text1"/>
        </w:rPr>
        <w:t xml:space="preserve"> </w:t>
      </w:r>
      <w:r w:rsidR="00C42E72" w:rsidRPr="0060258A">
        <w:rPr>
          <w:rFonts w:ascii="Times New Roman" w:hAnsi="Times New Roman" w:cs="Times New Roman"/>
          <w:color w:val="000000" w:themeColor="text1"/>
        </w:rPr>
        <w:t xml:space="preserve">for </w:t>
      </w:r>
      <w:r w:rsidR="009C2A6F">
        <w:rPr>
          <w:rFonts w:ascii="Times New Roman" w:hAnsi="Times New Roman" w:cs="Times New Roman"/>
          <w:color w:val="000000" w:themeColor="text1"/>
        </w:rPr>
        <w:t xml:space="preserve">mathematical </w:t>
      </w:r>
      <w:r w:rsidR="00C42E72" w:rsidRPr="0060258A">
        <w:rPr>
          <w:rFonts w:ascii="Times New Roman" w:hAnsi="Times New Roman" w:cs="Times New Roman"/>
          <w:color w:val="000000" w:themeColor="text1"/>
        </w:rPr>
        <w:t>proof</w:t>
      </w:r>
      <w:r w:rsidR="003E17EB" w:rsidRPr="0060258A">
        <w:rPr>
          <w:rFonts w:ascii="Times New Roman" w:hAnsi="Times New Roman" w:cs="Times New Roman"/>
          <w:color w:val="000000" w:themeColor="text1"/>
        </w:rPr>
        <w:t>)</w:t>
      </w:r>
      <w:r w:rsidR="00F214BB" w:rsidRPr="0060258A">
        <w:rPr>
          <w:rFonts w:ascii="Times New Roman" w:hAnsi="Times New Roman" w:cs="Times New Roman"/>
          <w:color w:val="000000" w:themeColor="text1"/>
        </w:rPr>
        <w:t xml:space="preserve">. </w:t>
      </w:r>
      <w:r w:rsidR="00D3727E" w:rsidRPr="0060258A">
        <w:rPr>
          <w:rFonts w:ascii="Times New Roman" w:hAnsi="Times New Roman" w:cs="Times New Roman"/>
          <w:color w:val="000000" w:themeColor="text1"/>
        </w:rPr>
        <w:t>P</w:t>
      </w:r>
      <w:r w:rsidR="00F753A8" w:rsidRPr="0060258A">
        <w:rPr>
          <w:rFonts w:ascii="Times New Roman" w:hAnsi="Times New Roman" w:cs="Times New Roman"/>
          <w:color w:val="000000" w:themeColor="text1"/>
        </w:rPr>
        <w:t>hase</w:t>
      </w:r>
      <w:ins w:id="966" w:author="Bo Shen" w:date="2023-02-13T11:45:00Z">
        <w:r w:rsidR="003C4C48">
          <w:rPr>
            <w:rFonts w:ascii="Times New Roman" w:hAnsi="Times New Roman" w:cs="Times New Roman"/>
            <w:color w:val="000000" w:themeColor="text1"/>
          </w:rPr>
          <w:t xml:space="preserve"> </w:t>
        </w:r>
      </w:ins>
      <w:del w:id="967" w:author="Bo Shen" w:date="2023-02-13T11:45:00Z">
        <w:r w:rsidR="00F753A8" w:rsidRPr="0060258A" w:rsidDel="003C4C48">
          <w:rPr>
            <w:rFonts w:ascii="Times New Roman" w:hAnsi="Times New Roman" w:cs="Times New Roman"/>
            <w:color w:val="000000" w:themeColor="text1"/>
          </w:rPr>
          <w:delText>-</w:delText>
        </w:r>
      </w:del>
      <w:r w:rsidR="00F753A8" w:rsidRPr="0060258A">
        <w:rPr>
          <w:rFonts w:ascii="Times New Roman" w:hAnsi="Times New Roman" w:cs="Times New Roman"/>
          <w:color w:val="000000" w:themeColor="text1"/>
        </w:rPr>
        <w:t>plane analysis</w:t>
      </w:r>
      <w:r w:rsidR="00D3727E" w:rsidRPr="0060258A">
        <w:rPr>
          <w:rFonts w:ascii="Times New Roman" w:hAnsi="Times New Roman" w:cs="Times New Roman"/>
          <w:color w:val="000000" w:themeColor="text1"/>
        </w:rPr>
        <w:t xml:space="preserve"> suggests that relative value coding in persistent activity arises from a </w:t>
      </w:r>
      <w:r w:rsidR="003F410D" w:rsidRPr="0060258A">
        <w:rPr>
          <w:rFonts w:ascii="Times New Roman" w:hAnsi="Times New Roman" w:cs="Times New Roman"/>
          <w:color w:val="000000" w:themeColor="text1"/>
        </w:rPr>
        <w:t>line</w:t>
      </w:r>
      <w:r w:rsidR="000A5011" w:rsidRPr="0060258A">
        <w:rPr>
          <w:rFonts w:ascii="Times New Roman" w:hAnsi="Times New Roman" w:cs="Times New Roman"/>
          <w:color w:val="000000" w:themeColor="text1"/>
        </w:rPr>
        <w:t>-</w:t>
      </w:r>
      <w:r w:rsidR="003F410D" w:rsidRPr="0060258A">
        <w:rPr>
          <w:rFonts w:ascii="Times New Roman" w:hAnsi="Times New Roman" w:cs="Times New Roman"/>
          <w:color w:val="000000" w:themeColor="text1"/>
        </w:rPr>
        <w:t>attractor dynamic</w:t>
      </w:r>
      <w:r w:rsidR="00034E97" w:rsidRPr="0060258A">
        <w:rPr>
          <w:rFonts w:ascii="Times New Roman" w:hAnsi="Times New Roman" w:cs="Times New Roman"/>
          <w:color w:val="000000" w:themeColor="text1"/>
        </w:rPr>
        <w:t xml:space="preserve"> </w:t>
      </w:r>
      <w:r w:rsidR="00D3727E" w:rsidRPr="0060258A">
        <w:rPr>
          <w:rFonts w:ascii="Times New Roman" w:hAnsi="Times New Roman" w:cs="Times New Roman"/>
          <w:color w:val="000000" w:themeColor="text1"/>
        </w:rPr>
        <w:t>in</w:t>
      </w:r>
      <w:r w:rsidR="00034E97" w:rsidRPr="0060258A">
        <w:rPr>
          <w:rFonts w:ascii="Times New Roman" w:hAnsi="Times New Roman" w:cs="Times New Roman"/>
          <w:color w:val="000000" w:themeColor="text1"/>
        </w:rPr>
        <w:t xml:space="preserve"> the network</w:t>
      </w:r>
      <w:r w:rsidR="009152B3" w:rsidRPr="0060258A">
        <w:rPr>
          <w:rFonts w:ascii="Times New Roman" w:hAnsi="Times New Roman" w:cs="Times New Roman"/>
          <w:color w:val="000000" w:themeColor="text1"/>
        </w:rPr>
        <w:t xml:space="preserve"> during the inactivation of </w:t>
      </w:r>
      <w:r w:rsidR="009152B3" w:rsidRPr="0060258A">
        <w:rPr>
          <w:rFonts w:ascii="Times New Roman" w:hAnsi="Times New Roman" w:cs="Times New Roman"/>
          <w:color w:val="000000" w:themeColor="text1"/>
        </w:rPr>
        <w:lastRenderedPageBreak/>
        <w:t>disinhibition,</w:t>
      </w:r>
      <w:r w:rsidR="00AE14E1" w:rsidRPr="0060258A">
        <w:rPr>
          <w:rFonts w:ascii="Times New Roman" w:hAnsi="Times New Roman" w:cs="Times New Roman"/>
          <w:color w:val="000000" w:themeColor="text1"/>
        </w:rPr>
        <w:t xml:space="preserve"> </w:t>
      </w:r>
      <w:r w:rsidR="009152B3" w:rsidRPr="0060258A">
        <w:rPr>
          <w:rFonts w:ascii="Times New Roman" w:hAnsi="Times New Roman" w:cs="Times New Roman"/>
          <w:color w:val="000000" w:themeColor="text1"/>
        </w:rPr>
        <w:t>unlike</w:t>
      </w:r>
      <w:r w:rsidR="00AE14E1" w:rsidRPr="0060258A">
        <w:rPr>
          <w:rFonts w:ascii="Times New Roman" w:hAnsi="Times New Roman" w:cs="Times New Roman"/>
          <w:color w:val="000000" w:themeColor="text1"/>
        </w:rPr>
        <w:t xml:space="preserve"> </w:t>
      </w:r>
      <w:r w:rsidR="003F410D" w:rsidRPr="0060258A">
        <w:rPr>
          <w:rFonts w:ascii="Times New Roman" w:hAnsi="Times New Roman" w:cs="Times New Roman"/>
          <w:color w:val="000000" w:themeColor="text1"/>
        </w:rPr>
        <w:t>point</w:t>
      </w:r>
      <w:r w:rsidR="000A5011" w:rsidRPr="0060258A">
        <w:rPr>
          <w:rFonts w:ascii="Times New Roman" w:hAnsi="Times New Roman" w:cs="Times New Roman"/>
          <w:color w:val="000000" w:themeColor="text1"/>
        </w:rPr>
        <w:t>-</w:t>
      </w:r>
      <w:r w:rsidR="003F410D" w:rsidRPr="0060258A">
        <w:rPr>
          <w:rFonts w:ascii="Times New Roman" w:hAnsi="Times New Roman" w:cs="Times New Roman"/>
          <w:color w:val="000000" w:themeColor="text1"/>
        </w:rPr>
        <w:t xml:space="preserve">attractor </w:t>
      </w:r>
      <w:r w:rsidR="00EA5475" w:rsidRPr="0060258A">
        <w:rPr>
          <w:rFonts w:ascii="Times New Roman" w:hAnsi="Times New Roman" w:cs="Times New Roman"/>
          <w:color w:val="000000" w:themeColor="text1"/>
        </w:rPr>
        <w:t>dynamic</w:t>
      </w:r>
      <w:r w:rsidR="00D3727E" w:rsidRPr="0060258A">
        <w:rPr>
          <w:rFonts w:ascii="Times New Roman" w:hAnsi="Times New Roman" w:cs="Times New Roman"/>
          <w:color w:val="000000" w:themeColor="text1"/>
        </w:rPr>
        <w:t>s</w:t>
      </w:r>
      <w:r w:rsidR="00EA5475" w:rsidRPr="0060258A">
        <w:rPr>
          <w:rFonts w:ascii="Times New Roman" w:hAnsi="Times New Roman" w:cs="Times New Roman"/>
          <w:color w:val="000000" w:themeColor="text1"/>
        </w:rPr>
        <w:t xml:space="preserve"> </w:t>
      </w:r>
      <w:r w:rsidR="003F410D" w:rsidRPr="0060258A">
        <w:rPr>
          <w:rFonts w:ascii="Times New Roman" w:hAnsi="Times New Roman" w:cs="Times New Roman"/>
          <w:color w:val="000000" w:themeColor="text1"/>
        </w:rPr>
        <w:t>in the RNM</w:t>
      </w:r>
      <w:r w:rsidR="00CF4D95" w:rsidRPr="0060258A">
        <w:rPr>
          <w:rFonts w:ascii="Times New Roman" w:hAnsi="Times New Roman" w:cs="Times New Roman"/>
          <w:color w:val="000000" w:themeColor="text1"/>
        </w:rPr>
        <w:t xml:space="preserve"> (</w:t>
      </w:r>
      <w:r w:rsidR="00CF4D95" w:rsidRPr="0060258A">
        <w:rPr>
          <w:rFonts w:ascii="Times New Roman" w:hAnsi="Times New Roman" w:cs="Times New Roman"/>
          <w:b/>
          <w:color w:val="000000" w:themeColor="text1"/>
        </w:rPr>
        <w:t>Fig</w:t>
      </w:r>
      <w:r w:rsidR="00681FC9" w:rsidRPr="0060258A">
        <w:rPr>
          <w:rFonts w:ascii="Times New Roman" w:hAnsi="Times New Roman" w:cs="Times New Roman"/>
          <w:b/>
          <w:color w:val="000000" w:themeColor="text1"/>
        </w:rPr>
        <w:t>.</w:t>
      </w:r>
      <w:r w:rsidR="00CF4D95"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CF4D95" w:rsidRPr="0060258A">
        <w:rPr>
          <w:rFonts w:ascii="Times New Roman" w:hAnsi="Times New Roman" w:cs="Times New Roman"/>
          <w:b/>
          <w:color w:val="000000" w:themeColor="text1"/>
        </w:rPr>
        <w:t>B</w:t>
      </w:r>
      <w:r w:rsidR="00CF4D95" w:rsidRPr="0060258A">
        <w:rPr>
          <w:rFonts w:ascii="Times New Roman" w:hAnsi="Times New Roman" w:cs="Times New Roman"/>
          <w:color w:val="000000" w:themeColor="text1"/>
        </w:rPr>
        <w:t>)</w:t>
      </w:r>
      <w:r w:rsidR="003F410D" w:rsidRPr="0060258A">
        <w:rPr>
          <w:rFonts w:ascii="Times New Roman" w:hAnsi="Times New Roman" w:cs="Times New Roman"/>
          <w:color w:val="000000" w:themeColor="text1"/>
        </w:rPr>
        <w:t>.</w:t>
      </w:r>
      <w:r w:rsidR="00EB392B" w:rsidRPr="0060258A">
        <w:rPr>
          <w:rFonts w:ascii="Times New Roman" w:hAnsi="Times New Roman" w:cs="Times New Roman"/>
          <w:color w:val="000000" w:themeColor="text1"/>
        </w:rPr>
        <w:t xml:space="preserve"> </w:t>
      </w:r>
      <w:r w:rsidR="0072724B" w:rsidRPr="0060258A">
        <w:rPr>
          <w:rFonts w:ascii="Times New Roman" w:hAnsi="Times New Roman" w:cs="Times New Roman"/>
          <w:color w:val="000000" w:themeColor="text1"/>
        </w:rPr>
        <w:t xml:space="preserve">Like </w:t>
      </w:r>
      <w:r w:rsidR="006873B5" w:rsidRPr="0060258A">
        <w:rPr>
          <w:rFonts w:ascii="Times New Roman" w:hAnsi="Times New Roman" w:cs="Times New Roman"/>
          <w:color w:val="000000" w:themeColor="text1"/>
        </w:rPr>
        <w:t xml:space="preserve">other </w:t>
      </w:r>
      <w:r w:rsidR="0072724B" w:rsidRPr="0060258A">
        <w:rPr>
          <w:rFonts w:ascii="Times New Roman" w:hAnsi="Times New Roman" w:cs="Times New Roman"/>
          <w:color w:val="000000" w:themeColor="text1"/>
        </w:rPr>
        <w:t>line</w:t>
      </w:r>
      <w:r w:rsidR="000A5011" w:rsidRPr="0060258A">
        <w:rPr>
          <w:rFonts w:ascii="Times New Roman" w:hAnsi="Times New Roman" w:cs="Times New Roman"/>
          <w:color w:val="000000" w:themeColor="text1"/>
        </w:rPr>
        <w:t>-</w:t>
      </w:r>
      <w:r w:rsidR="0072724B" w:rsidRPr="0060258A">
        <w:rPr>
          <w:rFonts w:ascii="Times New Roman" w:hAnsi="Times New Roman" w:cs="Times New Roman"/>
          <w:color w:val="000000" w:themeColor="text1"/>
        </w:rPr>
        <w:t>attractor models</w:t>
      </w:r>
      <w:r w:rsidR="00A5218B" w:rsidRPr="0060258A">
        <w:rPr>
          <w:rFonts w:ascii="Times New Roman" w:hAnsi="Times New Roman" w:cs="Times New Roman"/>
          <w:color w:val="000000" w:themeColor="text1"/>
        </w:rPr>
        <w:t xml:space="preserve"> of persistent activity</w:t>
      </w:r>
      <w:r w:rsidR="002506E1" w:rsidRPr="0060258A">
        <w:rPr>
          <w:rFonts w:ascii="Times New Roman" w:hAnsi="Times New Roman" w:cs="Times New Roman"/>
          <w:color w:val="000000" w:themeColor="text1"/>
        </w:rPr>
        <w:t xml:space="preserve"> </w:t>
      </w:r>
      <w:r w:rsidR="004E62DE" w:rsidRPr="0060258A">
        <w:rPr>
          <w:rFonts w:ascii="Times New Roman" w:hAnsi="Times New Roman" w:cs="Times New Roman"/>
          <w:color w:val="000000" w:themeColor="text1"/>
        </w:rPr>
        <w:t>that store continuous-valued information</w:t>
      </w:r>
      <w:ins w:id="968" w:author="Bo Shen" w:date="2023-02-03T11:37:00Z">
        <w:r w:rsidR="00F03904">
          <w:rPr>
            <w:rFonts w:ascii="Times New Roman" w:hAnsi="Times New Roman" w:cs="Times New Roman"/>
            <w:color w:val="000000" w:themeColor="text1"/>
          </w:rPr>
          <w:t xml:space="preserve"> </w:t>
        </w:r>
      </w:ins>
      <w:r w:rsidR="003B2115"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{"citationID":"CnsmQvdX","properties":{"formattedCitation":"(Burak &amp; Fiete, 2009; Compte, 2000; Ganguli et al., 2008; Seung, 1996)","plainCitation":"(Burak &amp; Fiete, 2009; Compte, 2000; Ganguli et al., 2008; Seung, 1996)","noteIndex":0},"citationItems":[{"id":143,"uris":["http://zotero.org/users/6345545/items/ZNT4ECRM"],"itemData":{"id":143,"type":"article-journal","container-title":"Cerebral Cortex","DOI":"10.1093/cercor/10.9.910","ISSN":"14602199","issue":"9","language":"en","page":"910-923","source":"DOI.org (Crossref)","title":"Synaptic Mechanisms and Network Dynamics Underlying Spatial Working Memory in a Cortical Network Model","volume":"10","author":[{"family":"Compte","given":"A."}],"issued":{"date-parts":[["2000",9,1]]}}},{"id":5299,"uris":["http://zotero.org/users/6345545/items/9EQPCXVM"],"itemData":{"id":5299,"type":"article-journal","abstract":"To perform nontrivial, real-time computations on a sensory input stream, biological systems must retain a short-term memory trace of their recent inputs. It has been proposed that generic high-dimensional dynamical systems could retain a memory trace for past inputs in their current state. This raises important questions about the fundamental limits of such memory traces and the properties required of dynamical systems to achieve these limits. We address these issues by applying Fisher information theory to dynamical systems driven by time-dependent signals corrupted by noise. We introduce the Fisher Memory Curve (FMC) as a measure of the signal-to-noise ratio (SNR) embedded in the dynamical state relative to the input SNR. The integrated FMC indicates the total memory capacity. We apply this theory to linear neuronal networks and show that the capacity of networks with normal connectivity matrices is exactly 1 and that of any network of N neurons is, at most, N. A nonnormal network achieving this bound is subject to stringent design constraints: It must have a hidden feedforward architecture that superlinearly amplifies its input for a time of order N, and the input connectivity must optimally match this architecture. The memory capacity of networks subject to saturating nonlinearities is further limited, and cannot exceed\n              \n                \n                  \n                    \n                      N\n                    \n                  \n                \n              \n              . This limit can be realized by feedforward structures with divergent fan out that distributes the signal across neurons, thereby avoiding saturation. We illustrate the generality of the theory by showing that memory in fluid systems can be sustained by transient nonnormal amplification due to convective instability or the onset of turbulence.","container-title":"Proceedings of the National Academy of Sciences","DOI":"10.1073/pnas.0804451105","ISSN":"0027-8424, 1091-6490","issue":"48","journalAbbreviation":"Proc. Natl. Acad. Sci. U.S.A.","language":"en","page":"18970-18975","source":"DOI.org (Crossref)","title":"Memory traces in dynamical systems","volume":"105","author":[{"family":"Ganguli","given":"Surya"},{"family":"Huh","given":"Dongsung"},{"family":"Sompolinsky","given":"Haim"}],"issued":{"date-parts":[["2008",12,2]]}}},{"id":5177,"uris":["http://zotero.org/users/6345545/items/JWLHQ7KT"],"itemData":{"id":5177,"type":"article-journal","abstract":"The brain can hold the eyes still because it stores a memory of eye position. The brain’s memory of horizontal eye position appears to be represented by persistent neural activity in a network known as the neural integrator, which is localized in the brainstem and cerebellum. Existing experimental data are reinterpreted as evidence for an ‘‘attractor hypothesis’’ that the persistent patterns of activity observed in this network form an attractive line of fixed points in its state space. Line attractor dynamics can be produced in linear or nonlinear neural networks by learning mechanisms that precisely tune positive feedback.","container-title":"Proceedings of the National Academy of Sciences","DOI":"10.1073/pnas.93.23.13339","ISSN":"0027-8424, 1091-6490","issue":"23","journalAbbreviation":"Proceedings of the National Academy of Sciences","language":"en","page":"13339-13344","source":"DOI.org (Crossref)","title":"How the brain keeps the eyes still","volume":"93","author":[{"family":"Seung","given":"H. S."}],"issued":{"date-parts":[["1996",11,12]]}}},{"id":5394,"uris":["http://zotero.org/users/6345545/items/FJSRXLUR"],"itemData":{"id":5394,"type":"article-journal","abstract":"Grid cells in the rat entorhinal cortex display strikingly regular firing responses to the animal's position in 2-D space and have been hypothesized to form the neural substrate for dead-reckoning. However, errors accumulate rapidly when velocity inputs are integrated in existing models of grid cell activity. To produce grid-cell-like responses, these models would require frequent resets triggered by external sensory cues. Such inadequacies, shared by various models, cast doubt on the dead-reckoning potential of the grid cell system. Here we focus on the question of accurate path integration, specifically in continuous attractor models of grid cell activity. We show, in contrast to previous models, that continuous attractor models can generate regular triangular grid responses, based on inputs that encode only the rat's velocity and heading direction. We consider the role of the network boundary in the integration performance of the network and show that both periodic and aperiodic networks are capable of accurate path integration, despite important differences in their attractor manifolds. We quantify the rate at which errors in the velocity integration accumulate as a function of network size and intrinsic noise within the network. With a plausible range of parameters and the inclusion of spike variability, our model networks can accurately integrate velocity inputs over a maximum of </w:instrText>
      </w:r>
      <w:r w:rsidR="009C2159">
        <w:rPr>
          <w:rFonts w:ascii="Cambria Math" w:hAnsi="Cambria Math" w:cs="Cambria Math"/>
          <w:color w:val="000000" w:themeColor="text1"/>
        </w:rPr>
        <w:instrText>∼</w:instrText>
      </w:r>
      <w:r w:rsidR="009C2159">
        <w:rPr>
          <w:rFonts w:ascii="Times New Roman" w:hAnsi="Times New Roman" w:cs="Times New Roman"/>
          <w:color w:val="000000" w:themeColor="text1"/>
        </w:rPr>
        <w:instrText xml:space="preserve">10–100 meters and </w:instrText>
      </w:r>
      <w:r w:rsidR="009C2159">
        <w:rPr>
          <w:rFonts w:ascii="Cambria Math" w:hAnsi="Cambria Math" w:cs="Cambria Math"/>
          <w:color w:val="000000" w:themeColor="text1"/>
        </w:rPr>
        <w:instrText>∼</w:instrText>
      </w:r>
      <w:r w:rsidR="009C2159">
        <w:rPr>
          <w:rFonts w:ascii="Times New Roman" w:hAnsi="Times New Roman" w:cs="Times New Roman"/>
          <w:color w:val="000000" w:themeColor="text1"/>
        </w:rPr>
        <w:instrText xml:space="preserve">1–10 minutes. These findings form a proof-of-concept that continuous attractor dynamics may underlie velocity integration in the dorsolateral medial entorhinal cortex. The simulations also generate pertinent upper bounds on the accuracy of integration that may be achieved by continuous attractor dynamics in the grid cell network. We suggest experiments to test the continuous attractor model and differentiate it from models in which single cells establish their responses independently of each other.","container-title":"PLOS Computational Biology","DOI":"10.1371/journal.pcbi.1000291","ISSN":"1553-7358","issue":"2","journalAbbreviation":"PLOS Computational Biology","language":"en","note":"publisher: Public Library of Science","page":"e1000291","source":"PLoS Journals","title":"Accurate Path Integration in Continuous Attractor Network Models of Grid Cells","volume":"5","author":[{"family":"Burak","given":"Yoram"},{"family":"Fiete","given":"Ila R."}],"issued":{"date-parts":[["2009",2,20]]}}}],"schema":"https://github.com/citation-style-language/schema/raw/master/csl-citation.json"} </w:instrText>
      </w:r>
      <w:r w:rsidR="003B2115"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(Burak &amp; Fiete, 2009; Compte, 2000; Ganguli et al., 2008; Seung, 1996)</w:t>
      </w:r>
      <w:r w:rsidR="003B2115" w:rsidRPr="0060258A">
        <w:rPr>
          <w:rFonts w:ascii="Times New Roman" w:hAnsi="Times New Roman" w:cs="Times New Roman"/>
          <w:color w:val="000000" w:themeColor="text1"/>
        </w:rPr>
        <w:fldChar w:fldCharType="end"/>
      </w:r>
      <w:r w:rsidR="004E62DE" w:rsidRPr="0060258A">
        <w:rPr>
          <w:rFonts w:ascii="Times New Roman" w:hAnsi="Times New Roman" w:cs="Times New Roman"/>
          <w:color w:val="000000" w:themeColor="text1"/>
        </w:rPr>
        <w:t>,</w:t>
      </w:r>
      <w:r w:rsidR="0072724B" w:rsidRPr="0060258A">
        <w:rPr>
          <w:rFonts w:ascii="Times New Roman" w:hAnsi="Times New Roman" w:cs="Times New Roman"/>
          <w:color w:val="000000" w:themeColor="text1"/>
        </w:rPr>
        <w:t xml:space="preserve"> </w:t>
      </w:r>
      <w:r w:rsidR="006A3AA6" w:rsidRPr="0060258A">
        <w:rPr>
          <w:rFonts w:ascii="Times New Roman" w:hAnsi="Times New Roman" w:cs="Times New Roman"/>
          <w:color w:val="000000" w:themeColor="text1"/>
        </w:rPr>
        <w:t>an</w:t>
      </w:r>
      <w:r w:rsidR="0072724B" w:rsidRPr="0060258A">
        <w:rPr>
          <w:rFonts w:ascii="Times New Roman" w:hAnsi="Times New Roman" w:cs="Times New Roman"/>
          <w:color w:val="000000" w:themeColor="text1"/>
        </w:rPr>
        <w:t xml:space="preserve"> </w:t>
      </w:r>
      <w:r w:rsidR="006A3AA6" w:rsidRPr="0060258A">
        <w:rPr>
          <w:rFonts w:ascii="Times New Roman" w:hAnsi="Times New Roman" w:cs="Times New Roman"/>
          <w:color w:val="000000" w:themeColor="text1"/>
        </w:rPr>
        <w:t>unbiased</w:t>
      </w:r>
      <w:r w:rsidR="0072724B" w:rsidRPr="0060258A">
        <w:rPr>
          <w:rFonts w:ascii="Times New Roman" w:hAnsi="Times New Roman" w:cs="Times New Roman"/>
          <w:color w:val="000000" w:themeColor="text1"/>
        </w:rPr>
        <w:t xml:space="preserve"> </w:t>
      </w:r>
      <w:r w:rsidR="006A3AA6" w:rsidRPr="0060258A">
        <w:rPr>
          <w:rFonts w:ascii="Times New Roman" w:hAnsi="Times New Roman" w:cs="Times New Roman"/>
          <w:color w:val="000000" w:themeColor="text1"/>
        </w:rPr>
        <w:t>coding of the</w:t>
      </w:r>
      <w:r w:rsidR="0072724B" w:rsidRPr="0060258A">
        <w:rPr>
          <w:rFonts w:ascii="Times New Roman" w:hAnsi="Times New Roman" w:cs="Times New Roman"/>
          <w:color w:val="000000" w:themeColor="text1"/>
        </w:rPr>
        <w:t xml:space="preserve"> input </w:t>
      </w:r>
      <w:r w:rsidR="006A3AA6" w:rsidRPr="0060258A">
        <w:rPr>
          <w:rFonts w:ascii="Times New Roman" w:hAnsi="Times New Roman" w:cs="Times New Roman"/>
          <w:color w:val="000000" w:themeColor="text1"/>
        </w:rPr>
        <w:t>ratio</w:t>
      </w:r>
      <w:r w:rsidR="0072724B" w:rsidRPr="0060258A">
        <w:rPr>
          <w:rFonts w:ascii="Times New Roman" w:hAnsi="Times New Roman" w:cs="Times New Roman"/>
          <w:color w:val="000000" w:themeColor="text1"/>
        </w:rPr>
        <w:t xml:space="preserve"> requires perfect</w:t>
      </w:r>
      <w:r w:rsidR="006668F2" w:rsidRPr="0060258A">
        <w:rPr>
          <w:rFonts w:ascii="Times New Roman" w:hAnsi="Times New Roman" w:cs="Times New Roman"/>
          <w:color w:val="000000" w:themeColor="text1"/>
        </w:rPr>
        <w:t>ly</w:t>
      </w:r>
      <w:r w:rsidR="0072724B" w:rsidRPr="0060258A">
        <w:rPr>
          <w:rFonts w:ascii="Times New Roman" w:hAnsi="Times New Roman" w:cs="Times New Roman"/>
          <w:color w:val="000000" w:themeColor="text1"/>
        </w:rPr>
        <w:t xml:space="preserve"> balanced gain control weights from </w:t>
      </w:r>
      <w:r w:rsidR="0072724B" w:rsidRPr="0060258A">
        <w:rPr>
          <w:rFonts w:ascii="Times New Roman" w:hAnsi="Times New Roman" w:cs="Times New Roman"/>
          <w:i/>
          <w:color w:val="000000" w:themeColor="text1"/>
        </w:rPr>
        <w:t>G</w:t>
      </w:r>
      <w:r w:rsidR="0072724B" w:rsidRPr="0060258A">
        <w:rPr>
          <w:rFonts w:ascii="Times New Roman" w:hAnsi="Times New Roman" w:cs="Times New Roman"/>
          <w:color w:val="000000" w:themeColor="text1"/>
        </w:rPr>
        <w:t xml:space="preserve"> to </w:t>
      </w:r>
      <w:r w:rsidR="0072724B" w:rsidRPr="0060258A">
        <w:rPr>
          <w:rFonts w:ascii="Times New Roman" w:hAnsi="Times New Roman" w:cs="Times New Roman"/>
          <w:i/>
          <w:color w:val="000000" w:themeColor="text1"/>
        </w:rPr>
        <w:t>R</w:t>
      </w:r>
      <w:r w:rsidR="0072724B" w:rsidRPr="0060258A">
        <w:rPr>
          <w:rFonts w:ascii="Times New Roman" w:hAnsi="Times New Roman" w:cs="Times New Roman"/>
          <w:color w:val="000000" w:themeColor="text1"/>
        </w:rPr>
        <w:t xml:space="preserve">. Unbalanced weights </w:t>
      </w:r>
      <w:r w:rsidR="00DF3D59" w:rsidRPr="0060258A">
        <w:rPr>
          <w:rFonts w:ascii="Times New Roman" w:hAnsi="Times New Roman" w:cs="Times New Roman"/>
          <w:color w:val="000000" w:themeColor="text1"/>
        </w:rPr>
        <w:t xml:space="preserve">will </w:t>
      </w:r>
      <w:r w:rsidR="0072724B" w:rsidRPr="0060258A">
        <w:rPr>
          <w:rFonts w:ascii="Times New Roman" w:hAnsi="Times New Roman" w:cs="Times New Roman"/>
          <w:color w:val="000000" w:themeColor="text1"/>
        </w:rPr>
        <w:t xml:space="preserve">result in </w:t>
      </w:r>
      <w:r w:rsidR="005E0671" w:rsidRPr="0060258A">
        <w:rPr>
          <w:rFonts w:ascii="Times New Roman" w:hAnsi="Times New Roman" w:cs="Times New Roman"/>
          <w:color w:val="000000" w:themeColor="text1"/>
        </w:rPr>
        <w:t>distorted</w:t>
      </w:r>
      <w:r w:rsidR="00084E7B" w:rsidRPr="0060258A">
        <w:rPr>
          <w:rFonts w:ascii="Times New Roman" w:hAnsi="Times New Roman" w:cs="Times New Roman"/>
          <w:color w:val="000000" w:themeColor="text1"/>
        </w:rPr>
        <w:t xml:space="preserve"> coding of the </w:t>
      </w:r>
      <w:r w:rsidR="005E0671" w:rsidRPr="0060258A">
        <w:rPr>
          <w:rFonts w:ascii="Times New Roman" w:hAnsi="Times New Roman" w:cs="Times New Roman"/>
          <w:color w:val="000000" w:themeColor="text1"/>
        </w:rPr>
        <w:t>input ratio</w:t>
      </w:r>
      <w:r w:rsidR="00084E7B" w:rsidRPr="0060258A">
        <w:rPr>
          <w:rFonts w:ascii="Times New Roman" w:hAnsi="Times New Roman" w:cs="Times New Roman"/>
          <w:color w:val="000000" w:themeColor="text1"/>
        </w:rPr>
        <w:t xml:space="preserve"> and </w:t>
      </w:r>
      <w:r w:rsidR="004B28D8" w:rsidRPr="0060258A">
        <w:rPr>
          <w:rFonts w:ascii="Times New Roman" w:hAnsi="Times New Roman" w:cs="Times New Roman"/>
          <w:color w:val="000000" w:themeColor="text1"/>
        </w:rPr>
        <w:t xml:space="preserve">graded </w:t>
      </w:r>
      <w:r w:rsidR="000A5011" w:rsidRPr="0060258A">
        <w:rPr>
          <w:rFonts w:ascii="Times New Roman" w:hAnsi="Times New Roman" w:cs="Times New Roman"/>
          <w:color w:val="000000" w:themeColor="text1"/>
        </w:rPr>
        <w:t xml:space="preserve">coding of </w:t>
      </w:r>
      <w:r w:rsidR="004B28D8" w:rsidRPr="0060258A">
        <w:rPr>
          <w:rFonts w:ascii="Times New Roman" w:hAnsi="Times New Roman" w:cs="Times New Roman"/>
          <w:color w:val="000000" w:themeColor="text1"/>
        </w:rPr>
        <w:t xml:space="preserve">the inputs </w:t>
      </w:r>
      <w:r w:rsidR="00EE1EBD" w:rsidRPr="0060258A">
        <w:rPr>
          <w:rFonts w:ascii="Times New Roman" w:hAnsi="Times New Roman" w:cs="Times New Roman"/>
          <w:color w:val="000000" w:themeColor="text1"/>
        </w:rPr>
        <w:t xml:space="preserve">will </w:t>
      </w:r>
      <w:r w:rsidR="00084E7B" w:rsidRPr="0060258A">
        <w:rPr>
          <w:rFonts w:ascii="Times New Roman" w:hAnsi="Times New Roman" w:cs="Times New Roman"/>
          <w:color w:val="000000" w:themeColor="text1"/>
        </w:rPr>
        <w:t xml:space="preserve">decay </w:t>
      </w:r>
      <w:r w:rsidR="00EA50C9" w:rsidRPr="0060258A">
        <w:rPr>
          <w:rFonts w:ascii="Times New Roman" w:hAnsi="Times New Roman" w:cs="Times New Roman"/>
          <w:color w:val="000000" w:themeColor="text1"/>
        </w:rPr>
        <w:t xml:space="preserve">over time </w:t>
      </w:r>
      <w:r w:rsidR="0072724B" w:rsidRPr="0060258A">
        <w:rPr>
          <w:rFonts w:ascii="Times New Roman" w:hAnsi="Times New Roman" w:cs="Times New Roman"/>
          <w:color w:val="000000" w:themeColor="text1"/>
        </w:rPr>
        <w:t>(</w:t>
      </w:r>
      <w:r w:rsidR="0037013F" w:rsidRPr="00D502D3">
        <w:rPr>
          <w:rFonts w:ascii="Times New Roman" w:hAnsi="Times New Roman" w:cs="Times New Roman"/>
          <w:b/>
          <w:color w:val="000000" w:themeColor="text1"/>
        </w:rPr>
        <w:t>Fig</w:t>
      </w:r>
      <w:r w:rsidR="0037013F">
        <w:rPr>
          <w:rFonts w:ascii="Times New Roman" w:hAnsi="Times New Roman" w:cs="Times New Roman"/>
          <w:b/>
          <w:color w:val="000000" w:themeColor="text1"/>
        </w:rPr>
        <w:t>s</w:t>
      </w:r>
      <w:r w:rsidR="0037013F" w:rsidRPr="00D502D3">
        <w:rPr>
          <w:rFonts w:ascii="Times New Roman" w:hAnsi="Times New Roman" w:cs="Times New Roman"/>
          <w:b/>
          <w:color w:val="000000" w:themeColor="text1"/>
        </w:rPr>
        <w:t>. 8-figure supplement 1</w:t>
      </w:r>
      <w:r w:rsidR="0037013F">
        <w:rPr>
          <w:rFonts w:ascii="Times New Roman" w:hAnsi="Times New Roman" w:cs="Times New Roman"/>
          <w:b/>
          <w:color w:val="000000" w:themeColor="text1"/>
        </w:rPr>
        <w:t xml:space="preserve">D </w:t>
      </w:r>
      <w:r w:rsidR="0037013F" w:rsidRPr="0037013F">
        <w:rPr>
          <w:rFonts w:ascii="Times New Roman" w:hAnsi="Times New Roman" w:cs="Times New Roman"/>
          <w:color w:val="000000" w:themeColor="text1"/>
        </w:rPr>
        <w:t>and</w:t>
      </w:r>
      <w:r w:rsidR="0037013F">
        <w:rPr>
          <w:rFonts w:ascii="Times New Roman" w:hAnsi="Times New Roman" w:cs="Times New Roman"/>
          <w:b/>
          <w:color w:val="000000" w:themeColor="text1"/>
        </w:rPr>
        <w:t xml:space="preserve"> E</w:t>
      </w:r>
      <w:r w:rsidR="0072724B" w:rsidRPr="0060258A">
        <w:rPr>
          <w:rFonts w:ascii="Times New Roman" w:hAnsi="Times New Roman" w:cs="Times New Roman"/>
          <w:color w:val="000000" w:themeColor="text1"/>
        </w:rPr>
        <w:t xml:space="preserve">). </w:t>
      </w:r>
      <w:r w:rsidR="00084E7B" w:rsidRPr="0060258A">
        <w:rPr>
          <w:rFonts w:ascii="Times New Roman" w:hAnsi="Times New Roman" w:cs="Times New Roman"/>
          <w:color w:val="000000" w:themeColor="text1"/>
        </w:rPr>
        <w:t xml:space="preserve">For perfectly balanced weights, the line attractor state is vulnerable to </w:t>
      </w:r>
      <w:r w:rsidR="00A32C7D" w:rsidRPr="0060258A">
        <w:rPr>
          <w:rFonts w:ascii="Times New Roman" w:hAnsi="Times New Roman" w:cs="Times New Roman"/>
          <w:color w:val="000000" w:themeColor="text1"/>
        </w:rPr>
        <w:t xml:space="preserve">noise </w:t>
      </w:r>
      <w:r w:rsidR="00EA50C9" w:rsidRPr="0060258A">
        <w:rPr>
          <w:rFonts w:ascii="Times New Roman" w:hAnsi="Times New Roman" w:cs="Times New Roman"/>
          <w:color w:val="000000" w:themeColor="text1"/>
        </w:rPr>
        <w:t>perturbation</w:t>
      </w:r>
      <w:r w:rsidR="00084E7B" w:rsidRPr="0060258A">
        <w:rPr>
          <w:rFonts w:ascii="Times New Roman" w:hAnsi="Times New Roman" w:cs="Times New Roman"/>
          <w:color w:val="000000" w:themeColor="text1"/>
        </w:rPr>
        <w:t xml:space="preserve">. </w:t>
      </w:r>
      <w:r w:rsidR="000A5011" w:rsidRPr="0060258A">
        <w:rPr>
          <w:rFonts w:ascii="Times New Roman" w:hAnsi="Times New Roman" w:cs="Times New Roman"/>
          <w:color w:val="000000" w:themeColor="text1"/>
        </w:rPr>
        <w:t>A</w:t>
      </w:r>
      <w:r w:rsidR="00F309CC" w:rsidRPr="0060258A">
        <w:rPr>
          <w:rFonts w:ascii="Times New Roman" w:hAnsi="Times New Roman" w:cs="Times New Roman"/>
          <w:color w:val="000000" w:themeColor="text1"/>
        </w:rPr>
        <w:t xml:space="preserve"> small </w:t>
      </w:r>
      <w:r w:rsidR="00247144" w:rsidRPr="0060258A">
        <w:rPr>
          <w:rFonts w:ascii="Times New Roman" w:hAnsi="Times New Roman" w:cs="Times New Roman"/>
          <w:color w:val="000000" w:themeColor="text1"/>
        </w:rPr>
        <w:t xml:space="preserve">perturbation </w:t>
      </w:r>
      <w:r w:rsidR="00236B90" w:rsidRPr="0060258A">
        <w:rPr>
          <w:rFonts w:ascii="Times New Roman" w:hAnsi="Times New Roman" w:cs="Times New Roman"/>
          <w:color w:val="000000" w:themeColor="text1"/>
        </w:rPr>
        <w:t>can easily drive the</w:t>
      </w:r>
      <w:r w:rsidR="00B82A06" w:rsidRPr="0060258A">
        <w:rPr>
          <w:rFonts w:ascii="Times New Roman" w:hAnsi="Times New Roman" w:cs="Times New Roman"/>
          <w:color w:val="000000" w:themeColor="text1"/>
        </w:rPr>
        <w:t xml:space="preserve"> activity to drift</w:t>
      </w:r>
      <w:r w:rsidR="00236B90" w:rsidRPr="0060258A">
        <w:rPr>
          <w:rFonts w:ascii="Times New Roman" w:hAnsi="Times New Roman" w:cs="Times New Roman"/>
          <w:color w:val="000000" w:themeColor="text1"/>
        </w:rPr>
        <w:t xml:space="preserve"> </w:t>
      </w:r>
      <w:r w:rsidR="006E5C5F" w:rsidRPr="0060258A">
        <w:rPr>
          <w:rFonts w:ascii="Times New Roman" w:hAnsi="Times New Roman" w:cs="Times New Roman"/>
          <w:color w:val="000000" w:themeColor="text1"/>
        </w:rPr>
        <w:t xml:space="preserve">on </w:t>
      </w:r>
      <w:r w:rsidR="003C6B5F" w:rsidRPr="0060258A">
        <w:rPr>
          <w:rFonts w:ascii="Times New Roman" w:hAnsi="Times New Roman" w:cs="Times New Roman"/>
          <w:color w:val="000000" w:themeColor="text1"/>
        </w:rPr>
        <w:t>the line</w:t>
      </w:r>
      <w:r w:rsidR="000A5011" w:rsidRPr="0060258A">
        <w:rPr>
          <w:rFonts w:ascii="Times New Roman" w:hAnsi="Times New Roman" w:cs="Times New Roman"/>
          <w:color w:val="000000" w:themeColor="text1"/>
        </w:rPr>
        <w:t xml:space="preserve"> of attractors</w:t>
      </w:r>
      <w:r w:rsidR="000E2873" w:rsidRPr="0060258A">
        <w:rPr>
          <w:rFonts w:ascii="Times New Roman" w:hAnsi="Times New Roman" w:cs="Times New Roman"/>
          <w:color w:val="000000" w:themeColor="text1"/>
        </w:rPr>
        <w:t xml:space="preserve">, </w:t>
      </w:r>
      <w:r w:rsidR="003C6B5F" w:rsidRPr="0060258A">
        <w:rPr>
          <w:rFonts w:ascii="Times New Roman" w:hAnsi="Times New Roman" w:cs="Times New Roman"/>
          <w:color w:val="000000" w:themeColor="text1"/>
        </w:rPr>
        <w:t xml:space="preserve">with </w:t>
      </w:r>
      <w:r w:rsidR="000E2873" w:rsidRPr="0060258A">
        <w:rPr>
          <w:rFonts w:ascii="Times New Roman" w:hAnsi="Times New Roman" w:cs="Times New Roman"/>
          <w:color w:val="000000" w:themeColor="text1"/>
        </w:rPr>
        <w:t xml:space="preserve">the summed value of </w:t>
      </w:r>
      <w:r w:rsidR="000E2873" w:rsidRPr="0060258A">
        <w:rPr>
          <w:rFonts w:ascii="Times New Roman" w:hAnsi="Times New Roman" w:cs="Times New Roman"/>
          <w:i/>
          <w:color w:val="000000" w:themeColor="text1"/>
        </w:rPr>
        <w:t>R</w:t>
      </w:r>
      <w:r w:rsidR="000E2873" w:rsidRPr="0060258A">
        <w:rPr>
          <w:rFonts w:ascii="Times New Roman" w:hAnsi="Times New Roman" w:cs="Times New Roman"/>
          <w:i/>
          <w:color w:val="000000" w:themeColor="text1"/>
          <w:vertAlign w:val="subscript"/>
        </w:rPr>
        <w:t>1</w:t>
      </w:r>
      <w:r w:rsidR="000E2873" w:rsidRPr="0060258A">
        <w:rPr>
          <w:rFonts w:ascii="Times New Roman" w:hAnsi="Times New Roman" w:cs="Times New Roman"/>
          <w:color w:val="000000" w:themeColor="text1"/>
        </w:rPr>
        <w:t xml:space="preserve"> and </w:t>
      </w:r>
      <w:r w:rsidR="000E2873" w:rsidRPr="0060258A">
        <w:rPr>
          <w:rFonts w:ascii="Times New Roman" w:hAnsi="Times New Roman" w:cs="Times New Roman"/>
          <w:i/>
          <w:color w:val="000000" w:themeColor="text1"/>
        </w:rPr>
        <w:t>R</w:t>
      </w:r>
      <w:r w:rsidR="000E2873" w:rsidRPr="0060258A">
        <w:rPr>
          <w:rFonts w:ascii="Times New Roman" w:hAnsi="Times New Roman" w:cs="Times New Roman"/>
          <w:i/>
          <w:color w:val="000000" w:themeColor="text1"/>
          <w:vertAlign w:val="subscript"/>
        </w:rPr>
        <w:t>2</w:t>
      </w:r>
      <w:r w:rsidR="000E2873" w:rsidRPr="0060258A">
        <w:rPr>
          <w:rFonts w:ascii="Times New Roman" w:hAnsi="Times New Roman" w:cs="Times New Roman"/>
          <w:color w:val="000000" w:themeColor="text1"/>
        </w:rPr>
        <w:t xml:space="preserve"> as </w:t>
      </w:r>
      <w:r w:rsidR="003C6B5F" w:rsidRPr="0060258A">
        <w:rPr>
          <w:rFonts w:ascii="Times New Roman" w:hAnsi="Times New Roman" w:cs="Times New Roman"/>
          <w:color w:val="000000" w:themeColor="text1"/>
        </w:rPr>
        <w:t>a constant (</w:t>
      </w:r>
      <m:oMath>
        <m:f>
          <m:fPr>
            <m:ctrlPr>
              <w:rPr>
                <w:rFonts w:ascii="Cambria Math" w:hAnsi="Cambria Math" w:cs="Times New Roman"/>
                <w:color w:val="000000" w:themeColor="text1"/>
              </w:rPr>
            </m:ctrlPr>
          </m:fPr>
          <m:num>
            <m:r>
              <w:rPr>
                <w:rFonts w:ascii="Cambria Math" w:hAnsi="Cambria Math" w:cs="Times New Roman"/>
                <w:color w:val="000000" w:themeColor="text1"/>
              </w:rPr>
              <m:t>α</m:t>
            </m:r>
            <m:r>
              <m:rPr>
                <m:sty m:val="p"/>
              </m:rPr>
              <w:rPr>
                <w:rFonts w:ascii="Cambria Math" w:hAnsi="Cambria Math" w:cs="Times New Roman"/>
                <w:color w:val="000000" w:themeColor="text1"/>
              </w:rPr>
              <m:t>-1</m:t>
            </m:r>
            <m:r>
              <w:ins w:id="969" w:author="Bo Shen" w:date="2023-02-03T11:56:00Z">
                <m:rPr>
                  <m:sty m:val="p"/>
                </m:rPr>
                <w:rPr>
                  <w:rFonts w:ascii="Cambria Math" w:hAnsi="Cambria Math" w:cs="Times New Roman"/>
                  <w:color w:val="000000" w:themeColor="text1"/>
                </w:rPr>
                <m:t>-</m:t>
              </w:ins>
            </m:r>
            <m:sSub>
              <m:sSubPr>
                <m:ctrlPr>
                  <w:ins w:id="970" w:author="Bo Shen" w:date="2023-03-03T17:42:00Z">
                    <w:rPr>
                      <w:rFonts w:ascii="Cambria Math" w:hAnsi="Cambria Math" w:cs="Times New Roman"/>
                      <w:i/>
                      <w:iCs/>
                      <w:color w:val="000000" w:themeColor="text1"/>
                    </w:rPr>
                  </w:ins>
                </m:ctrlPr>
              </m:sSubPr>
              <m:e>
                <m:r>
                  <w:ins w:id="971" w:author="Bo Shen" w:date="2023-03-03T17:42:00Z">
                    <w:rPr>
                      <w:rFonts w:ascii="Cambria Math" w:hAnsi="Cambria Math" w:cs="Times New Roman"/>
                      <w:color w:val="000000" w:themeColor="text1"/>
                    </w:rPr>
                    <m:t>B</m:t>
                  </w:ins>
                </m:r>
                <m:ctrlPr>
                  <w:ins w:id="972" w:author="Bo Shen" w:date="2023-03-03T17:42:00Z">
                    <w:rPr>
                      <w:rFonts w:ascii="Cambria Math" w:hAnsi="Cambria Math" w:cs="Times New Roman"/>
                      <w:color w:val="000000" w:themeColor="text1"/>
                    </w:rPr>
                  </w:ins>
                </m:ctrlPr>
              </m:e>
              <m:sub>
                <m:r>
                  <w:ins w:id="973" w:author="Bo Shen" w:date="2023-03-03T17:42:00Z">
                    <w:rPr>
                      <w:rFonts w:ascii="Cambria Math" w:hAnsi="Cambria Math" w:cs="Times New Roman"/>
                      <w:color w:val="000000" w:themeColor="text1"/>
                    </w:rPr>
                    <m:t>G</m:t>
                  </w:ins>
                </m:r>
              </m:sub>
            </m:sSub>
          </m:num>
          <m:den>
            <m:r>
              <w:rPr>
                <w:rFonts w:ascii="Cambria Math" w:hAnsi="Cambria Math" w:cs="Times New Roman"/>
                <w:color w:val="000000" w:themeColor="text1"/>
              </w:rPr>
              <m:t>ω</m:t>
            </m:r>
          </m:den>
        </m:f>
      </m:oMath>
      <w:r w:rsidR="003C6B5F" w:rsidRPr="0060258A">
        <w:rPr>
          <w:rFonts w:ascii="Times New Roman" w:hAnsi="Times New Roman" w:cs="Times New Roman"/>
          <w:color w:val="000000" w:themeColor="text1"/>
        </w:rPr>
        <w:t>)</w:t>
      </w:r>
      <w:r w:rsidR="003130A0" w:rsidRPr="0060258A">
        <w:rPr>
          <w:rFonts w:ascii="Times New Roman" w:hAnsi="Times New Roman" w:cs="Times New Roman"/>
          <w:color w:val="000000" w:themeColor="text1"/>
        </w:rPr>
        <w:t xml:space="preserve">. The preserved ratio </w:t>
      </w:r>
      <w:r w:rsidR="008B3948" w:rsidRPr="0060258A">
        <w:rPr>
          <w:rFonts w:ascii="Times New Roman" w:hAnsi="Times New Roman" w:cs="Times New Roman"/>
          <w:color w:val="000000" w:themeColor="text1"/>
        </w:rPr>
        <w:t xml:space="preserve">between </w:t>
      </w:r>
      <w:r w:rsidR="008B3948" w:rsidRPr="0060258A">
        <w:rPr>
          <w:rFonts w:ascii="Times New Roman" w:hAnsi="Times New Roman" w:cs="Times New Roman"/>
          <w:i/>
          <w:color w:val="000000" w:themeColor="text1"/>
        </w:rPr>
        <w:t>R</w:t>
      </w:r>
      <w:r w:rsidR="008B3948" w:rsidRPr="0060258A">
        <w:rPr>
          <w:rFonts w:ascii="Times New Roman" w:hAnsi="Times New Roman" w:cs="Times New Roman"/>
          <w:i/>
          <w:color w:val="000000" w:themeColor="text1"/>
          <w:vertAlign w:val="subscript"/>
        </w:rPr>
        <w:t>1</w:t>
      </w:r>
      <w:r w:rsidR="008B3948" w:rsidRPr="0060258A">
        <w:rPr>
          <w:rFonts w:ascii="Times New Roman" w:hAnsi="Times New Roman" w:cs="Times New Roman"/>
          <w:color w:val="000000" w:themeColor="text1"/>
        </w:rPr>
        <w:t xml:space="preserve"> and </w:t>
      </w:r>
      <w:r w:rsidR="008B3948" w:rsidRPr="0060258A">
        <w:rPr>
          <w:rFonts w:ascii="Times New Roman" w:hAnsi="Times New Roman" w:cs="Times New Roman"/>
          <w:i/>
          <w:color w:val="000000" w:themeColor="text1"/>
        </w:rPr>
        <w:t>R</w:t>
      </w:r>
      <w:r w:rsidR="008B3948" w:rsidRPr="0060258A">
        <w:rPr>
          <w:rFonts w:ascii="Times New Roman" w:hAnsi="Times New Roman" w:cs="Times New Roman"/>
          <w:i/>
          <w:color w:val="000000" w:themeColor="text1"/>
          <w:vertAlign w:val="subscript"/>
        </w:rPr>
        <w:t>2</w:t>
      </w:r>
      <w:r w:rsidR="008B3948" w:rsidRPr="0060258A">
        <w:rPr>
          <w:rFonts w:ascii="Times New Roman" w:hAnsi="Times New Roman" w:cs="Times New Roman"/>
          <w:color w:val="000000" w:themeColor="text1"/>
        </w:rPr>
        <w:t xml:space="preserve"> d</w:t>
      </w:r>
      <w:r w:rsidR="003130A0" w:rsidRPr="0060258A">
        <w:rPr>
          <w:rFonts w:ascii="Times New Roman" w:hAnsi="Times New Roman" w:cs="Times New Roman"/>
          <w:color w:val="000000" w:themeColor="text1"/>
        </w:rPr>
        <w:t>rift</w:t>
      </w:r>
      <w:r w:rsidR="008B3948" w:rsidRPr="0060258A">
        <w:rPr>
          <w:rFonts w:ascii="Times New Roman" w:hAnsi="Times New Roman" w:cs="Times New Roman"/>
          <w:color w:val="000000" w:themeColor="text1"/>
        </w:rPr>
        <w:t>s</w:t>
      </w:r>
      <w:r w:rsidR="007467EC" w:rsidRPr="0060258A">
        <w:rPr>
          <w:rFonts w:ascii="Times New Roman" w:hAnsi="Times New Roman" w:cs="Times New Roman"/>
          <w:color w:val="000000" w:themeColor="text1"/>
        </w:rPr>
        <w:t xml:space="preserve"> stochastically</w:t>
      </w:r>
      <w:r w:rsidR="003130A0" w:rsidRPr="0060258A">
        <w:rPr>
          <w:rFonts w:ascii="Times New Roman" w:hAnsi="Times New Roman" w:cs="Times New Roman"/>
          <w:color w:val="000000" w:themeColor="text1"/>
        </w:rPr>
        <w:t xml:space="preserve"> over time</w:t>
      </w:r>
      <w:r w:rsidR="003268FA" w:rsidRPr="0060258A">
        <w:rPr>
          <w:rFonts w:ascii="Times New Roman" w:hAnsi="Times New Roman" w:cs="Times New Roman"/>
          <w:color w:val="000000" w:themeColor="text1"/>
        </w:rPr>
        <w:t xml:space="preserve">, </w:t>
      </w:r>
      <w:r w:rsidR="006A77E7" w:rsidRPr="0060258A">
        <w:rPr>
          <w:rFonts w:ascii="Times New Roman" w:hAnsi="Times New Roman" w:cs="Times New Roman"/>
          <w:color w:val="000000" w:themeColor="text1"/>
        </w:rPr>
        <w:t>similar to the prediction of other line</w:t>
      </w:r>
      <w:r w:rsidR="002C1276" w:rsidRPr="0060258A">
        <w:rPr>
          <w:rFonts w:ascii="Times New Roman" w:hAnsi="Times New Roman" w:cs="Times New Roman"/>
          <w:color w:val="000000" w:themeColor="text1"/>
        </w:rPr>
        <w:t>-</w:t>
      </w:r>
      <w:r w:rsidR="006A77E7" w:rsidRPr="0060258A">
        <w:rPr>
          <w:rFonts w:ascii="Times New Roman" w:hAnsi="Times New Roman" w:cs="Times New Roman"/>
          <w:color w:val="000000" w:themeColor="text1"/>
        </w:rPr>
        <w:t>attractor circuit</w:t>
      </w:r>
      <w:r w:rsidR="0016595E" w:rsidRPr="0060258A">
        <w:rPr>
          <w:rFonts w:ascii="Times New Roman" w:hAnsi="Times New Roman" w:cs="Times New Roman"/>
          <w:color w:val="000000" w:themeColor="text1"/>
        </w:rPr>
        <w:t>s</w:t>
      </w:r>
      <w:r w:rsidR="006A77E7" w:rsidRPr="0060258A">
        <w:rPr>
          <w:rFonts w:ascii="Times New Roman" w:hAnsi="Times New Roman" w:cs="Times New Roman"/>
          <w:color w:val="000000" w:themeColor="text1"/>
        </w:rPr>
        <w:t xml:space="preserve"> and</w:t>
      </w:r>
      <w:r w:rsidR="0016595E" w:rsidRPr="0060258A">
        <w:rPr>
          <w:rFonts w:ascii="Times New Roman" w:hAnsi="Times New Roman" w:cs="Times New Roman"/>
          <w:color w:val="000000" w:themeColor="text1"/>
        </w:rPr>
        <w:t xml:space="preserve"> consistent with</w:t>
      </w:r>
      <w:r w:rsidR="006A77E7" w:rsidRPr="0060258A">
        <w:rPr>
          <w:rFonts w:ascii="Times New Roman" w:hAnsi="Times New Roman" w:cs="Times New Roman"/>
          <w:color w:val="000000" w:themeColor="text1"/>
        </w:rPr>
        <w:t xml:space="preserve"> behavioral</w:t>
      </w:r>
      <w:r w:rsidR="002C1276" w:rsidRPr="0060258A">
        <w:rPr>
          <w:rFonts w:ascii="Times New Roman" w:hAnsi="Times New Roman" w:cs="Times New Roman"/>
          <w:color w:val="000000" w:themeColor="text1"/>
        </w:rPr>
        <w:t xml:space="preserve"> and neural</w:t>
      </w:r>
      <w:r w:rsidR="006A77E7" w:rsidRPr="0060258A">
        <w:rPr>
          <w:rFonts w:ascii="Times New Roman" w:hAnsi="Times New Roman" w:cs="Times New Roman"/>
          <w:color w:val="000000" w:themeColor="text1"/>
        </w:rPr>
        <w:t xml:space="preserve"> </w:t>
      </w:r>
      <w:r w:rsidR="00007867" w:rsidRPr="0060258A">
        <w:rPr>
          <w:rFonts w:ascii="Times New Roman" w:hAnsi="Times New Roman" w:cs="Times New Roman"/>
          <w:color w:val="000000" w:themeColor="text1"/>
        </w:rPr>
        <w:t xml:space="preserve">variability </w:t>
      </w:r>
      <w:r w:rsidR="00720E7B" w:rsidRPr="0060258A">
        <w:rPr>
          <w:rFonts w:ascii="Times New Roman" w:hAnsi="Times New Roman" w:cs="Times New Roman"/>
          <w:color w:val="000000" w:themeColor="text1"/>
        </w:rPr>
        <w:t>related to</w:t>
      </w:r>
      <w:r w:rsidR="00007867" w:rsidRPr="0060258A">
        <w:rPr>
          <w:rFonts w:ascii="Times New Roman" w:hAnsi="Times New Roman" w:cs="Times New Roman"/>
          <w:color w:val="000000" w:themeColor="text1"/>
        </w:rPr>
        <w:t xml:space="preserve"> working memory</w:t>
      </w:r>
      <w:ins w:id="974" w:author="Bo Shen" w:date="2023-02-03T11:56:00Z">
        <w:r w:rsidR="00AA5A51">
          <w:rPr>
            <w:rFonts w:ascii="Times New Roman" w:hAnsi="Times New Roman" w:cs="Times New Roman"/>
            <w:color w:val="000000" w:themeColor="text1"/>
          </w:rPr>
          <w:t xml:space="preserve"> </w:t>
        </w:r>
      </w:ins>
      <w:r w:rsidR="003B2115"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{"citationID":"b9vdBqMQ","properties":{"formattedCitation":"(Seung, 1996; Wimmer et al., 2014)","plainCitation":"(Seung, 1996; Wimmer et al., 2014)","noteIndex":0},"citationItems":[{"id":5177,"uris":["http://zotero.org/users/6345545/items/JWLHQ7KT"],"itemData":{"id":5177,"type":"article-journal","abstract":"The brain can hold the eyes still because it stores a memory of eye position. The brain’s memory of horizontal eye position appears to be represented by persistent neural activity in a network known as the neural integrator, which is localized in the brainstem and cerebellum. Existing experimental data are reinterpreted as evidence for an ‘‘attractor hypothesis’’ that the persistent patterns of activity observed in this network form an attractive line of fixed points in its state space. Line attractor dynamics can be produced in linear or nonlinear neural networks by learning mechanisms that precisely tune positive feedback.","container-title":"Proceedings of the National Academy of Sciences","DOI":"10.1073/pnas.93.23.13339","ISSN":"0027-8424, 1091-6490","issue":"23","journalAbbreviation":"Proceedings of the National Academy of Sciences","language":"en","page":"13339-13344","source":"DOI.org (Crossref)","title":"How the brain keeps the eyes still","volume":"93","author":[{"family":"Seung","given":"H. S."}],"issued":{"date-parts":[["1996",11,12]]}}},{"id":5310,"uris":["http://zotero.org/users/6345545/items/ZFEFSYRH"],"itemData":{"id":5310,"type":"article-journal","abstract":"The authors use monkey electrophysiology data to test a “bump attractor” computational model. Their findings reinforce persistent activity as a basis for spatial working memory, provide evidence for a continuous prefrontal representation of memorized space, and offer experimental support for bump attractor dynamics mediating cognitive tasks in the cortex.","container-title":"Nature Neuroscience","DOI":"10.1038/nn.3645","ISSN":"1546-1726","issue":"3","journalAbbreviation":"Nat Neurosci","language":"en","license":"2014 Nature Publishing Group, a division of Macmillan Publishers Limited. All Rights Reserved.","note":"number: 3\npublisher: Nature Publishing Group","page":"431-439","source":"www.nature.com","title":"Bump attractor dynamics in prefrontal cortex explains behavioral precision in spatial working memory","volume":"17","author":[{"family":"Wimmer","given":"Klaus"},{"family":"Nykamp","given":"Duane Q."},{"family":"Constantinidis","given":"Christos"},{"family":"Compte","given":"Albert"}],"issued":{"date-parts":[["2014",3]]}}}],"schema":"https://github.com/citation-style-language/schema/raw/master/csl-citation.json"} </w:instrText>
      </w:r>
      <w:r w:rsidR="003B2115"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(Seung, 1996; Wimmer et al., 2014)</w:t>
      </w:r>
      <w:r w:rsidR="003B2115" w:rsidRPr="0060258A">
        <w:rPr>
          <w:rFonts w:ascii="Times New Roman" w:hAnsi="Times New Roman" w:cs="Times New Roman"/>
          <w:color w:val="000000" w:themeColor="text1"/>
        </w:rPr>
        <w:fldChar w:fldCharType="end"/>
      </w:r>
      <w:r w:rsidR="004F682D" w:rsidRPr="0060258A">
        <w:rPr>
          <w:rFonts w:ascii="Times New Roman" w:hAnsi="Times New Roman" w:cs="Times New Roman"/>
          <w:color w:val="000000" w:themeColor="text1"/>
        </w:rPr>
        <w:t>.</w:t>
      </w:r>
    </w:p>
    <w:p w14:paraId="67102450" w14:textId="49E82B74" w:rsidR="0072724B" w:rsidRPr="0060258A" w:rsidRDefault="0072724B" w:rsidP="007217B8">
      <w:pPr>
        <w:spacing w:line="480" w:lineRule="auto"/>
        <w:jc w:val="both"/>
        <w:rPr>
          <w:rFonts w:ascii="Times New Roman" w:hAnsi="Times New Roman" w:cs="Times New Roman"/>
          <w:color w:val="000000" w:themeColor="text1"/>
        </w:rPr>
      </w:pPr>
    </w:p>
    <w:p w14:paraId="6AD7D8CE" w14:textId="73B4C10E" w:rsidR="00A47839" w:rsidRPr="0060258A" w:rsidRDefault="00D3727E" w:rsidP="007217B8">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However</w:t>
      </w:r>
      <w:r w:rsidR="00A47839"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 xml:space="preserve">a </w:t>
      </w:r>
      <w:r w:rsidR="00877668" w:rsidRPr="0060258A">
        <w:rPr>
          <w:rFonts w:ascii="Times New Roman" w:hAnsi="Times New Roman" w:cs="Times New Roman"/>
          <w:color w:val="000000" w:themeColor="text1"/>
        </w:rPr>
        <w:t xml:space="preserve">line attractor is not the only state that </w:t>
      </w:r>
      <w:r w:rsidR="00A47839" w:rsidRPr="0060258A">
        <w:rPr>
          <w:rFonts w:ascii="Times New Roman" w:hAnsi="Times New Roman" w:cs="Times New Roman"/>
          <w:color w:val="000000" w:themeColor="text1"/>
        </w:rPr>
        <w:t xml:space="preserve">the LDDM </w:t>
      </w:r>
      <w:r w:rsidR="00877668" w:rsidRPr="0060258A">
        <w:rPr>
          <w:rFonts w:ascii="Times New Roman" w:hAnsi="Times New Roman" w:cs="Times New Roman"/>
          <w:color w:val="000000" w:themeColor="text1"/>
        </w:rPr>
        <w:t xml:space="preserve">predicts. </w:t>
      </w:r>
      <w:r w:rsidR="00EE1EBD" w:rsidRPr="0060258A">
        <w:rPr>
          <w:rFonts w:ascii="Times New Roman" w:hAnsi="Times New Roman" w:cs="Times New Roman"/>
          <w:color w:val="000000" w:themeColor="text1"/>
        </w:rPr>
        <w:t xml:space="preserve">If </w:t>
      </w:r>
      <w:r w:rsidR="00877668" w:rsidRPr="0060258A">
        <w:rPr>
          <w:rFonts w:ascii="Times New Roman" w:hAnsi="Times New Roman" w:cs="Times New Roman"/>
          <w:color w:val="000000" w:themeColor="text1"/>
        </w:rPr>
        <w:t>disinhibition</w:t>
      </w:r>
      <w:r w:rsidR="00EE1EBD" w:rsidRPr="0060258A">
        <w:rPr>
          <w:rFonts w:ascii="Times New Roman" w:hAnsi="Times New Roman" w:cs="Times New Roman"/>
          <w:color w:val="000000" w:themeColor="text1"/>
        </w:rPr>
        <w:t xml:space="preserve"> is a</w:t>
      </w:r>
      <w:r w:rsidR="007023C2" w:rsidRPr="0060258A">
        <w:rPr>
          <w:rFonts w:ascii="Times New Roman" w:hAnsi="Times New Roman" w:cs="Times New Roman"/>
          <w:color w:val="000000" w:themeColor="text1"/>
        </w:rPr>
        <w:t>c</w:t>
      </w:r>
      <w:r w:rsidR="00EE1EBD" w:rsidRPr="0060258A">
        <w:rPr>
          <w:rFonts w:ascii="Times New Roman" w:hAnsi="Times New Roman" w:cs="Times New Roman"/>
          <w:color w:val="000000" w:themeColor="text1"/>
        </w:rPr>
        <w:t>tivated during the delay interval</w:t>
      </w:r>
      <w:r w:rsidR="00877668" w:rsidRPr="0060258A">
        <w:rPr>
          <w:rFonts w:ascii="Times New Roman" w:hAnsi="Times New Roman" w:cs="Times New Roman"/>
          <w:color w:val="000000" w:themeColor="text1"/>
        </w:rPr>
        <w:t xml:space="preserve">, the network switches to a point attractor </w:t>
      </w:r>
      <w:r w:rsidR="00E916CE" w:rsidRPr="0060258A">
        <w:rPr>
          <w:rFonts w:ascii="Times New Roman" w:hAnsi="Times New Roman" w:cs="Times New Roman"/>
          <w:color w:val="000000" w:themeColor="text1"/>
        </w:rPr>
        <w:t>dynamic</w:t>
      </w:r>
      <w:r w:rsidR="00AA7571" w:rsidRPr="0060258A">
        <w:rPr>
          <w:rFonts w:ascii="Times New Roman" w:hAnsi="Times New Roman" w:cs="Times New Roman"/>
          <w:color w:val="000000" w:themeColor="text1"/>
        </w:rPr>
        <w:t xml:space="preserve"> (see </w:t>
      </w:r>
      <w:r w:rsidR="00C650E5" w:rsidRPr="00D502D3">
        <w:rPr>
          <w:rFonts w:ascii="Times New Roman" w:hAnsi="Times New Roman" w:cs="Times New Roman"/>
          <w:b/>
          <w:color w:val="000000" w:themeColor="text1"/>
        </w:rPr>
        <w:t>Fig</w:t>
      </w:r>
      <w:r w:rsidR="00C650E5">
        <w:rPr>
          <w:rFonts w:ascii="Times New Roman" w:hAnsi="Times New Roman" w:cs="Times New Roman"/>
          <w:b/>
          <w:color w:val="000000" w:themeColor="text1"/>
        </w:rPr>
        <w:t>s</w:t>
      </w:r>
      <w:r w:rsidR="00C650E5" w:rsidRPr="00D502D3">
        <w:rPr>
          <w:rFonts w:ascii="Times New Roman" w:hAnsi="Times New Roman" w:cs="Times New Roman"/>
          <w:b/>
          <w:color w:val="000000" w:themeColor="text1"/>
        </w:rPr>
        <w:t xml:space="preserve">. 8-figure supplement </w:t>
      </w:r>
      <w:r w:rsidR="00C650E5">
        <w:rPr>
          <w:rFonts w:ascii="Times New Roman" w:hAnsi="Times New Roman" w:cs="Times New Roman"/>
          <w:b/>
          <w:color w:val="000000" w:themeColor="text1"/>
        </w:rPr>
        <w:t>2</w:t>
      </w:r>
      <w:r w:rsidR="005D3B79" w:rsidRPr="0060258A">
        <w:rPr>
          <w:rFonts w:ascii="Times New Roman" w:hAnsi="Times New Roman" w:cs="Times New Roman"/>
          <w:color w:val="000000" w:themeColor="text1"/>
        </w:rPr>
        <w:t xml:space="preserve"> </w:t>
      </w:r>
      <w:r w:rsidR="00C650E5">
        <w:rPr>
          <w:rFonts w:ascii="Times New Roman" w:hAnsi="Times New Roman" w:cs="Times New Roman"/>
          <w:color w:val="000000" w:themeColor="text1"/>
        </w:rPr>
        <w:t xml:space="preserve">and </w:t>
      </w:r>
      <w:r w:rsidR="00C650E5" w:rsidRPr="00D502D3">
        <w:rPr>
          <w:rFonts w:ascii="Times New Roman" w:hAnsi="Times New Roman" w:cs="Times New Roman"/>
          <w:b/>
          <w:color w:val="000000" w:themeColor="text1"/>
        </w:rPr>
        <w:t>Methods</w:t>
      </w:r>
      <w:r w:rsidR="00C650E5">
        <w:rPr>
          <w:rFonts w:ascii="Times New Roman" w:hAnsi="Times New Roman" w:cs="Times New Roman"/>
          <w:b/>
          <w:color w:val="000000" w:themeColor="text1"/>
        </w:rPr>
        <w:t xml:space="preserve"> </w:t>
      </w:r>
      <w:r w:rsidR="00C650E5" w:rsidRPr="00EC6C76">
        <w:rPr>
          <w:rFonts w:ascii="Times New Roman" w:hAnsi="Times New Roman" w:cs="Times New Roman"/>
          <w:i/>
          <w:color w:val="000000" w:themeColor="text1"/>
        </w:rPr>
        <w:t>Analysis for persistent activity</w:t>
      </w:r>
      <w:r w:rsidR="00C650E5">
        <w:rPr>
          <w:rFonts w:ascii="Times New Roman" w:hAnsi="Times New Roman" w:cs="Times New Roman"/>
          <w:color w:val="000000" w:themeColor="text1"/>
        </w:rPr>
        <w:t xml:space="preserve"> </w:t>
      </w:r>
      <w:r w:rsidR="00C650E5" w:rsidRPr="0060258A">
        <w:rPr>
          <w:rFonts w:ascii="Times New Roman" w:hAnsi="Times New Roman" w:cs="Times New Roman"/>
          <w:color w:val="000000" w:themeColor="text1"/>
        </w:rPr>
        <w:t xml:space="preserve">for </w:t>
      </w:r>
      <w:r w:rsidR="00C650E5">
        <w:rPr>
          <w:rFonts w:ascii="Times New Roman" w:hAnsi="Times New Roman" w:cs="Times New Roman"/>
          <w:color w:val="000000" w:themeColor="text1"/>
        </w:rPr>
        <w:t xml:space="preserve">mathematical </w:t>
      </w:r>
      <w:r w:rsidR="00C650E5" w:rsidRPr="0060258A">
        <w:rPr>
          <w:rFonts w:ascii="Times New Roman" w:hAnsi="Times New Roman" w:cs="Times New Roman"/>
          <w:color w:val="000000" w:themeColor="text1"/>
        </w:rPr>
        <w:t>proof</w:t>
      </w:r>
      <w:r w:rsidR="00AA7571" w:rsidRPr="0060258A">
        <w:rPr>
          <w:rFonts w:ascii="Times New Roman" w:hAnsi="Times New Roman" w:cs="Times New Roman"/>
          <w:color w:val="000000" w:themeColor="text1"/>
        </w:rPr>
        <w:t>)</w:t>
      </w:r>
      <w:r w:rsidR="00877668" w:rsidRPr="0060258A">
        <w:rPr>
          <w:rFonts w:ascii="Times New Roman" w:hAnsi="Times New Roman" w:cs="Times New Roman"/>
          <w:color w:val="000000" w:themeColor="text1"/>
        </w:rPr>
        <w:t xml:space="preserve">. </w:t>
      </w:r>
      <w:r w:rsidR="00C017D3" w:rsidRPr="0060258A">
        <w:rPr>
          <w:rFonts w:ascii="Times New Roman" w:hAnsi="Times New Roman" w:cs="Times New Roman"/>
          <w:b/>
          <w:color w:val="000000" w:themeColor="text1"/>
        </w:rPr>
        <w:t>Fig</w:t>
      </w:r>
      <w:r w:rsidR="00D43AE8" w:rsidRPr="0060258A">
        <w:rPr>
          <w:rFonts w:ascii="Times New Roman" w:hAnsi="Times New Roman" w:cs="Times New Roman"/>
          <w:b/>
          <w:color w:val="000000" w:themeColor="text1"/>
        </w:rPr>
        <w:t>.</w:t>
      </w:r>
      <w:r w:rsidR="00C017D3"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D233C3" w:rsidRPr="0060258A">
        <w:rPr>
          <w:rFonts w:ascii="Times New Roman" w:hAnsi="Times New Roman" w:cs="Times New Roman"/>
          <w:b/>
          <w:color w:val="000000" w:themeColor="text1"/>
        </w:rPr>
        <w:t>D</w:t>
      </w:r>
      <w:r w:rsidR="00C017D3" w:rsidRPr="0060258A">
        <w:rPr>
          <w:rFonts w:ascii="Times New Roman" w:hAnsi="Times New Roman" w:cs="Times New Roman"/>
          <w:color w:val="000000" w:themeColor="text1"/>
        </w:rPr>
        <w:t xml:space="preserve"> shows example dynamics of two </w:t>
      </w:r>
      <w:r w:rsidR="00C017D3" w:rsidRPr="0060258A">
        <w:rPr>
          <w:rFonts w:ascii="Times New Roman" w:hAnsi="Times New Roman" w:cs="Times New Roman"/>
          <w:i/>
          <w:color w:val="000000" w:themeColor="text1"/>
        </w:rPr>
        <w:t>R</w:t>
      </w:r>
      <w:r w:rsidR="00C017D3" w:rsidRPr="0060258A">
        <w:rPr>
          <w:rFonts w:ascii="Times New Roman" w:hAnsi="Times New Roman" w:cs="Times New Roman"/>
          <w:color w:val="000000" w:themeColor="text1"/>
        </w:rPr>
        <w:t xml:space="preserve"> units </w:t>
      </w:r>
      <w:r w:rsidR="00EA0895" w:rsidRPr="0060258A">
        <w:rPr>
          <w:rFonts w:ascii="Times New Roman" w:hAnsi="Times New Roman" w:cs="Times New Roman"/>
          <w:color w:val="000000" w:themeColor="text1"/>
        </w:rPr>
        <w:t>before and after withdrawal o</w:t>
      </w:r>
      <w:r w:rsidR="00927667" w:rsidRPr="0060258A">
        <w:rPr>
          <w:rFonts w:ascii="Times New Roman" w:hAnsi="Times New Roman" w:cs="Times New Roman"/>
          <w:color w:val="000000" w:themeColor="text1"/>
        </w:rPr>
        <w:t xml:space="preserve">f </w:t>
      </w:r>
      <w:r w:rsidR="00EA0895" w:rsidRPr="0060258A">
        <w:rPr>
          <w:rFonts w:ascii="Times New Roman" w:hAnsi="Times New Roman" w:cs="Times New Roman"/>
          <w:color w:val="000000" w:themeColor="text1"/>
        </w:rPr>
        <w:t xml:space="preserve">inputs. </w:t>
      </w:r>
      <w:r w:rsidR="00EE1EBD" w:rsidRPr="0060258A">
        <w:rPr>
          <w:rFonts w:ascii="Times New Roman" w:hAnsi="Times New Roman" w:cs="Times New Roman"/>
          <w:color w:val="000000" w:themeColor="text1"/>
        </w:rPr>
        <w:t>D</w:t>
      </w:r>
      <w:r w:rsidR="000E6AC7" w:rsidRPr="0060258A">
        <w:rPr>
          <w:rFonts w:ascii="Times New Roman" w:hAnsi="Times New Roman" w:cs="Times New Roman"/>
          <w:color w:val="000000" w:themeColor="text1"/>
        </w:rPr>
        <w:t>isinhibition drive</w:t>
      </w:r>
      <w:r w:rsidR="008D2384" w:rsidRPr="0060258A">
        <w:rPr>
          <w:rFonts w:ascii="Times New Roman" w:hAnsi="Times New Roman" w:cs="Times New Roman"/>
          <w:color w:val="000000" w:themeColor="text1"/>
        </w:rPr>
        <w:t>s</w:t>
      </w:r>
      <w:r w:rsidR="000E6AC7" w:rsidRPr="0060258A">
        <w:rPr>
          <w:rFonts w:ascii="Times New Roman" w:hAnsi="Times New Roman" w:cs="Times New Roman"/>
          <w:color w:val="000000" w:themeColor="text1"/>
        </w:rPr>
        <w:t xml:space="preserve"> a competition between the two </w:t>
      </w:r>
      <w:r w:rsidR="000E6AC7" w:rsidRPr="0060258A">
        <w:rPr>
          <w:rFonts w:ascii="Times New Roman" w:hAnsi="Times New Roman" w:cs="Times New Roman"/>
          <w:i/>
          <w:color w:val="000000" w:themeColor="text1"/>
        </w:rPr>
        <w:t>R</w:t>
      </w:r>
      <w:r w:rsidR="000E6AC7" w:rsidRPr="0060258A">
        <w:rPr>
          <w:rFonts w:ascii="Times New Roman" w:hAnsi="Times New Roman" w:cs="Times New Roman"/>
          <w:color w:val="000000" w:themeColor="text1"/>
        </w:rPr>
        <w:t xml:space="preserve"> units, resulting in a switch between graded coding of the </w:t>
      </w:r>
      <w:r w:rsidR="00AC06B8" w:rsidRPr="0060258A">
        <w:rPr>
          <w:rFonts w:ascii="Times New Roman" w:hAnsi="Times New Roman" w:cs="Times New Roman"/>
          <w:color w:val="000000" w:themeColor="text1"/>
        </w:rPr>
        <w:t>input ratio</w:t>
      </w:r>
      <w:r w:rsidR="00506797" w:rsidRPr="0060258A">
        <w:rPr>
          <w:rFonts w:ascii="Times New Roman" w:hAnsi="Times New Roman" w:cs="Times New Roman"/>
          <w:color w:val="000000" w:themeColor="text1"/>
        </w:rPr>
        <w:t xml:space="preserve"> </w:t>
      </w:r>
      <w:r w:rsidR="000E6AC7" w:rsidRPr="0060258A">
        <w:rPr>
          <w:rFonts w:ascii="Times New Roman" w:hAnsi="Times New Roman" w:cs="Times New Roman"/>
          <w:color w:val="000000" w:themeColor="text1"/>
        </w:rPr>
        <w:t xml:space="preserve">to a categorical coding of </w:t>
      </w:r>
      <w:r w:rsidR="00AC06B8" w:rsidRPr="0060258A">
        <w:rPr>
          <w:rFonts w:ascii="Times New Roman" w:hAnsi="Times New Roman" w:cs="Times New Roman"/>
          <w:color w:val="000000" w:themeColor="text1"/>
        </w:rPr>
        <w:t>the largest value</w:t>
      </w:r>
      <w:r w:rsidR="003C68CF" w:rsidRPr="0060258A">
        <w:rPr>
          <w:rFonts w:ascii="Times New Roman" w:hAnsi="Times New Roman" w:cs="Times New Roman"/>
          <w:color w:val="000000" w:themeColor="text1"/>
        </w:rPr>
        <w:t xml:space="preserve"> (</w:t>
      </w:r>
      <m:oMath>
        <m:r>
          <w:rPr>
            <w:rFonts w:ascii="Cambria Math" w:hAnsi="Cambria Math" w:cs="Times New Roman"/>
            <w:color w:val="000000" w:themeColor="text1"/>
          </w:rPr>
          <m:t>β=.4</m:t>
        </m:r>
      </m:oMath>
      <w:r w:rsidR="003C68CF" w:rsidRPr="0060258A">
        <w:rPr>
          <w:rFonts w:ascii="Times New Roman" w:hAnsi="Times New Roman" w:cs="Times New Roman"/>
          <w:color w:val="000000" w:themeColor="text1"/>
        </w:rPr>
        <w:t xml:space="preserve"> in visualization)</w:t>
      </w:r>
      <w:r w:rsidR="000E6AC7" w:rsidRPr="0060258A">
        <w:rPr>
          <w:rFonts w:ascii="Times New Roman" w:hAnsi="Times New Roman" w:cs="Times New Roman"/>
          <w:color w:val="000000" w:themeColor="text1"/>
        </w:rPr>
        <w:t>.</w:t>
      </w:r>
      <w:r w:rsidR="008D2384" w:rsidRPr="0060258A">
        <w:rPr>
          <w:rFonts w:ascii="Times New Roman" w:hAnsi="Times New Roman" w:cs="Times New Roman"/>
          <w:color w:val="000000" w:themeColor="text1"/>
        </w:rPr>
        <w:t xml:space="preserve"> Interestingly, a </w:t>
      </w:r>
      <w:r w:rsidR="00427A94" w:rsidRPr="0060258A">
        <w:rPr>
          <w:rFonts w:ascii="Times New Roman" w:hAnsi="Times New Roman" w:cs="Times New Roman"/>
          <w:color w:val="000000" w:themeColor="text1"/>
        </w:rPr>
        <w:t>transition of coded information from</w:t>
      </w:r>
      <w:r w:rsidR="008D2384" w:rsidRPr="0060258A">
        <w:rPr>
          <w:rFonts w:ascii="Times New Roman" w:hAnsi="Times New Roman" w:cs="Times New Roman"/>
          <w:color w:val="000000" w:themeColor="text1"/>
        </w:rPr>
        <w:t xml:space="preserve"> </w:t>
      </w:r>
      <w:r w:rsidR="003F21E9" w:rsidRPr="0060258A">
        <w:rPr>
          <w:rFonts w:ascii="Times New Roman" w:hAnsi="Times New Roman" w:cs="Times New Roman"/>
          <w:color w:val="000000" w:themeColor="text1"/>
        </w:rPr>
        <w:t>input</w:t>
      </w:r>
      <w:r w:rsidR="00A17EAE" w:rsidRPr="0060258A">
        <w:rPr>
          <w:rFonts w:ascii="Times New Roman" w:hAnsi="Times New Roman" w:cs="Times New Roman"/>
          <w:color w:val="000000" w:themeColor="text1"/>
        </w:rPr>
        <w:t xml:space="preserve"> </w:t>
      </w:r>
      <w:r w:rsidR="001F568C" w:rsidRPr="0060258A">
        <w:rPr>
          <w:rFonts w:ascii="Times New Roman" w:hAnsi="Times New Roman" w:cs="Times New Roman"/>
          <w:color w:val="000000" w:themeColor="text1"/>
        </w:rPr>
        <w:t>values</w:t>
      </w:r>
      <w:r w:rsidR="003F21E9" w:rsidRPr="0060258A">
        <w:rPr>
          <w:rFonts w:ascii="Times New Roman" w:hAnsi="Times New Roman" w:cs="Times New Roman"/>
          <w:color w:val="000000" w:themeColor="text1"/>
        </w:rPr>
        <w:t xml:space="preserve"> </w:t>
      </w:r>
      <w:r w:rsidR="00A17EAE" w:rsidRPr="0060258A">
        <w:rPr>
          <w:rFonts w:ascii="Times New Roman" w:hAnsi="Times New Roman" w:cs="Times New Roman"/>
          <w:color w:val="000000" w:themeColor="text1"/>
        </w:rPr>
        <w:t xml:space="preserve">to categorical </w:t>
      </w:r>
      <w:r w:rsidR="003F21E9" w:rsidRPr="0060258A">
        <w:rPr>
          <w:rFonts w:ascii="Times New Roman" w:hAnsi="Times New Roman" w:cs="Times New Roman"/>
          <w:color w:val="000000" w:themeColor="text1"/>
        </w:rPr>
        <w:t xml:space="preserve">information </w:t>
      </w:r>
      <w:r w:rsidR="008D2384" w:rsidRPr="0060258A">
        <w:rPr>
          <w:rFonts w:ascii="Times New Roman" w:hAnsi="Times New Roman" w:cs="Times New Roman"/>
          <w:color w:val="000000" w:themeColor="text1"/>
        </w:rPr>
        <w:t xml:space="preserve">has been widely </w:t>
      </w:r>
      <w:r w:rsidR="00243924" w:rsidRPr="0060258A">
        <w:rPr>
          <w:rFonts w:ascii="Times New Roman" w:hAnsi="Times New Roman" w:cs="Times New Roman"/>
          <w:color w:val="000000" w:themeColor="text1"/>
        </w:rPr>
        <w:t>observed</w:t>
      </w:r>
      <w:r w:rsidR="00721CDC" w:rsidRPr="0060258A">
        <w:rPr>
          <w:rFonts w:ascii="Times New Roman" w:hAnsi="Times New Roman" w:cs="Times New Roman"/>
          <w:color w:val="000000" w:themeColor="text1"/>
        </w:rPr>
        <w:t xml:space="preserve"> </w:t>
      </w:r>
      <w:r w:rsidR="00640181" w:rsidRPr="0060258A">
        <w:rPr>
          <w:rFonts w:ascii="Times New Roman" w:hAnsi="Times New Roman" w:cs="Times New Roman"/>
          <w:color w:val="000000" w:themeColor="text1"/>
        </w:rPr>
        <w:t xml:space="preserve">in </w:t>
      </w:r>
      <w:r w:rsidR="00721CDC" w:rsidRPr="0060258A">
        <w:rPr>
          <w:rFonts w:ascii="Times New Roman" w:hAnsi="Times New Roman" w:cs="Times New Roman"/>
          <w:color w:val="000000" w:themeColor="text1"/>
        </w:rPr>
        <w:t xml:space="preserve">firing </w:t>
      </w:r>
      <w:r w:rsidR="0005443E" w:rsidRPr="0060258A">
        <w:rPr>
          <w:rFonts w:ascii="Times New Roman" w:hAnsi="Times New Roman" w:cs="Times New Roman"/>
          <w:color w:val="000000" w:themeColor="text1"/>
        </w:rPr>
        <w:t>rates</w:t>
      </w:r>
      <w:r w:rsidR="00A93D75"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in</w:t>
      </w:r>
      <w:r w:rsidR="008D2384" w:rsidRPr="0060258A">
        <w:rPr>
          <w:rFonts w:ascii="Times New Roman" w:hAnsi="Times New Roman" w:cs="Times New Roman"/>
          <w:color w:val="000000" w:themeColor="text1"/>
        </w:rPr>
        <w:t xml:space="preserve"> </w:t>
      </w:r>
      <w:r w:rsidR="00861F0E" w:rsidRPr="0060258A">
        <w:rPr>
          <w:rFonts w:ascii="Times New Roman" w:hAnsi="Times New Roman" w:cs="Times New Roman"/>
          <w:color w:val="000000" w:themeColor="text1"/>
        </w:rPr>
        <w:t xml:space="preserve">decision related </w:t>
      </w:r>
      <w:r w:rsidR="00920200" w:rsidRPr="0060258A">
        <w:rPr>
          <w:rFonts w:ascii="Times New Roman" w:hAnsi="Times New Roman" w:cs="Times New Roman"/>
          <w:color w:val="000000" w:themeColor="text1"/>
        </w:rPr>
        <w:t>regions</w:t>
      </w:r>
      <w:r w:rsidR="00861F0E" w:rsidRPr="0060258A">
        <w:rPr>
          <w:rFonts w:ascii="Times New Roman" w:hAnsi="Times New Roman" w:cs="Times New Roman"/>
          <w:color w:val="000000" w:themeColor="text1"/>
        </w:rPr>
        <w:t xml:space="preserve">, such as LIP and superior colliculus, </w:t>
      </w:r>
      <w:r w:rsidR="00C82EA0" w:rsidRPr="0060258A">
        <w:rPr>
          <w:rFonts w:ascii="Times New Roman" w:hAnsi="Times New Roman" w:cs="Times New Roman"/>
          <w:color w:val="000000" w:themeColor="text1"/>
        </w:rPr>
        <w:t>during</w:t>
      </w:r>
      <w:r w:rsidR="008D2384" w:rsidRPr="0060258A">
        <w:rPr>
          <w:rFonts w:ascii="Times New Roman" w:hAnsi="Times New Roman" w:cs="Times New Roman"/>
          <w:color w:val="000000" w:themeColor="text1"/>
        </w:rPr>
        <w:t xml:space="preserve"> </w:t>
      </w:r>
      <w:r w:rsidR="00EB3A1A" w:rsidRPr="0060258A">
        <w:rPr>
          <w:rFonts w:ascii="Times New Roman" w:hAnsi="Times New Roman" w:cs="Times New Roman"/>
          <w:color w:val="000000" w:themeColor="text1"/>
        </w:rPr>
        <w:t xml:space="preserve">the delay period </w:t>
      </w:r>
      <w:r w:rsidR="008D2384" w:rsidRPr="0060258A">
        <w:rPr>
          <w:rFonts w:ascii="Times New Roman" w:hAnsi="Times New Roman" w:cs="Times New Roman"/>
          <w:color w:val="000000" w:themeColor="text1"/>
        </w:rPr>
        <w:t>of decision making</w:t>
      </w:r>
      <w:ins w:id="975" w:author="Bo Shen" w:date="2023-02-03T11:57:00Z">
        <w:r w:rsidR="007A4CD1">
          <w:rPr>
            <w:rFonts w:ascii="Times New Roman" w:hAnsi="Times New Roman" w:cs="Times New Roman"/>
            <w:color w:val="000000" w:themeColor="text1"/>
          </w:rPr>
          <w:t xml:space="preserve"> </w:t>
        </w:r>
      </w:ins>
      <w:r w:rsidR="00EB3A1A"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{"citationID":"iHOt15pR","properties":{"formattedCitation":"(Rorie et al., 2010; Shadlen &amp; Newsome, 2001; B. Zhang et al., 2021)","plainCitation":"(Rorie et al., 2010; Shadlen &amp; Newsome, 2001; B. Zhang et al., 2021)","noteIndex":0},"citationItems":[{"id":274,"uris":["http://zotero.org/users/6345545/items/8WGDRKKC"],"itemData":{"id":274,"type":"article-journal","abstract":"Single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T."}],"issued":{"date-parts":[["2001",10,1]]}}},{"id":4330,"uris":["http://zotero.org/users/6345545/items/X8AKI399"],"itemData":{"id":4330,"type":"article-journal","abstract":"Value-based decision making involves choosing from multiple options with different values. Despite extensive studies on value representation in various brain regions, the neural mechanism for how multiple value options are converted to motor actions remains unclear. To study this, we developed a multi-value foraging task with varying menu of items in non-human primates using eye movements that dissociates value and choice, and conducted electrophysiological recording in the midbrain superior colliculus (SC). SC neurons encoded “absolute” value, independent of available options, during late fixation. In addition, SC neurons also represent value threshold, modulated by available options, different from conventional motor threshold. Electrical stimulation of SC neurons biased choices in a manner predicted by the difference between the value representation and the value threshold. These results reveal a neural mechanism directly transforming absolute values to categorical choices within SC, supporting highly efficient value-based decision making critical for real-world economic behaviors.","container-title":"Nature Communications","DOI":"10.1038/s41467-021-23747-z","ISSN":"2041-1723","issue":"1","journalAbbreviation":"Nat Commun","language":"en","license":"2021 The Author(s)","note":"Bandiera_abtest: a\nCc_license_type: cc_by\nCg_type: Nature Research Journals\nnumber: 1\nPrimary_atype: Research\npublisher: Nature Publishing Group\nSubject_term: Decision;Reward;Superior colliculus\nSubject_term_id: decision;reward;superior-colliculus","page":"3410","source":"www.nature.com","title":"Transforming absolute value to categorical choice in primate superior colliculus during value-based decision making","volume":"12","author":[{"family":"Zhang","given":"Beizhen"},{"family":"Kan","given":"Janis Ying Ying"},{"family":"Yang","given":"Mingpo"},{"family":"Wang","given":"Xiaochun"},{"family":"Tu","given":"Jiahao"},{"family":"Dorris","given":"Michael Christopher"}],"issued":{"date-parts":[["2021",6,7]]}}}],"schema":"https://github.com/citation-style-language/schema/raw/master/csl-citation.json"} </w:instrText>
      </w:r>
      <w:r w:rsidR="00EB3A1A"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(Rorie et al., 2010; Shadlen &amp; Newsome, 2001; B. Zhang et al., 2021)</w:t>
      </w:r>
      <w:r w:rsidR="00EB3A1A" w:rsidRPr="0060258A">
        <w:rPr>
          <w:rFonts w:ascii="Times New Roman" w:hAnsi="Times New Roman" w:cs="Times New Roman"/>
          <w:color w:val="000000" w:themeColor="text1"/>
        </w:rPr>
        <w:fldChar w:fldCharType="end"/>
      </w:r>
      <w:r w:rsidR="00EB3A1A" w:rsidRPr="0060258A">
        <w:rPr>
          <w:rFonts w:ascii="Times New Roman" w:hAnsi="Times New Roman" w:cs="Times New Roman"/>
          <w:color w:val="000000" w:themeColor="text1"/>
        </w:rPr>
        <w:t>.</w:t>
      </w:r>
      <w:r w:rsidR="008D2384" w:rsidRPr="0060258A">
        <w:rPr>
          <w:rFonts w:ascii="Times New Roman" w:hAnsi="Times New Roman" w:cs="Times New Roman"/>
          <w:color w:val="000000" w:themeColor="text1"/>
        </w:rPr>
        <w:t xml:space="preserve"> </w:t>
      </w:r>
      <w:r w:rsidR="008F3090" w:rsidRPr="0060258A">
        <w:rPr>
          <w:rFonts w:ascii="Times New Roman" w:hAnsi="Times New Roman" w:cs="Times New Roman"/>
          <w:color w:val="000000" w:themeColor="text1"/>
        </w:rPr>
        <w:t>The point</w:t>
      </w:r>
      <w:r w:rsidR="00744DFE" w:rsidRPr="0060258A">
        <w:rPr>
          <w:rFonts w:ascii="Times New Roman" w:hAnsi="Times New Roman" w:cs="Times New Roman"/>
          <w:color w:val="000000" w:themeColor="text1"/>
        </w:rPr>
        <w:t xml:space="preserve"> </w:t>
      </w:r>
      <w:r w:rsidR="008F3090" w:rsidRPr="0060258A">
        <w:rPr>
          <w:rFonts w:ascii="Times New Roman" w:hAnsi="Times New Roman" w:cs="Times New Roman"/>
          <w:color w:val="000000" w:themeColor="text1"/>
        </w:rPr>
        <w:t>attractor</w:t>
      </w:r>
      <w:r w:rsidR="00A51FF4" w:rsidRPr="0060258A">
        <w:rPr>
          <w:rFonts w:ascii="Times New Roman" w:hAnsi="Times New Roman" w:cs="Times New Roman"/>
          <w:color w:val="000000" w:themeColor="text1"/>
        </w:rPr>
        <w:t xml:space="preserve"> predicted by the circuit under disinhibition</w:t>
      </w:r>
      <w:r w:rsidR="008F3090" w:rsidRPr="0060258A">
        <w:rPr>
          <w:rFonts w:ascii="Times New Roman" w:hAnsi="Times New Roman" w:cs="Times New Roman"/>
          <w:color w:val="000000" w:themeColor="text1"/>
        </w:rPr>
        <w:t xml:space="preserve"> </w:t>
      </w:r>
      <w:r w:rsidR="00B53BB7" w:rsidRPr="0060258A">
        <w:rPr>
          <w:rFonts w:ascii="Times New Roman" w:hAnsi="Times New Roman" w:cs="Times New Roman"/>
          <w:color w:val="000000" w:themeColor="text1"/>
        </w:rPr>
        <w:t>(</w:t>
      </w:r>
      <w:r w:rsidR="00B53BB7" w:rsidRPr="0060258A">
        <w:rPr>
          <w:rFonts w:ascii="Times New Roman" w:hAnsi="Times New Roman" w:cs="Times New Roman"/>
          <w:b/>
          <w:color w:val="000000" w:themeColor="text1"/>
        </w:rPr>
        <w:t xml:space="preserve">Fig. </w:t>
      </w:r>
      <w:r w:rsidR="00703F32" w:rsidRPr="0060258A">
        <w:rPr>
          <w:rFonts w:ascii="Times New Roman" w:hAnsi="Times New Roman" w:cs="Times New Roman"/>
          <w:b/>
          <w:color w:val="000000" w:themeColor="text1"/>
        </w:rPr>
        <w:t>8</w:t>
      </w:r>
      <w:r w:rsidR="00B53BB7" w:rsidRPr="0060258A">
        <w:rPr>
          <w:rFonts w:ascii="Times New Roman" w:hAnsi="Times New Roman" w:cs="Times New Roman"/>
          <w:b/>
          <w:color w:val="000000" w:themeColor="text1"/>
        </w:rPr>
        <w:t>E</w:t>
      </w:r>
      <w:r w:rsidR="00B53BB7" w:rsidRPr="0060258A">
        <w:rPr>
          <w:rFonts w:ascii="Times New Roman" w:hAnsi="Times New Roman" w:cs="Times New Roman"/>
          <w:color w:val="000000" w:themeColor="text1"/>
        </w:rPr>
        <w:t xml:space="preserve">) </w:t>
      </w:r>
      <w:r w:rsidR="008F3090" w:rsidRPr="0060258A">
        <w:rPr>
          <w:rFonts w:ascii="Times New Roman" w:hAnsi="Times New Roman" w:cs="Times New Roman"/>
          <w:color w:val="000000" w:themeColor="text1"/>
        </w:rPr>
        <w:t>is highly tolerable to perturbations</w:t>
      </w:r>
      <w:r w:rsidR="00AD4412" w:rsidRPr="0060258A">
        <w:rPr>
          <w:rFonts w:ascii="Times New Roman" w:hAnsi="Times New Roman" w:cs="Times New Roman"/>
          <w:color w:val="000000" w:themeColor="text1"/>
        </w:rPr>
        <w:t xml:space="preserve"> compar</w:t>
      </w:r>
      <w:r w:rsidR="002D40E6" w:rsidRPr="0060258A">
        <w:rPr>
          <w:rFonts w:ascii="Times New Roman" w:hAnsi="Times New Roman" w:cs="Times New Roman"/>
          <w:color w:val="000000" w:themeColor="text1"/>
        </w:rPr>
        <w:t>ed</w:t>
      </w:r>
      <w:r w:rsidR="00AD4412" w:rsidRPr="0060258A">
        <w:rPr>
          <w:rFonts w:ascii="Times New Roman" w:hAnsi="Times New Roman" w:cs="Times New Roman"/>
          <w:color w:val="000000" w:themeColor="text1"/>
        </w:rPr>
        <w:t xml:space="preserve"> to</w:t>
      </w:r>
      <w:r w:rsidR="002D40E6" w:rsidRPr="0060258A">
        <w:rPr>
          <w:rFonts w:ascii="Times New Roman" w:hAnsi="Times New Roman" w:cs="Times New Roman"/>
          <w:color w:val="000000" w:themeColor="text1"/>
        </w:rPr>
        <w:t xml:space="preserve"> the</w:t>
      </w:r>
      <w:r w:rsidR="00AD4412" w:rsidRPr="0060258A">
        <w:rPr>
          <w:rFonts w:ascii="Times New Roman" w:hAnsi="Times New Roman" w:cs="Times New Roman"/>
          <w:color w:val="000000" w:themeColor="text1"/>
        </w:rPr>
        <w:t xml:space="preserve"> line</w:t>
      </w:r>
      <w:r w:rsidR="00744DFE" w:rsidRPr="0060258A">
        <w:rPr>
          <w:rFonts w:ascii="Times New Roman" w:hAnsi="Times New Roman" w:cs="Times New Roman"/>
          <w:color w:val="000000" w:themeColor="text1"/>
        </w:rPr>
        <w:t xml:space="preserve"> </w:t>
      </w:r>
      <w:r w:rsidR="00AD4412" w:rsidRPr="0060258A">
        <w:rPr>
          <w:rFonts w:ascii="Times New Roman" w:hAnsi="Times New Roman" w:cs="Times New Roman"/>
          <w:color w:val="000000" w:themeColor="text1"/>
        </w:rPr>
        <w:t>attractor</w:t>
      </w:r>
      <w:r w:rsidR="00F349C8" w:rsidRPr="0060258A">
        <w:rPr>
          <w:rFonts w:ascii="Times New Roman" w:hAnsi="Times New Roman" w:cs="Times New Roman"/>
          <w:color w:val="000000" w:themeColor="text1"/>
        </w:rPr>
        <w:t>, and choice performance over long delays may require</w:t>
      </w:r>
      <w:r w:rsidR="00AD4412"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lastRenderedPageBreak/>
        <w:t>a</w:t>
      </w:r>
      <w:r w:rsidR="00AD4412" w:rsidRPr="0060258A">
        <w:rPr>
          <w:rFonts w:ascii="Times New Roman" w:hAnsi="Times New Roman" w:cs="Times New Roman"/>
          <w:color w:val="000000" w:themeColor="text1"/>
        </w:rPr>
        <w:t xml:space="preserve"> switch from the value coding to the categorical </w:t>
      </w:r>
      <w:r w:rsidR="00F349C8" w:rsidRPr="0060258A">
        <w:rPr>
          <w:rFonts w:ascii="Times New Roman" w:hAnsi="Times New Roman" w:cs="Times New Roman"/>
          <w:color w:val="000000" w:themeColor="text1"/>
        </w:rPr>
        <w:t>regimes</w:t>
      </w:r>
      <w:r w:rsidR="00AD4412"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As</w:t>
      </w:r>
      <w:r w:rsidR="0097597D"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 xml:space="preserve">a </w:t>
      </w:r>
      <w:r w:rsidR="0097597D" w:rsidRPr="0060258A">
        <w:rPr>
          <w:rFonts w:ascii="Times New Roman" w:hAnsi="Times New Roman" w:cs="Times New Roman"/>
          <w:color w:val="000000" w:themeColor="text1"/>
        </w:rPr>
        <w:t xml:space="preserve">plausible </w:t>
      </w:r>
      <w:r w:rsidR="00F349C8" w:rsidRPr="0060258A">
        <w:rPr>
          <w:rFonts w:ascii="Times New Roman" w:hAnsi="Times New Roman" w:cs="Times New Roman"/>
          <w:color w:val="000000" w:themeColor="text1"/>
        </w:rPr>
        <w:t xml:space="preserve">biological </w:t>
      </w:r>
      <w:r w:rsidR="0097597D" w:rsidRPr="0060258A">
        <w:rPr>
          <w:rFonts w:ascii="Times New Roman" w:hAnsi="Times New Roman" w:cs="Times New Roman"/>
          <w:color w:val="000000" w:themeColor="text1"/>
        </w:rPr>
        <w:t xml:space="preserve">mechanism </w:t>
      </w:r>
      <w:r w:rsidR="00F349C8" w:rsidRPr="0060258A">
        <w:rPr>
          <w:rFonts w:ascii="Times New Roman" w:hAnsi="Times New Roman" w:cs="Times New Roman"/>
          <w:color w:val="000000" w:themeColor="text1"/>
        </w:rPr>
        <w:t>for</w:t>
      </w:r>
      <w:r w:rsidR="0097597D" w:rsidRPr="0060258A">
        <w:rPr>
          <w:rFonts w:ascii="Times New Roman" w:hAnsi="Times New Roman" w:cs="Times New Roman"/>
          <w:color w:val="000000" w:themeColor="text1"/>
        </w:rPr>
        <w:t xml:space="preserve"> </w:t>
      </w:r>
      <w:r w:rsidR="00261EB5" w:rsidRPr="0060258A">
        <w:rPr>
          <w:rFonts w:ascii="Times New Roman" w:hAnsi="Times New Roman" w:cs="Times New Roman"/>
          <w:color w:val="000000" w:themeColor="text1"/>
        </w:rPr>
        <w:t>mediating</w:t>
      </w:r>
      <w:r w:rsidR="000F5873" w:rsidRPr="0060258A">
        <w:rPr>
          <w:rFonts w:ascii="Times New Roman" w:hAnsi="Times New Roman" w:cs="Times New Roman"/>
          <w:color w:val="000000" w:themeColor="text1"/>
        </w:rPr>
        <w:t xml:space="preserve"> </w:t>
      </w:r>
      <w:r w:rsidR="0097597D" w:rsidRPr="0060258A">
        <w:rPr>
          <w:rFonts w:ascii="Times New Roman" w:hAnsi="Times New Roman" w:cs="Times New Roman"/>
          <w:color w:val="000000" w:themeColor="text1"/>
        </w:rPr>
        <w:t>top-down control,</w:t>
      </w:r>
      <w:r w:rsidR="008F3090" w:rsidRPr="0060258A">
        <w:rPr>
          <w:rFonts w:ascii="Times New Roman" w:hAnsi="Times New Roman" w:cs="Times New Roman"/>
          <w:color w:val="000000" w:themeColor="text1"/>
        </w:rPr>
        <w:t xml:space="preserve"> </w:t>
      </w:r>
      <w:r w:rsidR="00F349C8" w:rsidRPr="0060258A">
        <w:rPr>
          <w:rFonts w:ascii="Times New Roman" w:hAnsi="Times New Roman" w:cs="Times New Roman"/>
          <w:color w:val="000000" w:themeColor="text1"/>
        </w:rPr>
        <w:t xml:space="preserve">disinhibition </w:t>
      </w:r>
      <w:r w:rsidR="008F3090" w:rsidRPr="0060258A">
        <w:rPr>
          <w:rFonts w:ascii="Times New Roman" w:hAnsi="Times New Roman" w:cs="Times New Roman"/>
          <w:color w:val="000000" w:themeColor="text1"/>
        </w:rPr>
        <w:t xml:space="preserve">may gate </w:t>
      </w:r>
      <w:r w:rsidR="00DB33A0" w:rsidRPr="0060258A">
        <w:rPr>
          <w:rFonts w:ascii="Times New Roman" w:hAnsi="Times New Roman" w:cs="Times New Roman"/>
          <w:color w:val="000000" w:themeColor="text1"/>
        </w:rPr>
        <w:t>such a transition</w:t>
      </w:r>
      <w:r w:rsidR="001A38A9" w:rsidRPr="0060258A">
        <w:rPr>
          <w:rFonts w:ascii="Times New Roman" w:hAnsi="Times New Roman" w:cs="Times New Roman"/>
          <w:color w:val="000000" w:themeColor="text1"/>
        </w:rPr>
        <w:t xml:space="preserve"> without changing the network </w:t>
      </w:r>
      <w:r w:rsidR="007E6910" w:rsidRPr="0060258A">
        <w:rPr>
          <w:rFonts w:ascii="Times New Roman" w:hAnsi="Times New Roman" w:cs="Times New Roman"/>
          <w:color w:val="000000" w:themeColor="text1"/>
        </w:rPr>
        <w:t>architecture</w:t>
      </w:r>
      <w:r w:rsidR="00DB33A0" w:rsidRPr="0060258A">
        <w:rPr>
          <w:rFonts w:ascii="Times New Roman" w:hAnsi="Times New Roman" w:cs="Times New Roman"/>
          <w:color w:val="000000" w:themeColor="text1"/>
        </w:rPr>
        <w:t>.</w:t>
      </w:r>
    </w:p>
    <w:p w14:paraId="51CB2244" w14:textId="3F9BD308" w:rsidR="0033076E" w:rsidRPr="0060258A" w:rsidRDefault="0033076E" w:rsidP="007217B8">
      <w:pPr>
        <w:spacing w:line="480" w:lineRule="auto"/>
        <w:jc w:val="both"/>
        <w:rPr>
          <w:rFonts w:ascii="Times New Roman" w:hAnsi="Times New Roman" w:cs="Times New Roman"/>
          <w:color w:val="000000" w:themeColor="text1"/>
        </w:rPr>
      </w:pPr>
    </w:p>
    <w:p w14:paraId="20632720" w14:textId="677F7AF8" w:rsidR="0054148B" w:rsidRDefault="0033076E" w:rsidP="00B26F88">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The LDDM can be easily expand</w:t>
      </w:r>
      <w:r w:rsidR="003D0246" w:rsidRPr="0060258A">
        <w:rPr>
          <w:rFonts w:ascii="Times New Roman" w:hAnsi="Times New Roman" w:cs="Times New Roman"/>
          <w:color w:val="000000" w:themeColor="text1"/>
        </w:rPr>
        <w:t>ed</w:t>
      </w:r>
      <w:r w:rsidRPr="0060258A">
        <w:rPr>
          <w:rFonts w:ascii="Times New Roman" w:hAnsi="Times New Roman" w:cs="Times New Roman"/>
          <w:color w:val="000000" w:themeColor="text1"/>
        </w:rPr>
        <w:t xml:space="preserve"> to multiple alternatives. </w:t>
      </w:r>
      <w:r w:rsidR="000F1967" w:rsidRPr="0060258A">
        <w:rPr>
          <w:rFonts w:ascii="Times New Roman" w:hAnsi="Times New Roman" w:cs="Times New Roman"/>
          <w:color w:val="000000" w:themeColor="text1"/>
        </w:rPr>
        <w:t xml:space="preserve">Here we show an example of </w:t>
      </w:r>
      <w:r w:rsidR="00104808" w:rsidRPr="0060258A">
        <w:rPr>
          <w:rFonts w:ascii="Times New Roman" w:hAnsi="Times New Roman" w:cs="Times New Roman"/>
          <w:color w:val="000000" w:themeColor="text1"/>
        </w:rPr>
        <w:t xml:space="preserve">a </w:t>
      </w:r>
      <w:r w:rsidR="000F1967" w:rsidRPr="0060258A">
        <w:rPr>
          <w:rFonts w:ascii="Times New Roman" w:hAnsi="Times New Roman" w:cs="Times New Roman"/>
          <w:color w:val="000000" w:themeColor="text1"/>
        </w:rPr>
        <w:t>5</w:t>
      </w:r>
      <w:r w:rsidR="0066425F" w:rsidRPr="0060258A">
        <w:rPr>
          <w:rFonts w:ascii="Times New Roman" w:hAnsi="Times New Roman" w:cs="Times New Roman"/>
          <w:color w:val="000000" w:themeColor="text1"/>
        </w:rPr>
        <w:t>-alternative case</w:t>
      </w:r>
      <w:r w:rsidR="00791DD1" w:rsidRPr="0060258A">
        <w:rPr>
          <w:rFonts w:ascii="Times New Roman" w:hAnsi="Times New Roman" w:cs="Times New Roman"/>
          <w:color w:val="000000" w:themeColor="text1"/>
        </w:rPr>
        <w:t>, with 5 set</w:t>
      </w:r>
      <w:r w:rsidR="0093410D" w:rsidRPr="0060258A">
        <w:rPr>
          <w:rFonts w:ascii="Times New Roman" w:hAnsi="Times New Roman" w:cs="Times New Roman"/>
          <w:color w:val="000000" w:themeColor="text1"/>
        </w:rPr>
        <w:t>s</w:t>
      </w:r>
      <w:r w:rsidR="00791DD1" w:rsidRPr="0060258A">
        <w:rPr>
          <w:rFonts w:ascii="Times New Roman" w:hAnsi="Times New Roman" w:cs="Times New Roman"/>
          <w:color w:val="000000" w:themeColor="text1"/>
        </w:rPr>
        <w:t xml:space="preserve"> of</w:t>
      </w:r>
      <w:r w:rsidR="00104808" w:rsidRPr="0060258A">
        <w:rPr>
          <w:rFonts w:ascii="Times New Roman" w:hAnsi="Times New Roman" w:cs="Times New Roman"/>
          <w:color w:val="000000" w:themeColor="text1"/>
        </w:rPr>
        <w:t xml:space="preserve"> option-specific </w:t>
      </w:r>
      <w:r w:rsidR="00791DD1" w:rsidRPr="0060258A">
        <w:rPr>
          <w:rFonts w:ascii="Times New Roman" w:hAnsi="Times New Roman" w:cs="Times New Roman"/>
          <w:i/>
          <w:color w:val="000000" w:themeColor="text1"/>
        </w:rPr>
        <w:t>R</w:t>
      </w:r>
      <w:r w:rsidR="00791DD1" w:rsidRPr="0060258A">
        <w:rPr>
          <w:rFonts w:ascii="Times New Roman" w:hAnsi="Times New Roman" w:cs="Times New Roman"/>
          <w:color w:val="000000" w:themeColor="text1"/>
        </w:rPr>
        <w:t>-</w:t>
      </w:r>
      <w:r w:rsidR="00791DD1" w:rsidRPr="0060258A">
        <w:rPr>
          <w:rFonts w:ascii="Times New Roman" w:hAnsi="Times New Roman" w:cs="Times New Roman"/>
          <w:i/>
          <w:color w:val="000000" w:themeColor="text1"/>
        </w:rPr>
        <w:t>G</w:t>
      </w:r>
      <w:r w:rsidR="00791DD1" w:rsidRPr="0060258A">
        <w:rPr>
          <w:rFonts w:ascii="Times New Roman" w:hAnsi="Times New Roman" w:cs="Times New Roman"/>
          <w:color w:val="000000" w:themeColor="text1"/>
        </w:rPr>
        <w:t>-</w:t>
      </w:r>
      <w:r w:rsidR="00791DD1" w:rsidRPr="0060258A">
        <w:rPr>
          <w:rFonts w:ascii="Times New Roman" w:hAnsi="Times New Roman" w:cs="Times New Roman"/>
          <w:i/>
          <w:color w:val="000000" w:themeColor="text1"/>
        </w:rPr>
        <w:t>D</w:t>
      </w:r>
      <w:r w:rsidR="00791DD1" w:rsidRPr="0060258A">
        <w:rPr>
          <w:rFonts w:ascii="Times New Roman" w:hAnsi="Times New Roman" w:cs="Times New Roman"/>
          <w:color w:val="000000" w:themeColor="text1"/>
        </w:rPr>
        <w:t xml:space="preserve"> unit</w:t>
      </w:r>
      <w:r w:rsidR="00E20C7E" w:rsidRPr="0060258A">
        <w:rPr>
          <w:rFonts w:ascii="Times New Roman" w:hAnsi="Times New Roman" w:cs="Times New Roman"/>
          <w:color w:val="000000" w:themeColor="text1"/>
        </w:rPr>
        <w:t>s</w:t>
      </w:r>
      <w:r w:rsidR="000F1967"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0F1967" w:rsidRPr="0060258A">
        <w:rPr>
          <w:rFonts w:ascii="Times New Roman" w:hAnsi="Times New Roman" w:cs="Times New Roman"/>
          <w:color w:val="000000" w:themeColor="text1"/>
        </w:rPr>
        <w:t>A l</w:t>
      </w:r>
      <w:r w:rsidRPr="0060258A">
        <w:rPr>
          <w:rFonts w:ascii="Times New Roman" w:hAnsi="Times New Roman" w:cs="Times New Roman"/>
          <w:color w:val="000000" w:themeColor="text1"/>
        </w:rPr>
        <w:t xml:space="preserve">ine attractor network </w:t>
      </w:r>
      <w:r w:rsidR="00F2473B" w:rsidRPr="0060258A">
        <w:rPr>
          <w:rFonts w:ascii="Times New Roman" w:hAnsi="Times New Roman" w:cs="Times New Roman"/>
          <w:color w:val="000000" w:themeColor="text1"/>
        </w:rPr>
        <w:t xml:space="preserve">with silent disinhibition </w:t>
      </w:r>
      <w:r w:rsidR="000F1967" w:rsidRPr="0060258A">
        <w:rPr>
          <w:rFonts w:ascii="Times New Roman" w:hAnsi="Times New Roman" w:cs="Times New Roman"/>
          <w:color w:val="000000" w:themeColor="text1"/>
        </w:rPr>
        <w:t>(</w:t>
      </w:r>
      <w:r w:rsidR="000F1967" w:rsidRPr="0060258A">
        <w:rPr>
          <w:rFonts w:ascii="Times New Roman" w:hAnsi="Times New Roman" w:cs="Times New Roman"/>
          <w:b/>
          <w:color w:val="000000" w:themeColor="text1"/>
        </w:rPr>
        <w:t>Fig</w:t>
      </w:r>
      <w:r w:rsidR="00D43AE8" w:rsidRPr="0060258A">
        <w:rPr>
          <w:rFonts w:ascii="Times New Roman" w:hAnsi="Times New Roman" w:cs="Times New Roman"/>
          <w:b/>
          <w:color w:val="000000" w:themeColor="text1"/>
        </w:rPr>
        <w:t>.</w:t>
      </w:r>
      <w:r w:rsidR="000F1967"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9651EC" w:rsidRPr="0060258A">
        <w:rPr>
          <w:rFonts w:ascii="Times New Roman" w:hAnsi="Times New Roman" w:cs="Times New Roman"/>
          <w:b/>
          <w:color w:val="000000" w:themeColor="text1"/>
        </w:rPr>
        <w:t>C</w:t>
      </w:r>
      <w:r w:rsidR="00342E0D" w:rsidRPr="0060258A">
        <w:rPr>
          <w:rFonts w:ascii="Times New Roman" w:hAnsi="Times New Roman" w:cs="Times New Roman"/>
          <w:color w:val="000000" w:themeColor="text1"/>
        </w:rPr>
        <w:t>, right</w:t>
      </w:r>
      <w:r w:rsidR="000F1967" w:rsidRPr="0060258A">
        <w:rPr>
          <w:rFonts w:ascii="Times New Roman" w:hAnsi="Times New Roman" w:cs="Times New Roman"/>
          <w:color w:val="000000" w:themeColor="text1"/>
        </w:rPr>
        <w:t xml:space="preserve">) </w:t>
      </w:r>
      <w:r w:rsidRPr="0060258A">
        <w:rPr>
          <w:rFonts w:ascii="Times New Roman" w:hAnsi="Times New Roman" w:cs="Times New Roman"/>
          <w:color w:val="000000" w:themeColor="text1"/>
        </w:rPr>
        <w:t xml:space="preserve">is able to </w:t>
      </w:r>
      <w:r w:rsidR="00F2473B" w:rsidRPr="0060258A">
        <w:rPr>
          <w:rFonts w:ascii="Times New Roman" w:hAnsi="Times New Roman" w:cs="Times New Roman"/>
          <w:color w:val="000000" w:themeColor="text1"/>
        </w:rPr>
        <w:t xml:space="preserve">retain </w:t>
      </w:r>
      <w:r w:rsidR="000F1967" w:rsidRPr="0060258A">
        <w:rPr>
          <w:rFonts w:ascii="Times New Roman" w:hAnsi="Times New Roman" w:cs="Times New Roman"/>
          <w:color w:val="000000" w:themeColor="text1"/>
        </w:rPr>
        <w:t xml:space="preserve">input value information of the </w:t>
      </w:r>
      <w:r w:rsidR="00234E5C" w:rsidRPr="0060258A">
        <w:rPr>
          <w:rFonts w:ascii="Times New Roman" w:hAnsi="Times New Roman" w:cs="Times New Roman"/>
          <w:color w:val="000000" w:themeColor="text1"/>
        </w:rPr>
        <w:t xml:space="preserve">5 items simultaneously </w:t>
      </w:r>
      <w:r w:rsidR="000F1967" w:rsidRPr="0060258A">
        <w:rPr>
          <w:rFonts w:ascii="Times New Roman" w:hAnsi="Times New Roman" w:cs="Times New Roman"/>
          <w:color w:val="000000" w:themeColor="text1"/>
        </w:rPr>
        <w:t>in the network</w:t>
      </w:r>
      <w:r w:rsidRPr="0060258A">
        <w:rPr>
          <w:rFonts w:ascii="Times New Roman" w:hAnsi="Times New Roman" w:cs="Times New Roman"/>
          <w:color w:val="000000" w:themeColor="text1"/>
        </w:rPr>
        <w:t>. Due to normalization, the neural activity representing each alternative decreases with the total number of alternatives</w:t>
      </w:r>
      <w:r w:rsidR="001478CB" w:rsidRPr="0060258A">
        <w:rPr>
          <w:rFonts w:ascii="Times New Roman" w:hAnsi="Times New Roman" w:cs="Times New Roman"/>
          <w:color w:val="000000" w:themeColor="text1"/>
        </w:rPr>
        <w:t>, with</w:t>
      </w:r>
      <w:r w:rsidR="00EF63C6" w:rsidRPr="0060258A">
        <w:rPr>
          <w:rFonts w:ascii="Times New Roman" w:hAnsi="Times New Roman" w:cs="Times New Roman"/>
          <w:color w:val="000000" w:themeColor="text1"/>
        </w:rPr>
        <w:t xml:space="preserve"> </w:t>
      </w:r>
      <w:r w:rsidR="001478CB" w:rsidRPr="0060258A">
        <w:rPr>
          <w:rFonts w:ascii="Times New Roman" w:hAnsi="Times New Roman" w:cs="Times New Roman"/>
          <w:color w:val="000000" w:themeColor="text1"/>
        </w:rPr>
        <w:t>the</w:t>
      </w:r>
      <w:r w:rsidR="00EF63C6" w:rsidRPr="0060258A">
        <w:rPr>
          <w:rFonts w:ascii="Times New Roman" w:hAnsi="Times New Roman" w:cs="Times New Roman"/>
          <w:color w:val="000000" w:themeColor="text1"/>
        </w:rPr>
        <w:t xml:space="preserve"> summed value as a constant</w:t>
      </w:r>
      <w:r w:rsidR="007908FD" w:rsidRPr="0060258A">
        <w:rPr>
          <w:rFonts w:ascii="Times New Roman" w:hAnsi="Times New Roman" w:cs="Times New Roman"/>
          <w:color w:val="000000" w:themeColor="text1"/>
        </w:rPr>
        <w:t xml:space="preserve"> (</w:t>
      </w:r>
      <m:oMath>
        <m:nary>
          <m:naryPr>
            <m:chr m:val="∑"/>
            <m:limLoc m:val="subSup"/>
            <m:ctrlPr>
              <w:rPr>
                <w:rFonts w:ascii="Cambria Math" w:hAnsi="Cambria Math" w:cs="Times New Roman"/>
                <w:i/>
                <w:color w:val="000000" w:themeColor="text1"/>
              </w:rPr>
            </m:ctrlPr>
          </m:naryPr>
          <m:sub>
            <m:r>
              <w:rPr>
                <w:rFonts w:ascii="Cambria Math" w:hAnsi="Cambria Math" w:cs="Times New Roman"/>
                <w:color w:val="000000" w:themeColor="text1"/>
              </w:rPr>
              <m:t>1</m:t>
            </m:r>
          </m:sub>
          <m:sup>
            <m:r>
              <w:rPr>
                <w:rFonts w:ascii="Cambria Math" w:hAnsi="Cambria Math" w:cs="Times New Roman"/>
                <w:color w:val="000000" w:themeColor="text1"/>
              </w:rPr>
              <m:t>N</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R</m:t>
                </m:r>
              </m:e>
              <m:sub>
                <m:r>
                  <w:rPr>
                    <w:rFonts w:ascii="Cambria Math" w:hAnsi="Cambria Math" w:cs="Times New Roman"/>
                    <w:color w:val="000000" w:themeColor="text1"/>
                  </w:rPr>
                  <m:t>i</m:t>
                </m:r>
              </m:sub>
            </m:sSub>
          </m:e>
        </m:nary>
        <m: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α</m:t>
            </m:r>
            <m:r>
              <m:rPr>
                <m:sty m:val="p"/>
              </m:rPr>
              <w:rPr>
                <w:rFonts w:ascii="Cambria Math" w:hAnsi="Cambria Math" w:cs="Times New Roman"/>
                <w:color w:val="000000" w:themeColor="text1"/>
              </w:rPr>
              <m:t>-1</m:t>
            </m:r>
            <m:r>
              <w:ins w:id="976" w:author="Bo Shen" w:date="2023-02-03T11:57:00Z">
                <m:rPr>
                  <m:sty m:val="p"/>
                </m:rPr>
                <w:rPr>
                  <w:rFonts w:ascii="Cambria Math" w:hAnsi="Cambria Math" w:cs="Times New Roman"/>
                  <w:color w:val="000000" w:themeColor="text1"/>
                </w:rPr>
                <m:t>-</m:t>
              </w:ins>
            </m:r>
            <m:sSub>
              <m:sSubPr>
                <m:ctrlPr>
                  <w:ins w:id="977" w:author="Bo Shen" w:date="2023-03-03T17:41:00Z">
                    <w:rPr>
                      <w:rFonts w:ascii="Cambria Math" w:hAnsi="Cambria Math" w:cs="Times New Roman"/>
                      <w:i/>
                      <w:iCs/>
                      <w:color w:val="000000" w:themeColor="text1"/>
                      <w:rPrChange w:id="978" w:author="Bo Shen" w:date="2023-03-03T17:41:00Z">
                        <w:rPr>
                          <w:rFonts w:ascii="Cambria Math" w:hAnsi="Cambria Math" w:cs="Times New Roman"/>
                          <w:color w:val="000000" w:themeColor="text1"/>
                        </w:rPr>
                      </w:rPrChange>
                    </w:rPr>
                  </w:ins>
                </m:ctrlPr>
              </m:sSubPr>
              <m:e>
                <m:r>
                  <w:ins w:id="979" w:author="Bo Shen" w:date="2023-03-03T17:41:00Z">
                    <w:rPr>
                      <w:rFonts w:ascii="Cambria Math" w:hAnsi="Cambria Math" w:cs="Times New Roman"/>
                      <w:color w:val="000000" w:themeColor="text1"/>
                    </w:rPr>
                    <m:t>B</m:t>
                  </w:ins>
                </m:r>
              </m:e>
              <m:sub>
                <m:r>
                  <w:ins w:id="980" w:author="Bo Shen" w:date="2023-03-03T17:41:00Z">
                    <w:rPr>
                      <w:rFonts w:ascii="Cambria Math" w:hAnsi="Cambria Math" w:cs="Times New Roman"/>
                      <w:color w:val="000000" w:themeColor="text1"/>
                    </w:rPr>
                    <m:t>G</m:t>
                  </w:ins>
                </m:r>
              </m:sub>
            </m:sSub>
          </m:num>
          <m:den>
            <m:r>
              <w:rPr>
                <w:rFonts w:ascii="Cambria Math" w:hAnsi="Cambria Math" w:cs="Times New Roman"/>
                <w:color w:val="000000" w:themeColor="text1"/>
              </w:rPr>
              <m:t>ω</m:t>
            </m:r>
          </m:den>
        </m:f>
      </m:oMath>
      <w:r w:rsidR="007908FD"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leading to a lower signal-to-noise ratio when coding </w:t>
      </w:r>
      <w:r w:rsidR="006E1F3C" w:rsidRPr="0060258A">
        <w:rPr>
          <w:rFonts w:ascii="Times New Roman" w:hAnsi="Times New Roman" w:cs="Times New Roman"/>
          <w:color w:val="000000" w:themeColor="text1"/>
        </w:rPr>
        <w:t xml:space="preserve">more </w:t>
      </w:r>
      <w:r w:rsidRPr="0060258A">
        <w:rPr>
          <w:rFonts w:ascii="Times New Roman" w:hAnsi="Times New Roman" w:cs="Times New Roman"/>
          <w:color w:val="000000" w:themeColor="text1"/>
        </w:rPr>
        <w:t>items; this set-size effect may be related to WM memory span</w:t>
      </w:r>
      <w:r w:rsidR="000F1967" w:rsidRPr="0060258A">
        <w:rPr>
          <w:rFonts w:ascii="Times New Roman" w:hAnsi="Times New Roman" w:cs="Times New Roman"/>
          <w:color w:val="000000" w:themeColor="text1"/>
        </w:rPr>
        <w:t xml:space="preserve"> constraints</w:t>
      </w:r>
      <w:ins w:id="981" w:author="Bo Shen" w:date="2023-02-03T11:57:00Z">
        <w:r w:rsidR="00D70EC5">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fldChar w:fldCharType="begin"/>
      </w:r>
      <w:r w:rsidR="009C2159">
        <w:rPr>
          <w:rFonts w:ascii="Times New Roman" w:hAnsi="Times New Roman" w:cs="Times New Roman"/>
          <w:color w:val="000000" w:themeColor="text1"/>
        </w:rPr>
        <w:instrText xml:space="preserve"> ADDIN ZOTERO_ITEM CSL_CITATION {"citationID":"eTgm3rI8","properties":{"formattedCitation":"(Cowan, 2010, 2016; Engle, 2001, 2002; Oberauer et al., 2016)","plainCitation":"(Cowan, 2010, 2016; Engle, 2001, 2002; Oberauer et al., 2016)","noteIndex":0},"citationItems":[{"id":3767,"uris":["http://zotero.org/users/6345545/items/CT72EUMS"],"itemData":{"id":3767,"type":"article-journal","abstract":"Working memory storage capacity is important because cognitive tasks can be completed only with sufficient ability to hold information as it is processed. The ability to repeat information depends on task demands but can be distinguished from a more constant, underlying mechanism: a central memory store limited to 3 to 5 meaningful items for young adults. I discuss why this central limit is important, how it can be observed, how it differs among individuals, and why it may exist.","container-title":"Current Directions in Psychological Science","DOI":"10.1177/0963721409359277","ISSN":"0963-7214","issue":"1","journalAbbreviation":"Curr Dir Psychol Sci","language":"en","note":"publisher: SAGE Publications Inc","page":"51-57","source":"SAGE Journals","title":"The Magical Mystery Four: How Is Working Memory Capacity Limited, and Why?","title-short":"The Magical Mystery Four","volume":"19","author":[{"family":"Cowan","given":"Nelson"}],"issued":{"date-parts":[["2010",2,1]]}}},{"id":3758,"uris":["http://zotero.org/users/6345545/items/LSK22TQA"],"itemData":{"id":3758,"type":"book","abstract":"The idea of one's memory \"filling up\" is a humorous misconception of how memory in general is thought to work; it actually has no capacity limit. However, the idea of a \"full brain\" makes more sense with reference to working memory, which is the limited amount of information a person can hold temporarily in an especially accessible form for use in the completion of almost any challenging cognitive task. This groundbreaking book explains the evidence supporting Cowan's theoretical proposal about working memory capacity, and compares it to competing perspectives. Cognitive psychologists profoundly disagree on how working memory is limited: whether by the number of units that can be retained (and, if so, what kind of units and how many), the types of interfering material, the time that has elapsed, some combination of these mechanisms, or none of them. The book assesses these hypotheses and examines explanations of why capacity limits occur, including vivid biological, cognitive, and evolutionary accounts. The book concludes with a discussion of the practical importance of capacity limits in daily life. This 10th anniversary Classic Edition will continue to be accessible to a wide range of readers and serve as an invaluable reference for all memory researchers.","ISBN":"978-1-317-23238-4","language":"en","note":"Google-Books-ID: AjL7CwAAQBAJ","number-of-pages":"239","publisher":"Psychology Press","source":"Google Books","title":"Working Memory Capacity: Classic Edition","title-short":"Working Memory Capacity","author":[{"family":"Cowan","given":"Nelson"}],"issued":{"date-parts":[["2016",4,14]]}}},{"id":3761,"uris":["http://zotero.org/users/6345545/items/MWDDASYQ"],"itemData":{"id":3761,"type":"chapter","container-title":"The nature of remembering: Essays in honor of Robert G. Crowder.","event-place":"Washington","ISBN":"978-1-55798-750-1","language":"en","note":"DOI: 10.1037/10394-016","page":"297-314","publisher":"American Psychological Association","publisher-place":"Washington","source":"DOI.org (Crossref)","title":"What is working memory capacity?","URL":"http://content.apa.org/books/10394-016","editor":[{"family":"Roediger","given":"Henry L."},{"family":"Nairne","given":"James S."},{"family":"Neath","given":"Ian"},{"family":"Surprenant","given":"Aimée M."}],"author":[{"family":"Engle","given":"Randall W."}],"accessed":{"date-parts":[["2021",3,10]]},"issued":{"date-parts":[["2001"]]}}},{"id":3762,"uris":["http://zotero.org/users/6345545/items/A6XJ62VI"],"itemData":{"id":3762,"type":"article-journal","abstract":"Performance on measures of working memory (WM) capacity predicts performance on a wide range of real-world cognitive tasks. I review the idea that WM capacity (a) is separable from short-term memory, (b) is an important component of general fluid intelligence, and (c) represents a domain-free limitation in ability to control attention. Studies show that individual differences in WM capacity are reflected in performance on antisaccade, Stroop, and dichotic-listening tasks. WM capacity, or executive attention, is most important under conditions in which interference leads to retrieval of response tendencies that conflict with the current task.","container-title":"Current Directions in Psychological Science","DOI":"10.1111/1467-8721.00160","ISSN":"0963-7214","issue":"1","journalAbbreviation":"Curr Dir Psychol Sci","language":"en","note":"publisher: SAGE Publications Inc","page":"19-23","source":"SAGE Journals","title":"Working Memory Capacity as Executive Attention","volume":"11","author":[{"family":"Engle","given":"Randall W."}],"issued":{"date-parts":[["2002",2,1]]}}},{"id":3733,"uris":["http://zotero.org/users/6345545/items/XGK6AIML"],"itemData":{"id":3733,"type":"article-journal","abstract":"We review the evidence for the 3 principal theoretical contenders that vie to explain why and how working memory (WM) capacity is limited. We examine the possibility that capacity limitations arise from temporal decay; we examine whether they might reflect a limitation in cognitive resources; and we ask whether capacity might be limited because of mutual interference of representations in WM. We evaluate each hypothesis against a common set of findings reflecting the capacity limit: The set-size effect and its modulation by domain-specificity and heterogeneity of the memory set; the effects of unfilled retention intervals and of distractor processing in the retention interval; and the pattern of correlates of WM tests. We conclude that—at least for verbal memoranda—a decay explanation is untenable. A resource-based view remains tenable but has difficulty accommodating several findings. The interference approach has its own set of difficulties but accounts best for the set of findings, and therefore, appears to present the most promising approach for future development.","container-title":"Psychological Bulletin","DOI":"10.1037/bul0000046","ISSN":"1939-1455, 0033-2909","issue":"7","journalAbbreviation":"Psychological Bulletin","language":"en","page":"758-799","source":"DOI.org (Crossref)","title":"What limits working memory capacity?","volume":"142","author":[{"family":"Oberauer","given":"Klaus"},{"family":"Farrell","given":"Simon"},{"family":"Jarrold","given":"Christopher"},{"family":"Lewandowsky","given":"Stephan"}],"issued":{"date-parts":[["2016"]]}}}],"schema":"https://github.com/citation-style-language/schema/raw/master/csl-citation.json"} </w:instrText>
      </w:r>
      <w:r w:rsidRPr="0060258A">
        <w:rPr>
          <w:rFonts w:ascii="Times New Roman" w:hAnsi="Times New Roman" w:cs="Times New Roman"/>
          <w:color w:val="000000" w:themeColor="text1"/>
        </w:rPr>
        <w:fldChar w:fldCharType="separate"/>
      </w:r>
      <w:r w:rsidR="009C2159">
        <w:rPr>
          <w:rFonts w:ascii="Times New Roman" w:hAnsi="Times New Roman" w:cs="Times New Roman"/>
          <w:color w:val="000000" w:themeColor="text1"/>
        </w:rPr>
        <w:t>(Cowan, 2010, 2016; Engle, 2001, 2002; Oberauer et al., 2016)</w:t>
      </w:r>
      <w:r w:rsidRPr="0060258A">
        <w:rPr>
          <w:rFonts w:ascii="Times New Roman" w:hAnsi="Times New Roman" w:cs="Times New Roman"/>
          <w:color w:val="000000" w:themeColor="text1"/>
        </w:rPr>
        <w:fldChar w:fldCharType="end"/>
      </w:r>
      <w:r w:rsidRPr="0060258A">
        <w:rPr>
          <w:rFonts w:ascii="Times New Roman" w:hAnsi="Times New Roman" w:cs="Times New Roman"/>
          <w:color w:val="000000" w:themeColor="text1"/>
        </w:rPr>
        <w:t>.</w:t>
      </w:r>
      <w:r w:rsidR="00094E14" w:rsidRPr="0060258A">
        <w:rPr>
          <w:rFonts w:ascii="Times New Roman" w:hAnsi="Times New Roman" w:cs="Times New Roman"/>
          <w:color w:val="000000" w:themeColor="text1"/>
        </w:rPr>
        <w:t xml:space="preserve"> </w:t>
      </w:r>
      <w:r w:rsidR="00F2473B" w:rsidRPr="0060258A">
        <w:rPr>
          <w:rFonts w:ascii="Times New Roman" w:hAnsi="Times New Roman" w:cs="Times New Roman"/>
          <w:color w:val="000000" w:themeColor="text1"/>
        </w:rPr>
        <w:t>W</w:t>
      </w:r>
      <w:r w:rsidR="00094E14" w:rsidRPr="0060258A">
        <w:rPr>
          <w:rFonts w:ascii="Times New Roman" w:hAnsi="Times New Roman" w:cs="Times New Roman"/>
          <w:color w:val="000000" w:themeColor="text1"/>
        </w:rPr>
        <w:t xml:space="preserve">hen </w:t>
      </w:r>
      <w:r w:rsidR="000E5AC1" w:rsidRPr="0060258A">
        <w:rPr>
          <w:rFonts w:ascii="Times New Roman" w:hAnsi="Times New Roman" w:cs="Times New Roman"/>
          <w:color w:val="000000" w:themeColor="text1"/>
        </w:rPr>
        <w:t xml:space="preserve">disinhibition </w:t>
      </w:r>
      <w:r w:rsidR="00F2473B" w:rsidRPr="0060258A">
        <w:rPr>
          <w:rFonts w:ascii="Times New Roman" w:hAnsi="Times New Roman" w:cs="Times New Roman"/>
          <w:color w:val="000000" w:themeColor="text1"/>
        </w:rPr>
        <w:t>is</w:t>
      </w:r>
      <w:r w:rsidR="000E5AC1" w:rsidRPr="0060258A">
        <w:rPr>
          <w:rFonts w:ascii="Times New Roman" w:hAnsi="Times New Roman" w:cs="Times New Roman"/>
          <w:color w:val="000000" w:themeColor="text1"/>
        </w:rPr>
        <w:t xml:space="preserve"> active</w:t>
      </w:r>
      <w:r w:rsidR="00F2473B" w:rsidRPr="0060258A">
        <w:rPr>
          <w:rFonts w:ascii="Times New Roman" w:hAnsi="Times New Roman" w:cs="Times New Roman"/>
          <w:color w:val="000000" w:themeColor="text1"/>
        </w:rPr>
        <w:t>, the LDDM exhibits a point attractor</w:t>
      </w:r>
      <w:r w:rsidR="000E5AC1" w:rsidRPr="0060258A">
        <w:rPr>
          <w:rFonts w:ascii="Times New Roman" w:hAnsi="Times New Roman" w:cs="Times New Roman"/>
          <w:color w:val="000000" w:themeColor="text1"/>
        </w:rPr>
        <w:t xml:space="preserve"> (</w:t>
      </w:r>
      <w:r w:rsidR="000E5AC1" w:rsidRPr="0060258A">
        <w:rPr>
          <w:rFonts w:ascii="Times New Roman" w:hAnsi="Times New Roman" w:cs="Times New Roman"/>
          <w:b/>
          <w:color w:val="000000" w:themeColor="text1"/>
        </w:rPr>
        <w:t>Fig</w:t>
      </w:r>
      <w:r w:rsidR="00D43AE8" w:rsidRPr="0060258A">
        <w:rPr>
          <w:rFonts w:ascii="Times New Roman" w:hAnsi="Times New Roman" w:cs="Times New Roman"/>
          <w:b/>
          <w:color w:val="000000" w:themeColor="text1"/>
        </w:rPr>
        <w:t>.</w:t>
      </w:r>
      <w:r w:rsidR="000E5AC1"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009651EC" w:rsidRPr="0060258A">
        <w:rPr>
          <w:rFonts w:ascii="Times New Roman" w:hAnsi="Times New Roman" w:cs="Times New Roman"/>
          <w:b/>
          <w:color w:val="000000" w:themeColor="text1"/>
        </w:rPr>
        <w:t>F</w:t>
      </w:r>
      <w:r w:rsidR="00617CB7" w:rsidRPr="0060258A">
        <w:rPr>
          <w:rFonts w:ascii="Times New Roman" w:hAnsi="Times New Roman" w:cs="Times New Roman"/>
          <w:color w:val="000000" w:themeColor="text1"/>
        </w:rPr>
        <w:t>, right</w:t>
      </w:r>
      <w:r w:rsidR="000E5AC1" w:rsidRPr="0060258A">
        <w:rPr>
          <w:rFonts w:ascii="Times New Roman" w:hAnsi="Times New Roman" w:cs="Times New Roman"/>
          <w:color w:val="000000" w:themeColor="text1"/>
        </w:rPr>
        <w:t>)</w:t>
      </w:r>
      <w:r w:rsidR="00F2473B" w:rsidRPr="0060258A">
        <w:rPr>
          <w:rFonts w:ascii="Times New Roman" w:hAnsi="Times New Roman" w:cs="Times New Roman"/>
          <w:color w:val="000000" w:themeColor="text1"/>
        </w:rPr>
        <w:t>, and t</w:t>
      </w:r>
      <w:r w:rsidR="00177580" w:rsidRPr="0060258A">
        <w:rPr>
          <w:rFonts w:ascii="Times New Roman" w:hAnsi="Times New Roman" w:cs="Times New Roman"/>
          <w:color w:val="000000" w:themeColor="text1"/>
        </w:rPr>
        <w:t>he network only holds the information of the largest item as a categorical cod</w:t>
      </w:r>
      <w:r w:rsidR="00F2473B" w:rsidRPr="0060258A">
        <w:rPr>
          <w:rFonts w:ascii="Times New Roman" w:hAnsi="Times New Roman" w:cs="Times New Roman"/>
          <w:color w:val="000000" w:themeColor="text1"/>
        </w:rPr>
        <w:t>e</w:t>
      </w:r>
      <w:r w:rsidR="00177580" w:rsidRPr="0060258A">
        <w:rPr>
          <w:rFonts w:ascii="Times New Roman" w:hAnsi="Times New Roman" w:cs="Times New Roman"/>
          <w:color w:val="000000" w:themeColor="text1"/>
        </w:rPr>
        <w:t xml:space="preserve"> during persistent </w:t>
      </w:r>
      <w:r w:rsidR="00A80DBF" w:rsidRPr="0060258A">
        <w:rPr>
          <w:rFonts w:ascii="Times New Roman" w:hAnsi="Times New Roman" w:cs="Times New Roman"/>
          <w:color w:val="000000" w:themeColor="text1"/>
        </w:rPr>
        <w:t>activity</w:t>
      </w:r>
      <w:r w:rsidR="007630A1" w:rsidRPr="0060258A">
        <w:rPr>
          <w:rFonts w:ascii="Times New Roman" w:hAnsi="Times New Roman" w:cs="Times New Roman"/>
          <w:color w:val="000000" w:themeColor="text1"/>
        </w:rPr>
        <w:t>.</w:t>
      </w:r>
    </w:p>
    <w:p w14:paraId="4A3AEB63" w14:textId="77777777" w:rsidR="0054148B" w:rsidRDefault="0054148B" w:rsidP="0054148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8</w:t>
      </w:r>
      <w:r>
        <w:rPr>
          <w:rFonts w:ascii="Times New Roman" w:hAnsi="Times New Roman" w:cs="Times New Roman"/>
          <w:color w:val="000000" w:themeColor="text1"/>
        </w:rPr>
        <w:t xml:space="preserve"> about here]</w:t>
      </w:r>
    </w:p>
    <w:p w14:paraId="51650E94" w14:textId="77777777" w:rsidR="0054148B" w:rsidRDefault="0054148B" w:rsidP="0054148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8-figure supplement 1</w:t>
      </w:r>
      <w:r>
        <w:rPr>
          <w:rFonts w:ascii="Times New Roman" w:hAnsi="Times New Roman" w:cs="Times New Roman"/>
          <w:color w:val="000000" w:themeColor="text1"/>
        </w:rPr>
        <w:t xml:space="preserve"> about here]</w:t>
      </w:r>
    </w:p>
    <w:p w14:paraId="2CED26E6" w14:textId="77777777" w:rsidR="0054148B" w:rsidRPr="0060258A" w:rsidRDefault="0054148B" w:rsidP="0054148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8-figure supplement 2</w:t>
      </w:r>
      <w:r>
        <w:rPr>
          <w:rFonts w:ascii="Times New Roman" w:hAnsi="Times New Roman" w:cs="Times New Roman"/>
          <w:color w:val="000000" w:themeColor="text1"/>
        </w:rPr>
        <w:t xml:space="preserve"> about here]</w:t>
      </w:r>
    </w:p>
    <w:p w14:paraId="031C83EB" w14:textId="77777777" w:rsidR="0054148B" w:rsidRDefault="0054148B" w:rsidP="00B26F88">
      <w:pPr>
        <w:spacing w:line="480" w:lineRule="auto"/>
        <w:jc w:val="both"/>
        <w:rPr>
          <w:rFonts w:ascii="Times New Roman" w:hAnsi="Times New Roman" w:cs="Times New Roman"/>
          <w:color w:val="000000" w:themeColor="text1"/>
        </w:rPr>
      </w:pPr>
    </w:p>
    <w:p w14:paraId="0003A0B5" w14:textId="4D2DE66C" w:rsidR="00886C3F" w:rsidRPr="0054148B" w:rsidRDefault="00434D8C" w:rsidP="00886C3F">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br w:type="page"/>
      </w:r>
      <w:r w:rsidR="00886C3F" w:rsidRPr="0060258A">
        <w:rPr>
          <w:rFonts w:ascii="Times New Roman" w:hAnsi="Times New Roman" w:cs="Times New Roman"/>
          <w:i/>
          <w:color w:val="000000" w:themeColor="text1"/>
        </w:rPr>
        <w:lastRenderedPageBreak/>
        <w:t>Gated disinhibition provides top-down control of choice dynamics</w:t>
      </w:r>
    </w:p>
    <w:p w14:paraId="79356C9A" w14:textId="77777777" w:rsidR="00021624" w:rsidRPr="0060258A" w:rsidRDefault="00021624" w:rsidP="00886C3F">
      <w:pPr>
        <w:spacing w:line="480" w:lineRule="auto"/>
        <w:jc w:val="both"/>
        <w:rPr>
          <w:rFonts w:ascii="Times New Roman" w:hAnsi="Times New Roman" w:cs="Times New Roman"/>
          <w:bCs/>
          <w:color w:val="000000" w:themeColor="text1"/>
        </w:rPr>
      </w:pPr>
    </w:p>
    <w:p w14:paraId="2639001F" w14:textId="68EB1F77" w:rsidR="00886C3F" w:rsidRDefault="00886C3F" w:rsidP="00886C3F">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In addition to its crucial role in generating WTA competition, local disinhibition provides an intrinsic mechanism for top-down control of choice dynamics. Decision circuits show remarkable flexibility in timing, with similar neurophysiological data recorded in a variety of task paradigms: in addition to reaction</w:t>
      </w:r>
      <w:r w:rsidR="00913F9D"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time task</w:t>
      </w:r>
      <w:r w:rsidR="00A27ABC" w:rsidRPr="0060258A">
        <w:rPr>
          <w:rFonts w:ascii="Times New Roman" w:hAnsi="Times New Roman" w:cs="Times New Roman"/>
          <w:bCs/>
          <w:color w:val="000000" w:themeColor="text1"/>
        </w:rPr>
        <w:t>s</w:t>
      </w:r>
      <w:r w:rsidRPr="0060258A">
        <w:rPr>
          <w:rFonts w:ascii="Times New Roman" w:hAnsi="Times New Roman" w:cs="Times New Roman"/>
          <w:bCs/>
          <w:color w:val="000000" w:themeColor="text1"/>
        </w:rPr>
        <w:t>, in which subjects can choose at any time immediately after onset</w:t>
      </w:r>
      <w:r w:rsidR="00F91647" w:rsidRPr="0060258A">
        <w:rPr>
          <w:rFonts w:ascii="Times New Roman" w:hAnsi="Times New Roman" w:cs="Times New Roman"/>
          <w:bCs/>
          <w:color w:val="000000" w:themeColor="text1"/>
        </w:rPr>
        <w:t xml:space="preserve"> of stimulus</w:t>
      </w:r>
      <w:r w:rsidRPr="0060258A">
        <w:rPr>
          <w:rFonts w:ascii="Times New Roman" w:hAnsi="Times New Roman" w:cs="Times New Roman"/>
          <w:bCs/>
          <w:color w:val="000000" w:themeColor="text1"/>
        </w:rPr>
        <w:t>, decision-rela</w:t>
      </w:r>
      <w:r w:rsidR="00F32B5B" w:rsidRPr="0060258A">
        <w:rPr>
          <w:rFonts w:ascii="Times New Roman" w:hAnsi="Times New Roman" w:cs="Times New Roman"/>
          <w:bCs/>
          <w:color w:val="000000" w:themeColor="text1"/>
        </w:rPr>
        <w:softHyphen/>
      </w:r>
      <w:r w:rsidRPr="0060258A">
        <w:rPr>
          <w:rFonts w:ascii="Times New Roman" w:hAnsi="Times New Roman" w:cs="Times New Roman"/>
          <w:bCs/>
          <w:color w:val="000000" w:themeColor="text1"/>
        </w:rPr>
        <w:t>ted neural activity has been widely studie</w:t>
      </w:r>
      <w:r w:rsidRPr="0060258A">
        <w:rPr>
          <w:rFonts w:ascii="Times New Roman" w:hAnsi="Times New Roman" w:cs="Times New Roman" w:hint="eastAsia"/>
          <w:bCs/>
          <w:color w:val="000000" w:themeColor="text1"/>
        </w:rPr>
        <w:t>d</w:t>
      </w:r>
      <w:r w:rsidRPr="0060258A">
        <w:rPr>
          <w:rFonts w:ascii="Times New Roman" w:hAnsi="Times New Roman" w:cs="Times New Roman"/>
          <w:bCs/>
          <w:color w:val="000000" w:themeColor="text1"/>
        </w:rPr>
        <w:t xml:space="preserve"> in fixed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and delayed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response tasks. In fixed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tasks, subjects are required to withhold selection of an action until an instruction signal. Neural activity prior to the instruction signal reflects value information, for example about  reward characteristics</w:t>
      </w:r>
      <w:ins w:id="982" w:author="Bo Shen" w:date="2023-02-03T12:01:00Z">
        <w:r w:rsidR="00696CD1">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{"citationID":"WXEdJ5Vo","properties":{"formattedCitation":"(Dorris &amp; Glimcher, 2004; Louie et al., 2011; Platt &amp; Glimcher, 1999; Sugrue et al., 2004; Watanabe, 1996)","plainCitation":"(Dorris &amp; Glimcher, 2004; Louie et al., 2011; Platt &amp; Glimcher, 1999; Sugrue et al., 2004; Watanabe, 1996)","noteIndex":0},"citationItems":[{"id":614,"uris":["http://zotero.org/users/6345545/items/GFJC68SC"],"itemData":{"id":614,"type":"article-journal","abstract":"Behavioral studies suggest that making a decision involves representing the overall desirability of all available actions and then selecting that action that is most desirable. Physiological studies have proposed that neurons in the parietal cortex play a role in selecting movements for execution. To test the hypothesis that these parietal neurons encode the subjective desirability of making particular movements, we exploited Nash's game theoretic equilibrium, during which the subjective desirability of multiple actions should be equal for human players. Behavior measured during a strategic game suggests that monkeys' choices, like those of humans, are guided by subjective desirability. Under these conditions, activity in the parietal cortex was correlated with the relative subjective desirability of actions irrespective of the specific combination of reward magnitude, reward probability, and response probability associated with each action. These observations may help place many recent findings regarding the posterior parietal cortex into a common conceptual framework.","container-title":"Neuron","DOI":"10.1016/j.neuron.2004.09.009","ISSN":"0896-6273","issue":"2","journalAbbreviation":"Neuron","language":"en","page":"365-378","source":"ScienceDirect","title":"Activity in Posterior Parietal Cortex Is Correlated with the Relative Subjective Desirability of Action","volume":"44","author":[{"family":"Dorris","given":"Michael C."},{"family":"Glimcher","given":"Paul W."}],"issued":{"date-parts":[["2004",10,14]]}}},{"id":342,"uris":["http://zotero.org/users/6345545/items/FIVLPZPC"],"itemData":{"id":342,"type":"article-journal","container-title":"Journal of Neuroscience","DOI":"10.1523/JNEUROSCI.1237-11.2011","ISSN":"0270-6474, 1529-2401","issue":"29","journalAbbreviation":"Journal of Neuroscience","language":"en","page":"10627-10639","source":"DOI.org (Crossref)","title":"Reward Value-Based Gain Control: Divisive Normalization in Parietal Cortex","title-short":"Reward Value-Based Gain Control","volume":"31","author":[{"family":"Louie","given":"Kenway"},{"family":"Grattan","given":"L. E."},{"family":"Glimcher","given":"P. W."}],"issued":{"date-parts":[["2011",7,20]]}}},{"id":344,"uris":["http://zotero.org/users/6345545/items/2T7KXNSC"],"itemData":{"id":344,"type":"article-journal","container-title":"Nature","DOI":"10.1038/22268","ISSN":"0028-0836, 1476-4687","issue":"6741","journalAbbreviation":"Nature","language":"en","page":"233-238","source":"DOI.org (Crossref)","title":"Neural correlates of decision variables in parietal cortex","volume":"400","author":[{"family":"Platt","given":"Michael L."},{"family":"Glimcher","given":"Paul W."}],"issued":{"date-parts":[["1999",7]]}}},{"id":630,"uris":["http://zotero.org/users/6345545/items/RVLCU76F"],"itemData":{"id":630,"type":"article-journal","abstract":"Psychologists and economists have long appreciated the contribution of reward history and expectation to decision-making. Yet we know little about how specific histories of choice and reward lead to an internal representation of the “value” of possible actions. We approached this problem through an integrated application of behavioral, computational, and physiological techniques. Monkeys were placed in a dynamic foraging environment in which they had to track the changing values of alternative choices through time. In this context, the monkeys' foraging behavior provided a window into their subjective valuation. We found that a simple model based on reward history can duplicate this behavior and that neurons in the parietal cortex represent the relative value of competing actions predicted by this model.\nCertain brain neurons code for the comparative perceived value of paired alternatives between which monkeys choose when performing a task.\nCertain brain neurons code for the comparative perceived value of paired alternatives between which monkeys choose when performing a task.","container-title":"Science","DOI":"10.1126/science.1094765","ISSN":"0036-8075, 1095-9203","issue":"5678","language":"en","license":"American Association for the Advancement of Science","note":"publisher: American Association for the Advancement of Science\nsection: Research Article\nPMID: 15205529","page":"1782-1787","source":"science.sciencemag.org","title":"Matching Behavior and the Representation of Value in the Parietal Cortex","volume":"304","author":[{"family":"Sugrue","given":"Leo P."},{"family":"Corrado","given":"Greg S."},{"family":"Newsome","given":"William T."}],"issued":{"date-parts":[["2004",6,18]]}}},{"id":549,"uris":["http://zotero.org/users/6345545/items/TRA2MR2A"],"itemData":{"id":549,"type":"article-journal","language":"en","page":"4","source":"Zotero","title":"Reward expectancy in primate prefrontal neurons","volume":"382","author":[{"family":"Watanabe","given":"Masataka"}],"issued":{"date-parts":[["1996"]]}}}],"schema":"https://github.com/citation-style-language/schema/raw/master/csl-citation.json"}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(Dorris &amp; Glimcher, 2004; Louie et al., 2011; Platt &amp; Glimcher, 1999; Sugrue et al., 2004; Watanabe, 1996)</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xml:space="preserve"> or accumulating perceptual evidence</w:t>
      </w:r>
      <w:ins w:id="983" w:author="Bo Shen" w:date="2023-02-03T12:01:00Z">
        <w:r w:rsidR="00696CD1">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{"citationID":"e3cadENg","properties":{"formattedCitation":"(Kiani et al., 2008, 2014; Kiani &amp; Shadlen, 2009; Kim &amp; Shadlen, 1999; Roitman &amp; Shadlen, 2002; Rorie et al., 2010; Shadlen &amp; Newsome, 2001)","plainCitation":"(Kiani et al., 2008, 2014; Kiani &amp; Shadlen, 2009; Kim &amp; Shadlen, 1999; Roitman &amp; Shadlen, 2002; Rorie et al., 2010;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N."}],"issued":{"date-parts":[["2009",5,8]]}}},{"id":538,"uris":["http://zotero.org/users/6345545/items/IRNYGYI2"],"itemData":{"id":538,"type":"article-journal","abstract":"To make a visual discrimination, the brain must extract relevant information from the retina, represent appropriate variables in the visual cortex and read out this representation to decide which of two or more alternatives is more likely. We recorded from neurons in the dorsolateral prefrontal cortex (areas 8 and 46) of the rhesus monkey while it performed a motion discrimination task. The monkey indicated its judgment of direction by making appropriate eye movements. As the monkey viewed the motion stimulus, the neural response predicted the monkey's subsequent gaze shift, hence its judgment of direction. The response comprised a mixture of high–level oculomotor signals and weaker visual sensory signals that reflected the strength and direction of motion. This combination of sensory integration and motor planning could reflect the conversion of visual motion information into a categorical decision about direction and thus give insight into the neural computations behind a simple cognitive act.","container-title":"Nature Neuroscience","DOI":"10.1038/5739","ISSN":"1546-1726","issue":"2","language":"en","license":"1999 Nature America Inc.","note":"number: 2\npublisher: Nature Publishing Group","page":"176-185","source":"www.nature.com","title":"Neural correlates of a decision in the dorsolateral prefrontal cortex of the macaque","volume":"2","author":[{"family":"Kim","given":"Jong-Nam"},{"family":"Shadlen","given":"Michael N."}],"issued":{"date-parts":[["1999",2]]}}},{"id":375,"uris":["http://zotero.org/users/6345545/items/AA8WYIGZ"],"itemData":{"id":375,"type":"article-journal","container-title":"The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N."}],"issued":{"date-parts":[["2002",11,1]]}}},{"id":274,"uris":["http://zotero.org/users/6345545/items/8WGDRKKC"],"itemData":{"id":274,"type":"article-journal","abstract":"Single neurons in cortical area LIP are known to carry information relevant to both sensory and value-based decisions that are reported by eye movements. It is not known, however, how sensory and value information are combined in LIP when individual decisions must be based on a combination of these variables. To investigate this issue, we conducted behavioral and electrophysiological experiments in rhesus monkeys during performance of a two-alternative, forced-choice discrimination of motion direction (sensory component). Monkeys reported each decision by making an eye movement to one of two visual targets associated with the two possible directions of motion. We introduced choice biases to the monkeys' decision process (value component) by randomly interleaving balanced reward conditions (equal reward value for the two choices) with unbalanced conditions (one alternative worth twice as much as the other). The monkeys' behavior, as well as that of most LIP neurons, reflected the influence of all relevant variables: the strength of the sensory information, the value of the target in the neuron's response field, and the value of the target outside the response field. Overall, detailed analysis and computer simulation reveal that our data are consistent with a two-stage drift diffusion model proposed by Diederich and Bussmeyer [1] for the effect of payoffs in the context of sensory discrimination tasks. Initial processing of payoff information strongly influences the starting point for the accumulation of sensory evidence, while exerting little if any effect on the rate of accumulation of sensory evidence.","container-title":"PLOS ONE","DOI":"10.1371/journal.pone.0009308","ISSN":"1932-6203","issue":"2","journalAbbreviation":"PLOS ONE","language":"en","note":"publisher: Public Library of Science","page":"e9308","source":"PLoS Journals","title":"Integration of Sensory and Reward Information during Perceptual Decision-Making in Lateral Intraparietal Cortex (LIP) of the Macaque Monkey","volume":"5","author":[{"family":"Rorie","given":"Alan E."},{"family":"Gao","given":"Juan"},{"family":"McClelland","given":"James L."},{"family":"Newsome","given":"William T."}],"issued":{"date-parts":[["2010",2,19]]}}},{"id":377,"uris":["http://zotero.org/users/6345545/items/QVQZ8DUX"],"itemData":{"id":377,"type":"article-journal","abstract":"We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(Kiani et al., 2008, 2014; Kiani &amp; Shadlen, 2009; Kim &amp; Shadlen, 1999; Roitman &amp; Shadlen, 2002; Rorie et al., 2010; Shadlen &amp; Newsome, 2001)</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however, this activity never fully diverges or reaches the decision threshold until after the instruction cue, suggesting a gating of the selection process. In delayed</w:t>
      </w:r>
      <w:r w:rsidR="00F91647"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 xml:space="preserve">response </w:t>
      </w:r>
      <w:r w:rsidR="005D74C3" w:rsidRPr="0060258A">
        <w:rPr>
          <w:rFonts w:ascii="Times New Roman" w:hAnsi="Times New Roman" w:cs="Times New Roman"/>
          <w:bCs/>
          <w:color w:val="000000" w:themeColor="text1"/>
        </w:rPr>
        <w:t xml:space="preserve">(working memory) </w:t>
      </w:r>
      <w:r w:rsidRPr="0060258A">
        <w:rPr>
          <w:rFonts w:ascii="Times New Roman" w:hAnsi="Times New Roman" w:cs="Times New Roman"/>
          <w:bCs/>
          <w:color w:val="000000" w:themeColor="text1"/>
        </w:rPr>
        <w:t>tasks, subjects must postpone selection for an interval that includes both stimulus presentation and an additional subsequent interval after the stimul</w:t>
      </w:r>
      <w:r w:rsidR="00F91647" w:rsidRPr="0060258A">
        <w:rPr>
          <w:rFonts w:ascii="Times New Roman" w:hAnsi="Times New Roman" w:cs="Times New Roman"/>
          <w:bCs/>
          <w:color w:val="000000" w:themeColor="text1"/>
        </w:rPr>
        <w:t>us</w:t>
      </w:r>
      <w:r w:rsidRPr="0060258A">
        <w:rPr>
          <w:rFonts w:ascii="Times New Roman" w:hAnsi="Times New Roman" w:cs="Times New Roman"/>
          <w:bCs/>
          <w:color w:val="000000" w:themeColor="text1"/>
        </w:rPr>
        <w:t xml:space="preserve"> </w:t>
      </w:r>
      <w:r w:rsidR="00F91647" w:rsidRPr="0060258A">
        <w:rPr>
          <w:rFonts w:ascii="Times New Roman" w:hAnsi="Times New Roman" w:cs="Times New Roman"/>
          <w:bCs/>
          <w:color w:val="000000" w:themeColor="text1"/>
        </w:rPr>
        <w:t xml:space="preserve">is </w:t>
      </w:r>
      <w:r w:rsidRPr="0060258A">
        <w:rPr>
          <w:rFonts w:ascii="Times New Roman" w:hAnsi="Times New Roman" w:cs="Times New Roman"/>
          <w:bCs/>
          <w:color w:val="000000" w:themeColor="text1"/>
        </w:rPr>
        <w:t xml:space="preserve">withdrawn. As in </w:t>
      </w:r>
      <w:r w:rsidR="00F91647" w:rsidRPr="0060258A">
        <w:rPr>
          <w:rFonts w:ascii="Times New Roman" w:hAnsi="Times New Roman" w:cs="Times New Roman"/>
          <w:bCs/>
          <w:color w:val="000000" w:themeColor="text1"/>
        </w:rPr>
        <w:t xml:space="preserve">fixed-duration </w:t>
      </w:r>
      <w:r w:rsidRPr="0060258A">
        <w:rPr>
          <w:rFonts w:ascii="Times New Roman" w:hAnsi="Times New Roman" w:cs="Times New Roman"/>
          <w:bCs/>
          <w:color w:val="000000" w:themeColor="text1"/>
        </w:rPr>
        <w:t xml:space="preserve">tasks, neural activity </w:t>
      </w:r>
      <w:r w:rsidR="00F91647" w:rsidRPr="0060258A">
        <w:rPr>
          <w:rFonts w:ascii="Times New Roman" w:hAnsi="Times New Roman" w:cs="Times New Roman"/>
          <w:bCs/>
          <w:color w:val="000000" w:themeColor="text1"/>
        </w:rPr>
        <w:t xml:space="preserve">in delayed-response tasks </w:t>
      </w:r>
      <w:r w:rsidRPr="0060258A">
        <w:rPr>
          <w:rFonts w:ascii="Times New Roman" w:hAnsi="Times New Roman" w:cs="Times New Roman"/>
          <w:bCs/>
          <w:color w:val="000000" w:themeColor="text1"/>
        </w:rPr>
        <w:t>typically carries decision–related information (across both the stimulus and delay periods) but WTA selection – and behavioral choice – is withheld until the instruction cue is given</w:t>
      </w:r>
      <w:ins w:id="984" w:author="Bo Shen" w:date="2023-02-03T12:02:00Z">
        <w:r w:rsidR="00696CD1">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{"citationID":"3p3agB0T","properties":{"formattedCitation":"(Kiani et al., 2008, 2014; Kiani &amp; Shadlen, 2009; Kim &amp; Shadlen, 1999; Roitman &amp; Shadlen, 2002; Shadlen &amp; Newsome, 2001)","plainCitation":"(Kiani et al., 2008, 2014; Kiani &amp; Shadlen, 2009; Kim &amp; Shadlen, 1999; Roitman &amp; Shadlen, 2002; Shadlen &amp; Newsome, 2001)","noteIndex":0},"citationItems":[{"id":715,"uris":["http://zotero.org/users/6345545/items/2L8AS27B"],"itemData":{"id":715,"type":"article-journal","abstract":"Decisions about sensory stimuli are often based on an accumulation of evidence in time. When subjects control stimulus duration, the decision terminates when the accumulated evidence reaches a criterion level. Under many natural circumstances and in many laboratory settings, the environment, rather than the subject, controls the stimulus duration. In these settings, it is generally assumed that subjects commit to a choice at the end of the stimulus stream. Indeed, failure to benefit from the full stream of information is interpreted as a sign of imperfect accumulation or memory leak. Contrary to these assumptions, we show that monkeys performing a direction discrimination task commit to a choice when the accumulated evidence reaches a threshold level (or bound), sometimes long before the end of stimulus. This bounded accumulation of evidence is reflected in the activity of neurons in the lateral intraparietal cortex. Thus, the readout of visual cortex embraces a termination rule to limit processing even when potentially useful information is available.","container-title":"Journal of Neuroscience","DOI":"10.1523/JNEUROSCI.4761-07.2008","ISSN":"0270-6474, 1529-2401","issue":"12","journalAbbreviation":"J. Neurosci.","language":"en","license":"Copyright © 2008 Society for Neuroscience 0270-6474/08/283017-13$15.00/0","note":"publisher: Society for Neuroscience\nsection: Articles\nPMID: 18354005","page":"3017-3029","source":"www.jneurosci.org","title":"Bounded Integration in Parietal Cortex Underlies Decisions Even When Viewing Duration Is Dictated by the Environment","volume":"28","author":[{"family":"Kiani","given":"Roozbeh"},{"family":"Hanks","given":"Timothy D."},{"family":"Shadlen","given":"Michael N."}],"issued":{"date-parts":[["2008",3,19]]}}},{"id":899,"uris":["http://zotero.org/users/6345545/items/D82FH4TD"],"itemData":{"id":899,"type":"article-journal","abstract":"Decision making is a complex process in which different sources of information are combined into a decision variable (DV) that guides action [1, 2]. Neurophysiological studies have typically sought insight into the dynamics of the decision-making process and its neural mechanisms through statistical analysis of large numbers of trials from sequentially recorded single neurons or small groups of neurons [3, 4, 5, 6]. However, detecting and analyzing the DV on individual trials has been challenging [7]. Here we show that by recording simultaneously from hundreds of units in prearcuate gyrus of macaque monkeys performing a direction discrimination task, we can predict the monkey’s choices with high accuracy and decode DV dynamically as the decision unfolds on individual trials. This advance enabled us to study changes of mind (CoMs) that occasionally happen before the final commitment to a decision [8, 9, 10]. On individual trials, the decoded DV varied significantly over time and occasionally changed its sign, identifying a potential CoM. Interrogating the system by random stopping of the decision-making process during the delay period after stimulus presentation confirmed the validity of identified CoMs. Importantly, the properties of the candidate CoMs also conformed to expectations based on prior theoretical and behavioral studies [8]: they were more likely to go from an incorrect to a correct choice, they were more likely for weak and intermediate stimuli than for strong stimuli, and they were more likely earlier in the trial. We suggest that simultaneous recording of large neural populations provides a good estimate of DV and explains idiosyncratic aspects of the decision-making process that were inaccessible before.","container-title":"Current Biology","DOI":"10.1016/j.cub.2014.05.049","ISSN":"0960-9822","issue":"13","journalAbbreviation":"Current Biology","language":"en","page":"1542-1547","source":"ScienceDirect","title":"Dynamics of Neural Population Responses in Prefrontal Cortex Indicate Changes of Mind on Single Trials","volume":"24","author":[{"family":"Kiani","given":"Roozbeh"},{"family":"Cueva","given":"Christopher J."},{"family":"Reppas","given":"John B."},{"family":"Newsome","given":"William T."}],"issued":{"date-parts":[["2014",7,7]]}}},{"id":889,"uris":["http://zotero.org/users/6345545/items/LZVDWMZC"],"itemData":{"id":889,"type":"article-journal","abstract":"Decisive Monkeys\nDecision-making is a central theme in current research in cognitive neuroscience. Behavioral protocols have provided an entry into explorations of the neural processes that underlie decision-making. Empirical studies have provided support for a diffusion model in which information accumulates over time until a threshold is reached, with noisiness in the inputs related to decision errors. Kiani and Shadlen (p. 759) developed a behavioral task to study choice certainty and identified the corresponding neuronal representations in monkeys. The monkeys were allowed to choose to opt out of an uncertain, higher reward choice in favor of a certain, lower payoff. The same neurons that encoded the information used to make a choice also encoded the extent of certainty, which in humans would be described as the degree of confidence in one's decision.\nThe degree of confidence in a decision provides a graded and probabilistic assessment of expected outcome. Although neural mechanisms of perceptual decisions have been studied extensively in primates, little is known about the mechanisms underlying choice certainty. We have shown that the same neurons that represent formation of a decision encode certainty about the decision. Rhesus monkeys made decisions about the direction of moving random dots, spanning a range of difficulties. They were rewarded for correct decisions. On some trials, after viewing the stimulus, the monkeys could opt out of the direction decision for a small but certain reward. Monkeys exercised this option in a manner that revealed their degree of certainty. Neurons in parietal cortex represented formation of the direction decision and the degree of certainty underlying the decision to opt out.\nNeurons in the primate parietal cortex encode information required to make a decision and also the certainty of that choice.\nNeurons in the primate parietal cortex encode information required to make a decision and also the certainty of that choice.","container-title":"Science","DOI":"10.1126/science.1169405","ISSN":"0036-8075, 1095-9203","issue":"5928","language":"en","license":"Copyright © 2009, American Association for the Advancement of Science","note":"publisher: American Association for the Advancement of Science\nsection: Research Article\nPMID: 19423820","page":"759-764","source":"science.sciencemag.org","title":"Representation of Confidence Associated with a Decision by Neurons in the Parietal Cortex","volume":"324","author":[{"family":"Kiani","given":"Roozbeh"},{"family":"Shadlen","given":"Michael N."}],"issued":{"date-parts":[["2009",5,8]]}}},{"id":538,"uris":["http://zotero.org/users/6345545/items/IRNYGYI2"],"itemData":{"id":538,"type":"article-journal","abstract":"To make a visual discrimination, the brain must extract relevant information from the retina, represent appropriate variables in the visual cortex and read out this representation to decide which of two or more alternatives is more likely. We recorded from neurons in the dorsolateral prefrontal cortex (areas 8 and 46) of the rhesus monkey while it performed a motion discrimination task. The monkey indicated its judgment of direction by making appropriate eye movements. As the monkey viewed the motion stimulus, the neural response predicted the monkey's subsequent gaze shift, hence its judgment of direction. The response comprised a mixture of high–level oculomotor signals and weaker visual sensory signals that reflected the strength and direction of motion. This combination of sensory integration and motor planning could reflect the conversion of visual motion information into a categorical decision about direction and thus give insight into the neural computations behind a simple cognitive act.","container-title":"Nature Neuroscience","DOI":"10.1038/5739","ISSN":"1546-1726","issue":"2","language":"en","license":"1999 Nature America Inc.","note":"number: 2\npublisher: Nature Publishing Group","page":"176-185","source":"www.nature.com","title":"Neural correlates of a decision in the dorsolateral prefrontal cortex of the macaque","volume":"2","author":[{"family":"Kim","given":"Jong-Nam"},{"family":"Shadlen","given":"Michael N."}],"issued":{"date-parts":[["1999",2]]}}},{"id":375,"uris":["http://zotero.org/users/6345545/items/AA8WYIGZ"],"itemData":{"id":375,"type":"article-journal","container-title":"The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N."}],"issued":{"date-parts":[["2002",11,1]]}}},{"id":377,"uris":["http://zotero.org/users/6345545/items/QVQZ8DUX"],"itemData":{"id":377,"type":"article-journal","abstract":"We recorded the activity of single neurons in the posterior parietal cortex (area LIP) of two rhesus monkeys while they discriminated the direction of motion in random-dot visual stimuli. The visual task was similar to a motion discrimination task that has been used in previous investigations of motion-sensitive regions of the extrastriate cortex. The monkeys were trained to decide whether the direction of motion was toward one of two choice targets that appeared on either side of the random-dot stimulus. At the end of the trial, the monkeys reported their direction judgment by making an eye movement to the appropriate target. We studied neurons in LIP that exhibited spatially selective persistent activity during delayed saccadic eye movement tasks. These neurons are thought to carry high-level signals appropriate for identifying salient visual targets and for guiding saccadic eye movements. We arranged the motion discrimination task so that one of the choice targets was in the LIP neuron's response field (RF) while the other target was positioned well away from the RF. During motion viewing, neurons in LIP altered their firing rate in a manner that predicted the saccadic eye movement that the monkey would make at the end of the trial. The activity thus predicted the monkey's judgment of motion direction. This predictive activity began early in the motion-viewing period and became increasingly reliable as the monkey viewed the random-dot motion. The neural activity predicted the monkey's direction judgment on both easy and difficult trials (strong and weak motion), whether or not the judgment was correct. In addition, the timing and magnitude of the response was affected by the strength of the motion signal in the stimulus. When the direction of motion was toward the RF, stronger motion led to larger neural responses earlier in the motion-viewing period. When motion was away from the RF, stronger motion led to greater suppression of ongoing activity. Thus the activity of single neurons in area LIP reflects both the direction of an impending gaze shift and the quality of the sensory information that instructs such a response. The time course of the neural response suggests that LIP accumulates sensory signals relevant to the selection of a target for an eye movement.","container-title":"Journal of Neurophysiology","DOI":"10.1152/jn.2001.86.4.1916","ISSN":"0022-3077, 1522-1598","issue":"4","journalAbbreviation":"Journal of Neurophysiology","language":"en","page":"1916-1936","source":"DOI.org (Crossref)","title":"Neural Basis of a Perceptual Decision in the Parietal Cortex (Area LIP) of the Rhesus Monkey","volume":"86","author":[{"family":"Shadlen","given":"Michael N."},{"family":"Newsome","given":"William T."}],"issued":{"date-parts":[["2001",10,1]]}}}],"schema":"https://github.com/citation-style-language/schema/raw/master/csl-citation.json"}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(Kiani et al., 2008, 2014; Kiani &amp; Shadlen, 2009; Kim &amp; Shadlen, 1999; Roitman &amp; Shadlen, 2002; Shadlen &amp; Newsome, 2001)</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Thus, biological decision circuits are able to evaluate choice options while selectively initiating the WTA selection process with variable context-dependent timing.</w:t>
      </w:r>
    </w:p>
    <w:p w14:paraId="1F2304F4" w14:textId="01D0330C" w:rsidR="00A13D77" w:rsidRPr="0060258A" w:rsidRDefault="00A13D77" w:rsidP="00A13D77">
      <w:pPr>
        <w:spacing w:line="480" w:lineRule="auto"/>
        <w:jc w:val="center"/>
        <w:rPr>
          <w:rFonts w:ascii="Times New Roman" w:hAnsi="Times New Roman" w:cs="Times New Roman"/>
          <w:bCs/>
          <w:color w:val="000000" w:themeColor="text1"/>
        </w:rPr>
      </w:pPr>
      <w:r>
        <w:rPr>
          <w:rFonts w:ascii="Times New Roman" w:hAnsi="Times New Roman" w:cs="Times New Roman"/>
          <w:bCs/>
          <w:color w:val="000000" w:themeColor="text1"/>
        </w:rPr>
        <w:t xml:space="preserve">[Insert </w:t>
      </w:r>
      <w:r w:rsidRPr="00D8249A">
        <w:rPr>
          <w:rFonts w:ascii="Times New Roman" w:hAnsi="Times New Roman" w:cs="Times New Roman"/>
          <w:b/>
          <w:color w:val="000000" w:themeColor="text1"/>
        </w:rPr>
        <w:t>Figure 9</w:t>
      </w:r>
      <w:r>
        <w:rPr>
          <w:rFonts w:ascii="Times New Roman" w:hAnsi="Times New Roman" w:cs="Times New Roman"/>
          <w:bCs/>
          <w:color w:val="000000" w:themeColor="text1"/>
        </w:rPr>
        <w:t xml:space="preserve"> about here]</w:t>
      </w:r>
    </w:p>
    <w:p w14:paraId="73C659DC" w14:textId="7B831573" w:rsidR="00E60AF2" w:rsidRPr="0060258A" w:rsidRDefault="00E60AF2" w:rsidP="00886C3F">
      <w:pPr>
        <w:spacing w:line="480" w:lineRule="auto"/>
        <w:jc w:val="both"/>
        <w:rPr>
          <w:rFonts w:ascii="Times New Roman" w:hAnsi="Times New Roman" w:cs="Times New Roman"/>
          <w:bCs/>
          <w:color w:val="000000" w:themeColor="text1"/>
        </w:rPr>
      </w:pPr>
    </w:p>
    <w:p w14:paraId="39611319" w14:textId="01480B25" w:rsidR="00886C3F" w:rsidRPr="0060258A" w:rsidDel="00352626" w:rsidRDefault="00E60AF2">
      <w:pPr>
        <w:rPr>
          <w:del w:id="985" w:author="Bo Shen" w:date="2023-02-03T12:04:00Z"/>
          <w:rFonts w:ascii="Times New Roman" w:hAnsi="Times New Roman" w:cs="Times New Roman"/>
          <w:bCs/>
          <w:color w:val="000000" w:themeColor="text1"/>
        </w:rPr>
      </w:pPr>
      <w:del w:id="986" w:author="Bo Shen" w:date="2023-02-03T12:04:00Z">
        <w:r w:rsidRPr="0060258A" w:rsidDel="00352626">
          <w:rPr>
            <w:rFonts w:ascii="Times New Roman" w:hAnsi="Times New Roman" w:cs="Times New Roman"/>
            <w:bCs/>
            <w:color w:val="000000" w:themeColor="text1"/>
          </w:rPr>
          <w:br w:type="page"/>
        </w:r>
      </w:del>
    </w:p>
    <w:p w14:paraId="41317CB8" w14:textId="74BE24F0" w:rsidR="00101732" w:rsidRPr="0060258A" w:rsidRDefault="00886C3F" w:rsidP="00352626">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 xml:space="preserve">How neural circuits implement dynamic control of selection – and </w:t>
      </w:r>
      <w:del w:id="987" w:author="Bo Shen" w:date="2023-02-03T12:22:00Z">
        <w:r w:rsidRPr="0060258A" w:rsidDel="00614578">
          <w:rPr>
            <w:rFonts w:ascii="Times New Roman" w:hAnsi="Times New Roman" w:cs="Times New Roman"/>
            <w:bCs/>
            <w:color w:val="000000" w:themeColor="text1"/>
          </w:rPr>
          <w:delText xml:space="preserve">a </w:delText>
        </w:r>
      </w:del>
      <w:r w:rsidRPr="0060258A">
        <w:rPr>
          <w:rFonts w:ascii="Times New Roman" w:hAnsi="Times New Roman" w:cs="Times New Roman"/>
          <w:bCs/>
          <w:color w:val="000000" w:themeColor="text1"/>
        </w:rPr>
        <w:t xml:space="preserve">temporal separation of evaluation and WTA choice – is largely unaddressed in current decision models. In RNM models, neural activity is driven by attractor dynamics; option evaluation and the selection process cannot be disambiguated, and WTA competition is not under top-down control. Here, we examine how the timing of a dynamic top-down control signal – modulating the strength of disinhibition via </w:t>
      </w:r>
      <w:r w:rsidR="00635AB9" w:rsidRPr="0060258A">
        <w:rPr>
          <w:rFonts w:ascii="Times New Roman" w:hAnsi="Times New Roman" w:cs="Times New Roman"/>
          <w:bCs/>
          <w:color w:val="000000" w:themeColor="text1"/>
        </w:rPr>
        <w:t xml:space="preserve">long-range inputs and neuromodulation </w:t>
      </w:r>
      <w:r w:rsidRPr="0060258A">
        <w:rPr>
          <w:rFonts w:ascii="Times New Roman" w:hAnsi="Times New Roman" w:cs="Times New Roman"/>
          <w:bCs/>
          <w:color w:val="000000" w:themeColor="text1"/>
        </w:rPr>
        <w:t xml:space="preserve">– allows the </w:t>
      </w:r>
      <w:r w:rsidR="000D1F56" w:rsidRPr="0060258A">
        <w:rPr>
          <w:rFonts w:ascii="Times New Roman" w:hAnsi="Times New Roman" w:cs="Times New Roman"/>
          <w:bCs/>
          <w:color w:val="000000" w:themeColor="text1"/>
        </w:rPr>
        <w:t>LDDM</w:t>
      </w:r>
      <w:r w:rsidRPr="0060258A">
        <w:rPr>
          <w:rFonts w:ascii="Times New Roman" w:hAnsi="Times New Roman" w:cs="Times New Roman"/>
          <w:bCs/>
          <w:color w:val="000000" w:themeColor="text1"/>
        </w:rPr>
        <w:t xml:space="preserve"> to capture neural activity in different task paradigms. In these simulations, disinhibition is activated when the instruction cue to choose is presented. </w:t>
      </w:r>
      <w:r w:rsidR="001236B0" w:rsidRPr="0060258A">
        <w:rPr>
          <w:rFonts w:ascii="Times New Roman" w:hAnsi="Times New Roman" w:cs="Times New Roman"/>
          <w:b/>
          <w:bCs/>
          <w:color w:val="000000" w:themeColor="text1"/>
        </w:rPr>
        <w:t>Fig</w:t>
      </w:r>
      <w:r w:rsidR="00862E18" w:rsidRPr="0060258A">
        <w:rPr>
          <w:rFonts w:ascii="Times New Roman" w:hAnsi="Times New Roman" w:cs="Times New Roman"/>
          <w:b/>
          <w:bCs/>
          <w:color w:val="000000" w:themeColor="text1"/>
        </w:rPr>
        <w:t>.</w:t>
      </w:r>
      <w:r w:rsidR="001236B0" w:rsidRPr="0060258A">
        <w:rPr>
          <w:rFonts w:ascii="Times New Roman" w:hAnsi="Times New Roman" w:cs="Times New Roman"/>
          <w:b/>
          <w:bCs/>
          <w:color w:val="000000" w:themeColor="text1"/>
        </w:rPr>
        <w:t xml:space="preserve"> </w:t>
      </w:r>
      <w:r w:rsidR="00703F32" w:rsidRPr="0060258A">
        <w:rPr>
          <w:rFonts w:ascii="Times New Roman" w:hAnsi="Times New Roman" w:cs="Times New Roman"/>
          <w:b/>
          <w:bCs/>
          <w:color w:val="000000" w:themeColor="text1"/>
        </w:rPr>
        <w:t>9</w:t>
      </w:r>
      <w:r w:rsidRPr="0060258A">
        <w:rPr>
          <w:rFonts w:ascii="Times New Roman" w:hAnsi="Times New Roman" w:cs="Times New Roman"/>
          <w:b/>
          <w:bCs/>
          <w:color w:val="000000" w:themeColor="text1"/>
        </w:rPr>
        <w:t>A</w:t>
      </w:r>
      <w:r w:rsidRPr="0060258A">
        <w:rPr>
          <w:rFonts w:ascii="Times New Roman" w:hAnsi="Times New Roman" w:cs="Times New Roman"/>
          <w:bCs/>
          <w:color w:val="000000" w:themeColor="text1"/>
        </w:rPr>
        <w:t xml:space="preserve"> shows LDDM activity in a reaction</w:t>
      </w:r>
      <w:r w:rsidR="00BC5BC4"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time task, a standard paradigm in perceptual decision-making</w:t>
      </w:r>
      <w:ins w:id="988" w:author="Bo Shen" w:date="2023-02-03T12:22:00Z">
        <w:r w:rsidR="00614578">
          <w:rPr>
            <w:rFonts w:ascii="Times New Roman" w:hAnsi="Times New Roman" w:cs="Times New Roman"/>
            <w:bCs/>
            <w:color w:val="000000" w:themeColor="text1"/>
          </w:rPr>
          <w:t xml:space="preserve"> </w:t>
        </w:r>
      </w:ins>
      <w:r w:rsidRPr="0060258A">
        <w:rPr>
          <w:rFonts w:ascii="Times New Roman" w:hAnsi="Times New Roman" w:cs="Times New Roman"/>
          <w:bCs/>
          <w:color w:val="000000" w:themeColor="text1"/>
        </w:rPr>
        <w:fldChar w:fldCharType="begin"/>
      </w:r>
      <w:r w:rsidR="009C2159">
        <w:rPr>
          <w:rFonts w:ascii="Times New Roman" w:hAnsi="Times New Roman" w:cs="Times New Roman"/>
          <w:bCs/>
          <w:color w:val="000000" w:themeColor="text1"/>
        </w:rPr>
        <w:instrText xml:space="preserve"> ADDIN ZOTERO_ITEM CSL_CITATION {"citationID":"86OP7K66","properties":{"formattedCitation":"(Churchland et al., 2008; Roitman &amp; Shadlen, 2002)","plainCitation":"(Churchland et al., 2008; Roitman &amp; Shadlen, 2002)","noteIndex":0},"citationItems":[{"id":375,"uris":["http://zotero.org/users/6345545/items/AA8WYIGZ"],"itemData":{"id":375,"type":"article-journal","container-title":"The Journal of Neuroscience","DOI":"10.1523/JNEUROSCI.22-21-09475.2002","ISSN":"0270-6474, 1529-2401","issue":"21","journalAbbreviation":"J. Neurosci.","language":"en","page":"9475-9489","source":"DOI.org (Crossref)","title":"Response of Neurons in the Lateral Intraparietal Area during a Combined Visual Discrimination Reaction Time Task","volume":"22","author":[{"family":"Roitman","given":"Jamie D."},{"family":"Shadlen","given":"Michael N."}],"issued":{"date-parts":[["2002",11,1]]}}},{"id":372,"uris":["http://zotero.org/users/6345545/items/CUJ2PP3B"],"itemData":{"id":372,"type":"article-journal","container-title":"Nature Neuroscience","DOI":"10.1038/nn.2123","ISSN":"1097-6256, 1546-1726","issue":"6","journalAbbreviation":"Nat Neurosci","language":"en","page":"693-702","source":"DOI.org (Crossref)","title":"Decision-making with multiple alternatives","volume":"11","author":[{"family":"Churchland","given":"Anne K"},{"family":"Kiani","given":"Roozbeh"},{"family":"Shadlen","given":"Michael N."}],"issued":{"date-parts":[["2008",6]]}}}],"schema":"https://github.com/citation-style-language/schema/raw/master/csl-citation.json"} </w:instrText>
      </w:r>
      <w:r w:rsidRPr="0060258A">
        <w:rPr>
          <w:rFonts w:ascii="Times New Roman" w:hAnsi="Times New Roman" w:cs="Times New Roman"/>
          <w:bCs/>
          <w:color w:val="000000" w:themeColor="text1"/>
        </w:rPr>
        <w:fldChar w:fldCharType="separate"/>
      </w:r>
      <w:r w:rsidR="009C2159">
        <w:rPr>
          <w:rFonts w:ascii="Times New Roman" w:hAnsi="Times New Roman" w:cs="Times New Roman"/>
          <w:color w:val="000000" w:themeColor="text1"/>
        </w:rPr>
        <w:t>(Churchland et al., 2008; Roitman &amp; Shadlen, 2002)</w:t>
      </w:r>
      <w:r w:rsidRPr="0060258A">
        <w:rPr>
          <w:rFonts w:ascii="Times New Roman" w:hAnsi="Times New Roman" w:cs="Times New Roman"/>
          <w:bCs/>
          <w:color w:val="000000" w:themeColor="text1"/>
        </w:rPr>
        <w:fldChar w:fldCharType="end"/>
      </w:r>
      <w:r w:rsidRPr="0060258A">
        <w:rPr>
          <w:rFonts w:ascii="Times New Roman" w:hAnsi="Times New Roman" w:cs="Times New Roman"/>
          <w:bCs/>
          <w:color w:val="000000" w:themeColor="text1"/>
        </w:rPr>
        <w:t>. As in prior analyses (</w:t>
      </w:r>
      <w:r w:rsidR="001236B0" w:rsidRPr="0060258A">
        <w:rPr>
          <w:rFonts w:ascii="Times New Roman" w:hAnsi="Times New Roman" w:cs="Times New Roman"/>
          <w:b/>
          <w:bCs/>
          <w:color w:val="000000" w:themeColor="text1"/>
        </w:rPr>
        <w:t>Figs</w:t>
      </w:r>
      <w:r w:rsidR="00862E18" w:rsidRPr="0060258A">
        <w:rPr>
          <w:rFonts w:ascii="Times New Roman" w:hAnsi="Times New Roman" w:cs="Times New Roman"/>
          <w:b/>
          <w:bCs/>
          <w:color w:val="000000" w:themeColor="text1"/>
        </w:rPr>
        <w:t>.</w:t>
      </w:r>
      <w:r w:rsidR="001236B0" w:rsidRPr="0060258A">
        <w:rPr>
          <w:rFonts w:ascii="Times New Roman" w:hAnsi="Times New Roman" w:cs="Times New Roman"/>
          <w:b/>
          <w:bCs/>
          <w:color w:val="000000" w:themeColor="text1"/>
        </w:rPr>
        <w:t xml:space="preserve"> </w:t>
      </w:r>
      <w:r w:rsidR="00BC5BC4" w:rsidRPr="0060258A">
        <w:rPr>
          <w:rFonts w:ascii="Times New Roman" w:hAnsi="Times New Roman" w:cs="Times New Roman"/>
          <w:b/>
          <w:bCs/>
          <w:color w:val="000000" w:themeColor="text1"/>
        </w:rPr>
        <w:t>5</w:t>
      </w:r>
      <w:r w:rsidRPr="0060258A">
        <w:rPr>
          <w:rFonts w:ascii="Times New Roman" w:hAnsi="Times New Roman" w:cs="Times New Roman"/>
          <w:bCs/>
          <w:color w:val="000000" w:themeColor="text1"/>
        </w:rPr>
        <w:t xml:space="preserve"> and</w:t>
      </w:r>
      <w:r w:rsidR="001236B0" w:rsidRPr="0060258A">
        <w:rPr>
          <w:rFonts w:ascii="Times New Roman" w:hAnsi="Times New Roman" w:cs="Times New Roman"/>
          <w:bCs/>
          <w:color w:val="000000" w:themeColor="text1"/>
        </w:rPr>
        <w:t xml:space="preserve"> </w:t>
      </w:r>
      <w:r w:rsidR="00BC5BC4" w:rsidRPr="0060258A">
        <w:rPr>
          <w:rFonts w:ascii="Times New Roman" w:hAnsi="Times New Roman" w:cs="Times New Roman"/>
          <w:b/>
          <w:bCs/>
          <w:color w:val="000000" w:themeColor="text1"/>
        </w:rPr>
        <w:t>6</w:t>
      </w:r>
      <w:r w:rsidRPr="0060258A">
        <w:rPr>
          <w:rFonts w:ascii="Times New Roman" w:hAnsi="Times New Roman" w:cs="Times New Roman"/>
          <w:bCs/>
          <w:color w:val="000000" w:themeColor="text1"/>
        </w:rPr>
        <w:t xml:space="preserve">), LDDM </w:t>
      </w:r>
      <w:r w:rsidRPr="0060258A">
        <w:rPr>
          <w:rFonts w:ascii="Times New Roman" w:hAnsi="Times New Roman" w:cs="Times New Roman"/>
          <w:bCs/>
          <w:i/>
          <w:color w:val="000000" w:themeColor="text1"/>
        </w:rPr>
        <w:t>R</w:t>
      </w:r>
      <w:r w:rsidRPr="0060258A">
        <w:rPr>
          <w:rFonts w:ascii="Times New Roman" w:hAnsi="Times New Roman" w:cs="Times New Roman"/>
          <w:bCs/>
          <w:color w:val="000000" w:themeColor="text1"/>
        </w:rPr>
        <w:t xml:space="preserve"> units show simultaneous evaluation (coherence-dependent ramping) and WTA selection (rise to threshold) processes, driven by an immediate activation of disinhibition at motion stimulus onset.</w:t>
      </w:r>
    </w:p>
    <w:p w14:paraId="2F72D1EC" w14:textId="77777777" w:rsidR="00101732" w:rsidRPr="0060258A" w:rsidRDefault="00101732">
      <w:pPr>
        <w:spacing w:line="480" w:lineRule="auto"/>
        <w:jc w:val="both"/>
        <w:rPr>
          <w:rFonts w:ascii="Times New Roman" w:hAnsi="Times New Roman" w:cs="Times New Roman"/>
          <w:bCs/>
          <w:color w:val="000000" w:themeColor="text1"/>
        </w:rPr>
      </w:pPr>
    </w:p>
    <w:p w14:paraId="24499E2C" w14:textId="31A9DE4F" w:rsidR="00101732" w:rsidRPr="0060258A" w:rsidRDefault="001236B0">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 xml:space="preserve">In </w:t>
      </w:r>
      <w:r w:rsidR="00CB11AD" w:rsidRPr="0060258A">
        <w:rPr>
          <w:rFonts w:ascii="Times New Roman" w:hAnsi="Times New Roman" w:cs="Times New Roman"/>
          <w:bCs/>
          <w:color w:val="000000" w:themeColor="text1"/>
        </w:rPr>
        <w:t xml:space="preserve">a </w:t>
      </w:r>
      <w:r w:rsidRPr="0060258A">
        <w:rPr>
          <w:rFonts w:ascii="Times New Roman" w:hAnsi="Times New Roman" w:cs="Times New Roman"/>
          <w:bCs/>
          <w:color w:val="000000" w:themeColor="text1"/>
        </w:rPr>
        <w:t>fixed</w:t>
      </w:r>
      <w:r w:rsidR="00BC5BC4"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task</w:t>
      </w:r>
      <w:r w:rsidR="00CB11AD" w:rsidRPr="0060258A">
        <w:rPr>
          <w:rFonts w:ascii="Times New Roman" w:hAnsi="Times New Roman" w:cs="Times New Roman"/>
          <w:bCs/>
          <w:color w:val="000000" w:themeColor="text1"/>
        </w:rPr>
        <w:t xml:space="preserve"> (</w:t>
      </w:r>
      <w:r w:rsidRPr="0060258A">
        <w:rPr>
          <w:rFonts w:ascii="Times New Roman" w:hAnsi="Times New Roman" w:cs="Times New Roman"/>
          <w:b/>
          <w:bCs/>
          <w:color w:val="000000" w:themeColor="text1"/>
        </w:rPr>
        <w:t>Fig</w:t>
      </w:r>
      <w:r w:rsidR="00272649" w:rsidRPr="0060258A">
        <w:rPr>
          <w:rFonts w:ascii="Times New Roman" w:hAnsi="Times New Roman" w:cs="Times New Roman"/>
          <w:b/>
          <w:bCs/>
          <w:color w:val="000000" w:themeColor="text1"/>
        </w:rPr>
        <w:t>.</w:t>
      </w:r>
      <w:r w:rsidRPr="0060258A">
        <w:rPr>
          <w:rFonts w:ascii="Times New Roman" w:hAnsi="Times New Roman" w:cs="Times New Roman"/>
          <w:b/>
          <w:bCs/>
          <w:color w:val="000000" w:themeColor="text1"/>
        </w:rPr>
        <w:t xml:space="preserve"> </w:t>
      </w:r>
      <w:r w:rsidR="00703F32" w:rsidRPr="0060258A">
        <w:rPr>
          <w:rFonts w:ascii="Times New Roman" w:hAnsi="Times New Roman" w:cs="Times New Roman"/>
          <w:b/>
          <w:bCs/>
          <w:color w:val="000000" w:themeColor="text1"/>
        </w:rPr>
        <w:t>9</w:t>
      </w:r>
      <w:r w:rsidR="00886C3F" w:rsidRPr="0060258A">
        <w:rPr>
          <w:rFonts w:ascii="Times New Roman" w:hAnsi="Times New Roman" w:cs="Times New Roman"/>
          <w:b/>
          <w:bCs/>
          <w:color w:val="000000" w:themeColor="text1"/>
        </w:rPr>
        <w:t>B</w:t>
      </w:r>
      <w:r w:rsidR="00CB11AD" w:rsidRPr="0060258A">
        <w:rPr>
          <w:rFonts w:ascii="Times New Roman" w:hAnsi="Times New Roman" w:cs="Times New Roman"/>
          <w:bCs/>
          <w:color w:val="000000" w:themeColor="text1"/>
        </w:rPr>
        <w:t xml:space="preserve">), </w:t>
      </w:r>
      <w:r w:rsidR="00886C3F" w:rsidRPr="0060258A">
        <w:rPr>
          <w:rFonts w:ascii="Times New Roman" w:hAnsi="Times New Roman" w:cs="Times New Roman"/>
          <w:bCs/>
          <w:color w:val="000000" w:themeColor="text1"/>
        </w:rPr>
        <w:t xml:space="preserve">disinhibition is activated after a required interval of stimulus presentation. Compared to the </w:t>
      </w:r>
      <w:r w:rsidR="00EA046E" w:rsidRPr="0060258A">
        <w:rPr>
          <w:rFonts w:ascii="Times New Roman" w:hAnsi="Times New Roman" w:cs="Times New Roman"/>
          <w:bCs/>
          <w:color w:val="000000" w:themeColor="text1"/>
        </w:rPr>
        <w:t>reaction-</w:t>
      </w:r>
      <w:r w:rsidR="00886C3F" w:rsidRPr="0060258A">
        <w:rPr>
          <w:rFonts w:ascii="Times New Roman" w:hAnsi="Times New Roman" w:cs="Times New Roman"/>
          <w:bCs/>
          <w:color w:val="000000" w:themeColor="text1"/>
        </w:rPr>
        <w:t xml:space="preserve">time task, LDDM activity here shows distinct, temporally separated patterns during stimuli viewing and option selection; this temporal segregation is driven by the </w:t>
      </w:r>
      <w:r w:rsidR="00635AB9" w:rsidRPr="0060258A">
        <w:rPr>
          <w:rFonts w:ascii="Times New Roman" w:hAnsi="Times New Roman" w:cs="Times New Roman"/>
          <w:bCs/>
          <w:color w:val="000000" w:themeColor="text1"/>
        </w:rPr>
        <w:t>activation of</w:t>
      </w:r>
      <w:r w:rsidR="00886C3F" w:rsidRPr="0060258A">
        <w:rPr>
          <w:rFonts w:ascii="Times New Roman" w:hAnsi="Times New Roman" w:cs="Times New Roman"/>
          <w:bCs/>
          <w:color w:val="000000" w:themeColor="text1"/>
        </w:rPr>
        <w:t xml:space="preserve"> disinhibition</w:t>
      </w:r>
      <w:r w:rsidR="00635AB9" w:rsidRPr="0060258A">
        <w:rPr>
          <w:rFonts w:ascii="Times New Roman" w:hAnsi="Times New Roman" w:cs="Times New Roman"/>
          <w:bCs/>
          <w:color w:val="000000" w:themeColor="text1"/>
        </w:rPr>
        <w:t xml:space="preserve"> (a step function</w:t>
      </w:r>
      <w:r w:rsidR="005F3A5E" w:rsidRPr="0060258A">
        <w:rPr>
          <w:rFonts w:ascii="Times New Roman" w:hAnsi="Times New Roman" w:cs="Times New Roman"/>
          <w:bCs/>
          <w:color w:val="000000" w:themeColor="text1"/>
        </w:rPr>
        <w:t xml:space="preserve"> on </w:t>
      </w:r>
      <m:oMath>
        <m:r>
          <w:rPr>
            <w:rFonts w:ascii="Cambria Math" w:hAnsi="Cambria Math" w:cs="Times New Roman"/>
            <w:color w:val="000000" w:themeColor="text1"/>
          </w:rPr>
          <m:t>β</m:t>
        </m:r>
      </m:oMath>
      <w:r w:rsidR="00635AB9" w:rsidRPr="0060258A">
        <w:rPr>
          <w:rFonts w:ascii="Times New Roman" w:hAnsi="Times New Roman" w:cs="Times New Roman"/>
          <w:bCs/>
          <w:color w:val="000000" w:themeColor="text1"/>
        </w:rPr>
        <w:t xml:space="preserve"> in this example)</w:t>
      </w:r>
      <w:r w:rsidR="00886C3F" w:rsidRPr="0060258A">
        <w:rPr>
          <w:rFonts w:ascii="Times New Roman" w:hAnsi="Times New Roman" w:cs="Times New Roman"/>
          <w:bCs/>
          <w:color w:val="000000" w:themeColor="text1"/>
        </w:rPr>
        <w:t>, which promotes a transition between value representation and WTA choice.</w:t>
      </w:r>
    </w:p>
    <w:p w14:paraId="1EF6F0DE" w14:textId="77777777" w:rsidR="00101732" w:rsidRPr="0060258A" w:rsidRDefault="00101732">
      <w:pPr>
        <w:spacing w:line="480" w:lineRule="auto"/>
        <w:jc w:val="both"/>
        <w:rPr>
          <w:rFonts w:ascii="Times New Roman" w:hAnsi="Times New Roman" w:cs="Times New Roman"/>
          <w:bCs/>
          <w:color w:val="000000" w:themeColor="text1"/>
        </w:rPr>
      </w:pPr>
    </w:p>
    <w:p w14:paraId="18012622" w14:textId="2D92A46B" w:rsidR="00E5179A" w:rsidRPr="0060258A" w:rsidRDefault="00886C3F">
      <w:pPr>
        <w:spacing w:line="480" w:lineRule="auto"/>
        <w:jc w:val="both"/>
        <w:rPr>
          <w:rFonts w:ascii="Times New Roman" w:hAnsi="Times New Roman" w:cs="Times New Roman"/>
          <w:bCs/>
          <w:color w:val="000000" w:themeColor="text1"/>
        </w:rPr>
      </w:pPr>
      <w:r w:rsidRPr="0060258A">
        <w:rPr>
          <w:rFonts w:ascii="Times New Roman" w:hAnsi="Times New Roman" w:cs="Times New Roman"/>
          <w:bCs/>
          <w:color w:val="000000" w:themeColor="text1"/>
        </w:rPr>
        <w:t xml:space="preserve">A further demonstration of this temporal flexibility arises from considering </w:t>
      </w:r>
      <w:r w:rsidR="005D74C3" w:rsidRPr="0060258A">
        <w:rPr>
          <w:rFonts w:ascii="Times New Roman" w:hAnsi="Times New Roman" w:cs="Times New Roman"/>
          <w:bCs/>
          <w:color w:val="000000" w:themeColor="text1"/>
        </w:rPr>
        <w:t>delayed-</w:t>
      </w:r>
      <w:r w:rsidRPr="0060258A">
        <w:rPr>
          <w:rFonts w:ascii="Times New Roman" w:hAnsi="Times New Roman" w:cs="Times New Roman"/>
          <w:bCs/>
          <w:color w:val="000000" w:themeColor="text1"/>
        </w:rPr>
        <w:t>response task</w:t>
      </w:r>
      <w:r w:rsidR="00CB11AD" w:rsidRPr="0060258A">
        <w:rPr>
          <w:rFonts w:ascii="Times New Roman" w:hAnsi="Times New Roman" w:cs="Times New Roman"/>
          <w:bCs/>
          <w:color w:val="000000" w:themeColor="text1"/>
        </w:rPr>
        <w:t>s</w:t>
      </w:r>
      <w:r w:rsidRPr="0060258A">
        <w:rPr>
          <w:rFonts w:ascii="Times New Roman" w:hAnsi="Times New Roman" w:cs="Times New Roman"/>
          <w:bCs/>
          <w:color w:val="000000" w:themeColor="text1"/>
        </w:rPr>
        <w:t xml:space="preserve"> (</w:t>
      </w:r>
      <w:r w:rsidR="00101732" w:rsidRPr="0060258A">
        <w:rPr>
          <w:rFonts w:ascii="Times New Roman" w:hAnsi="Times New Roman" w:cs="Times New Roman"/>
          <w:b/>
          <w:bCs/>
          <w:color w:val="000000" w:themeColor="text1"/>
        </w:rPr>
        <w:t>Fig</w:t>
      </w:r>
      <w:r w:rsidR="00217AFA" w:rsidRPr="0060258A">
        <w:rPr>
          <w:rFonts w:ascii="Times New Roman" w:hAnsi="Times New Roman" w:cs="Times New Roman"/>
          <w:b/>
          <w:bCs/>
          <w:color w:val="000000" w:themeColor="text1"/>
        </w:rPr>
        <w:t>.</w:t>
      </w:r>
      <w:r w:rsidR="00101732" w:rsidRPr="0060258A">
        <w:rPr>
          <w:rFonts w:ascii="Times New Roman" w:hAnsi="Times New Roman" w:cs="Times New Roman"/>
          <w:b/>
          <w:bCs/>
          <w:color w:val="000000" w:themeColor="text1"/>
        </w:rPr>
        <w:t xml:space="preserve"> </w:t>
      </w:r>
      <w:r w:rsidR="00703F32" w:rsidRPr="0060258A">
        <w:rPr>
          <w:rFonts w:ascii="Times New Roman" w:hAnsi="Times New Roman" w:cs="Times New Roman"/>
          <w:b/>
          <w:bCs/>
          <w:color w:val="000000" w:themeColor="text1"/>
        </w:rPr>
        <w:t>9</w:t>
      </w:r>
      <w:r w:rsidRPr="0060258A">
        <w:rPr>
          <w:rFonts w:ascii="Times New Roman" w:hAnsi="Times New Roman" w:cs="Times New Roman"/>
          <w:b/>
          <w:bCs/>
          <w:color w:val="000000" w:themeColor="text1"/>
        </w:rPr>
        <w:t>C</w:t>
      </w:r>
      <w:r w:rsidRPr="0060258A">
        <w:rPr>
          <w:rFonts w:ascii="Times New Roman" w:hAnsi="Times New Roman" w:cs="Times New Roman"/>
          <w:bCs/>
          <w:color w:val="000000" w:themeColor="text1"/>
        </w:rPr>
        <w:t>), which include an interval between stimuli</w:t>
      </w:r>
      <w:r w:rsidR="00CB11AD" w:rsidRPr="0060258A">
        <w:rPr>
          <w:rFonts w:ascii="Times New Roman" w:hAnsi="Times New Roman" w:cs="Times New Roman"/>
          <w:bCs/>
          <w:color w:val="000000" w:themeColor="text1"/>
        </w:rPr>
        <w:t xml:space="preserve"> offset</w:t>
      </w:r>
      <w:r w:rsidRPr="0060258A">
        <w:rPr>
          <w:rFonts w:ascii="Times New Roman" w:hAnsi="Times New Roman" w:cs="Times New Roman"/>
          <w:bCs/>
          <w:color w:val="000000" w:themeColor="text1"/>
        </w:rPr>
        <w:t xml:space="preserve"> and onset of the instruction cue. Consistent with its ability to maintain persistent activity (</w:t>
      </w:r>
      <w:r w:rsidR="00101732" w:rsidRPr="0060258A">
        <w:rPr>
          <w:rFonts w:ascii="Times New Roman" w:hAnsi="Times New Roman" w:cs="Times New Roman"/>
          <w:b/>
          <w:color w:val="000000" w:themeColor="text1"/>
        </w:rPr>
        <w:t>Fig</w:t>
      </w:r>
      <w:r w:rsidR="00217AFA" w:rsidRPr="0060258A">
        <w:rPr>
          <w:rFonts w:ascii="Times New Roman" w:hAnsi="Times New Roman" w:cs="Times New Roman"/>
          <w:b/>
          <w:color w:val="000000" w:themeColor="text1"/>
        </w:rPr>
        <w:t>.</w:t>
      </w:r>
      <w:r w:rsidR="00101732" w:rsidRPr="0060258A">
        <w:rPr>
          <w:rFonts w:ascii="Times New Roman" w:hAnsi="Times New Roman" w:cs="Times New Roman"/>
          <w:b/>
          <w:color w:val="000000" w:themeColor="text1"/>
        </w:rPr>
        <w:t xml:space="preserve"> </w:t>
      </w:r>
      <w:r w:rsidR="00703F32" w:rsidRPr="0060258A">
        <w:rPr>
          <w:rFonts w:ascii="Times New Roman" w:hAnsi="Times New Roman" w:cs="Times New Roman"/>
          <w:b/>
          <w:color w:val="000000" w:themeColor="text1"/>
        </w:rPr>
        <w:t>8</w:t>
      </w:r>
      <w:r w:rsidRPr="0060258A">
        <w:rPr>
          <w:rFonts w:ascii="Times New Roman" w:hAnsi="Times New Roman" w:cs="Times New Roman"/>
          <w:bCs/>
          <w:color w:val="000000" w:themeColor="text1"/>
        </w:rPr>
        <w:t xml:space="preserve">), the LDDM shows value coding </w:t>
      </w:r>
      <w:r w:rsidRPr="0060258A">
        <w:rPr>
          <w:rFonts w:ascii="Times New Roman" w:hAnsi="Times New Roman" w:cs="Times New Roman"/>
          <w:bCs/>
          <w:color w:val="000000" w:themeColor="text1"/>
        </w:rPr>
        <w:lastRenderedPageBreak/>
        <w:t xml:space="preserve">across the delay interval and implements WTA selection </w:t>
      </w:r>
      <w:r w:rsidR="00D2796B" w:rsidRPr="0060258A">
        <w:rPr>
          <w:rFonts w:ascii="Times New Roman" w:hAnsi="Times New Roman" w:cs="Times New Roman"/>
          <w:bCs/>
          <w:color w:val="000000" w:themeColor="text1"/>
        </w:rPr>
        <w:t>until</w:t>
      </w:r>
      <w:r w:rsidRPr="0060258A">
        <w:rPr>
          <w:rFonts w:ascii="Times New Roman" w:hAnsi="Times New Roman" w:cs="Times New Roman"/>
          <w:bCs/>
          <w:color w:val="000000" w:themeColor="text1"/>
        </w:rPr>
        <w:t xml:space="preserve"> instruction and accompanying activation of disinhibition. These results show that the LDDM – via modulation in the timing of disinhibition activation - can temporally separate the value representation and selection processes, enabling it to capture the diversity of neural dynamics seen in reaction</w:t>
      </w:r>
      <w:r w:rsidR="00D96EDB"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time, fixed</w:t>
      </w:r>
      <w:r w:rsidR="00D96EDB"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duration, and delayed</w:t>
      </w:r>
      <w:r w:rsidR="00D96EDB" w:rsidRPr="0060258A">
        <w:rPr>
          <w:rFonts w:ascii="Times New Roman" w:hAnsi="Times New Roman" w:cs="Times New Roman"/>
          <w:bCs/>
          <w:color w:val="000000" w:themeColor="text1"/>
        </w:rPr>
        <w:t>-</w:t>
      </w:r>
      <w:r w:rsidRPr="0060258A">
        <w:rPr>
          <w:rFonts w:ascii="Times New Roman" w:hAnsi="Times New Roman" w:cs="Times New Roman"/>
          <w:bCs/>
          <w:color w:val="000000" w:themeColor="text1"/>
        </w:rPr>
        <w:t>response tasks.</w:t>
      </w:r>
    </w:p>
    <w:p w14:paraId="4CEDF8B6" w14:textId="6EEA106C" w:rsidR="00C168E7" w:rsidRDefault="00C168E7" w:rsidP="00921B7E">
      <w:pPr>
        <w:spacing w:line="480" w:lineRule="auto"/>
        <w:jc w:val="both"/>
        <w:rPr>
          <w:rFonts w:ascii="Times New Roman" w:hAnsi="Times New Roman" w:cs="Times New Roman"/>
          <w:b/>
          <w:color w:val="000000" w:themeColor="text1"/>
          <w:sz w:val="28"/>
        </w:rPr>
      </w:pPr>
    </w:p>
    <w:p w14:paraId="2484FC37" w14:textId="77777777" w:rsidR="00291981" w:rsidRPr="0060258A" w:rsidRDefault="00291981" w:rsidP="00921B7E">
      <w:pPr>
        <w:spacing w:line="480" w:lineRule="auto"/>
        <w:jc w:val="both"/>
        <w:rPr>
          <w:rFonts w:ascii="Times New Roman" w:hAnsi="Times New Roman" w:cs="Times New Roman"/>
          <w:b/>
          <w:color w:val="000000" w:themeColor="text1"/>
          <w:sz w:val="28"/>
        </w:rPr>
      </w:pPr>
    </w:p>
    <w:p w14:paraId="2AD1CF73" w14:textId="1D6FD5F0" w:rsidR="00654EC9" w:rsidRPr="00291981" w:rsidRDefault="00654EC9" w:rsidP="00654EC9">
      <w:pPr>
        <w:spacing w:line="480" w:lineRule="auto"/>
        <w:jc w:val="both"/>
        <w:rPr>
          <w:rFonts w:ascii="Times New Roman" w:hAnsi="Times New Roman" w:cs="Times New Roman"/>
          <w:i/>
          <w:color w:val="000000" w:themeColor="text1"/>
        </w:rPr>
      </w:pPr>
      <w:del w:id="989" w:author="Bo Shen" w:date="2023-02-13T12:42:00Z">
        <w:r w:rsidRPr="00291981" w:rsidDel="00214A4E">
          <w:rPr>
            <w:rFonts w:ascii="Times New Roman" w:hAnsi="Times New Roman" w:cs="Times New Roman"/>
            <w:i/>
            <w:color w:val="000000" w:themeColor="text1"/>
          </w:rPr>
          <w:delText xml:space="preserve">GABAergic </w:delText>
        </w:r>
      </w:del>
      <w:ins w:id="990" w:author="Bo Shen" w:date="2023-02-13T12:42:00Z">
        <w:r w:rsidR="00214A4E">
          <w:rPr>
            <w:rFonts w:ascii="Times New Roman" w:hAnsi="Times New Roman" w:cs="Times New Roman"/>
            <w:i/>
            <w:color w:val="000000" w:themeColor="text1"/>
          </w:rPr>
          <w:t>Inhibitory</w:t>
        </w:r>
        <w:r w:rsidR="00214A4E" w:rsidRPr="00291981">
          <w:rPr>
            <w:rFonts w:ascii="Times New Roman" w:hAnsi="Times New Roman" w:cs="Times New Roman"/>
            <w:i/>
            <w:color w:val="000000" w:themeColor="text1"/>
          </w:rPr>
          <w:t xml:space="preserve"> </w:t>
        </w:r>
      </w:ins>
      <w:r w:rsidRPr="00291981">
        <w:rPr>
          <w:rFonts w:ascii="Times New Roman" w:hAnsi="Times New Roman" w:cs="Times New Roman"/>
          <w:i/>
          <w:color w:val="000000" w:themeColor="text1"/>
        </w:rPr>
        <w:t xml:space="preserve">potentiation </w:t>
      </w:r>
      <w:r w:rsidRPr="00291981">
        <w:rPr>
          <w:rFonts w:ascii="Times New Roman" w:hAnsi="Times New Roman" w:cs="Times New Roman" w:hint="eastAsia"/>
          <w:i/>
          <w:color w:val="000000" w:themeColor="text1"/>
        </w:rPr>
        <w:t>distinguishes</w:t>
      </w:r>
      <w:r w:rsidRPr="00291981">
        <w:rPr>
          <w:rFonts w:ascii="Times New Roman" w:hAnsi="Times New Roman" w:cs="Times New Roman"/>
          <w:i/>
          <w:color w:val="000000" w:themeColor="text1"/>
        </w:rPr>
        <w:t xml:space="preserve"> LDDM from earlier models</w:t>
      </w:r>
    </w:p>
    <w:p w14:paraId="1176C87D" w14:textId="77777777" w:rsidR="006B4EF1" w:rsidRPr="0060258A" w:rsidRDefault="006B4EF1" w:rsidP="00654EC9">
      <w:pPr>
        <w:spacing w:line="480" w:lineRule="auto"/>
        <w:jc w:val="both"/>
        <w:rPr>
          <w:rFonts w:ascii="Times New Roman" w:hAnsi="Times New Roman" w:cs="Times New Roman"/>
          <w:b/>
          <w:i/>
          <w:color w:val="000000" w:themeColor="text1"/>
        </w:rPr>
      </w:pPr>
    </w:p>
    <w:p w14:paraId="6A4CE946" w14:textId="77777777" w:rsidR="00A13D77" w:rsidRDefault="00654EC9" w:rsidP="00A13D77">
      <w:pPr>
        <w:spacing w:line="480" w:lineRule="auto"/>
        <w:jc w:val="both"/>
        <w:rPr>
          <w:rFonts w:ascii="Times New Roman" w:hAnsi="Times New Roman" w:cs="Times New Roman"/>
          <w:color w:val="000000" w:themeColor="text1"/>
        </w:rPr>
      </w:pPr>
      <w:r w:rsidRPr="0060258A">
        <w:rPr>
          <w:rFonts w:ascii="Times New Roman" w:hAnsi="Times New Roman" w:cs="Times New Roman"/>
          <w:color w:val="000000" w:themeColor="text1"/>
        </w:rPr>
        <w:t xml:space="preserve">The architecture of disinhibition </w:t>
      </w:r>
      <w:r w:rsidR="00564BC6" w:rsidRPr="0060258A">
        <w:rPr>
          <w:rFonts w:ascii="Times New Roman" w:hAnsi="Times New Roman" w:cs="Times New Roman"/>
          <w:color w:val="000000" w:themeColor="text1"/>
        </w:rPr>
        <w:t xml:space="preserve">employed by the LDDM </w:t>
      </w:r>
      <w:r w:rsidRPr="0060258A">
        <w:rPr>
          <w:rFonts w:ascii="Times New Roman" w:hAnsi="Times New Roman" w:cs="Times New Roman"/>
          <w:color w:val="000000" w:themeColor="text1"/>
        </w:rPr>
        <w:t xml:space="preserve">is more structured than </w:t>
      </w:r>
      <w:r w:rsidRPr="0060258A">
        <w:rPr>
          <w:rFonts w:ascii="Times New Roman" w:hAnsi="Times New Roman" w:cs="Times New Roman" w:hint="eastAsia"/>
          <w:color w:val="000000" w:themeColor="text1"/>
        </w:rPr>
        <w:t>earlier</w:t>
      </w:r>
      <w:r w:rsidRPr="0060258A">
        <w:rPr>
          <w:rFonts w:ascii="Times New Roman" w:hAnsi="Times New Roman" w:cs="Times New Roman"/>
          <w:color w:val="000000" w:themeColor="text1"/>
        </w:rPr>
        <w:t xml:space="preserve"> non-selective inhibition </w:t>
      </w:r>
      <w:r w:rsidR="00564BC6" w:rsidRPr="0060258A">
        <w:rPr>
          <w:rFonts w:ascii="Times New Roman" w:hAnsi="Times New Roman" w:cs="Times New Roman"/>
          <w:color w:val="000000" w:themeColor="text1"/>
        </w:rPr>
        <w:t xml:space="preserve">used in more standard </w:t>
      </w:r>
      <w:r w:rsidRPr="0060258A">
        <w:rPr>
          <w:rFonts w:ascii="Times New Roman" w:hAnsi="Times New Roman" w:cs="Times New Roman"/>
          <w:color w:val="000000" w:themeColor="text1"/>
        </w:rPr>
        <w:t>competition network</w:t>
      </w:r>
      <w:r w:rsidR="00564BC6" w:rsidRPr="0060258A">
        <w:rPr>
          <w:rFonts w:ascii="Times New Roman" w:hAnsi="Times New Roman" w:cs="Times New Roman"/>
          <w:color w:val="000000" w:themeColor="text1"/>
        </w:rPr>
        <w:t>s</w:t>
      </w:r>
      <w:r w:rsidRPr="0060258A">
        <w:rPr>
          <w:rFonts w:ascii="Times New Roman" w:hAnsi="Times New Roman" w:cs="Times New Roman"/>
          <w:color w:val="000000" w:themeColor="text1"/>
        </w:rPr>
        <w:t>. Th</w:t>
      </w:r>
      <w:r w:rsidR="009C2377" w:rsidRPr="0060258A">
        <w:rPr>
          <w:rFonts w:ascii="Times New Roman" w:hAnsi="Times New Roman" w:cs="Times New Roman"/>
          <w:color w:val="000000" w:themeColor="text1"/>
        </w:rPr>
        <w:t>is distinction gives rise to the</w:t>
      </w:r>
      <w:r w:rsidR="00564BC6" w:rsidRPr="0060258A">
        <w:rPr>
          <w:rFonts w:ascii="Times New Roman" w:hAnsi="Times New Roman" w:cs="Times New Roman"/>
          <w:color w:val="000000" w:themeColor="text1"/>
        </w:rPr>
        <w:t xml:space="preserve"> novel </w:t>
      </w:r>
      <w:r w:rsidRPr="0060258A">
        <w:rPr>
          <w:rFonts w:ascii="Times New Roman" w:hAnsi="Times New Roman" w:cs="Times New Roman"/>
          <w:color w:val="000000" w:themeColor="text1"/>
        </w:rPr>
        <w:t xml:space="preserve">prediction from LDDM that </w:t>
      </w:r>
      <w:r w:rsidR="00564BC6" w:rsidRPr="0060258A">
        <w:rPr>
          <w:rFonts w:ascii="Times New Roman" w:hAnsi="Times New Roman" w:cs="Times New Roman"/>
          <w:color w:val="000000" w:themeColor="text1"/>
        </w:rPr>
        <w:t xml:space="preserve">the influence of global changes in </w:t>
      </w:r>
      <w:r w:rsidRPr="0060258A">
        <w:rPr>
          <w:rFonts w:ascii="Times New Roman" w:hAnsi="Times New Roman" w:cs="Times New Roman"/>
          <w:color w:val="000000" w:themeColor="text1"/>
        </w:rPr>
        <w:t>inhibit</w:t>
      </w:r>
      <w:r w:rsidR="00C32E7E" w:rsidRPr="0060258A">
        <w:rPr>
          <w:rFonts w:ascii="Times New Roman" w:hAnsi="Times New Roman" w:cs="Times New Roman"/>
          <w:color w:val="000000" w:themeColor="text1"/>
        </w:rPr>
        <w:t>ory tone are</w:t>
      </w:r>
      <w:r w:rsidRPr="0060258A">
        <w:rPr>
          <w:rFonts w:ascii="Times New Roman" w:hAnsi="Times New Roman" w:cs="Times New Roman"/>
          <w:color w:val="000000" w:themeColor="text1"/>
        </w:rPr>
        <w:t xml:space="preserve"> non-selective during representation</w:t>
      </w:r>
      <w:r w:rsidR="00C32E7E"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but switch to be</w:t>
      </w:r>
      <w:r w:rsidR="00C32E7E" w:rsidRPr="0060258A">
        <w:rPr>
          <w:rFonts w:ascii="Times New Roman" w:hAnsi="Times New Roman" w:cs="Times New Roman"/>
          <w:color w:val="000000" w:themeColor="text1"/>
        </w:rPr>
        <w:t>ing</w:t>
      </w:r>
      <w:r w:rsidRPr="0060258A">
        <w:rPr>
          <w:rFonts w:ascii="Times New Roman" w:hAnsi="Times New Roman" w:cs="Times New Roman"/>
          <w:color w:val="000000" w:themeColor="text1"/>
        </w:rPr>
        <w:t xml:space="preserve"> input</w:t>
      </w:r>
      <w:r w:rsidR="00C32E7E"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selective after disinhibition</w:t>
      </w:r>
      <w:r w:rsidR="00C32E7E" w:rsidRPr="0060258A">
        <w:rPr>
          <w:rFonts w:ascii="Times New Roman" w:hAnsi="Times New Roman" w:cs="Times New Roman"/>
          <w:color w:val="000000" w:themeColor="text1"/>
        </w:rPr>
        <w:t xml:space="preserve"> is increased</w:t>
      </w:r>
      <w:r w:rsidRPr="0060258A">
        <w:rPr>
          <w:rFonts w:ascii="Times New Roman" w:hAnsi="Times New Roman" w:cs="Times New Roman"/>
          <w:color w:val="000000" w:themeColor="text1"/>
        </w:rPr>
        <w:t>.</w:t>
      </w:r>
      <w:r w:rsidR="00C32E7E" w:rsidRPr="0060258A">
        <w:rPr>
          <w:rFonts w:ascii="Times New Roman" w:hAnsi="Times New Roman" w:cs="Times New Roman"/>
          <w:color w:val="000000" w:themeColor="text1"/>
        </w:rPr>
        <w:t xml:space="preserve"> This reflects a fundamentally novel prediction of this class of model.</w:t>
      </w:r>
      <w:r w:rsidRPr="0060258A">
        <w:rPr>
          <w:rFonts w:ascii="Times New Roman" w:hAnsi="Times New Roman" w:cs="Times New Roman"/>
          <w:color w:val="000000" w:themeColor="text1"/>
        </w:rPr>
        <w:t xml:space="preserve"> To empirically test th</w:t>
      </w:r>
      <w:r w:rsidR="00C32E7E" w:rsidRPr="0060258A">
        <w:rPr>
          <w:rFonts w:ascii="Times New Roman" w:hAnsi="Times New Roman" w:cs="Times New Roman"/>
          <w:color w:val="000000" w:themeColor="text1"/>
        </w:rPr>
        <w:t xml:space="preserve">at </w:t>
      </w:r>
      <w:r w:rsidRPr="0060258A">
        <w:rPr>
          <w:rFonts w:ascii="Times New Roman" w:hAnsi="Times New Roman" w:cs="Times New Roman"/>
          <w:color w:val="000000" w:themeColor="text1"/>
        </w:rPr>
        <w:t xml:space="preserve">key </w:t>
      </w:r>
      <w:r w:rsidR="00C32E7E" w:rsidRPr="0060258A">
        <w:rPr>
          <w:rFonts w:ascii="Times New Roman" w:hAnsi="Times New Roman" w:cs="Times New Roman"/>
          <w:color w:val="000000" w:themeColor="text1"/>
        </w:rPr>
        <w:t>prediction, optogenetic/</w:t>
      </w:r>
      <w:r w:rsidRPr="0060258A">
        <w:rPr>
          <w:rFonts w:ascii="Times New Roman" w:hAnsi="Times New Roman" w:cs="Times New Roman"/>
          <w:color w:val="000000" w:themeColor="text1"/>
        </w:rPr>
        <w:t>pharmacological manipul</w:t>
      </w:r>
      <w:r w:rsidR="00C32E7E" w:rsidRPr="0060258A">
        <w:rPr>
          <w:rFonts w:ascii="Times New Roman" w:hAnsi="Times New Roman" w:cs="Times New Roman"/>
          <w:color w:val="000000" w:themeColor="text1"/>
        </w:rPr>
        <w:t>ation of</w:t>
      </w:r>
      <w:r w:rsidRPr="0060258A">
        <w:rPr>
          <w:rFonts w:ascii="Times New Roman" w:hAnsi="Times New Roman" w:cs="Times New Roman"/>
          <w:color w:val="000000" w:themeColor="text1"/>
        </w:rPr>
        <w:t xml:space="preserve"> </w:t>
      </w:r>
      <w:ins w:id="991" w:author="Bo Shen" w:date="2023-02-13T12:30:00Z">
        <w:r w:rsidR="004F6E00">
          <w:rPr>
            <w:rFonts w:ascii="Times New Roman" w:hAnsi="Times New Roman" w:cs="Times New Roman"/>
            <w:color w:val="000000" w:themeColor="text1"/>
          </w:rPr>
          <w:t xml:space="preserve">inhibitory </w:t>
        </w:r>
      </w:ins>
      <w:ins w:id="992" w:author="Bo Shen" w:date="2023-02-13T12:38:00Z">
        <w:r w:rsidR="00A21888">
          <w:rPr>
            <w:rFonts w:ascii="Times New Roman" w:hAnsi="Times New Roman" w:cs="Times New Roman"/>
            <w:color w:val="000000" w:themeColor="text1"/>
          </w:rPr>
          <w:t>connection weights</w:t>
        </w:r>
      </w:ins>
      <w:ins w:id="993" w:author="Bo Shen" w:date="2023-02-13T12:31:00Z">
        <w:r w:rsidR="004F6E00" w:rsidRPr="0060258A">
          <w:rPr>
            <w:rFonts w:ascii="Times New Roman" w:hAnsi="Times New Roman" w:cs="Times New Roman"/>
            <w:color w:val="000000" w:themeColor="text1"/>
          </w:rPr>
          <w:t xml:space="preserve"> </w:t>
        </w:r>
        <w:r w:rsidR="004F6E00">
          <w:rPr>
            <w:rFonts w:ascii="Times New Roman" w:hAnsi="Times New Roman" w:cs="Times New Roman"/>
            <w:color w:val="000000" w:themeColor="text1"/>
          </w:rPr>
          <w:t xml:space="preserve">(e.g., </w:t>
        </w:r>
      </w:ins>
      <w:ins w:id="994" w:author="Bo Shen" w:date="2023-02-13T12:38:00Z">
        <w:r w:rsidR="00A21888">
          <w:rPr>
            <w:rFonts w:ascii="Times New Roman" w:hAnsi="Times New Roman" w:cs="Times New Roman"/>
            <w:color w:val="000000" w:themeColor="text1"/>
          </w:rPr>
          <w:t xml:space="preserve">via </w:t>
        </w:r>
      </w:ins>
      <w:r w:rsidRPr="0060258A">
        <w:rPr>
          <w:rFonts w:ascii="Times New Roman" w:hAnsi="Times New Roman" w:cs="Times New Roman"/>
          <w:color w:val="000000" w:themeColor="text1"/>
        </w:rPr>
        <w:t xml:space="preserve">GABAergic </w:t>
      </w:r>
      <w:ins w:id="995" w:author="Bo Shen" w:date="2023-02-13T12:31:00Z">
        <w:r w:rsidR="004F6E00">
          <w:rPr>
            <w:rFonts w:ascii="Times New Roman" w:hAnsi="Times New Roman" w:cs="Times New Roman"/>
            <w:color w:val="000000" w:themeColor="text1"/>
          </w:rPr>
          <w:t xml:space="preserve">agonist) </w:t>
        </w:r>
      </w:ins>
      <w:del w:id="996" w:author="Bo Shen" w:date="2023-02-13T12:31:00Z">
        <w:r w:rsidRPr="0060258A" w:rsidDel="004F6E00">
          <w:rPr>
            <w:rFonts w:ascii="Times New Roman" w:hAnsi="Times New Roman" w:cs="Times New Roman"/>
            <w:color w:val="000000" w:themeColor="text1"/>
          </w:rPr>
          <w:delText>activity</w:delText>
        </w:r>
        <w:r w:rsidR="00C32E7E" w:rsidRPr="0060258A" w:rsidDel="004F6E00">
          <w:rPr>
            <w:rFonts w:ascii="Times New Roman" w:hAnsi="Times New Roman" w:cs="Times New Roman"/>
            <w:color w:val="000000" w:themeColor="text1"/>
          </w:rPr>
          <w:delText xml:space="preserve"> </w:delText>
        </w:r>
      </w:del>
      <w:r w:rsidR="00C32E7E" w:rsidRPr="0060258A">
        <w:rPr>
          <w:rFonts w:ascii="Times New Roman" w:hAnsi="Times New Roman" w:cs="Times New Roman"/>
          <w:color w:val="000000" w:themeColor="text1"/>
        </w:rPr>
        <w:t>could be introduced</w:t>
      </w:r>
      <w:r w:rsidRPr="0060258A">
        <w:rPr>
          <w:rFonts w:ascii="Times New Roman" w:hAnsi="Times New Roman" w:cs="Times New Roman"/>
          <w:color w:val="000000" w:themeColor="text1"/>
        </w:rPr>
        <w:t xml:space="preserve">. </w:t>
      </w:r>
      <w:r w:rsidR="00C32E7E" w:rsidRPr="0060258A">
        <w:rPr>
          <w:rFonts w:ascii="Times New Roman" w:hAnsi="Times New Roman" w:cs="Times New Roman"/>
          <w:color w:val="000000" w:themeColor="text1"/>
        </w:rPr>
        <w:t>The</w:t>
      </w:r>
      <w:r w:rsidRPr="0060258A">
        <w:rPr>
          <w:rFonts w:ascii="Times New Roman" w:hAnsi="Times New Roman" w:cs="Times New Roman"/>
          <w:color w:val="000000" w:themeColor="text1"/>
        </w:rPr>
        <w:t xml:space="preserve"> LDDM contains two different types of inhibition</w:t>
      </w:r>
      <w:r w:rsidR="00C32E7E" w:rsidRPr="0060258A">
        <w:rPr>
          <w:rFonts w:ascii="Times New Roman" w:hAnsi="Times New Roman" w:cs="Times New Roman"/>
          <w:color w:val="000000" w:themeColor="text1"/>
        </w:rPr>
        <w:t xml:space="preserve"> and thus</w:t>
      </w:r>
      <w:r w:rsidRPr="0060258A">
        <w:rPr>
          <w:rFonts w:ascii="Times New Roman" w:hAnsi="Times New Roman" w:cs="Times New Roman"/>
          <w:color w:val="000000" w:themeColor="text1"/>
        </w:rPr>
        <w:t xml:space="preserve"> its reaction to </w:t>
      </w:r>
      <w:del w:id="997" w:author="Bo Shen" w:date="2023-02-13T12:39:00Z">
        <w:r w:rsidR="00C32E7E" w:rsidRPr="0060258A" w:rsidDel="00A21888">
          <w:rPr>
            <w:rFonts w:ascii="Times New Roman" w:hAnsi="Times New Roman" w:cs="Times New Roman"/>
            <w:color w:val="000000" w:themeColor="text1"/>
          </w:rPr>
          <w:delText>a</w:delText>
        </w:r>
      </w:del>
      <w:ins w:id="998" w:author="Bo Shen" w:date="2023-02-13T12:39:00Z">
        <w:r w:rsidR="00A21888">
          <w:rPr>
            <w:rFonts w:ascii="Times New Roman" w:hAnsi="Times New Roman" w:cs="Times New Roman"/>
            <w:color w:val="000000" w:themeColor="text1"/>
          </w:rPr>
          <w:t xml:space="preserve">inhibitory potentiation </w:t>
        </w:r>
      </w:ins>
      <w:del w:id="999" w:author="Bo Shen" w:date="2023-02-13T12:39:00Z">
        <w:r w:rsidR="00C32E7E" w:rsidRPr="0060258A" w:rsidDel="00A21888">
          <w:rPr>
            <w:rFonts w:ascii="Times New Roman" w:hAnsi="Times New Roman" w:cs="Times New Roman"/>
            <w:color w:val="000000" w:themeColor="text1"/>
          </w:rPr>
          <w:delText xml:space="preserve"> </w:delText>
        </w:r>
        <w:r w:rsidRPr="0060258A" w:rsidDel="00A21888">
          <w:rPr>
            <w:rFonts w:ascii="Times New Roman" w:hAnsi="Times New Roman" w:cs="Times New Roman"/>
            <w:color w:val="000000" w:themeColor="text1"/>
          </w:rPr>
          <w:delText>GABAergic agonist</w:delText>
        </w:r>
        <w:r w:rsidR="00C32E7E" w:rsidRPr="0060258A" w:rsidDel="00A21888">
          <w:rPr>
            <w:rFonts w:ascii="Times New Roman" w:hAnsi="Times New Roman" w:cs="Times New Roman"/>
            <w:color w:val="000000" w:themeColor="text1"/>
          </w:rPr>
          <w:delText xml:space="preserve"> </w:delText>
        </w:r>
      </w:del>
      <w:r w:rsidR="00C32E7E" w:rsidRPr="0060258A">
        <w:rPr>
          <w:rFonts w:ascii="Times New Roman" w:hAnsi="Times New Roman" w:cs="Times New Roman"/>
          <w:color w:val="000000" w:themeColor="text1"/>
        </w:rPr>
        <w:t xml:space="preserve">depends on both the state of the disinhibitory network and the intensity of </w:t>
      </w:r>
      <w:del w:id="1000" w:author="Bo Shen" w:date="2023-02-13T12:40:00Z">
        <w:r w:rsidR="00C32E7E" w:rsidRPr="0060258A" w:rsidDel="00A21888">
          <w:rPr>
            <w:rFonts w:ascii="Times New Roman" w:hAnsi="Times New Roman" w:cs="Times New Roman"/>
            <w:color w:val="000000" w:themeColor="text1"/>
          </w:rPr>
          <w:delText>the GABAergic a</w:delText>
        </w:r>
        <w:r w:rsidR="00192F28" w:rsidRPr="0060258A" w:rsidDel="00A21888">
          <w:rPr>
            <w:rFonts w:ascii="Times New Roman" w:hAnsi="Times New Roman" w:cs="Times New Roman"/>
            <w:color w:val="000000" w:themeColor="text1"/>
          </w:rPr>
          <w:delText>ctivation</w:delText>
        </w:r>
      </w:del>
      <w:ins w:id="1001" w:author="Bo Shen" w:date="2023-02-13T12:40:00Z">
        <w:r w:rsidR="00A21888">
          <w:rPr>
            <w:rFonts w:ascii="Times New Roman" w:hAnsi="Times New Roman" w:cs="Times New Roman"/>
            <w:color w:val="000000" w:themeColor="text1"/>
          </w:rPr>
          <w:t>potentiation</w:t>
        </w:r>
      </w:ins>
      <w:r w:rsidR="00C32E7E" w:rsidRPr="0060258A">
        <w:rPr>
          <w:rFonts w:ascii="Times New Roman" w:hAnsi="Times New Roman" w:cs="Times New Roman"/>
          <w:color w:val="000000" w:themeColor="text1"/>
        </w:rPr>
        <w:t>.</w:t>
      </w:r>
      <w:r w:rsidRPr="0060258A">
        <w:rPr>
          <w:rFonts w:ascii="Times New Roman" w:hAnsi="Times New Roman" w:cs="Times New Roman"/>
          <w:color w:val="000000" w:themeColor="text1"/>
        </w:rPr>
        <w:t xml:space="preserve"> </w:t>
      </w:r>
      <w:r w:rsidR="00C32E7E" w:rsidRPr="0060258A">
        <w:rPr>
          <w:rFonts w:ascii="Times New Roman" w:hAnsi="Times New Roman" w:cs="Times New Roman"/>
          <w:color w:val="000000" w:themeColor="text1"/>
        </w:rPr>
        <w:t xml:space="preserve">To highlight the importance of that prediction, </w:t>
      </w:r>
      <w:r w:rsidRPr="0060258A">
        <w:rPr>
          <w:rFonts w:ascii="Times New Roman" w:hAnsi="Times New Roman" w:cs="Times New Roman"/>
          <w:color w:val="000000" w:themeColor="text1"/>
        </w:rPr>
        <w:t xml:space="preserve">we </w:t>
      </w:r>
      <w:r w:rsidR="00C32E7E" w:rsidRPr="0060258A">
        <w:rPr>
          <w:rFonts w:ascii="Times New Roman" w:hAnsi="Times New Roman" w:cs="Times New Roman"/>
          <w:color w:val="000000" w:themeColor="text1"/>
        </w:rPr>
        <w:t xml:space="preserve">implemented </w:t>
      </w:r>
      <w:r w:rsidRPr="0060258A">
        <w:rPr>
          <w:rFonts w:ascii="Times New Roman" w:hAnsi="Times New Roman" w:cs="Times New Roman"/>
          <w:color w:val="000000" w:themeColor="text1"/>
        </w:rPr>
        <w:t>different level</w:t>
      </w:r>
      <w:r w:rsidR="00C32E7E" w:rsidRPr="0060258A">
        <w:rPr>
          <w:rFonts w:ascii="Times New Roman" w:hAnsi="Times New Roman" w:cs="Times New Roman"/>
          <w:color w:val="000000" w:themeColor="text1"/>
        </w:rPr>
        <w:t>s</w:t>
      </w:r>
      <w:r w:rsidRPr="0060258A">
        <w:rPr>
          <w:rFonts w:ascii="Times New Roman" w:hAnsi="Times New Roman" w:cs="Times New Roman"/>
          <w:color w:val="000000" w:themeColor="text1"/>
        </w:rPr>
        <w:t xml:space="preserve"> of </w:t>
      </w:r>
      <w:del w:id="1002" w:author="Bo Shen" w:date="2023-02-13T12:40:00Z">
        <w:r w:rsidRPr="0060258A" w:rsidDel="00A21888">
          <w:rPr>
            <w:rFonts w:ascii="Times New Roman" w:hAnsi="Times New Roman" w:cs="Times New Roman"/>
            <w:color w:val="000000" w:themeColor="text1"/>
          </w:rPr>
          <w:delText>GABAergic activit</w:delText>
        </w:r>
        <w:r w:rsidR="00192F28" w:rsidRPr="0060258A" w:rsidDel="00A21888">
          <w:rPr>
            <w:rFonts w:ascii="Times New Roman" w:hAnsi="Times New Roman" w:cs="Times New Roman"/>
            <w:color w:val="000000" w:themeColor="text1"/>
          </w:rPr>
          <w:delText>y</w:delText>
        </w:r>
      </w:del>
      <w:ins w:id="1003" w:author="Bo Shen" w:date="2023-02-13T12:40:00Z">
        <w:r w:rsidR="00A21888">
          <w:rPr>
            <w:rFonts w:ascii="Times New Roman" w:hAnsi="Times New Roman" w:cs="Times New Roman"/>
            <w:color w:val="000000" w:themeColor="text1"/>
          </w:rPr>
          <w:t>inhibitory connection wei</w:t>
        </w:r>
      </w:ins>
      <w:ins w:id="1004" w:author="Bo Shen" w:date="2023-02-13T12:41:00Z">
        <w:r w:rsidR="00A21888">
          <w:rPr>
            <w:rFonts w:ascii="Times New Roman" w:hAnsi="Times New Roman" w:cs="Times New Roman"/>
            <w:color w:val="000000" w:themeColor="text1"/>
          </w:rPr>
          <w:t>ghts</w:t>
        </w:r>
      </w:ins>
      <w:r w:rsidRPr="0060258A">
        <w:rPr>
          <w:rFonts w:ascii="Times New Roman" w:hAnsi="Times New Roman" w:cs="Times New Roman"/>
          <w:color w:val="000000" w:themeColor="text1"/>
        </w:rPr>
        <w:t xml:space="preserve"> in both </w:t>
      </w:r>
      <w:r w:rsidR="00192F28" w:rsidRPr="0060258A">
        <w:rPr>
          <w:rFonts w:ascii="Times New Roman" w:hAnsi="Times New Roman" w:cs="Times New Roman"/>
          <w:color w:val="000000" w:themeColor="text1"/>
        </w:rPr>
        <w:t xml:space="preserve">the LDDM and the </w:t>
      </w:r>
      <w:del w:id="1005" w:author="Bo Shen" w:date="2023-02-13T12:32:00Z">
        <w:r w:rsidR="00192F28" w:rsidRPr="0060258A" w:rsidDel="004F6E00">
          <w:rPr>
            <w:rFonts w:ascii="Times New Roman" w:hAnsi="Times New Roman" w:cs="Times New Roman"/>
            <w:color w:val="000000" w:themeColor="text1"/>
          </w:rPr>
          <w:delText>more traditional</w:delText>
        </w:r>
      </w:del>
      <w:ins w:id="1006" w:author="Bo Shen" w:date="2023-02-13T12:32:00Z">
        <w:r w:rsidR="004F6E00">
          <w:rPr>
            <w:rFonts w:ascii="Times New Roman" w:hAnsi="Times New Roman" w:cs="Times New Roman"/>
            <w:color w:val="000000" w:themeColor="text1"/>
          </w:rPr>
          <w:t>standard</w:t>
        </w:r>
      </w:ins>
      <w:r w:rsidR="00192F28" w:rsidRPr="0060258A">
        <w:rPr>
          <w:rFonts w:ascii="Times New Roman" w:hAnsi="Times New Roman" w:cs="Times New Roman"/>
          <w:color w:val="000000" w:themeColor="text1"/>
        </w:rPr>
        <w:t xml:space="preserve"> RNM.</w:t>
      </w:r>
    </w:p>
    <w:p w14:paraId="5EE72B00" w14:textId="23E7DB53" w:rsidR="00B26F88" w:rsidRPr="0060258A" w:rsidRDefault="00A13D77" w:rsidP="00A13D77">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[Insert </w:t>
      </w:r>
      <w:r w:rsidRPr="00D8249A">
        <w:rPr>
          <w:rFonts w:ascii="Times New Roman" w:hAnsi="Times New Roman" w:cs="Times New Roman"/>
          <w:b/>
          <w:bCs/>
          <w:color w:val="000000" w:themeColor="text1"/>
        </w:rPr>
        <w:t>Figure 10</w:t>
      </w:r>
      <w:r>
        <w:rPr>
          <w:rFonts w:ascii="Times New Roman" w:hAnsi="Times New Roman" w:cs="Times New Roman"/>
          <w:color w:val="000000" w:themeColor="text1"/>
        </w:rPr>
        <w:t xml:space="preserve"> about here]</w:t>
      </w:r>
      <w:r w:rsidR="00B26F88" w:rsidRPr="0060258A">
        <w:rPr>
          <w:rFonts w:ascii="Times New Roman" w:hAnsi="Times New Roman" w:cs="Times New Roman"/>
          <w:color w:val="000000" w:themeColor="text1"/>
        </w:rPr>
        <w:br w:type="page"/>
      </w:r>
    </w:p>
    <w:p w14:paraId="5CE11377" w14:textId="06D6173C" w:rsidR="00DE5E54" w:rsidRPr="0060258A" w:rsidDel="005A2D8D" w:rsidRDefault="00C168E7" w:rsidP="00B26F88">
      <w:pPr>
        <w:spacing w:line="480" w:lineRule="auto"/>
        <w:jc w:val="both"/>
        <w:rPr>
          <w:del w:id="1007" w:author="Bo Shen" w:date="2023-02-03T18:49:00Z"/>
          <w:rFonts w:ascii="Times New Roman" w:hAnsi="Times New Roman" w:cs="Times New Roman"/>
          <w:color w:val="000000" w:themeColor="text1"/>
        </w:rPr>
      </w:pPr>
      <w:r w:rsidRPr="0060258A">
        <w:rPr>
          <w:rFonts w:ascii="Times New Roman" w:hAnsi="Times New Roman" w:cs="Times New Roman"/>
          <w:color w:val="000000" w:themeColor="text1"/>
        </w:rPr>
        <w:lastRenderedPageBreak/>
        <w:t xml:space="preserve">At the neural level, the LDDM predicts a dissociable effect of </w:t>
      </w:r>
      <w:del w:id="1008" w:author="Bo Shen" w:date="2023-02-13T12:43:00Z">
        <w:r w:rsidRPr="0060258A" w:rsidDel="00C12D3D">
          <w:rPr>
            <w:rFonts w:ascii="Times New Roman" w:hAnsi="Times New Roman" w:cs="Times New Roman"/>
            <w:color w:val="000000" w:themeColor="text1"/>
          </w:rPr>
          <w:delText xml:space="preserve">increased </w:delText>
        </w:r>
      </w:del>
      <w:ins w:id="1009" w:author="Bo Shen" w:date="2023-02-13T12:43:00Z">
        <w:r w:rsidR="00C12D3D">
          <w:rPr>
            <w:rFonts w:ascii="Times New Roman" w:hAnsi="Times New Roman" w:cs="Times New Roman"/>
            <w:color w:val="000000" w:themeColor="text1"/>
          </w:rPr>
          <w:t>potentiated</w:t>
        </w:r>
        <w:r w:rsidR="00C12D3D"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inhibition on </w:t>
      </w:r>
      <w:del w:id="1010" w:author="Bo Shen" w:date="2023-02-13T12:43:00Z">
        <w:r w:rsidRPr="0060258A" w:rsidDel="00C12D3D">
          <w:rPr>
            <w:rFonts w:ascii="Times New Roman" w:hAnsi="Times New Roman" w:cs="Times New Roman"/>
            <w:color w:val="000000" w:themeColor="text1"/>
          </w:rPr>
          <w:delText xml:space="preserve">excitatory </w:delText>
        </w:r>
      </w:del>
      <w:ins w:id="1011" w:author="Bo Shen" w:date="2023-02-13T12:43:00Z">
        <w:r w:rsidR="00C12D3D">
          <w:rPr>
            <w:rFonts w:ascii="Times New Roman" w:hAnsi="Times New Roman" w:cs="Times New Roman"/>
            <w:color w:val="000000" w:themeColor="text1"/>
          </w:rPr>
          <w:t>the primary</w:t>
        </w:r>
      </w:ins>
      <w:ins w:id="1012" w:author="Bo Shen" w:date="2023-02-13T12:45:00Z">
        <w:r w:rsidR="00C12D3D">
          <w:rPr>
            <w:rFonts w:ascii="Times New Roman" w:hAnsi="Times New Roman" w:cs="Times New Roman"/>
            <w:color w:val="000000" w:themeColor="text1"/>
          </w:rPr>
          <w:t xml:space="preserve"> </w:t>
        </w:r>
      </w:ins>
      <w:ins w:id="1013" w:author="Bo Shen" w:date="2023-02-13T12:46:00Z">
        <w:r w:rsidR="00C12D3D">
          <w:rPr>
            <w:rFonts w:ascii="Times New Roman" w:hAnsi="Times New Roman" w:cs="Times New Roman"/>
            <w:color w:val="000000" w:themeColor="text1"/>
          </w:rPr>
          <w:t>(</w:t>
        </w:r>
        <w:r w:rsidR="0092666E">
          <w:rPr>
            <w:rFonts w:ascii="Times New Roman" w:hAnsi="Times New Roman" w:cs="Times New Roman"/>
            <w:color w:val="000000" w:themeColor="text1"/>
          </w:rPr>
          <w:t xml:space="preserve">i.e., </w:t>
        </w:r>
        <w:r w:rsidR="00C12D3D" w:rsidRPr="00C12D3D">
          <w:rPr>
            <w:rFonts w:ascii="Times New Roman" w:hAnsi="Times New Roman" w:cs="Times New Roman"/>
            <w:i/>
            <w:iCs/>
            <w:color w:val="000000" w:themeColor="text1"/>
            <w:rPrChange w:id="1014" w:author="Bo Shen" w:date="2023-02-13T12:46:00Z">
              <w:rPr>
                <w:rFonts w:ascii="Times New Roman" w:hAnsi="Times New Roman" w:cs="Times New Roman"/>
                <w:color w:val="000000" w:themeColor="text1"/>
              </w:rPr>
            </w:rPrChange>
          </w:rPr>
          <w:t>R</w:t>
        </w:r>
        <w:r w:rsidR="00C12D3D">
          <w:rPr>
            <w:rFonts w:ascii="Times New Roman" w:hAnsi="Times New Roman" w:cs="Times New Roman"/>
            <w:color w:val="000000" w:themeColor="text1"/>
          </w:rPr>
          <w:t>)</w:t>
        </w:r>
      </w:ins>
      <w:ins w:id="1015" w:author="Bo Shen" w:date="2023-02-13T12:43:00Z">
        <w:r w:rsidR="00C12D3D"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neuron</w:t>
      </w:r>
      <w:ins w:id="1016" w:author="Bo Shen" w:date="2023-02-13T12:43:00Z">
        <w:r w:rsidR="00C12D3D">
          <w:rPr>
            <w:rFonts w:ascii="Times New Roman" w:hAnsi="Times New Roman" w:cs="Times New Roman"/>
            <w:color w:val="000000" w:themeColor="text1"/>
          </w:rPr>
          <w:t>’s</w:t>
        </w:r>
      </w:ins>
      <w:r w:rsidRPr="0060258A">
        <w:rPr>
          <w:rFonts w:ascii="Times New Roman" w:hAnsi="Times New Roman" w:cs="Times New Roman"/>
          <w:color w:val="000000" w:themeColor="text1"/>
        </w:rPr>
        <w:t xml:space="preserve"> activity (</w:t>
      </w:r>
      <w:r w:rsidRPr="0060258A">
        <w:rPr>
          <w:rFonts w:ascii="Times New Roman" w:hAnsi="Times New Roman" w:cs="Times New Roman"/>
          <w:b/>
          <w:color w:val="000000" w:themeColor="text1"/>
        </w:rPr>
        <w:t>Fig 10A</w:t>
      </w:r>
      <w:r w:rsidRPr="0060258A">
        <w:rPr>
          <w:rFonts w:ascii="Times New Roman" w:hAnsi="Times New Roman" w:cs="Times New Roman"/>
          <w:color w:val="000000" w:themeColor="text1"/>
        </w:rPr>
        <w:t xml:space="preserve">). During option representation (cue interval in fixed duration trials), </w:t>
      </w:r>
      <w:del w:id="1017" w:author="Bo Shen" w:date="2023-02-13T12:44:00Z">
        <w:r w:rsidRPr="0060258A" w:rsidDel="00C12D3D">
          <w:rPr>
            <w:rFonts w:ascii="Times New Roman" w:hAnsi="Times New Roman" w:cs="Times New Roman"/>
            <w:color w:val="000000" w:themeColor="text1"/>
          </w:rPr>
          <w:delText xml:space="preserve">increased </w:delText>
        </w:r>
      </w:del>
      <w:ins w:id="1018" w:author="Bo Shen" w:date="2023-02-13T12:44:00Z">
        <w:r w:rsidR="00C12D3D">
          <w:rPr>
            <w:rFonts w:ascii="Times New Roman" w:hAnsi="Times New Roman" w:cs="Times New Roman"/>
            <w:color w:val="000000" w:themeColor="text1"/>
          </w:rPr>
          <w:t>potentiated</w:t>
        </w:r>
        <w:r w:rsidR="00C12D3D"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inhibition increases both recurrent and lateral inhibition, leading to decreased </w:t>
      </w:r>
      <w:del w:id="1019" w:author="Bo Shen" w:date="2023-02-13T12:45:00Z">
        <w:r w:rsidRPr="0060258A" w:rsidDel="00C12D3D">
          <w:rPr>
            <w:rFonts w:ascii="Times New Roman" w:hAnsi="Times New Roman" w:cs="Times New Roman"/>
            <w:color w:val="000000" w:themeColor="text1"/>
          </w:rPr>
          <w:delText xml:space="preserve">excitatory neuron </w:delText>
        </w:r>
      </w:del>
      <w:r w:rsidRPr="0060258A">
        <w:rPr>
          <w:rFonts w:ascii="Times New Roman" w:hAnsi="Times New Roman" w:cs="Times New Roman"/>
          <w:color w:val="000000" w:themeColor="text1"/>
        </w:rPr>
        <w:t>firing rates</w:t>
      </w:r>
      <w:ins w:id="1020" w:author="Bo Shen" w:date="2023-02-13T12:45:00Z">
        <w:r w:rsidR="00C12D3D" w:rsidRPr="00C12D3D">
          <w:rPr>
            <w:rFonts w:ascii="Times New Roman" w:hAnsi="Times New Roman" w:cs="Times New Roman"/>
            <w:color w:val="000000" w:themeColor="text1"/>
          </w:rPr>
          <w:t xml:space="preserve"> </w:t>
        </w:r>
      </w:ins>
      <w:del w:id="1021" w:author="Bo Shen" w:date="2023-02-13T12:45:00Z">
        <w:r w:rsidRPr="0060258A" w:rsidDel="00C12D3D">
          <w:rPr>
            <w:rFonts w:ascii="Times New Roman" w:hAnsi="Times New Roman" w:cs="Times New Roman"/>
            <w:color w:val="000000" w:themeColor="text1"/>
          </w:rPr>
          <w:delText xml:space="preserve"> </w:delText>
        </w:r>
      </w:del>
      <w:r w:rsidRPr="0060258A">
        <w:rPr>
          <w:rFonts w:ascii="Times New Roman" w:hAnsi="Times New Roman" w:cs="Times New Roman"/>
          <w:color w:val="000000" w:themeColor="text1"/>
        </w:rPr>
        <w:t>and a weaker modulation by value</w:t>
      </w:r>
      <w:ins w:id="1022" w:author="Bo Shen" w:date="2023-02-13T12:45:00Z">
        <w:r w:rsidR="00C12D3D" w:rsidRPr="00C12D3D">
          <w:rPr>
            <w:rFonts w:ascii="Times New Roman" w:hAnsi="Times New Roman" w:cs="Times New Roman"/>
            <w:color w:val="000000" w:themeColor="text1"/>
          </w:rPr>
          <w:t xml:space="preserve"> </w:t>
        </w:r>
      </w:ins>
      <w:ins w:id="1023" w:author="Microsoft Office User" w:date="2023-03-03T11:57:00Z">
        <w:r w:rsidR="0065383B">
          <w:rPr>
            <w:rFonts w:ascii="Times New Roman" w:hAnsi="Times New Roman" w:cs="Times New Roman"/>
            <w:color w:val="000000" w:themeColor="text1"/>
          </w:rPr>
          <w:t>in</w:t>
        </w:r>
      </w:ins>
      <w:ins w:id="1024" w:author="Bo Shen" w:date="2023-02-13T12:45:00Z">
        <w:del w:id="1025" w:author="Microsoft Office User" w:date="2023-03-03T11:57:00Z">
          <w:r w:rsidR="00C12D3D" w:rsidDel="0065383B">
            <w:rPr>
              <w:rFonts w:ascii="Times New Roman" w:hAnsi="Times New Roman" w:cs="Times New Roman"/>
              <w:color w:val="000000" w:themeColor="text1"/>
            </w:rPr>
            <w:delText>on</w:delText>
          </w:r>
        </w:del>
        <w:r w:rsidR="00C12D3D">
          <w:rPr>
            <w:rFonts w:ascii="Times New Roman" w:hAnsi="Times New Roman" w:cs="Times New Roman"/>
            <w:color w:val="000000" w:themeColor="text1"/>
          </w:rPr>
          <w:t xml:space="preserve"> the primary</w:t>
        </w:r>
        <w:r w:rsidR="00C12D3D" w:rsidRPr="0060258A">
          <w:rPr>
            <w:rFonts w:ascii="Times New Roman" w:hAnsi="Times New Roman" w:cs="Times New Roman"/>
            <w:color w:val="000000" w:themeColor="text1"/>
          </w:rPr>
          <w:t xml:space="preserve"> neuron</w:t>
        </w:r>
        <w:r w:rsidR="00C12D3D">
          <w:rPr>
            <w:rFonts w:ascii="Times New Roman" w:hAnsi="Times New Roman" w:cs="Times New Roman"/>
            <w:color w:val="000000" w:themeColor="text1"/>
          </w:rPr>
          <w:t>s</w:t>
        </w:r>
      </w:ins>
      <w:r w:rsidRPr="0060258A">
        <w:rPr>
          <w:rFonts w:ascii="Times New Roman" w:hAnsi="Times New Roman" w:cs="Times New Roman"/>
          <w:color w:val="000000" w:themeColor="text1"/>
        </w:rPr>
        <w:t xml:space="preserve">. During option selection (go/choice intervals in fixed duration trials), stimulation of local disinhibition increases WTA activity </w:t>
      </w:r>
      <w:del w:id="1026" w:author="Bo Shen" w:date="2023-02-13T12:52:00Z">
        <w:r w:rsidRPr="0060258A" w:rsidDel="001C4E8B">
          <w:rPr>
            <w:rFonts w:ascii="Times New Roman" w:hAnsi="Times New Roman" w:cs="Times New Roman"/>
            <w:color w:val="000000" w:themeColor="text1"/>
          </w:rPr>
          <w:delText xml:space="preserve">but </w:delText>
        </w:r>
      </w:del>
      <w:ins w:id="1027" w:author="Bo Shen" w:date="2023-02-13T12:52:00Z">
        <w:r w:rsidR="001C4E8B">
          <w:rPr>
            <w:rFonts w:ascii="Times New Roman" w:hAnsi="Times New Roman" w:cs="Times New Roman"/>
            <w:color w:val="000000" w:themeColor="text1"/>
          </w:rPr>
          <w:t xml:space="preserve">and </w:t>
        </w:r>
      </w:ins>
      <w:ins w:id="1028" w:author="Bo Shen" w:date="2023-02-13T12:53:00Z">
        <w:r w:rsidR="001C4E8B">
          <w:rPr>
            <w:rFonts w:ascii="Times New Roman" w:hAnsi="Times New Roman" w:cs="Times New Roman"/>
            <w:color w:val="000000" w:themeColor="text1"/>
          </w:rPr>
          <w:t>simultaneously</w:t>
        </w:r>
      </w:ins>
      <w:ins w:id="1029" w:author="Bo Shen" w:date="2023-02-13T12:52:00Z">
        <w:r w:rsidR="001C4E8B"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decreases the late-stage representation of value. </w:t>
      </w:r>
      <w:ins w:id="1030" w:author="Bo Shen" w:date="2023-02-13T12:52:00Z">
        <w:r w:rsidR="001C4E8B">
          <w:rPr>
            <w:rFonts w:ascii="Times New Roman" w:hAnsi="Times New Roman" w:cs="Times New Roman"/>
            <w:color w:val="000000" w:themeColor="text1"/>
          </w:rPr>
          <w:t xml:space="preserve">As an outcome, </w:t>
        </w:r>
      </w:ins>
      <w:del w:id="1031" w:author="Bo Shen" w:date="2023-02-13T12:52:00Z">
        <w:r w:rsidRPr="0060258A" w:rsidDel="001C4E8B">
          <w:rPr>
            <w:rFonts w:ascii="Times New Roman" w:hAnsi="Times New Roman" w:cs="Times New Roman"/>
            <w:color w:val="000000" w:themeColor="text1"/>
          </w:rPr>
          <w:delText xml:space="preserve">At the behavioral level, </w:delText>
        </w:r>
      </w:del>
      <w:r w:rsidRPr="0060258A">
        <w:rPr>
          <w:rFonts w:ascii="Times New Roman" w:hAnsi="Times New Roman" w:cs="Times New Roman"/>
          <w:color w:val="000000" w:themeColor="text1"/>
        </w:rPr>
        <w:t xml:space="preserve">these changes </w:t>
      </w:r>
      <w:del w:id="1032" w:author="Bo Shen" w:date="2023-02-13T12:52:00Z">
        <w:r w:rsidRPr="0060258A" w:rsidDel="001C4E8B">
          <w:rPr>
            <w:rFonts w:ascii="Times New Roman" w:hAnsi="Times New Roman" w:cs="Times New Roman"/>
            <w:color w:val="000000" w:themeColor="text1"/>
          </w:rPr>
          <w:delText xml:space="preserve">should </w:delText>
        </w:r>
      </w:del>
      <w:r w:rsidRPr="0060258A">
        <w:rPr>
          <w:rFonts w:ascii="Times New Roman" w:hAnsi="Times New Roman" w:cs="Times New Roman"/>
          <w:color w:val="000000" w:themeColor="text1"/>
        </w:rPr>
        <w:t xml:space="preserve">produce a speeding up of RTs </w:t>
      </w:r>
      <w:del w:id="1033" w:author="Bo Shen" w:date="2023-02-13T12:52:00Z">
        <w:r w:rsidRPr="0060258A" w:rsidDel="001C4E8B">
          <w:rPr>
            <w:rFonts w:ascii="Times New Roman" w:hAnsi="Times New Roman" w:cs="Times New Roman"/>
            <w:color w:val="000000" w:themeColor="text1"/>
          </w:rPr>
          <w:delText xml:space="preserve">and </w:delText>
        </w:r>
      </w:del>
      <w:ins w:id="1034" w:author="Bo Shen" w:date="2023-02-13T12:52:00Z">
        <w:r w:rsidR="001C4E8B">
          <w:rPr>
            <w:rFonts w:ascii="Times New Roman" w:hAnsi="Times New Roman" w:cs="Times New Roman"/>
            <w:color w:val="000000" w:themeColor="text1"/>
          </w:rPr>
          <w:t>but</w:t>
        </w:r>
        <w:r w:rsidR="001C4E8B" w:rsidRPr="0060258A">
          <w:rPr>
            <w:rFonts w:ascii="Times New Roman" w:hAnsi="Times New Roman" w:cs="Times New Roman"/>
            <w:color w:val="000000" w:themeColor="text1"/>
          </w:rPr>
          <w:t xml:space="preserve"> </w:t>
        </w:r>
      </w:ins>
      <w:ins w:id="1035" w:author="Bo Shen" w:date="2023-02-13T12:53:00Z">
        <w:r w:rsidR="001C4E8B">
          <w:rPr>
            <w:rFonts w:ascii="Times New Roman" w:hAnsi="Times New Roman" w:cs="Times New Roman"/>
            <w:color w:val="000000" w:themeColor="text1"/>
          </w:rPr>
          <w:t>a</w:t>
        </w:r>
      </w:ins>
      <w:del w:id="1036" w:author="Bo Shen" w:date="2023-02-13T12:53:00Z">
        <w:r w:rsidRPr="0060258A" w:rsidDel="001C4E8B">
          <w:rPr>
            <w:rFonts w:ascii="Times New Roman" w:hAnsi="Times New Roman" w:cs="Times New Roman"/>
            <w:color w:val="000000" w:themeColor="text1"/>
          </w:rPr>
          <w:delText>a</w:delText>
        </w:r>
      </w:del>
      <w:r w:rsidRPr="0060258A">
        <w:rPr>
          <w:rFonts w:ascii="Times New Roman" w:hAnsi="Times New Roman" w:cs="Times New Roman"/>
          <w:color w:val="000000" w:themeColor="text1"/>
        </w:rPr>
        <w:t xml:space="preserve"> decrease</w:t>
      </w:r>
      <w:ins w:id="1037" w:author="Bo Shen" w:date="2023-02-13T12:52:00Z">
        <w:r w:rsidR="001C4E8B">
          <w:rPr>
            <w:rFonts w:ascii="Times New Roman" w:hAnsi="Times New Roman" w:cs="Times New Roman"/>
            <w:color w:val="000000" w:themeColor="text1"/>
          </w:rPr>
          <w:t>d</w:t>
        </w:r>
      </w:ins>
      <w:r w:rsidRPr="0060258A">
        <w:rPr>
          <w:rFonts w:ascii="Times New Roman" w:hAnsi="Times New Roman" w:cs="Times New Roman"/>
          <w:color w:val="000000" w:themeColor="text1"/>
        </w:rPr>
        <w:t xml:space="preserve"> </w:t>
      </w:r>
      <w:del w:id="1038" w:author="Bo Shen" w:date="2023-02-13T12:52:00Z">
        <w:r w:rsidRPr="0060258A" w:rsidDel="001C4E8B">
          <w:rPr>
            <w:rFonts w:ascii="Times New Roman" w:hAnsi="Times New Roman" w:cs="Times New Roman"/>
            <w:color w:val="000000" w:themeColor="text1"/>
          </w:rPr>
          <w:delText xml:space="preserve">in </w:delText>
        </w:r>
      </w:del>
      <w:r w:rsidRPr="0060258A">
        <w:rPr>
          <w:rFonts w:ascii="Times New Roman" w:hAnsi="Times New Roman" w:cs="Times New Roman"/>
          <w:color w:val="000000" w:themeColor="text1"/>
        </w:rPr>
        <w:t>choice accuracy (</w:t>
      </w:r>
      <w:r w:rsidRPr="0060258A">
        <w:rPr>
          <w:rFonts w:ascii="Times New Roman" w:hAnsi="Times New Roman" w:cs="Times New Roman"/>
          <w:b/>
          <w:color w:val="000000" w:themeColor="text1"/>
        </w:rPr>
        <w:t>Fig. 10B</w:t>
      </w:r>
      <w:r w:rsidRPr="0060258A">
        <w:rPr>
          <w:rFonts w:ascii="Times New Roman" w:hAnsi="Times New Roman" w:cs="Times New Roman"/>
          <w:color w:val="000000" w:themeColor="text1"/>
        </w:rPr>
        <w:t>)</w:t>
      </w:r>
      <w:ins w:id="1039" w:author="Bo Shen" w:date="2023-02-13T12:56:00Z">
        <w:r w:rsidR="00B5113E">
          <w:rPr>
            <w:rFonts w:ascii="Times New Roman" w:hAnsi="Times New Roman" w:cs="Times New Roman"/>
            <w:color w:val="000000" w:themeColor="text1"/>
          </w:rPr>
          <w:t>.</w:t>
        </w:r>
      </w:ins>
      <w:del w:id="1040" w:author="Bo Shen" w:date="2023-02-13T12:56:00Z">
        <w:r w:rsidRPr="0060258A" w:rsidDel="00B5113E">
          <w:rPr>
            <w:rFonts w:ascii="Times New Roman" w:hAnsi="Times New Roman" w:cs="Times New Roman"/>
            <w:color w:val="000000" w:themeColor="text1"/>
          </w:rPr>
          <w:delText>,</w:delText>
        </w:r>
      </w:del>
      <w:r w:rsidRPr="0060258A">
        <w:rPr>
          <w:rFonts w:ascii="Times New Roman" w:hAnsi="Times New Roman" w:cs="Times New Roman"/>
          <w:color w:val="000000" w:themeColor="text1"/>
        </w:rPr>
        <w:t xml:space="preserve"> </w:t>
      </w:r>
      <w:ins w:id="1041" w:author="Bo Shen" w:date="2023-02-13T12:56:00Z">
        <w:r w:rsidR="00B5113E">
          <w:rPr>
            <w:rFonts w:ascii="Times New Roman" w:hAnsi="Times New Roman" w:cs="Times New Roman"/>
            <w:color w:val="000000" w:themeColor="text1"/>
          </w:rPr>
          <w:t xml:space="preserve">The </w:t>
        </w:r>
      </w:ins>
      <w:r w:rsidRPr="0060258A">
        <w:rPr>
          <w:rFonts w:ascii="Times New Roman" w:hAnsi="Times New Roman" w:cs="Times New Roman"/>
          <w:color w:val="000000" w:themeColor="text1"/>
        </w:rPr>
        <w:t>expected differences between</w:t>
      </w:r>
      <w:ins w:id="1042" w:author="Bo Shen" w:date="2023-02-13T12:57:00Z">
        <w:r w:rsidR="00B5113E">
          <w:rPr>
            <w:rFonts w:ascii="Times New Roman" w:hAnsi="Times New Roman" w:cs="Times New Roman"/>
            <w:color w:val="000000" w:themeColor="text1"/>
          </w:rPr>
          <w:t xml:space="preserve"> the</w:t>
        </w:r>
      </w:ins>
      <w:r w:rsidRPr="0060258A">
        <w:rPr>
          <w:rFonts w:ascii="Times New Roman" w:hAnsi="Times New Roman" w:cs="Times New Roman"/>
          <w:color w:val="000000" w:themeColor="text1"/>
        </w:rPr>
        <w:t xml:space="preserve"> control</w:t>
      </w:r>
      <w:ins w:id="1043" w:author="Bo Shen" w:date="2023-02-13T12:56:00Z">
        <w:r w:rsidR="00B5113E">
          <w:rPr>
            <w:rFonts w:ascii="Times New Roman" w:hAnsi="Times New Roman" w:cs="Times New Roman"/>
            <w:color w:val="000000" w:themeColor="text1"/>
          </w:rPr>
          <w:t xml:space="preserve"> condition</w:t>
        </w:r>
      </w:ins>
      <w:r w:rsidRPr="0060258A">
        <w:rPr>
          <w:rFonts w:ascii="Times New Roman" w:hAnsi="Times New Roman" w:cs="Times New Roman"/>
          <w:color w:val="000000" w:themeColor="text1"/>
        </w:rPr>
        <w:t xml:space="preserve"> and </w:t>
      </w:r>
      <w:del w:id="1044" w:author="Bo Shen" w:date="2023-02-13T12:57:00Z">
        <w:r w:rsidRPr="0060258A" w:rsidDel="00B5113E">
          <w:rPr>
            <w:rFonts w:ascii="Times New Roman" w:hAnsi="Times New Roman" w:cs="Times New Roman"/>
            <w:color w:val="000000" w:themeColor="text1"/>
          </w:rPr>
          <w:delText xml:space="preserve">agonist </w:delText>
        </w:r>
      </w:del>
      <w:ins w:id="1045" w:author="Bo Shen" w:date="2023-02-13T12:57:00Z">
        <w:r w:rsidR="00B5113E">
          <w:rPr>
            <w:rFonts w:ascii="Times New Roman" w:hAnsi="Times New Roman" w:cs="Times New Roman"/>
            <w:color w:val="000000" w:themeColor="text1"/>
          </w:rPr>
          <w:t>the inhibitory potentiation condition</w:t>
        </w:r>
        <w:r w:rsidR="00B5113E" w:rsidRPr="0060258A">
          <w:rPr>
            <w:rFonts w:ascii="Times New Roman" w:hAnsi="Times New Roman" w:cs="Times New Roman"/>
            <w:color w:val="000000" w:themeColor="text1"/>
          </w:rPr>
          <w:t xml:space="preserve"> </w:t>
        </w:r>
      </w:ins>
      <w:del w:id="1046" w:author="Bo Shen" w:date="2023-02-13T12:57:00Z">
        <w:r w:rsidRPr="0060258A" w:rsidDel="00B5113E">
          <w:rPr>
            <w:rFonts w:ascii="Times New Roman" w:hAnsi="Times New Roman" w:cs="Times New Roman"/>
            <w:color w:val="000000" w:themeColor="text1"/>
          </w:rPr>
          <w:delText xml:space="preserve">that </w:delText>
        </w:r>
      </w:del>
      <w:r w:rsidRPr="0060258A">
        <w:rPr>
          <w:rFonts w:ascii="Times New Roman" w:hAnsi="Times New Roman" w:cs="Times New Roman"/>
          <w:color w:val="000000" w:themeColor="text1"/>
        </w:rPr>
        <w:t>would be evident in chronometric and psychometric curves</w:t>
      </w:r>
      <w:ins w:id="1047" w:author="Bo Shen" w:date="2023-02-13T12:57:00Z">
        <w:r w:rsidR="00B5113E">
          <w:rPr>
            <w:rFonts w:ascii="Times New Roman" w:hAnsi="Times New Roman" w:cs="Times New Roman"/>
            <w:color w:val="000000" w:themeColor="text1"/>
          </w:rPr>
          <w:t xml:space="preserve"> across different levels of inputs</w:t>
        </w:r>
      </w:ins>
      <w:r w:rsidRPr="0060258A">
        <w:rPr>
          <w:rFonts w:ascii="Times New Roman" w:hAnsi="Times New Roman" w:cs="Times New Roman"/>
          <w:color w:val="000000" w:themeColor="text1"/>
        </w:rPr>
        <w:t xml:space="preserve"> (</w:t>
      </w:r>
      <w:r w:rsidRPr="0060258A">
        <w:rPr>
          <w:rFonts w:ascii="Times New Roman" w:hAnsi="Times New Roman" w:cs="Times New Roman"/>
          <w:b/>
          <w:color w:val="000000" w:themeColor="text1"/>
        </w:rPr>
        <w:t>Fig. 10C</w:t>
      </w:r>
      <w:r w:rsidRPr="0060258A">
        <w:rPr>
          <w:rFonts w:ascii="Times New Roman" w:hAnsi="Times New Roman" w:cs="Times New Roman"/>
          <w:color w:val="000000" w:themeColor="text1"/>
        </w:rPr>
        <w:t xml:space="preserve">). Note that the qualitative predictions for </w:t>
      </w:r>
      <w:del w:id="1048" w:author="Bo Shen" w:date="2023-02-13T13:01:00Z">
        <w:r w:rsidRPr="0060258A" w:rsidDel="00B67552">
          <w:rPr>
            <w:rFonts w:ascii="Times New Roman" w:hAnsi="Times New Roman" w:cs="Times New Roman"/>
            <w:color w:val="000000" w:themeColor="text1"/>
          </w:rPr>
          <w:delText xml:space="preserve">agonist </w:delText>
        </w:r>
      </w:del>
      <w:ins w:id="1049" w:author="Bo Shen" w:date="2023-02-13T13:01:00Z">
        <w:r w:rsidR="00B67552">
          <w:rPr>
            <w:rFonts w:ascii="Times New Roman" w:hAnsi="Times New Roman" w:cs="Times New Roman"/>
            <w:color w:val="000000" w:themeColor="text1"/>
          </w:rPr>
          <w:t>inhibitory potentiation</w:t>
        </w:r>
        <w:r w:rsidR="00B67552"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effects on RT and accuracy (i.e.</w:t>
      </w:r>
      <w:ins w:id="1050" w:author="Bo Shen" w:date="2023-02-13T12:50:00Z">
        <w:r w:rsidR="000D60BC">
          <w:rPr>
            <w:rFonts w:ascii="Times New Roman" w:hAnsi="Times New Roman" w:cs="Times New Roman"/>
            <w:color w:val="000000" w:themeColor="text1"/>
          </w:rPr>
          <w:t>,</w:t>
        </w:r>
      </w:ins>
      <w:r w:rsidRPr="0060258A">
        <w:rPr>
          <w:rFonts w:ascii="Times New Roman" w:hAnsi="Times New Roman" w:cs="Times New Roman"/>
          <w:color w:val="000000" w:themeColor="text1"/>
        </w:rPr>
        <w:t xml:space="preserve"> </w:t>
      </w:r>
      <w:ins w:id="1051" w:author="Bo Shen" w:date="2023-02-13T13:01:00Z">
        <w:r w:rsidR="00B67552">
          <w:rPr>
            <w:rFonts w:ascii="Times New Roman" w:hAnsi="Times New Roman" w:cs="Times New Roman"/>
            <w:color w:val="000000" w:themeColor="text1"/>
          </w:rPr>
          <w:t xml:space="preserve">the </w:t>
        </w:r>
      </w:ins>
      <w:r w:rsidRPr="0060258A">
        <w:rPr>
          <w:rFonts w:ascii="Times New Roman" w:hAnsi="Times New Roman" w:cs="Times New Roman"/>
          <w:color w:val="000000" w:themeColor="text1"/>
        </w:rPr>
        <w:t>direction of change</w:t>
      </w:r>
      <w:ins w:id="1052" w:author="Bo Shen" w:date="2023-02-13T13:01:00Z">
        <w:r w:rsidR="00B67552">
          <w:rPr>
            <w:rFonts w:ascii="Times New Roman" w:hAnsi="Times New Roman" w:cs="Times New Roman"/>
            <w:color w:val="000000" w:themeColor="text1"/>
          </w:rPr>
          <w:t>s</w:t>
        </w:r>
      </w:ins>
      <w:r w:rsidRPr="0060258A">
        <w:rPr>
          <w:rFonts w:ascii="Times New Roman" w:hAnsi="Times New Roman" w:cs="Times New Roman"/>
          <w:color w:val="000000" w:themeColor="text1"/>
        </w:rPr>
        <w:t>) are robust to specific LDDM parameterizations (</w:t>
      </w:r>
      <w:r w:rsidRPr="0060258A">
        <w:rPr>
          <w:rFonts w:ascii="Times New Roman" w:hAnsi="Times New Roman" w:cs="Times New Roman"/>
          <w:b/>
          <w:color w:val="000000" w:themeColor="text1"/>
        </w:rPr>
        <w:t>Fig. 10D</w:t>
      </w:r>
      <w:r w:rsidRPr="0060258A">
        <w:rPr>
          <w:rFonts w:ascii="Times New Roman" w:hAnsi="Times New Roman" w:cs="Times New Roman"/>
          <w:color w:val="000000" w:themeColor="text1"/>
        </w:rPr>
        <w:t xml:space="preserve">). In contrast, in more traditional networks like the RNM that employ non-selective inhibition, </w:t>
      </w:r>
      <w:del w:id="1053" w:author="Bo Shen" w:date="2023-02-13T13:03:00Z">
        <w:r w:rsidRPr="0060258A" w:rsidDel="00562BA1">
          <w:rPr>
            <w:rFonts w:ascii="Times New Roman" w:hAnsi="Times New Roman" w:cs="Times New Roman"/>
            <w:color w:val="000000" w:themeColor="text1"/>
          </w:rPr>
          <w:delText xml:space="preserve">increased </w:delText>
        </w:r>
      </w:del>
      <w:ins w:id="1054" w:author="Bo Shen" w:date="2023-02-13T13:03:00Z">
        <w:r w:rsidR="00562BA1">
          <w:rPr>
            <w:rFonts w:ascii="Times New Roman" w:hAnsi="Times New Roman" w:cs="Times New Roman"/>
            <w:color w:val="000000" w:themeColor="text1"/>
          </w:rPr>
          <w:t>potentiated</w:t>
        </w:r>
        <w:r w:rsidR="00562BA1" w:rsidRPr="0060258A">
          <w:rPr>
            <w:rFonts w:ascii="Times New Roman" w:hAnsi="Times New Roman" w:cs="Times New Roman"/>
            <w:color w:val="000000" w:themeColor="text1"/>
          </w:rPr>
          <w:t xml:space="preserve"> </w:t>
        </w:r>
      </w:ins>
      <w:r w:rsidRPr="0060258A">
        <w:rPr>
          <w:rFonts w:ascii="Times New Roman" w:hAnsi="Times New Roman" w:cs="Times New Roman"/>
          <w:color w:val="000000" w:themeColor="text1"/>
        </w:rPr>
        <w:t xml:space="preserve">inhibition suppresses </w:t>
      </w:r>
      <w:ins w:id="1055" w:author="Bo Shen" w:date="2023-02-13T13:05:00Z">
        <w:r w:rsidR="00562BA1">
          <w:rPr>
            <w:rFonts w:ascii="Times New Roman" w:hAnsi="Times New Roman" w:cs="Times New Roman"/>
            <w:color w:val="000000" w:themeColor="text1"/>
          </w:rPr>
          <w:t xml:space="preserve">the excitatory neural activities during the </w:t>
        </w:r>
      </w:ins>
      <w:del w:id="1056" w:author="Bo Shen" w:date="2023-02-13T13:05:00Z">
        <w:r w:rsidRPr="0060258A" w:rsidDel="00562BA1">
          <w:rPr>
            <w:rFonts w:ascii="Times New Roman" w:hAnsi="Times New Roman" w:cs="Times New Roman"/>
            <w:color w:val="000000" w:themeColor="text1"/>
          </w:rPr>
          <w:delText xml:space="preserve">both the baseline and </w:delText>
        </w:r>
      </w:del>
      <w:r w:rsidRPr="0060258A">
        <w:rPr>
          <w:rFonts w:ascii="Times New Roman" w:hAnsi="Times New Roman" w:cs="Times New Roman"/>
          <w:color w:val="000000" w:themeColor="text1"/>
        </w:rPr>
        <w:t xml:space="preserve">WTA </w:t>
      </w:r>
      <w:del w:id="1057" w:author="Bo Shen" w:date="2023-02-13T13:06:00Z">
        <w:r w:rsidRPr="0060258A" w:rsidDel="00562BA1">
          <w:rPr>
            <w:rFonts w:ascii="Times New Roman" w:hAnsi="Times New Roman" w:cs="Times New Roman"/>
            <w:color w:val="000000" w:themeColor="text1"/>
          </w:rPr>
          <w:delText xml:space="preserve">stages of neural activities </w:delText>
        </w:r>
      </w:del>
      <w:ins w:id="1058" w:author="Bo Shen" w:date="2023-02-13T13:06:00Z">
        <w:r w:rsidR="00562BA1">
          <w:rPr>
            <w:rFonts w:ascii="Times New Roman" w:hAnsi="Times New Roman" w:cs="Times New Roman"/>
            <w:color w:val="000000" w:themeColor="text1"/>
          </w:rPr>
          <w:t xml:space="preserve">competition </w:t>
        </w:r>
      </w:ins>
      <w:r w:rsidRPr="0060258A">
        <w:rPr>
          <w:rFonts w:ascii="Times New Roman" w:hAnsi="Times New Roman" w:cs="Times New Roman"/>
          <w:color w:val="000000" w:themeColor="text1"/>
        </w:rPr>
        <w:t>(</w:t>
      </w:r>
      <w:r w:rsidRPr="0060258A">
        <w:rPr>
          <w:rFonts w:ascii="Times New Roman" w:hAnsi="Times New Roman" w:cs="Times New Roman"/>
          <w:b/>
          <w:color w:val="000000" w:themeColor="text1"/>
        </w:rPr>
        <w:t>Fig. 10E</w:t>
      </w:r>
      <w:r w:rsidRPr="0060258A">
        <w:rPr>
          <w:rFonts w:ascii="Times New Roman" w:hAnsi="Times New Roman" w:cs="Times New Roman"/>
          <w:color w:val="000000" w:themeColor="text1"/>
        </w:rPr>
        <w:t xml:space="preserve">). </w:t>
      </w:r>
      <w:ins w:id="1059" w:author="Bo Shen" w:date="2023-02-13T13:04:00Z">
        <w:r w:rsidR="00562BA1">
          <w:rPr>
            <w:rFonts w:ascii="Times New Roman" w:hAnsi="Times New Roman" w:cs="Times New Roman"/>
            <w:color w:val="000000" w:themeColor="text1"/>
          </w:rPr>
          <w:t>T</w:t>
        </w:r>
      </w:ins>
      <w:del w:id="1060" w:author="Bo Shen" w:date="2023-02-13T13:04:00Z">
        <w:r w:rsidRPr="0060258A" w:rsidDel="00562BA1">
          <w:rPr>
            <w:rFonts w:ascii="Times New Roman" w:hAnsi="Times New Roman" w:cs="Times New Roman"/>
            <w:color w:val="000000" w:themeColor="text1"/>
          </w:rPr>
          <w:delText>T</w:delText>
        </w:r>
      </w:del>
      <w:r w:rsidRPr="0060258A">
        <w:rPr>
          <w:rFonts w:ascii="Times New Roman" w:hAnsi="Times New Roman" w:cs="Times New Roman"/>
          <w:color w:val="000000" w:themeColor="text1"/>
        </w:rPr>
        <w:t>he suppression in neural coding will slow down RTs but will not affect the choice accuracy (</w:t>
      </w:r>
      <w:r w:rsidRPr="0060258A">
        <w:rPr>
          <w:rFonts w:ascii="Times New Roman" w:hAnsi="Times New Roman" w:cs="Times New Roman"/>
          <w:b/>
          <w:color w:val="000000" w:themeColor="text1"/>
        </w:rPr>
        <w:t>Figs. 10F</w:t>
      </w:r>
      <w:r w:rsidRPr="0060258A">
        <w:rPr>
          <w:rFonts w:ascii="Times New Roman" w:hAnsi="Times New Roman" w:cs="Times New Roman"/>
          <w:color w:val="000000" w:themeColor="text1"/>
        </w:rPr>
        <w:t xml:space="preserve"> and </w:t>
      </w:r>
      <w:r w:rsidRPr="0060258A">
        <w:rPr>
          <w:rFonts w:ascii="Times New Roman" w:hAnsi="Times New Roman" w:cs="Times New Roman"/>
          <w:b/>
          <w:color w:val="000000" w:themeColor="text1"/>
        </w:rPr>
        <w:t>G</w:t>
      </w:r>
      <w:r w:rsidRPr="0060258A">
        <w:rPr>
          <w:rFonts w:ascii="Times New Roman" w:hAnsi="Times New Roman" w:cs="Times New Roman"/>
          <w:color w:val="000000" w:themeColor="text1"/>
        </w:rPr>
        <w:t>). These novel predictions could be readily tested and differentiate models that rely on the structured disinhibition that we propose from models</w:t>
      </w:r>
      <w:ins w:id="1061" w:author="Bo Shen" w:date="2023-02-13T13:09:00Z">
        <w:del w:id="1062" w:author="Microsoft Office User" w:date="2023-03-03T11:58:00Z">
          <w:r w:rsidR="00E134A1" w:rsidDel="0065383B">
            <w:rPr>
              <w:rFonts w:ascii="Times New Roman" w:hAnsi="Times New Roman" w:cs="Times New Roman"/>
              <w:color w:val="000000" w:themeColor="text1"/>
            </w:rPr>
            <w:delText>,</w:delText>
          </w:r>
        </w:del>
      </w:ins>
      <w:ins w:id="1063" w:author="Microsoft Office User" w:date="2023-03-03T11:58:00Z">
        <w:r w:rsidR="0065383B">
          <w:rPr>
            <w:rFonts w:ascii="Times New Roman" w:hAnsi="Times New Roman" w:cs="Times New Roman"/>
            <w:color w:val="000000" w:themeColor="text1"/>
          </w:rPr>
          <w:t xml:space="preserve"> that</w:t>
        </w:r>
      </w:ins>
      <w:del w:id="1064" w:author="Microsoft Office User" w:date="2023-03-03T11:58:00Z">
        <w:r w:rsidRPr="0060258A" w:rsidDel="0065383B">
          <w:rPr>
            <w:rFonts w:ascii="Times New Roman" w:hAnsi="Times New Roman" w:cs="Times New Roman"/>
            <w:color w:val="000000" w:themeColor="text1"/>
          </w:rPr>
          <w:delText xml:space="preserve"> </w:delText>
        </w:r>
      </w:del>
      <w:ins w:id="1065" w:author="Bo Shen" w:date="2023-02-13T13:09:00Z">
        <w:del w:id="1066" w:author="Microsoft Office User" w:date="2023-03-03T11:58:00Z">
          <w:r w:rsidR="00E134A1" w:rsidDel="0065383B">
            <w:rPr>
              <w:rFonts w:ascii="Times New Roman" w:hAnsi="Times New Roman" w:cs="Times New Roman"/>
              <w:color w:val="000000" w:themeColor="text1"/>
            </w:rPr>
            <w:delText>which</w:delText>
          </w:r>
        </w:del>
      </w:ins>
      <w:del w:id="1067" w:author="Bo Shen" w:date="2023-02-13T13:09:00Z">
        <w:r w:rsidRPr="0060258A" w:rsidDel="00E134A1">
          <w:rPr>
            <w:rFonts w:ascii="Times New Roman" w:hAnsi="Times New Roman" w:cs="Times New Roman"/>
            <w:color w:val="000000" w:themeColor="text1"/>
          </w:rPr>
          <w:delText>that</w:delText>
        </w:r>
      </w:del>
      <w:r w:rsidRPr="0060258A">
        <w:rPr>
          <w:rFonts w:ascii="Times New Roman" w:hAnsi="Times New Roman" w:cs="Times New Roman"/>
          <w:color w:val="000000" w:themeColor="text1"/>
        </w:rPr>
        <w:t xml:space="preserve"> employ</w:t>
      </w:r>
      <w:ins w:id="1068" w:author="Bo Shen" w:date="2023-02-13T13:09:00Z">
        <w:del w:id="1069" w:author="Microsoft Office User" w:date="2023-03-03T11:58:00Z">
          <w:r w:rsidR="00E134A1" w:rsidDel="0065383B">
            <w:rPr>
              <w:rFonts w:ascii="Times New Roman" w:hAnsi="Times New Roman" w:cs="Times New Roman"/>
              <w:color w:val="000000" w:themeColor="text1"/>
            </w:rPr>
            <w:delText>s</w:delText>
          </w:r>
        </w:del>
      </w:ins>
      <w:r w:rsidRPr="0060258A">
        <w:rPr>
          <w:rFonts w:ascii="Times New Roman" w:hAnsi="Times New Roman" w:cs="Times New Roman"/>
          <w:color w:val="000000" w:themeColor="text1"/>
        </w:rPr>
        <w:t xml:space="preserve"> </w:t>
      </w:r>
      <w:del w:id="1070" w:author="Bo Shen" w:date="2023-02-13T13:09:00Z">
        <w:r w:rsidRPr="0060258A" w:rsidDel="00881B02">
          <w:rPr>
            <w:rFonts w:ascii="Times New Roman" w:hAnsi="Times New Roman" w:cs="Times New Roman"/>
            <w:color w:val="000000" w:themeColor="text1"/>
          </w:rPr>
          <w:delText xml:space="preserve">more </w:delText>
        </w:r>
      </w:del>
      <w:r w:rsidRPr="0060258A">
        <w:rPr>
          <w:rFonts w:ascii="Times New Roman" w:hAnsi="Times New Roman" w:cs="Times New Roman"/>
          <w:color w:val="000000" w:themeColor="text1"/>
        </w:rPr>
        <w:t>traditional changes in the E/I balance to achieve state changes.</w:t>
      </w:r>
      <w:del w:id="1071" w:author="Bo Shen" w:date="2023-02-03T18:49:00Z">
        <w:r w:rsidR="00DE5E54" w:rsidRPr="0060258A" w:rsidDel="005A2D8D">
          <w:rPr>
            <w:rFonts w:ascii="Times New Roman" w:hAnsi="Times New Roman" w:cs="Times New Roman"/>
            <w:b/>
            <w:color w:val="000000" w:themeColor="text1"/>
          </w:rPr>
          <w:br w:type="page"/>
        </w:r>
      </w:del>
    </w:p>
    <w:p w14:paraId="73E645A9" w14:textId="4F276560" w:rsidR="00E15537" w:rsidRPr="00B71B76" w:rsidRDefault="00E15537">
      <w:pPr>
        <w:spacing w:line="480" w:lineRule="auto"/>
        <w:jc w:val="both"/>
        <w:rPr>
          <w:rFonts w:ascii="Times New Roman" w:hAnsi="Times New Roman" w:cs="Times New Roman"/>
          <w:b/>
          <w:color w:val="000000" w:themeColor="text1"/>
        </w:rPr>
        <w:pPrChange w:id="1072" w:author="Bo Shen" w:date="2023-02-03T18:49:00Z">
          <w:pPr>
            <w:spacing w:line="480" w:lineRule="auto"/>
          </w:pPr>
        </w:pPrChange>
      </w:pPr>
    </w:p>
    <w:sectPr w:rsidR="00E15537" w:rsidRPr="00B71B76" w:rsidSect="00962FD1">
      <w:footerReference w:type="even" r:id="rId8"/>
      <w:footerReference w:type="default" r:id="rId9"/>
      <w:footerReference w:type="firs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6072E" w14:textId="77777777" w:rsidR="00BF3040" w:rsidRDefault="00BF3040" w:rsidP="00CB61F1">
      <w:r>
        <w:separator/>
      </w:r>
    </w:p>
  </w:endnote>
  <w:endnote w:type="continuationSeparator" w:id="0">
    <w:p w14:paraId="7A3A6341" w14:textId="77777777" w:rsidR="00BF3040" w:rsidRDefault="00BF3040" w:rsidP="00CB6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8"/>
    <w:family w:val="auto"/>
    <w:pitch w:val="variable"/>
    <w:sig w:usb0="A10102FF" w:usb1="38CF7CFA" w:usb2="00010016" w:usb3="00000000" w:csb0="001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1014109"/>
      <w:docPartObj>
        <w:docPartGallery w:val="Page Numbers (Bottom of Page)"/>
        <w:docPartUnique/>
      </w:docPartObj>
    </w:sdtPr>
    <w:sdtContent>
      <w:p w14:paraId="13E8861E" w14:textId="453149F1" w:rsidR="009F0487" w:rsidRDefault="009F0487" w:rsidP="008E02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6F97B6" w14:textId="77777777" w:rsidR="009F0487" w:rsidRDefault="009F04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8317638"/>
      <w:docPartObj>
        <w:docPartGallery w:val="Page Numbers (Bottom of Page)"/>
        <w:docPartUnique/>
      </w:docPartObj>
    </w:sdtPr>
    <w:sdtContent>
      <w:p w14:paraId="04D41956" w14:textId="6F8837B2" w:rsidR="009F0487" w:rsidRDefault="009F0487" w:rsidP="008E02A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p>
    </w:sdtContent>
  </w:sdt>
  <w:p w14:paraId="7F51D0D8" w14:textId="77777777" w:rsidR="009F0487" w:rsidRDefault="009F0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8349729"/>
      <w:docPartObj>
        <w:docPartGallery w:val="Page Numbers (Bottom of Page)"/>
        <w:docPartUnique/>
      </w:docPartObj>
    </w:sdtPr>
    <w:sdtContent>
      <w:p w14:paraId="75893AD2" w14:textId="3D0E8B05" w:rsidR="009F0487" w:rsidRDefault="009F0487" w:rsidP="008E02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B78812" w14:textId="77777777" w:rsidR="009F0487" w:rsidRDefault="009F0487" w:rsidP="00962F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0106B" w14:textId="77777777" w:rsidR="00BF3040" w:rsidRDefault="00BF3040" w:rsidP="00CB61F1">
      <w:r>
        <w:separator/>
      </w:r>
    </w:p>
  </w:footnote>
  <w:footnote w:type="continuationSeparator" w:id="0">
    <w:p w14:paraId="47DB446F" w14:textId="77777777" w:rsidR="00BF3040" w:rsidRDefault="00BF3040" w:rsidP="00CB6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8C9"/>
    <w:multiLevelType w:val="hybridMultilevel"/>
    <w:tmpl w:val="E9DA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A4477"/>
    <w:multiLevelType w:val="hybridMultilevel"/>
    <w:tmpl w:val="3E4EA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8F52A0"/>
    <w:multiLevelType w:val="hybridMultilevel"/>
    <w:tmpl w:val="FEB2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254D4"/>
    <w:multiLevelType w:val="hybridMultilevel"/>
    <w:tmpl w:val="B8066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93AAE"/>
    <w:multiLevelType w:val="hybridMultilevel"/>
    <w:tmpl w:val="BE428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9636A"/>
    <w:multiLevelType w:val="hybridMultilevel"/>
    <w:tmpl w:val="765C1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C7C7E"/>
    <w:multiLevelType w:val="hybridMultilevel"/>
    <w:tmpl w:val="714E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692668"/>
    <w:multiLevelType w:val="hybridMultilevel"/>
    <w:tmpl w:val="0FEA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056E3"/>
    <w:multiLevelType w:val="hybridMultilevel"/>
    <w:tmpl w:val="D8CEF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420264">
    <w:abstractNumId w:val="0"/>
  </w:num>
  <w:num w:numId="2" w16cid:durableId="1801995711">
    <w:abstractNumId w:val="1"/>
  </w:num>
  <w:num w:numId="3" w16cid:durableId="1706831236">
    <w:abstractNumId w:val="8"/>
  </w:num>
  <w:num w:numId="4" w16cid:durableId="1007055451">
    <w:abstractNumId w:val="4"/>
  </w:num>
  <w:num w:numId="5" w16cid:durableId="2002006780">
    <w:abstractNumId w:val="5"/>
  </w:num>
  <w:num w:numId="6" w16cid:durableId="182473513">
    <w:abstractNumId w:val="3"/>
  </w:num>
  <w:num w:numId="7" w16cid:durableId="136731773">
    <w:abstractNumId w:val="7"/>
  </w:num>
  <w:num w:numId="8" w16cid:durableId="538518884">
    <w:abstractNumId w:val="2"/>
  </w:num>
  <w:num w:numId="9" w16cid:durableId="4961160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 Shen">
    <w15:presenceInfo w15:providerId="None" w15:userId="Bo Shen"/>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7E"/>
    <w:rsid w:val="00000970"/>
    <w:rsid w:val="00000ECE"/>
    <w:rsid w:val="00001069"/>
    <w:rsid w:val="000011AD"/>
    <w:rsid w:val="000014D0"/>
    <w:rsid w:val="0000171F"/>
    <w:rsid w:val="000029AE"/>
    <w:rsid w:val="00002FA4"/>
    <w:rsid w:val="00003338"/>
    <w:rsid w:val="0000345D"/>
    <w:rsid w:val="00003ADE"/>
    <w:rsid w:val="00003FA1"/>
    <w:rsid w:val="00003FC8"/>
    <w:rsid w:val="000042FF"/>
    <w:rsid w:val="0000430E"/>
    <w:rsid w:val="00004ABA"/>
    <w:rsid w:val="00004EF5"/>
    <w:rsid w:val="000066A7"/>
    <w:rsid w:val="0000695E"/>
    <w:rsid w:val="00007867"/>
    <w:rsid w:val="00007B08"/>
    <w:rsid w:val="00010504"/>
    <w:rsid w:val="0001101A"/>
    <w:rsid w:val="0001183A"/>
    <w:rsid w:val="000120C1"/>
    <w:rsid w:val="00013415"/>
    <w:rsid w:val="00013B3C"/>
    <w:rsid w:val="00013DA6"/>
    <w:rsid w:val="00013F5F"/>
    <w:rsid w:val="00014097"/>
    <w:rsid w:val="000144A6"/>
    <w:rsid w:val="000144F4"/>
    <w:rsid w:val="00014870"/>
    <w:rsid w:val="0001505B"/>
    <w:rsid w:val="00015374"/>
    <w:rsid w:val="00015532"/>
    <w:rsid w:val="00016249"/>
    <w:rsid w:val="000162A9"/>
    <w:rsid w:val="000162ED"/>
    <w:rsid w:val="000166D1"/>
    <w:rsid w:val="000167F0"/>
    <w:rsid w:val="00016881"/>
    <w:rsid w:val="000169DA"/>
    <w:rsid w:val="000169EB"/>
    <w:rsid w:val="00017306"/>
    <w:rsid w:val="00020682"/>
    <w:rsid w:val="00020AC7"/>
    <w:rsid w:val="000211E7"/>
    <w:rsid w:val="00021283"/>
    <w:rsid w:val="00021624"/>
    <w:rsid w:val="00021982"/>
    <w:rsid w:val="00021FC4"/>
    <w:rsid w:val="0002290D"/>
    <w:rsid w:val="00022976"/>
    <w:rsid w:val="000229A6"/>
    <w:rsid w:val="00022AB0"/>
    <w:rsid w:val="00023434"/>
    <w:rsid w:val="000236E1"/>
    <w:rsid w:val="000243A3"/>
    <w:rsid w:val="000246A0"/>
    <w:rsid w:val="00024763"/>
    <w:rsid w:val="000248FB"/>
    <w:rsid w:val="0002494C"/>
    <w:rsid w:val="00024C5E"/>
    <w:rsid w:val="0002583E"/>
    <w:rsid w:val="00025DF1"/>
    <w:rsid w:val="00025E42"/>
    <w:rsid w:val="00026E88"/>
    <w:rsid w:val="00027748"/>
    <w:rsid w:val="00027C9A"/>
    <w:rsid w:val="00027CBF"/>
    <w:rsid w:val="00027E18"/>
    <w:rsid w:val="000307BB"/>
    <w:rsid w:val="000309C2"/>
    <w:rsid w:val="000309F0"/>
    <w:rsid w:val="000310FF"/>
    <w:rsid w:val="00031695"/>
    <w:rsid w:val="00031770"/>
    <w:rsid w:val="000318E3"/>
    <w:rsid w:val="00031B36"/>
    <w:rsid w:val="00031F3A"/>
    <w:rsid w:val="000329EA"/>
    <w:rsid w:val="00032CB5"/>
    <w:rsid w:val="0003336A"/>
    <w:rsid w:val="000345EA"/>
    <w:rsid w:val="0003491D"/>
    <w:rsid w:val="00034C9C"/>
    <w:rsid w:val="00034E97"/>
    <w:rsid w:val="0003568C"/>
    <w:rsid w:val="000358DD"/>
    <w:rsid w:val="00035999"/>
    <w:rsid w:val="0003648D"/>
    <w:rsid w:val="00036559"/>
    <w:rsid w:val="000369C6"/>
    <w:rsid w:val="00036F35"/>
    <w:rsid w:val="00037731"/>
    <w:rsid w:val="00037924"/>
    <w:rsid w:val="0004003B"/>
    <w:rsid w:val="000400CE"/>
    <w:rsid w:val="00041095"/>
    <w:rsid w:val="00041142"/>
    <w:rsid w:val="00041DEB"/>
    <w:rsid w:val="00041FBB"/>
    <w:rsid w:val="00043203"/>
    <w:rsid w:val="0004349A"/>
    <w:rsid w:val="00043E08"/>
    <w:rsid w:val="00044374"/>
    <w:rsid w:val="00044495"/>
    <w:rsid w:val="00044ECB"/>
    <w:rsid w:val="00045648"/>
    <w:rsid w:val="00045831"/>
    <w:rsid w:val="00045A0B"/>
    <w:rsid w:val="00045D9A"/>
    <w:rsid w:val="000461BF"/>
    <w:rsid w:val="000466D7"/>
    <w:rsid w:val="000469A1"/>
    <w:rsid w:val="000472E1"/>
    <w:rsid w:val="00047FA5"/>
    <w:rsid w:val="00050AB4"/>
    <w:rsid w:val="00050E09"/>
    <w:rsid w:val="0005141F"/>
    <w:rsid w:val="00051A3A"/>
    <w:rsid w:val="00051BE8"/>
    <w:rsid w:val="00052184"/>
    <w:rsid w:val="00052200"/>
    <w:rsid w:val="00052240"/>
    <w:rsid w:val="00052729"/>
    <w:rsid w:val="00052C28"/>
    <w:rsid w:val="00052F35"/>
    <w:rsid w:val="000533D2"/>
    <w:rsid w:val="0005343F"/>
    <w:rsid w:val="0005370C"/>
    <w:rsid w:val="00053FA3"/>
    <w:rsid w:val="000543F0"/>
    <w:rsid w:val="0005443E"/>
    <w:rsid w:val="00054991"/>
    <w:rsid w:val="00055001"/>
    <w:rsid w:val="0005557E"/>
    <w:rsid w:val="000557B9"/>
    <w:rsid w:val="00055A10"/>
    <w:rsid w:val="00056B52"/>
    <w:rsid w:val="0005765D"/>
    <w:rsid w:val="00057BB9"/>
    <w:rsid w:val="00057D99"/>
    <w:rsid w:val="000605B8"/>
    <w:rsid w:val="0006080B"/>
    <w:rsid w:val="00061D15"/>
    <w:rsid w:val="00061D2B"/>
    <w:rsid w:val="00061D5F"/>
    <w:rsid w:val="00061E03"/>
    <w:rsid w:val="000623EA"/>
    <w:rsid w:val="00062F17"/>
    <w:rsid w:val="00062F45"/>
    <w:rsid w:val="0006376C"/>
    <w:rsid w:val="00063868"/>
    <w:rsid w:val="00063BA1"/>
    <w:rsid w:val="00063FE1"/>
    <w:rsid w:val="00064785"/>
    <w:rsid w:val="000652FE"/>
    <w:rsid w:val="00066585"/>
    <w:rsid w:val="000666C6"/>
    <w:rsid w:val="00066B96"/>
    <w:rsid w:val="00066E87"/>
    <w:rsid w:val="00067297"/>
    <w:rsid w:val="0006786E"/>
    <w:rsid w:val="00067915"/>
    <w:rsid w:val="000700F5"/>
    <w:rsid w:val="000702A4"/>
    <w:rsid w:val="00070C3C"/>
    <w:rsid w:val="00070C70"/>
    <w:rsid w:val="00070C8E"/>
    <w:rsid w:val="00070D98"/>
    <w:rsid w:val="00070FA7"/>
    <w:rsid w:val="00070FE7"/>
    <w:rsid w:val="000718A6"/>
    <w:rsid w:val="00072357"/>
    <w:rsid w:val="000725CC"/>
    <w:rsid w:val="000727AF"/>
    <w:rsid w:val="000727E3"/>
    <w:rsid w:val="00072C64"/>
    <w:rsid w:val="00072F7E"/>
    <w:rsid w:val="0007329C"/>
    <w:rsid w:val="0007333A"/>
    <w:rsid w:val="00073987"/>
    <w:rsid w:val="00073B9D"/>
    <w:rsid w:val="000743E0"/>
    <w:rsid w:val="00074B2A"/>
    <w:rsid w:val="00075555"/>
    <w:rsid w:val="000757AD"/>
    <w:rsid w:val="00075BD8"/>
    <w:rsid w:val="00075E62"/>
    <w:rsid w:val="000762A4"/>
    <w:rsid w:val="00076DC1"/>
    <w:rsid w:val="00076F3A"/>
    <w:rsid w:val="000802E2"/>
    <w:rsid w:val="00080552"/>
    <w:rsid w:val="00080931"/>
    <w:rsid w:val="00080BFC"/>
    <w:rsid w:val="000818B3"/>
    <w:rsid w:val="0008275C"/>
    <w:rsid w:val="00083F64"/>
    <w:rsid w:val="0008424B"/>
    <w:rsid w:val="0008437C"/>
    <w:rsid w:val="000848A5"/>
    <w:rsid w:val="00084E54"/>
    <w:rsid w:val="00084E7B"/>
    <w:rsid w:val="00084F5E"/>
    <w:rsid w:val="00086356"/>
    <w:rsid w:val="000866F1"/>
    <w:rsid w:val="00086968"/>
    <w:rsid w:val="00086C1E"/>
    <w:rsid w:val="0008769F"/>
    <w:rsid w:val="00087EB7"/>
    <w:rsid w:val="00090A89"/>
    <w:rsid w:val="00090E8D"/>
    <w:rsid w:val="00090EBB"/>
    <w:rsid w:val="00090F75"/>
    <w:rsid w:val="000912B8"/>
    <w:rsid w:val="000918EA"/>
    <w:rsid w:val="00092FFF"/>
    <w:rsid w:val="0009329A"/>
    <w:rsid w:val="000932AF"/>
    <w:rsid w:val="0009340E"/>
    <w:rsid w:val="000935D0"/>
    <w:rsid w:val="0009376B"/>
    <w:rsid w:val="00093D98"/>
    <w:rsid w:val="00093F7B"/>
    <w:rsid w:val="00094793"/>
    <w:rsid w:val="000947C5"/>
    <w:rsid w:val="00094E14"/>
    <w:rsid w:val="000957D3"/>
    <w:rsid w:val="00096081"/>
    <w:rsid w:val="0009610D"/>
    <w:rsid w:val="00096320"/>
    <w:rsid w:val="0009702F"/>
    <w:rsid w:val="0009745A"/>
    <w:rsid w:val="000A0155"/>
    <w:rsid w:val="000A02E7"/>
    <w:rsid w:val="000A1CB1"/>
    <w:rsid w:val="000A245F"/>
    <w:rsid w:val="000A2609"/>
    <w:rsid w:val="000A26AC"/>
    <w:rsid w:val="000A2D30"/>
    <w:rsid w:val="000A2FE1"/>
    <w:rsid w:val="000A30F6"/>
    <w:rsid w:val="000A336D"/>
    <w:rsid w:val="000A3691"/>
    <w:rsid w:val="000A39BD"/>
    <w:rsid w:val="000A3E28"/>
    <w:rsid w:val="000A4B52"/>
    <w:rsid w:val="000A4CE4"/>
    <w:rsid w:val="000A5011"/>
    <w:rsid w:val="000A5418"/>
    <w:rsid w:val="000A5BC3"/>
    <w:rsid w:val="000A5F1E"/>
    <w:rsid w:val="000A5F73"/>
    <w:rsid w:val="000A61E5"/>
    <w:rsid w:val="000A6BDE"/>
    <w:rsid w:val="000A71DE"/>
    <w:rsid w:val="000A7461"/>
    <w:rsid w:val="000A7929"/>
    <w:rsid w:val="000A79D0"/>
    <w:rsid w:val="000A7B45"/>
    <w:rsid w:val="000A7E80"/>
    <w:rsid w:val="000B013B"/>
    <w:rsid w:val="000B019A"/>
    <w:rsid w:val="000B0364"/>
    <w:rsid w:val="000B0E95"/>
    <w:rsid w:val="000B1653"/>
    <w:rsid w:val="000B19DC"/>
    <w:rsid w:val="000B19F8"/>
    <w:rsid w:val="000B201D"/>
    <w:rsid w:val="000B2820"/>
    <w:rsid w:val="000B2CEC"/>
    <w:rsid w:val="000B2F7A"/>
    <w:rsid w:val="000B31E7"/>
    <w:rsid w:val="000B3290"/>
    <w:rsid w:val="000B34FC"/>
    <w:rsid w:val="000B3DE5"/>
    <w:rsid w:val="000B41F3"/>
    <w:rsid w:val="000B4333"/>
    <w:rsid w:val="000B437B"/>
    <w:rsid w:val="000B4D34"/>
    <w:rsid w:val="000B4EBE"/>
    <w:rsid w:val="000B5A59"/>
    <w:rsid w:val="000B6210"/>
    <w:rsid w:val="000B66D5"/>
    <w:rsid w:val="000C037B"/>
    <w:rsid w:val="000C1CDC"/>
    <w:rsid w:val="000C20D4"/>
    <w:rsid w:val="000C2ACF"/>
    <w:rsid w:val="000C2D66"/>
    <w:rsid w:val="000C2F31"/>
    <w:rsid w:val="000C2F4D"/>
    <w:rsid w:val="000C30B1"/>
    <w:rsid w:val="000C329B"/>
    <w:rsid w:val="000C3D0F"/>
    <w:rsid w:val="000C3F65"/>
    <w:rsid w:val="000C434E"/>
    <w:rsid w:val="000C443A"/>
    <w:rsid w:val="000C4454"/>
    <w:rsid w:val="000C4B4A"/>
    <w:rsid w:val="000C500D"/>
    <w:rsid w:val="000C564F"/>
    <w:rsid w:val="000C5749"/>
    <w:rsid w:val="000C61B1"/>
    <w:rsid w:val="000C6A83"/>
    <w:rsid w:val="000C6FE7"/>
    <w:rsid w:val="000C7BB6"/>
    <w:rsid w:val="000C7C92"/>
    <w:rsid w:val="000C7FAB"/>
    <w:rsid w:val="000C7FCD"/>
    <w:rsid w:val="000D01C9"/>
    <w:rsid w:val="000D026A"/>
    <w:rsid w:val="000D05F5"/>
    <w:rsid w:val="000D0A5D"/>
    <w:rsid w:val="000D0E32"/>
    <w:rsid w:val="000D13DD"/>
    <w:rsid w:val="000D186A"/>
    <w:rsid w:val="000D18B6"/>
    <w:rsid w:val="000D1D6B"/>
    <w:rsid w:val="000D1E46"/>
    <w:rsid w:val="000D1F56"/>
    <w:rsid w:val="000D237B"/>
    <w:rsid w:val="000D3164"/>
    <w:rsid w:val="000D41B5"/>
    <w:rsid w:val="000D471B"/>
    <w:rsid w:val="000D49FE"/>
    <w:rsid w:val="000D4AEB"/>
    <w:rsid w:val="000D4D32"/>
    <w:rsid w:val="000D4D8A"/>
    <w:rsid w:val="000D60BC"/>
    <w:rsid w:val="000D6594"/>
    <w:rsid w:val="000D708E"/>
    <w:rsid w:val="000D7A21"/>
    <w:rsid w:val="000D7F3A"/>
    <w:rsid w:val="000E0B87"/>
    <w:rsid w:val="000E16EB"/>
    <w:rsid w:val="000E17C9"/>
    <w:rsid w:val="000E1C4F"/>
    <w:rsid w:val="000E2873"/>
    <w:rsid w:val="000E2DD1"/>
    <w:rsid w:val="000E311F"/>
    <w:rsid w:val="000E3750"/>
    <w:rsid w:val="000E4C3B"/>
    <w:rsid w:val="000E4DAF"/>
    <w:rsid w:val="000E4E01"/>
    <w:rsid w:val="000E4E87"/>
    <w:rsid w:val="000E5038"/>
    <w:rsid w:val="000E54B5"/>
    <w:rsid w:val="000E56E3"/>
    <w:rsid w:val="000E58A2"/>
    <w:rsid w:val="000E5AC1"/>
    <w:rsid w:val="000E5AFE"/>
    <w:rsid w:val="000E6935"/>
    <w:rsid w:val="000E6956"/>
    <w:rsid w:val="000E6AC7"/>
    <w:rsid w:val="000E75A9"/>
    <w:rsid w:val="000E768F"/>
    <w:rsid w:val="000E7B8F"/>
    <w:rsid w:val="000F1165"/>
    <w:rsid w:val="000F1198"/>
    <w:rsid w:val="000F124C"/>
    <w:rsid w:val="000F1967"/>
    <w:rsid w:val="000F1DE3"/>
    <w:rsid w:val="000F227B"/>
    <w:rsid w:val="000F26E2"/>
    <w:rsid w:val="000F2B66"/>
    <w:rsid w:val="000F38C7"/>
    <w:rsid w:val="000F38F8"/>
    <w:rsid w:val="000F3B68"/>
    <w:rsid w:val="000F3EEB"/>
    <w:rsid w:val="000F3FE0"/>
    <w:rsid w:val="000F4D75"/>
    <w:rsid w:val="000F4E9C"/>
    <w:rsid w:val="000F53B2"/>
    <w:rsid w:val="000F5873"/>
    <w:rsid w:val="000F5ECD"/>
    <w:rsid w:val="000F5F38"/>
    <w:rsid w:val="000F634B"/>
    <w:rsid w:val="000F66D4"/>
    <w:rsid w:val="000F6D3D"/>
    <w:rsid w:val="000F7447"/>
    <w:rsid w:val="000F767C"/>
    <w:rsid w:val="000F7E95"/>
    <w:rsid w:val="00100005"/>
    <w:rsid w:val="001000D2"/>
    <w:rsid w:val="001001B8"/>
    <w:rsid w:val="00100AD2"/>
    <w:rsid w:val="00100E00"/>
    <w:rsid w:val="001011C2"/>
    <w:rsid w:val="00101289"/>
    <w:rsid w:val="00101492"/>
    <w:rsid w:val="00101654"/>
    <w:rsid w:val="00101732"/>
    <w:rsid w:val="0010195E"/>
    <w:rsid w:val="00101D58"/>
    <w:rsid w:val="00101D89"/>
    <w:rsid w:val="00102448"/>
    <w:rsid w:val="00102EFC"/>
    <w:rsid w:val="001034C2"/>
    <w:rsid w:val="001036C1"/>
    <w:rsid w:val="00103919"/>
    <w:rsid w:val="00104002"/>
    <w:rsid w:val="001041B3"/>
    <w:rsid w:val="00104681"/>
    <w:rsid w:val="00104808"/>
    <w:rsid w:val="00105BE1"/>
    <w:rsid w:val="00106247"/>
    <w:rsid w:val="00111485"/>
    <w:rsid w:val="00111C4B"/>
    <w:rsid w:val="00112BA2"/>
    <w:rsid w:val="00113D70"/>
    <w:rsid w:val="00114025"/>
    <w:rsid w:val="00114BB1"/>
    <w:rsid w:val="0011529A"/>
    <w:rsid w:val="0011536D"/>
    <w:rsid w:val="00115D78"/>
    <w:rsid w:val="00116BBF"/>
    <w:rsid w:val="00117003"/>
    <w:rsid w:val="00117090"/>
    <w:rsid w:val="001170AA"/>
    <w:rsid w:val="001170CC"/>
    <w:rsid w:val="001176D1"/>
    <w:rsid w:val="00117926"/>
    <w:rsid w:val="00117EF5"/>
    <w:rsid w:val="00120221"/>
    <w:rsid w:val="00120C1B"/>
    <w:rsid w:val="00120E5D"/>
    <w:rsid w:val="001218F4"/>
    <w:rsid w:val="00121F71"/>
    <w:rsid w:val="0012239C"/>
    <w:rsid w:val="00122E12"/>
    <w:rsid w:val="00123407"/>
    <w:rsid w:val="0012349F"/>
    <w:rsid w:val="001236B0"/>
    <w:rsid w:val="001239D9"/>
    <w:rsid w:val="0012400D"/>
    <w:rsid w:val="00124336"/>
    <w:rsid w:val="001247CA"/>
    <w:rsid w:val="00125126"/>
    <w:rsid w:val="00125862"/>
    <w:rsid w:val="00125CDE"/>
    <w:rsid w:val="00126150"/>
    <w:rsid w:val="0012663D"/>
    <w:rsid w:val="0012682A"/>
    <w:rsid w:val="00126D4F"/>
    <w:rsid w:val="0012750A"/>
    <w:rsid w:val="00130943"/>
    <w:rsid w:val="00131014"/>
    <w:rsid w:val="001310F4"/>
    <w:rsid w:val="00131570"/>
    <w:rsid w:val="00132848"/>
    <w:rsid w:val="00133150"/>
    <w:rsid w:val="00133A40"/>
    <w:rsid w:val="00133E58"/>
    <w:rsid w:val="00133EE0"/>
    <w:rsid w:val="001340FE"/>
    <w:rsid w:val="00134577"/>
    <w:rsid w:val="00134952"/>
    <w:rsid w:val="00135600"/>
    <w:rsid w:val="0013565F"/>
    <w:rsid w:val="00135E09"/>
    <w:rsid w:val="00135F2D"/>
    <w:rsid w:val="00135FB7"/>
    <w:rsid w:val="00135FE5"/>
    <w:rsid w:val="00137261"/>
    <w:rsid w:val="001372A1"/>
    <w:rsid w:val="0013752B"/>
    <w:rsid w:val="00137C4C"/>
    <w:rsid w:val="00140375"/>
    <w:rsid w:val="0014062F"/>
    <w:rsid w:val="00140D06"/>
    <w:rsid w:val="0014103E"/>
    <w:rsid w:val="001412EF"/>
    <w:rsid w:val="00141504"/>
    <w:rsid w:val="0014160C"/>
    <w:rsid w:val="0014172B"/>
    <w:rsid w:val="00141A76"/>
    <w:rsid w:val="001441C3"/>
    <w:rsid w:val="00144EB7"/>
    <w:rsid w:val="001451EC"/>
    <w:rsid w:val="001456FC"/>
    <w:rsid w:val="0014579E"/>
    <w:rsid w:val="00146353"/>
    <w:rsid w:val="001465FD"/>
    <w:rsid w:val="0014743B"/>
    <w:rsid w:val="001478CB"/>
    <w:rsid w:val="001501A5"/>
    <w:rsid w:val="0015028C"/>
    <w:rsid w:val="0015060E"/>
    <w:rsid w:val="00150A79"/>
    <w:rsid w:val="00150B85"/>
    <w:rsid w:val="00150B86"/>
    <w:rsid w:val="00151127"/>
    <w:rsid w:val="001511AF"/>
    <w:rsid w:val="0015178F"/>
    <w:rsid w:val="00151868"/>
    <w:rsid w:val="00151BBD"/>
    <w:rsid w:val="00152425"/>
    <w:rsid w:val="001527B8"/>
    <w:rsid w:val="00152CBC"/>
    <w:rsid w:val="00152D67"/>
    <w:rsid w:val="00152E26"/>
    <w:rsid w:val="0015335A"/>
    <w:rsid w:val="00153CF0"/>
    <w:rsid w:val="00153F4C"/>
    <w:rsid w:val="001540B7"/>
    <w:rsid w:val="001540FD"/>
    <w:rsid w:val="0015448B"/>
    <w:rsid w:val="00154494"/>
    <w:rsid w:val="00154708"/>
    <w:rsid w:val="00154791"/>
    <w:rsid w:val="00154B63"/>
    <w:rsid w:val="00154D40"/>
    <w:rsid w:val="001557C3"/>
    <w:rsid w:val="00155878"/>
    <w:rsid w:val="0015599B"/>
    <w:rsid w:val="00155EF1"/>
    <w:rsid w:val="001566ED"/>
    <w:rsid w:val="00156970"/>
    <w:rsid w:val="001571D4"/>
    <w:rsid w:val="00157411"/>
    <w:rsid w:val="001576A5"/>
    <w:rsid w:val="00157A97"/>
    <w:rsid w:val="00157D62"/>
    <w:rsid w:val="00160103"/>
    <w:rsid w:val="00160F3A"/>
    <w:rsid w:val="00161989"/>
    <w:rsid w:val="00162092"/>
    <w:rsid w:val="001620BC"/>
    <w:rsid w:val="0016214E"/>
    <w:rsid w:val="001624ED"/>
    <w:rsid w:val="00162FC9"/>
    <w:rsid w:val="00163616"/>
    <w:rsid w:val="001636B1"/>
    <w:rsid w:val="00163E0A"/>
    <w:rsid w:val="001641CB"/>
    <w:rsid w:val="001648E7"/>
    <w:rsid w:val="0016595E"/>
    <w:rsid w:val="00165AF1"/>
    <w:rsid w:val="0016613F"/>
    <w:rsid w:val="001662A6"/>
    <w:rsid w:val="001663FF"/>
    <w:rsid w:val="00166FB7"/>
    <w:rsid w:val="001673BF"/>
    <w:rsid w:val="001705C1"/>
    <w:rsid w:val="0017082B"/>
    <w:rsid w:val="00170BAF"/>
    <w:rsid w:val="001717DF"/>
    <w:rsid w:val="001718E1"/>
    <w:rsid w:val="001721B0"/>
    <w:rsid w:val="00172834"/>
    <w:rsid w:val="00172FB4"/>
    <w:rsid w:val="00173908"/>
    <w:rsid w:val="00173A4C"/>
    <w:rsid w:val="00173BBB"/>
    <w:rsid w:val="0017420D"/>
    <w:rsid w:val="0017450A"/>
    <w:rsid w:val="001747CB"/>
    <w:rsid w:val="00174900"/>
    <w:rsid w:val="0017578C"/>
    <w:rsid w:val="00175876"/>
    <w:rsid w:val="00176DDE"/>
    <w:rsid w:val="0017725B"/>
    <w:rsid w:val="00177580"/>
    <w:rsid w:val="001803AD"/>
    <w:rsid w:val="00180450"/>
    <w:rsid w:val="0018120B"/>
    <w:rsid w:val="00181229"/>
    <w:rsid w:val="001825D1"/>
    <w:rsid w:val="001826C9"/>
    <w:rsid w:val="0018297B"/>
    <w:rsid w:val="001829A8"/>
    <w:rsid w:val="00183837"/>
    <w:rsid w:val="0018390C"/>
    <w:rsid w:val="00183E28"/>
    <w:rsid w:val="00183E81"/>
    <w:rsid w:val="00184274"/>
    <w:rsid w:val="0018461F"/>
    <w:rsid w:val="00184B53"/>
    <w:rsid w:val="00184BD8"/>
    <w:rsid w:val="0018553F"/>
    <w:rsid w:val="00185BF5"/>
    <w:rsid w:val="00185C88"/>
    <w:rsid w:val="001868BF"/>
    <w:rsid w:val="0018698D"/>
    <w:rsid w:val="00186A0D"/>
    <w:rsid w:val="00186A8A"/>
    <w:rsid w:val="00187633"/>
    <w:rsid w:val="001877A7"/>
    <w:rsid w:val="00187F41"/>
    <w:rsid w:val="00190639"/>
    <w:rsid w:val="00190CE8"/>
    <w:rsid w:val="001911D7"/>
    <w:rsid w:val="00191300"/>
    <w:rsid w:val="0019159B"/>
    <w:rsid w:val="001915EE"/>
    <w:rsid w:val="00191670"/>
    <w:rsid w:val="00191B61"/>
    <w:rsid w:val="00191E90"/>
    <w:rsid w:val="00191E96"/>
    <w:rsid w:val="00191FB0"/>
    <w:rsid w:val="00192DA0"/>
    <w:rsid w:val="00192E2C"/>
    <w:rsid w:val="00192F28"/>
    <w:rsid w:val="00193A40"/>
    <w:rsid w:val="00194095"/>
    <w:rsid w:val="00194206"/>
    <w:rsid w:val="0019457D"/>
    <w:rsid w:val="00194AFD"/>
    <w:rsid w:val="00194EE1"/>
    <w:rsid w:val="00194FF4"/>
    <w:rsid w:val="00195289"/>
    <w:rsid w:val="00196C89"/>
    <w:rsid w:val="00196D28"/>
    <w:rsid w:val="00196EFD"/>
    <w:rsid w:val="0019704E"/>
    <w:rsid w:val="001977F7"/>
    <w:rsid w:val="00197BE9"/>
    <w:rsid w:val="00197DB9"/>
    <w:rsid w:val="001A033B"/>
    <w:rsid w:val="001A0603"/>
    <w:rsid w:val="001A0B5D"/>
    <w:rsid w:val="001A1E4F"/>
    <w:rsid w:val="001A2139"/>
    <w:rsid w:val="001A2D81"/>
    <w:rsid w:val="001A38A9"/>
    <w:rsid w:val="001A3E23"/>
    <w:rsid w:val="001A411E"/>
    <w:rsid w:val="001A4973"/>
    <w:rsid w:val="001A4F23"/>
    <w:rsid w:val="001A522E"/>
    <w:rsid w:val="001A6742"/>
    <w:rsid w:val="001A68D3"/>
    <w:rsid w:val="001A73CE"/>
    <w:rsid w:val="001A773F"/>
    <w:rsid w:val="001A78BE"/>
    <w:rsid w:val="001A7C6D"/>
    <w:rsid w:val="001A7F94"/>
    <w:rsid w:val="001B01C6"/>
    <w:rsid w:val="001B0668"/>
    <w:rsid w:val="001B101F"/>
    <w:rsid w:val="001B12D0"/>
    <w:rsid w:val="001B1E1C"/>
    <w:rsid w:val="001B1E50"/>
    <w:rsid w:val="001B1F59"/>
    <w:rsid w:val="001B22DD"/>
    <w:rsid w:val="001B249C"/>
    <w:rsid w:val="001B2EF4"/>
    <w:rsid w:val="001B306D"/>
    <w:rsid w:val="001B30EB"/>
    <w:rsid w:val="001B3472"/>
    <w:rsid w:val="001B374B"/>
    <w:rsid w:val="001B3E52"/>
    <w:rsid w:val="001B4358"/>
    <w:rsid w:val="001B4919"/>
    <w:rsid w:val="001B4E4B"/>
    <w:rsid w:val="001B4FE9"/>
    <w:rsid w:val="001B565E"/>
    <w:rsid w:val="001B64F5"/>
    <w:rsid w:val="001B679B"/>
    <w:rsid w:val="001B6A10"/>
    <w:rsid w:val="001B7194"/>
    <w:rsid w:val="001B7395"/>
    <w:rsid w:val="001B7625"/>
    <w:rsid w:val="001C00AF"/>
    <w:rsid w:val="001C0164"/>
    <w:rsid w:val="001C03C0"/>
    <w:rsid w:val="001C0C02"/>
    <w:rsid w:val="001C0F81"/>
    <w:rsid w:val="001C1981"/>
    <w:rsid w:val="001C2372"/>
    <w:rsid w:val="001C2CC8"/>
    <w:rsid w:val="001C381B"/>
    <w:rsid w:val="001C4126"/>
    <w:rsid w:val="001C47E7"/>
    <w:rsid w:val="001C4BCF"/>
    <w:rsid w:val="001C4DEC"/>
    <w:rsid w:val="001C4E8B"/>
    <w:rsid w:val="001C52B7"/>
    <w:rsid w:val="001C574C"/>
    <w:rsid w:val="001C58BB"/>
    <w:rsid w:val="001C5B07"/>
    <w:rsid w:val="001C66B3"/>
    <w:rsid w:val="001C68D2"/>
    <w:rsid w:val="001C718C"/>
    <w:rsid w:val="001C71E3"/>
    <w:rsid w:val="001C7494"/>
    <w:rsid w:val="001C7CEF"/>
    <w:rsid w:val="001D0ADF"/>
    <w:rsid w:val="001D1022"/>
    <w:rsid w:val="001D10EC"/>
    <w:rsid w:val="001D1215"/>
    <w:rsid w:val="001D15AC"/>
    <w:rsid w:val="001D1F96"/>
    <w:rsid w:val="001D21D9"/>
    <w:rsid w:val="001D2412"/>
    <w:rsid w:val="001D2538"/>
    <w:rsid w:val="001D25D3"/>
    <w:rsid w:val="001D2666"/>
    <w:rsid w:val="001D2681"/>
    <w:rsid w:val="001D27F9"/>
    <w:rsid w:val="001D2BD8"/>
    <w:rsid w:val="001D312C"/>
    <w:rsid w:val="001D36BA"/>
    <w:rsid w:val="001D4244"/>
    <w:rsid w:val="001D46F1"/>
    <w:rsid w:val="001D4FA7"/>
    <w:rsid w:val="001D50E9"/>
    <w:rsid w:val="001D57F8"/>
    <w:rsid w:val="001D5C2B"/>
    <w:rsid w:val="001D7D2A"/>
    <w:rsid w:val="001D7DA9"/>
    <w:rsid w:val="001D7E03"/>
    <w:rsid w:val="001E01FA"/>
    <w:rsid w:val="001E0BFB"/>
    <w:rsid w:val="001E1AF3"/>
    <w:rsid w:val="001E22A5"/>
    <w:rsid w:val="001E2317"/>
    <w:rsid w:val="001E2589"/>
    <w:rsid w:val="001E2ABF"/>
    <w:rsid w:val="001E3493"/>
    <w:rsid w:val="001E3C15"/>
    <w:rsid w:val="001E3EE3"/>
    <w:rsid w:val="001E42E4"/>
    <w:rsid w:val="001E477C"/>
    <w:rsid w:val="001E5C85"/>
    <w:rsid w:val="001E700F"/>
    <w:rsid w:val="001E76A7"/>
    <w:rsid w:val="001E7A89"/>
    <w:rsid w:val="001F01F3"/>
    <w:rsid w:val="001F0EA8"/>
    <w:rsid w:val="001F14E8"/>
    <w:rsid w:val="001F21EB"/>
    <w:rsid w:val="001F2D80"/>
    <w:rsid w:val="001F2FE1"/>
    <w:rsid w:val="001F338F"/>
    <w:rsid w:val="001F38C6"/>
    <w:rsid w:val="001F3C16"/>
    <w:rsid w:val="001F4535"/>
    <w:rsid w:val="001F4843"/>
    <w:rsid w:val="001F4A1E"/>
    <w:rsid w:val="001F51B3"/>
    <w:rsid w:val="001F568C"/>
    <w:rsid w:val="001F5BC8"/>
    <w:rsid w:val="001F63C4"/>
    <w:rsid w:val="001F6E73"/>
    <w:rsid w:val="001F7102"/>
    <w:rsid w:val="001F7EA4"/>
    <w:rsid w:val="002004A5"/>
    <w:rsid w:val="002009BE"/>
    <w:rsid w:val="00200FAE"/>
    <w:rsid w:val="00201CE1"/>
    <w:rsid w:val="0020277E"/>
    <w:rsid w:val="002029D9"/>
    <w:rsid w:val="00202BDA"/>
    <w:rsid w:val="00202CCE"/>
    <w:rsid w:val="00203247"/>
    <w:rsid w:val="0020356A"/>
    <w:rsid w:val="00203B57"/>
    <w:rsid w:val="00203F27"/>
    <w:rsid w:val="00203FAA"/>
    <w:rsid w:val="0020449E"/>
    <w:rsid w:val="00204B07"/>
    <w:rsid w:val="00204BBA"/>
    <w:rsid w:val="00204BC2"/>
    <w:rsid w:val="00205D1D"/>
    <w:rsid w:val="00206F75"/>
    <w:rsid w:val="00207012"/>
    <w:rsid w:val="002076C9"/>
    <w:rsid w:val="00207BC1"/>
    <w:rsid w:val="00207D4B"/>
    <w:rsid w:val="0021139F"/>
    <w:rsid w:val="002113F8"/>
    <w:rsid w:val="0021141A"/>
    <w:rsid w:val="00212767"/>
    <w:rsid w:val="0021280B"/>
    <w:rsid w:val="00212BBD"/>
    <w:rsid w:val="00212EC3"/>
    <w:rsid w:val="00212F4F"/>
    <w:rsid w:val="0021302B"/>
    <w:rsid w:val="00213A4F"/>
    <w:rsid w:val="00213B51"/>
    <w:rsid w:val="00214575"/>
    <w:rsid w:val="00214955"/>
    <w:rsid w:val="00214A4E"/>
    <w:rsid w:val="00214F4F"/>
    <w:rsid w:val="00215188"/>
    <w:rsid w:val="002155C7"/>
    <w:rsid w:val="0021584A"/>
    <w:rsid w:val="002159BB"/>
    <w:rsid w:val="002159DD"/>
    <w:rsid w:val="00215A1B"/>
    <w:rsid w:val="00215BA5"/>
    <w:rsid w:val="00215D10"/>
    <w:rsid w:val="00215DE4"/>
    <w:rsid w:val="0021661A"/>
    <w:rsid w:val="00216AFD"/>
    <w:rsid w:val="002177A7"/>
    <w:rsid w:val="00217AFA"/>
    <w:rsid w:val="00217C94"/>
    <w:rsid w:val="002200F1"/>
    <w:rsid w:val="00220911"/>
    <w:rsid w:val="00220967"/>
    <w:rsid w:val="00221768"/>
    <w:rsid w:val="00221B6A"/>
    <w:rsid w:val="00221FB4"/>
    <w:rsid w:val="00222A88"/>
    <w:rsid w:val="002231A7"/>
    <w:rsid w:val="0022485C"/>
    <w:rsid w:val="00224D10"/>
    <w:rsid w:val="002255A4"/>
    <w:rsid w:val="002264E0"/>
    <w:rsid w:val="00226AE8"/>
    <w:rsid w:val="00227CA1"/>
    <w:rsid w:val="00230C34"/>
    <w:rsid w:val="00230E7C"/>
    <w:rsid w:val="00231115"/>
    <w:rsid w:val="00231472"/>
    <w:rsid w:val="00231D03"/>
    <w:rsid w:val="00232047"/>
    <w:rsid w:val="002320FC"/>
    <w:rsid w:val="00232439"/>
    <w:rsid w:val="00232582"/>
    <w:rsid w:val="002325B5"/>
    <w:rsid w:val="00232D75"/>
    <w:rsid w:val="0023353F"/>
    <w:rsid w:val="00233A51"/>
    <w:rsid w:val="00234260"/>
    <w:rsid w:val="0023473D"/>
    <w:rsid w:val="00234AC7"/>
    <w:rsid w:val="00234D3E"/>
    <w:rsid w:val="00234E5C"/>
    <w:rsid w:val="00235396"/>
    <w:rsid w:val="002357E3"/>
    <w:rsid w:val="00235966"/>
    <w:rsid w:val="00235A05"/>
    <w:rsid w:val="0023611D"/>
    <w:rsid w:val="00236B90"/>
    <w:rsid w:val="00236DFD"/>
    <w:rsid w:val="002371E0"/>
    <w:rsid w:val="0023756A"/>
    <w:rsid w:val="00237B98"/>
    <w:rsid w:val="00237EE8"/>
    <w:rsid w:val="00237F68"/>
    <w:rsid w:val="00240C41"/>
    <w:rsid w:val="00241E6A"/>
    <w:rsid w:val="002420F7"/>
    <w:rsid w:val="00242646"/>
    <w:rsid w:val="00242B00"/>
    <w:rsid w:val="00243361"/>
    <w:rsid w:val="00243924"/>
    <w:rsid w:val="002439EB"/>
    <w:rsid w:val="00243B80"/>
    <w:rsid w:val="00244879"/>
    <w:rsid w:val="00244986"/>
    <w:rsid w:val="002452A2"/>
    <w:rsid w:val="0024577D"/>
    <w:rsid w:val="002458C3"/>
    <w:rsid w:val="00245F02"/>
    <w:rsid w:val="00246F23"/>
    <w:rsid w:val="00247144"/>
    <w:rsid w:val="002471F4"/>
    <w:rsid w:val="00250264"/>
    <w:rsid w:val="0025058B"/>
    <w:rsid w:val="002506E1"/>
    <w:rsid w:val="00251004"/>
    <w:rsid w:val="00251096"/>
    <w:rsid w:val="002510FA"/>
    <w:rsid w:val="002511B0"/>
    <w:rsid w:val="002512EC"/>
    <w:rsid w:val="00251317"/>
    <w:rsid w:val="002514E8"/>
    <w:rsid w:val="0025207C"/>
    <w:rsid w:val="0025248C"/>
    <w:rsid w:val="00252A92"/>
    <w:rsid w:val="002532D0"/>
    <w:rsid w:val="00253319"/>
    <w:rsid w:val="00253487"/>
    <w:rsid w:val="002535C9"/>
    <w:rsid w:val="00253B63"/>
    <w:rsid w:val="0025403D"/>
    <w:rsid w:val="00255616"/>
    <w:rsid w:val="00255E84"/>
    <w:rsid w:val="00256221"/>
    <w:rsid w:val="00256B92"/>
    <w:rsid w:val="00256C2E"/>
    <w:rsid w:val="00256EB5"/>
    <w:rsid w:val="0025784C"/>
    <w:rsid w:val="00257993"/>
    <w:rsid w:val="002609EB"/>
    <w:rsid w:val="00260C20"/>
    <w:rsid w:val="00261EB5"/>
    <w:rsid w:val="00262A8D"/>
    <w:rsid w:val="00263201"/>
    <w:rsid w:val="0026422C"/>
    <w:rsid w:val="00264244"/>
    <w:rsid w:val="00264B01"/>
    <w:rsid w:val="00264E4B"/>
    <w:rsid w:val="00265771"/>
    <w:rsid w:val="0026581E"/>
    <w:rsid w:val="00265849"/>
    <w:rsid w:val="00265D39"/>
    <w:rsid w:val="00266153"/>
    <w:rsid w:val="00266350"/>
    <w:rsid w:val="00266586"/>
    <w:rsid w:val="00266877"/>
    <w:rsid w:val="00266985"/>
    <w:rsid w:val="00266A37"/>
    <w:rsid w:val="00267171"/>
    <w:rsid w:val="00267256"/>
    <w:rsid w:val="0026784A"/>
    <w:rsid w:val="00267B2E"/>
    <w:rsid w:val="00267DAB"/>
    <w:rsid w:val="00270709"/>
    <w:rsid w:val="0027148A"/>
    <w:rsid w:val="0027175B"/>
    <w:rsid w:val="00272649"/>
    <w:rsid w:val="0027277F"/>
    <w:rsid w:val="00272E75"/>
    <w:rsid w:val="002733B9"/>
    <w:rsid w:val="0027371A"/>
    <w:rsid w:val="002737A8"/>
    <w:rsid w:val="00273E78"/>
    <w:rsid w:val="00274409"/>
    <w:rsid w:val="0027475D"/>
    <w:rsid w:val="0027499F"/>
    <w:rsid w:val="00274CE6"/>
    <w:rsid w:val="00274E32"/>
    <w:rsid w:val="002753B8"/>
    <w:rsid w:val="00275925"/>
    <w:rsid w:val="0027639D"/>
    <w:rsid w:val="00276ED1"/>
    <w:rsid w:val="00277554"/>
    <w:rsid w:val="00277CB3"/>
    <w:rsid w:val="00277DEA"/>
    <w:rsid w:val="00277FD2"/>
    <w:rsid w:val="0028032D"/>
    <w:rsid w:val="0028042E"/>
    <w:rsid w:val="00280C91"/>
    <w:rsid w:val="00281369"/>
    <w:rsid w:val="00281426"/>
    <w:rsid w:val="00281B12"/>
    <w:rsid w:val="00281CF1"/>
    <w:rsid w:val="002820FA"/>
    <w:rsid w:val="002825AE"/>
    <w:rsid w:val="00283B48"/>
    <w:rsid w:val="00283BB5"/>
    <w:rsid w:val="00283FDF"/>
    <w:rsid w:val="002847A2"/>
    <w:rsid w:val="00284C51"/>
    <w:rsid w:val="0028551A"/>
    <w:rsid w:val="00285BDF"/>
    <w:rsid w:val="002864B7"/>
    <w:rsid w:val="0028668E"/>
    <w:rsid w:val="0028671C"/>
    <w:rsid w:val="0028700A"/>
    <w:rsid w:val="0028720C"/>
    <w:rsid w:val="0028755E"/>
    <w:rsid w:val="00287A8F"/>
    <w:rsid w:val="002906BA"/>
    <w:rsid w:val="00291981"/>
    <w:rsid w:val="00291ABB"/>
    <w:rsid w:val="002923ED"/>
    <w:rsid w:val="00292BE5"/>
    <w:rsid w:val="002930BD"/>
    <w:rsid w:val="002936C3"/>
    <w:rsid w:val="00293767"/>
    <w:rsid w:val="00293AEC"/>
    <w:rsid w:val="00293EEE"/>
    <w:rsid w:val="00294015"/>
    <w:rsid w:val="00294334"/>
    <w:rsid w:val="002943BE"/>
    <w:rsid w:val="002947A8"/>
    <w:rsid w:val="00294C47"/>
    <w:rsid w:val="00294F73"/>
    <w:rsid w:val="002965C3"/>
    <w:rsid w:val="00296737"/>
    <w:rsid w:val="002972B8"/>
    <w:rsid w:val="0029747F"/>
    <w:rsid w:val="0029752B"/>
    <w:rsid w:val="00297CFE"/>
    <w:rsid w:val="002A06DD"/>
    <w:rsid w:val="002A0722"/>
    <w:rsid w:val="002A0980"/>
    <w:rsid w:val="002A16D8"/>
    <w:rsid w:val="002A2A85"/>
    <w:rsid w:val="002A346F"/>
    <w:rsid w:val="002A352C"/>
    <w:rsid w:val="002A39CE"/>
    <w:rsid w:val="002A3C1C"/>
    <w:rsid w:val="002A4857"/>
    <w:rsid w:val="002A4AB1"/>
    <w:rsid w:val="002A4B2E"/>
    <w:rsid w:val="002A5392"/>
    <w:rsid w:val="002A57D4"/>
    <w:rsid w:val="002A58AC"/>
    <w:rsid w:val="002A5936"/>
    <w:rsid w:val="002A5DD3"/>
    <w:rsid w:val="002A63DA"/>
    <w:rsid w:val="002A665E"/>
    <w:rsid w:val="002A6713"/>
    <w:rsid w:val="002A6EBC"/>
    <w:rsid w:val="002A72E7"/>
    <w:rsid w:val="002A7461"/>
    <w:rsid w:val="002A7961"/>
    <w:rsid w:val="002A7C79"/>
    <w:rsid w:val="002B0D32"/>
    <w:rsid w:val="002B0E05"/>
    <w:rsid w:val="002B1179"/>
    <w:rsid w:val="002B135E"/>
    <w:rsid w:val="002B13C4"/>
    <w:rsid w:val="002B1B49"/>
    <w:rsid w:val="002B1DC3"/>
    <w:rsid w:val="002B22D0"/>
    <w:rsid w:val="002B33D1"/>
    <w:rsid w:val="002B3676"/>
    <w:rsid w:val="002B42DE"/>
    <w:rsid w:val="002B54F3"/>
    <w:rsid w:val="002B56BA"/>
    <w:rsid w:val="002B57D3"/>
    <w:rsid w:val="002B58DA"/>
    <w:rsid w:val="002B5AA4"/>
    <w:rsid w:val="002B61D7"/>
    <w:rsid w:val="002B6C06"/>
    <w:rsid w:val="002B6D15"/>
    <w:rsid w:val="002B72CF"/>
    <w:rsid w:val="002B79FA"/>
    <w:rsid w:val="002C035B"/>
    <w:rsid w:val="002C07B5"/>
    <w:rsid w:val="002C0B72"/>
    <w:rsid w:val="002C100E"/>
    <w:rsid w:val="002C1276"/>
    <w:rsid w:val="002C15B6"/>
    <w:rsid w:val="002C16AA"/>
    <w:rsid w:val="002C1B72"/>
    <w:rsid w:val="002C24B1"/>
    <w:rsid w:val="002C2AC8"/>
    <w:rsid w:val="002C305C"/>
    <w:rsid w:val="002C3E3E"/>
    <w:rsid w:val="002C41D2"/>
    <w:rsid w:val="002C44C8"/>
    <w:rsid w:val="002C4DFA"/>
    <w:rsid w:val="002C4E4C"/>
    <w:rsid w:val="002C5215"/>
    <w:rsid w:val="002C5308"/>
    <w:rsid w:val="002C5A0D"/>
    <w:rsid w:val="002C5CBB"/>
    <w:rsid w:val="002C6103"/>
    <w:rsid w:val="002C676E"/>
    <w:rsid w:val="002C6A24"/>
    <w:rsid w:val="002C6DE3"/>
    <w:rsid w:val="002C7520"/>
    <w:rsid w:val="002C760A"/>
    <w:rsid w:val="002C7837"/>
    <w:rsid w:val="002C79D0"/>
    <w:rsid w:val="002C79ED"/>
    <w:rsid w:val="002C7AFF"/>
    <w:rsid w:val="002D00F0"/>
    <w:rsid w:val="002D01DF"/>
    <w:rsid w:val="002D0319"/>
    <w:rsid w:val="002D0509"/>
    <w:rsid w:val="002D0F9F"/>
    <w:rsid w:val="002D0FAA"/>
    <w:rsid w:val="002D16AB"/>
    <w:rsid w:val="002D18F7"/>
    <w:rsid w:val="002D193F"/>
    <w:rsid w:val="002D2001"/>
    <w:rsid w:val="002D2960"/>
    <w:rsid w:val="002D2BA2"/>
    <w:rsid w:val="002D2C25"/>
    <w:rsid w:val="002D3E20"/>
    <w:rsid w:val="002D3E90"/>
    <w:rsid w:val="002D40CD"/>
    <w:rsid w:val="002D40E6"/>
    <w:rsid w:val="002D4297"/>
    <w:rsid w:val="002D44C1"/>
    <w:rsid w:val="002D4911"/>
    <w:rsid w:val="002D4C6A"/>
    <w:rsid w:val="002D523B"/>
    <w:rsid w:val="002D5A44"/>
    <w:rsid w:val="002D66A5"/>
    <w:rsid w:val="002D6769"/>
    <w:rsid w:val="002D6C2D"/>
    <w:rsid w:val="002D6EA7"/>
    <w:rsid w:val="002D7501"/>
    <w:rsid w:val="002D77D9"/>
    <w:rsid w:val="002E079C"/>
    <w:rsid w:val="002E1786"/>
    <w:rsid w:val="002E1C92"/>
    <w:rsid w:val="002E1DD8"/>
    <w:rsid w:val="002E2027"/>
    <w:rsid w:val="002E2283"/>
    <w:rsid w:val="002E25A1"/>
    <w:rsid w:val="002E2ABF"/>
    <w:rsid w:val="002E2B7F"/>
    <w:rsid w:val="002E2BF5"/>
    <w:rsid w:val="002E4162"/>
    <w:rsid w:val="002E448A"/>
    <w:rsid w:val="002E44E9"/>
    <w:rsid w:val="002E4596"/>
    <w:rsid w:val="002E4694"/>
    <w:rsid w:val="002E46D1"/>
    <w:rsid w:val="002E48D3"/>
    <w:rsid w:val="002E4D5B"/>
    <w:rsid w:val="002E532A"/>
    <w:rsid w:val="002E5337"/>
    <w:rsid w:val="002E547A"/>
    <w:rsid w:val="002E60B2"/>
    <w:rsid w:val="002E63AD"/>
    <w:rsid w:val="002E65AD"/>
    <w:rsid w:val="002E6864"/>
    <w:rsid w:val="002E6B2F"/>
    <w:rsid w:val="002E78D6"/>
    <w:rsid w:val="002E7EF2"/>
    <w:rsid w:val="002F0028"/>
    <w:rsid w:val="002F044E"/>
    <w:rsid w:val="002F06BC"/>
    <w:rsid w:val="002F0D53"/>
    <w:rsid w:val="002F154E"/>
    <w:rsid w:val="002F166E"/>
    <w:rsid w:val="002F1ACA"/>
    <w:rsid w:val="002F1C80"/>
    <w:rsid w:val="002F1C88"/>
    <w:rsid w:val="002F2605"/>
    <w:rsid w:val="002F26F6"/>
    <w:rsid w:val="002F281A"/>
    <w:rsid w:val="002F2A0D"/>
    <w:rsid w:val="002F2EB7"/>
    <w:rsid w:val="002F30A1"/>
    <w:rsid w:val="002F3820"/>
    <w:rsid w:val="002F4255"/>
    <w:rsid w:val="002F49C6"/>
    <w:rsid w:val="002F565F"/>
    <w:rsid w:val="002F6864"/>
    <w:rsid w:val="002F6945"/>
    <w:rsid w:val="002F6FEF"/>
    <w:rsid w:val="002F740E"/>
    <w:rsid w:val="002F75F9"/>
    <w:rsid w:val="002F769A"/>
    <w:rsid w:val="00300EBA"/>
    <w:rsid w:val="003011F1"/>
    <w:rsid w:val="00301409"/>
    <w:rsid w:val="00301535"/>
    <w:rsid w:val="00301DDD"/>
    <w:rsid w:val="00302012"/>
    <w:rsid w:val="0030225B"/>
    <w:rsid w:val="00302429"/>
    <w:rsid w:val="00302D02"/>
    <w:rsid w:val="003038CE"/>
    <w:rsid w:val="00303F40"/>
    <w:rsid w:val="0030444A"/>
    <w:rsid w:val="00304739"/>
    <w:rsid w:val="0030486A"/>
    <w:rsid w:val="0030486B"/>
    <w:rsid w:val="0030586B"/>
    <w:rsid w:val="00305D1E"/>
    <w:rsid w:val="00306DE1"/>
    <w:rsid w:val="00306E41"/>
    <w:rsid w:val="0030795F"/>
    <w:rsid w:val="00307D42"/>
    <w:rsid w:val="003107E9"/>
    <w:rsid w:val="00310915"/>
    <w:rsid w:val="00310C68"/>
    <w:rsid w:val="00311B94"/>
    <w:rsid w:val="00311D87"/>
    <w:rsid w:val="003120BB"/>
    <w:rsid w:val="003127CA"/>
    <w:rsid w:val="0031287B"/>
    <w:rsid w:val="003130A0"/>
    <w:rsid w:val="003130F3"/>
    <w:rsid w:val="0031325B"/>
    <w:rsid w:val="00313577"/>
    <w:rsid w:val="00313B64"/>
    <w:rsid w:val="00313E53"/>
    <w:rsid w:val="0031412F"/>
    <w:rsid w:val="0031497B"/>
    <w:rsid w:val="003149AC"/>
    <w:rsid w:val="00314CEE"/>
    <w:rsid w:val="003150A3"/>
    <w:rsid w:val="00315213"/>
    <w:rsid w:val="0031526D"/>
    <w:rsid w:val="003156BE"/>
    <w:rsid w:val="00315838"/>
    <w:rsid w:val="00315C57"/>
    <w:rsid w:val="00315C98"/>
    <w:rsid w:val="00315D74"/>
    <w:rsid w:val="00316317"/>
    <w:rsid w:val="003172C5"/>
    <w:rsid w:val="00317530"/>
    <w:rsid w:val="00317E32"/>
    <w:rsid w:val="00320E84"/>
    <w:rsid w:val="003217AB"/>
    <w:rsid w:val="00323906"/>
    <w:rsid w:val="00323E99"/>
    <w:rsid w:val="00324152"/>
    <w:rsid w:val="003242E0"/>
    <w:rsid w:val="003243D2"/>
    <w:rsid w:val="0032460B"/>
    <w:rsid w:val="003248B6"/>
    <w:rsid w:val="00325184"/>
    <w:rsid w:val="0032526F"/>
    <w:rsid w:val="003254BC"/>
    <w:rsid w:val="00326529"/>
    <w:rsid w:val="003268FA"/>
    <w:rsid w:val="00326BC8"/>
    <w:rsid w:val="00327127"/>
    <w:rsid w:val="00327720"/>
    <w:rsid w:val="00327B96"/>
    <w:rsid w:val="0033076E"/>
    <w:rsid w:val="00332CD2"/>
    <w:rsid w:val="00333226"/>
    <w:rsid w:val="003334CE"/>
    <w:rsid w:val="0033395F"/>
    <w:rsid w:val="00333C70"/>
    <w:rsid w:val="00334C62"/>
    <w:rsid w:val="00334CAB"/>
    <w:rsid w:val="00334DDE"/>
    <w:rsid w:val="003358F9"/>
    <w:rsid w:val="00335F1D"/>
    <w:rsid w:val="00336480"/>
    <w:rsid w:val="00336704"/>
    <w:rsid w:val="0033682C"/>
    <w:rsid w:val="003370C4"/>
    <w:rsid w:val="00340029"/>
    <w:rsid w:val="0034010B"/>
    <w:rsid w:val="003403BE"/>
    <w:rsid w:val="00340653"/>
    <w:rsid w:val="00342160"/>
    <w:rsid w:val="00342A1F"/>
    <w:rsid w:val="00342E0D"/>
    <w:rsid w:val="00342E9F"/>
    <w:rsid w:val="00343105"/>
    <w:rsid w:val="00343133"/>
    <w:rsid w:val="00343D0B"/>
    <w:rsid w:val="00343D83"/>
    <w:rsid w:val="0034409B"/>
    <w:rsid w:val="003452CE"/>
    <w:rsid w:val="00345578"/>
    <w:rsid w:val="00345D70"/>
    <w:rsid w:val="003464A7"/>
    <w:rsid w:val="003466AE"/>
    <w:rsid w:val="003467C2"/>
    <w:rsid w:val="00346901"/>
    <w:rsid w:val="0034698B"/>
    <w:rsid w:val="0034710F"/>
    <w:rsid w:val="0034755A"/>
    <w:rsid w:val="00350045"/>
    <w:rsid w:val="00352626"/>
    <w:rsid w:val="00353139"/>
    <w:rsid w:val="0035329F"/>
    <w:rsid w:val="003536A4"/>
    <w:rsid w:val="0035386C"/>
    <w:rsid w:val="00354F67"/>
    <w:rsid w:val="00354F6A"/>
    <w:rsid w:val="0035521B"/>
    <w:rsid w:val="00355672"/>
    <w:rsid w:val="00356DAA"/>
    <w:rsid w:val="00356EFB"/>
    <w:rsid w:val="00356FD6"/>
    <w:rsid w:val="00357171"/>
    <w:rsid w:val="003576E8"/>
    <w:rsid w:val="00357B76"/>
    <w:rsid w:val="003605E8"/>
    <w:rsid w:val="003606C8"/>
    <w:rsid w:val="003606F5"/>
    <w:rsid w:val="00360C19"/>
    <w:rsid w:val="00360C93"/>
    <w:rsid w:val="003612D4"/>
    <w:rsid w:val="003619D3"/>
    <w:rsid w:val="00361EE5"/>
    <w:rsid w:val="00361F51"/>
    <w:rsid w:val="00361FA7"/>
    <w:rsid w:val="0036269D"/>
    <w:rsid w:val="00363326"/>
    <w:rsid w:val="00363B27"/>
    <w:rsid w:val="00364635"/>
    <w:rsid w:val="00364C4D"/>
    <w:rsid w:val="00364D61"/>
    <w:rsid w:val="0036503C"/>
    <w:rsid w:val="00365A7F"/>
    <w:rsid w:val="00365E95"/>
    <w:rsid w:val="00366112"/>
    <w:rsid w:val="003662DC"/>
    <w:rsid w:val="00366956"/>
    <w:rsid w:val="003669F3"/>
    <w:rsid w:val="00366F0C"/>
    <w:rsid w:val="003674F0"/>
    <w:rsid w:val="00367C02"/>
    <w:rsid w:val="00367EB6"/>
    <w:rsid w:val="0037013F"/>
    <w:rsid w:val="00370645"/>
    <w:rsid w:val="0037103F"/>
    <w:rsid w:val="00371595"/>
    <w:rsid w:val="003729F0"/>
    <w:rsid w:val="00372FFC"/>
    <w:rsid w:val="00373740"/>
    <w:rsid w:val="003739F2"/>
    <w:rsid w:val="00374195"/>
    <w:rsid w:val="0037469A"/>
    <w:rsid w:val="00374C9B"/>
    <w:rsid w:val="00374FF6"/>
    <w:rsid w:val="00375642"/>
    <w:rsid w:val="00375979"/>
    <w:rsid w:val="00375A45"/>
    <w:rsid w:val="00375BB7"/>
    <w:rsid w:val="00375C7B"/>
    <w:rsid w:val="003762CD"/>
    <w:rsid w:val="0037792F"/>
    <w:rsid w:val="00377DC6"/>
    <w:rsid w:val="003807EF"/>
    <w:rsid w:val="00380AB9"/>
    <w:rsid w:val="00381427"/>
    <w:rsid w:val="00381A53"/>
    <w:rsid w:val="003826EB"/>
    <w:rsid w:val="003829E1"/>
    <w:rsid w:val="00382C2E"/>
    <w:rsid w:val="00382DF6"/>
    <w:rsid w:val="00382FDC"/>
    <w:rsid w:val="00383B0A"/>
    <w:rsid w:val="00383EE4"/>
    <w:rsid w:val="00384DF8"/>
    <w:rsid w:val="003850A0"/>
    <w:rsid w:val="00385754"/>
    <w:rsid w:val="0038591E"/>
    <w:rsid w:val="00385D2A"/>
    <w:rsid w:val="00385F46"/>
    <w:rsid w:val="00386030"/>
    <w:rsid w:val="00386049"/>
    <w:rsid w:val="00386113"/>
    <w:rsid w:val="003864C5"/>
    <w:rsid w:val="0038674B"/>
    <w:rsid w:val="00386766"/>
    <w:rsid w:val="00386904"/>
    <w:rsid w:val="00386D71"/>
    <w:rsid w:val="003877F2"/>
    <w:rsid w:val="00387C47"/>
    <w:rsid w:val="00387DA6"/>
    <w:rsid w:val="0039019C"/>
    <w:rsid w:val="003906B6"/>
    <w:rsid w:val="003908DD"/>
    <w:rsid w:val="00390A24"/>
    <w:rsid w:val="00390CEB"/>
    <w:rsid w:val="003910AF"/>
    <w:rsid w:val="00391437"/>
    <w:rsid w:val="003918BC"/>
    <w:rsid w:val="00392059"/>
    <w:rsid w:val="00392150"/>
    <w:rsid w:val="00392564"/>
    <w:rsid w:val="00393473"/>
    <w:rsid w:val="0039379B"/>
    <w:rsid w:val="00394340"/>
    <w:rsid w:val="003946E4"/>
    <w:rsid w:val="00394BE9"/>
    <w:rsid w:val="00394CC9"/>
    <w:rsid w:val="003954A5"/>
    <w:rsid w:val="00395C34"/>
    <w:rsid w:val="003965C3"/>
    <w:rsid w:val="003965F4"/>
    <w:rsid w:val="003966A0"/>
    <w:rsid w:val="00396BF4"/>
    <w:rsid w:val="00396D54"/>
    <w:rsid w:val="00396EAA"/>
    <w:rsid w:val="00397315"/>
    <w:rsid w:val="003974F7"/>
    <w:rsid w:val="00397E03"/>
    <w:rsid w:val="003A03F5"/>
    <w:rsid w:val="003A082A"/>
    <w:rsid w:val="003A11CB"/>
    <w:rsid w:val="003A13EA"/>
    <w:rsid w:val="003A1433"/>
    <w:rsid w:val="003A1A69"/>
    <w:rsid w:val="003A24BE"/>
    <w:rsid w:val="003A2904"/>
    <w:rsid w:val="003A2997"/>
    <w:rsid w:val="003A2E5C"/>
    <w:rsid w:val="003A3974"/>
    <w:rsid w:val="003A39CB"/>
    <w:rsid w:val="003A470A"/>
    <w:rsid w:val="003A4B41"/>
    <w:rsid w:val="003A4B50"/>
    <w:rsid w:val="003A4DE3"/>
    <w:rsid w:val="003A5C9B"/>
    <w:rsid w:val="003A61F5"/>
    <w:rsid w:val="003A6270"/>
    <w:rsid w:val="003A63E2"/>
    <w:rsid w:val="003A76DD"/>
    <w:rsid w:val="003A7944"/>
    <w:rsid w:val="003B0168"/>
    <w:rsid w:val="003B0241"/>
    <w:rsid w:val="003B056D"/>
    <w:rsid w:val="003B07AF"/>
    <w:rsid w:val="003B0996"/>
    <w:rsid w:val="003B0D60"/>
    <w:rsid w:val="003B0EC1"/>
    <w:rsid w:val="003B1002"/>
    <w:rsid w:val="003B14FF"/>
    <w:rsid w:val="003B1AC7"/>
    <w:rsid w:val="003B1B1B"/>
    <w:rsid w:val="003B1DCC"/>
    <w:rsid w:val="003B1F20"/>
    <w:rsid w:val="003B2115"/>
    <w:rsid w:val="003B2460"/>
    <w:rsid w:val="003B261D"/>
    <w:rsid w:val="003B29B8"/>
    <w:rsid w:val="003B352F"/>
    <w:rsid w:val="003B36FC"/>
    <w:rsid w:val="003B3AC6"/>
    <w:rsid w:val="003B4591"/>
    <w:rsid w:val="003B46A3"/>
    <w:rsid w:val="003B4F17"/>
    <w:rsid w:val="003B5860"/>
    <w:rsid w:val="003B5AE4"/>
    <w:rsid w:val="003B5DD7"/>
    <w:rsid w:val="003B6609"/>
    <w:rsid w:val="003B6C99"/>
    <w:rsid w:val="003B6C9A"/>
    <w:rsid w:val="003B6E86"/>
    <w:rsid w:val="003B70AB"/>
    <w:rsid w:val="003B711D"/>
    <w:rsid w:val="003B71C1"/>
    <w:rsid w:val="003C0EB9"/>
    <w:rsid w:val="003C127C"/>
    <w:rsid w:val="003C2062"/>
    <w:rsid w:val="003C20F6"/>
    <w:rsid w:val="003C31B7"/>
    <w:rsid w:val="003C46BA"/>
    <w:rsid w:val="003C490E"/>
    <w:rsid w:val="003C4C48"/>
    <w:rsid w:val="003C4F0B"/>
    <w:rsid w:val="003C5594"/>
    <w:rsid w:val="003C5B77"/>
    <w:rsid w:val="003C65CF"/>
    <w:rsid w:val="003C68CF"/>
    <w:rsid w:val="003C6948"/>
    <w:rsid w:val="003C694B"/>
    <w:rsid w:val="003C6B5F"/>
    <w:rsid w:val="003C6BBE"/>
    <w:rsid w:val="003C6F6E"/>
    <w:rsid w:val="003D0203"/>
    <w:rsid w:val="003D0246"/>
    <w:rsid w:val="003D07E3"/>
    <w:rsid w:val="003D09BE"/>
    <w:rsid w:val="003D0D4C"/>
    <w:rsid w:val="003D0FD3"/>
    <w:rsid w:val="003D14B6"/>
    <w:rsid w:val="003D1CB2"/>
    <w:rsid w:val="003D20D6"/>
    <w:rsid w:val="003D20E4"/>
    <w:rsid w:val="003D281C"/>
    <w:rsid w:val="003D3220"/>
    <w:rsid w:val="003D3656"/>
    <w:rsid w:val="003D3864"/>
    <w:rsid w:val="003D3ACC"/>
    <w:rsid w:val="003D4DFB"/>
    <w:rsid w:val="003D4F5D"/>
    <w:rsid w:val="003D5573"/>
    <w:rsid w:val="003D5742"/>
    <w:rsid w:val="003D6203"/>
    <w:rsid w:val="003D6377"/>
    <w:rsid w:val="003D7BCC"/>
    <w:rsid w:val="003E06F5"/>
    <w:rsid w:val="003E0920"/>
    <w:rsid w:val="003E0D95"/>
    <w:rsid w:val="003E1227"/>
    <w:rsid w:val="003E1744"/>
    <w:rsid w:val="003E17EB"/>
    <w:rsid w:val="003E1C22"/>
    <w:rsid w:val="003E2009"/>
    <w:rsid w:val="003E2063"/>
    <w:rsid w:val="003E3125"/>
    <w:rsid w:val="003E3158"/>
    <w:rsid w:val="003E3366"/>
    <w:rsid w:val="003E496A"/>
    <w:rsid w:val="003E4CD8"/>
    <w:rsid w:val="003E4E38"/>
    <w:rsid w:val="003E4E45"/>
    <w:rsid w:val="003E4F01"/>
    <w:rsid w:val="003E50C2"/>
    <w:rsid w:val="003E5B90"/>
    <w:rsid w:val="003E5DC9"/>
    <w:rsid w:val="003E6098"/>
    <w:rsid w:val="003E649E"/>
    <w:rsid w:val="003E67C3"/>
    <w:rsid w:val="003E6E96"/>
    <w:rsid w:val="003E6FF5"/>
    <w:rsid w:val="003E7173"/>
    <w:rsid w:val="003E73AD"/>
    <w:rsid w:val="003E7760"/>
    <w:rsid w:val="003F00D1"/>
    <w:rsid w:val="003F0266"/>
    <w:rsid w:val="003F06EB"/>
    <w:rsid w:val="003F08C6"/>
    <w:rsid w:val="003F0FB9"/>
    <w:rsid w:val="003F172D"/>
    <w:rsid w:val="003F198B"/>
    <w:rsid w:val="003F21E9"/>
    <w:rsid w:val="003F2311"/>
    <w:rsid w:val="003F2B35"/>
    <w:rsid w:val="003F3532"/>
    <w:rsid w:val="003F36D7"/>
    <w:rsid w:val="003F37B7"/>
    <w:rsid w:val="003F3AD0"/>
    <w:rsid w:val="003F408B"/>
    <w:rsid w:val="003F410D"/>
    <w:rsid w:val="003F416B"/>
    <w:rsid w:val="003F4993"/>
    <w:rsid w:val="003F4AA0"/>
    <w:rsid w:val="003F5057"/>
    <w:rsid w:val="003F51FA"/>
    <w:rsid w:val="003F5644"/>
    <w:rsid w:val="003F5AEC"/>
    <w:rsid w:val="003F653E"/>
    <w:rsid w:val="003F66CE"/>
    <w:rsid w:val="003F7B94"/>
    <w:rsid w:val="003F7D82"/>
    <w:rsid w:val="0040030A"/>
    <w:rsid w:val="004017CC"/>
    <w:rsid w:val="00401B35"/>
    <w:rsid w:val="00402727"/>
    <w:rsid w:val="004027F4"/>
    <w:rsid w:val="00402D5C"/>
    <w:rsid w:val="00402DB4"/>
    <w:rsid w:val="0040313A"/>
    <w:rsid w:val="00403159"/>
    <w:rsid w:val="0040329C"/>
    <w:rsid w:val="004032F1"/>
    <w:rsid w:val="00403371"/>
    <w:rsid w:val="00403EA6"/>
    <w:rsid w:val="004043C7"/>
    <w:rsid w:val="004056ED"/>
    <w:rsid w:val="00406639"/>
    <w:rsid w:val="00406671"/>
    <w:rsid w:val="004069AA"/>
    <w:rsid w:val="00407048"/>
    <w:rsid w:val="00407102"/>
    <w:rsid w:val="004077D5"/>
    <w:rsid w:val="00407873"/>
    <w:rsid w:val="00407D4F"/>
    <w:rsid w:val="00407EA1"/>
    <w:rsid w:val="00410252"/>
    <w:rsid w:val="004102C8"/>
    <w:rsid w:val="0041054E"/>
    <w:rsid w:val="004107FA"/>
    <w:rsid w:val="00410EB9"/>
    <w:rsid w:val="00411410"/>
    <w:rsid w:val="00411A0C"/>
    <w:rsid w:val="00411BC7"/>
    <w:rsid w:val="00411E83"/>
    <w:rsid w:val="004131E8"/>
    <w:rsid w:val="00413549"/>
    <w:rsid w:val="004138D3"/>
    <w:rsid w:val="00413A14"/>
    <w:rsid w:val="00414377"/>
    <w:rsid w:val="00414836"/>
    <w:rsid w:val="004148D1"/>
    <w:rsid w:val="00414B47"/>
    <w:rsid w:val="00414D71"/>
    <w:rsid w:val="00416625"/>
    <w:rsid w:val="00417723"/>
    <w:rsid w:val="00417C0D"/>
    <w:rsid w:val="004205C9"/>
    <w:rsid w:val="00420DC5"/>
    <w:rsid w:val="00421589"/>
    <w:rsid w:val="00421658"/>
    <w:rsid w:val="00421981"/>
    <w:rsid w:val="00421A28"/>
    <w:rsid w:val="0042201D"/>
    <w:rsid w:val="00422254"/>
    <w:rsid w:val="004235D5"/>
    <w:rsid w:val="004237FA"/>
    <w:rsid w:val="00423CFF"/>
    <w:rsid w:val="00423ED5"/>
    <w:rsid w:val="0042416A"/>
    <w:rsid w:val="00424373"/>
    <w:rsid w:val="004246AE"/>
    <w:rsid w:val="00425948"/>
    <w:rsid w:val="00425A36"/>
    <w:rsid w:val="00425C81"/>
    <w:rsid w:val="004272BA"/>
    <w:rsid w:val="00427A94"/>
    <w:rsid w:val="00427B49"/>
    <w:rsid w:val="00427E4F"/>
    <w:rsid w:val="00427E9B"/>
    <w:rsid w:val="004305CB"/>
    <w:rsid w:val="004312C4"/>
    <w:rsid w:val="00432114"/>
    <w:rsid w:val="004328AF"/>
    <w:rsid w:val="00432C4B"/>
    <w:rsid w:val="0043321E"/>
    <w:rsid w:val="004334A0"/>
    <w:rsid w:val="00433F14"/>
    <w:rsid w:val="0043465C"/>
    <w:rsid w:val="004347E6"/>
    <w:rsid w:val="00434D8C"/>
    <w:rsid w:val="00435567"/>
    <w:rsid w:val="004356ED"/>
    <w:rsid w:val="0043589E"/>
    <w:rsid w:val="0043597C"/>
    <w:rsid w:val="00436791"/>
    <w:rsid w:val="00436A62"/>
    <w:rsid w:val="00436C98"/>
    <w:rsid w:val="0043726A"/>
    <w:rsid w:val="0043768B"/>
    <w:rsid w:val="00437F31"/>
    <w:rsid w:val="00440CB3"/>
    <w:rsid w:val="004411C9"/>
    <w:rsid w:val="004424D3"/>
    <w:rsid w:val="004434D9"/>
    <w:rsid w:val="004434E4"/>
    <w:rsid w:val="00443599"/>
    <w:rsid w:val="004440F8"/>
    <w:rsid w:val="004441AC"/>
    <w:rsid w:val="00444433"/>
    <w:rsid w:val="0044491D"/>
    <w:rsid w:val="004449B3"/>
    <w:rsid w:val="0044594E"/>
    <w:rsid w:val="00446102"/>
    <w:rsid w:val="004464DF"/>
    <w:rsid w:val="00446704"/>
    <w:rsid w:val="0044679E"/>
    <w:rsid w:val="00446A14"/>
    <w:rsid w:val="00446B73"/>
    <w:rsid w:val="00446CCD"/>
    <w:rsid w:val="0044705D"/>
    <w:rsid w:val="004474DA"/>
    <w:rsid w:val="00447BC8"/>
    <w:rsid w:val="00450712"/>
    <w:rsid w:val="004518C0"/>
    <w:rsid w:val="00451985"/>
    <w:rsid w:val="00451F22"/>
    <w:rsid w:val="00451F94"/>
    <w:rsid w:val="004526DA"/>
    <w:rsid w:val="00452E45"/>
    <w:rsid w:val="004532E7"/>
    <w:rsid w:val="0045355D"/>
    <w:rsid w:val="00453932"/>
    <w:rsid w:val="00453D91"/>
    <w:rsid w:val="0045431C"/>
    <w:rsid w:val="004546C0"/>
    <w:rsid w:val="00454798"/>
    <w:rsid w:val="00454AC8"/>
    <w:rsid w:val="00454D2F"/>
    <w:rsid w:val="00455498"/>
    <w:rsid w:val="00455DE1"/>
    <w:rsid w:val="0045614C"/>
    <w:rsid w:val="00456FB9"/>
    <w:rsid w:val="004573D3"/>
    <w:rsid w:val="0046063F"/>
    <w:rsid w:val="00460754"/>
    <w:rsid w:val="00460D92"/>
    <w:rsid w:val="00461012"/>
    <w:rsid w:val="0046136E"/>
    <w:rsid w:val="0046155D"/>
    <w:rsid w:val="00461796"/>
    <w:rsid w:val="00461A82"/>
    <w:rsid w:val="00462187"/>
    <w:rsid w:val="00462BFB"/>
    <w:rsid w:val="00462C2A"/>
    <w:rsid w:val="00463D6A"/>
    <w:rsid w:val="00463EC0"/>
    <w:rsid w:val="0046417D"/>
    <w:rsid w:val="00464262"/>
    <w:rsid w:val="00465E78"/>
    <w:rsid w:val="00466B31"/>
    <w:rsid w:val="00466B6E"/>
    <w:rsid w:val="004673E2"/>
    <w:rsid w:val="00467451"/>
    <w:rsid w:val="00470701"/>
    <w:rsid w:val="00470B87"/>
    <w:rsid w:val="0047159C"/>
    <w:rsid w:val="00471885"/>
    <w:rsid w:val="00472276"/>
    <w:rsid w:val="00472C01"/>
    <w:rsid w:val="00473160"/>
    <w:rsid w:val="0047357F"/>
    <w:rsid w:val="00473D05"/>
    <w:rsid w:val="004742B4"/>
    <w:rsid w:val="00474A9A"/>
    <w:rsid w:val="00474B98"/>
    <w:rsid w:val="00474E1F"/>
    <w:rsid w:val="00475970"/>
    <w:rsid w:val="00475F3E"/>
    <w:rsid w:val="00476358"/>
    <w:rsid w:val="00476577"/>
    <w:rsid w:val="00476C0F"/>
    <w:rsid w:val="004774AB"/>
    <w:rsid w:val="0048020C"/>
    <w:rsid w:val="00480436"/>
    <w:rsid w:val="004814B0"/>
    <w:rsid w:val="004815B0"/>
    <w:rsid w:val="00481840"/>
    <w:rsid w:val="004827FD"/>
    <w:rsid w:val="00482DC6"/>
    <w:rsid w:val="00484636"/>
    <w:rsid w:val="004848F5"/>
    <w:rsid w:val="00484EC9"/>
    <w:rsid w:val="00485232"/>
    <w:rsid w:val="00485AA5"/>
    <w:rsid w:val="004863B9"/>
    <w:rsid w:val="00486478"/>
    <w:rsid w:val="004871E0"/>
    <w:rsid w:val="00487A69"/>
    <w:rsid w:val="00487FB9"/>
    <w:rsid w:val="0049021F"/>
    <w:rsid w:val="00490381"/>
    <w:rsid w:val="004904D9"/>
    <w:rsid w:val="00490826"/>
    <w:rsid w:val="00490FF0"/>
    <w:rsid w:val="0049147D"/>
    <w:rsid w:val="00491AA4"/>
    <w:rsid w:val="0049266D"/>
    <w:rsid w:val="004926DE"/>
    <w:rsid w:val="0049299F"/>
    <w:rsid w:val="00492C9D"/>
    <w:rsid w:val="0049312B"/>
    <w:rsid w:val="00493141"/>
    <w:rsid w:val="004948A0"/>
    <w:rsid w:val="00495992"/>
    <w:rsid w:val="00495CE8"/>
    <w:rsid w:val="00495DB0"/>
    <w:rsid w:val="0049685D"/>
    <w:rsid w:val="004968EE"/>
    <w:rsid w:val="0049697E"/>
    <w:rsid w:val="00496DC3"/>
    <w:rsid w:val="00497377"/>
    <w:rsid w:val="00497BAD"/>
    <w:rsid w:val="004A1191"/>
    <w:rsid w:val="004A1F27"/>
    <w:rsid w:val="004A24F0"/>
    <w:rsid w:val="004A257F"/>
    <w:rsid w:val="004A2602"/>
    <w:rsid w:val="004A2A4C"/>
    <w:rsid w:val="004A2C8F"/>
    <w:rsid w:val="004A3F5C"/>
    <w:rsid w:val="004A4003"/>
    <w:rsid w:val="004A45B9"/>
    <w:rsid w:val="004A4B92"/>
    <w:rsid w:val="004A4DFD"/>
    <w:rsid w:val="004A4EC6"/>
    <w:rsid w:val="004A5132"/>
    <w:rsid w:val="004A5BCB"/>
    <w:rsid w:val="004A5CD2"/>
    <w:rsid w:val="004A64F9"/>
    <w:rsid w:val="004A6E52"/>
    <w:rsid w:val="004A7216"/>
    <w:rsid w:val="004A7D7B"/>
    <w:rsid w:val="004B0819"/>
    <w:rsid w:val="004B0CF2"/>
    <w:rsid w:val="004B0D0D"/>
    <w:rsid w:val="004B0F13"/>
    <w:rsid w:val="004B204F"/>
    <w:rsid w:val="004B2528"/>
    <w:rsid w:val="004B27B4"/>
    <w:rsid w:val="004B28D8"/>
    <w:rsid w:val="004B29F4"/>
    <w:rsid w:val="004B2CE8"/>
    <w:rsid w:val="004B362F"/>
    <w:rsid w:val="004B3826"/>
    <w:rsid w:val="004B462A"/>
    <w:rsid w:val="004B54A1"/>
    <w:rsid w:val="004B609E"/>
    <w:rsid w:val="004B681E"/>
    <w:rsid w:val="004B6C9B"/>
    <w:rsid w:val="004C0887"/>
    <w:rsid w:val="004C1342"/>
    <w:rsid w:val="004C1481"/>
    <w:rsid w:val="004C1E27"/>
    <w:rsid w:val="004C1F45"/>
    <w:rsid w:val="004C1F94"/>
    <w:rsid w:val="004C25FD"/>
    <w:rsid w:val="004C26CB"/>
    <w:rsid w:val="004C281A"/>
    <w:rsid w:val="004C2E98"/>
    <w:rsid w:val="004C30C5"/>
    <w:rsid w:val="004C3100"/>
    <w:rsid w:val="004C3AA6"/>
    <w:rsid w:val="004C3C08"/>
    <w:rsid w:val="004C4151"/>
    <w:rsid w:val="004C4955"/>
    <w:rsid w:val="004C4E3A"/>
    <w:rsid w:val="004C5090"/>
    <w:rsid w:val="004C5171"/>
    <w:rsid w:val="004C5B13"/>
    <w:rsid w:val="004C5B70"/>
    <w:rsid w:val="004C5D9E"/>
    <w:rsid w:val="004C64ED"/>
    <w:rsid w:val="004C733C"/>
    <w:rsid w:val="004D14CB"/>
    <w:rsid w:val="004D157F"/>
    <w:rsid w:val="004D160B"/>
    <w:rsid w:val="004D1EDA"/>
    <w:rsid w:val="004D22BD"/>
    <w:rsid w:val="004D2596"/>
    <w:rsid w:val="004D29A8"/>
    <w:rsid w:val="004D2D83"/>
    <w:rsid w:val="004D2EEC"/>
    <w:rsid w:val="004D384E"/>
    <w:rsid w:val="004D39E6"/>
    <w:rsid w:val="004D4210"/>
    <w:rsid w:val="004D442B"/>
    <w:rsid w:val="004D4AF2"/>
    <w:rsid w:val="004D4E1F"/>
    <w:rsid w:val="004D4E86"/>
    <w:rsid w:val="004D51BB"/>
    <w:rsid w:val="004D5EE5"/>
    <w:rsid w:val="004D6A0A"/>
    <w:rsid w:val="004D6CAA"/>
    <w:rsid w:val="004D709F"/>
    <w:rsid w:val="004D7206"/>
    <w:rsid w:val="004D7521"/>
    <w:rsid w:val="004D7BD7"/>
    <w:rsid w:val="004D7D87"/>
    <w:rsid w:val="004E0EB7"/>
    <w:rsid w:val="004E124E"/>
    <w:rsid w:val="004E217D"/>
    <w:rsid w:val="004E26E9"/>
    <w:rsid w:val="004E3C87"/>
    <w:rsid w:val="004E40EF"/>
    <w:rsid w:val="004E450F"/>
    <w:rsid w:val="004E46DB"/>
    <w:rsid w:val="004E489F"/>
    <w:rsid w:val="004E4972"/>
    <w:rsid w:val="004E4AD0"/>
    <w:rsid w:val="004E4B42"/>
    <w:rsid w:val="004E58F9"/>
    <w:rsid w:val="004E6031"/>
    <w:rsid w:val="004E62DE"/>
    <w:rsid w:val="004E64DD"/>
    <w:rsid w:val="004E6924"/>
    <w:rsid w:val="004E6E78"/>
    <w:rsid w:val="004E7206"/>
    <w:rsid w:val="004E75D8"/>
    <w:rsid w:val="004E76C1"/>
    <w:rsid w:val="004E7C28"/>
    <w:rsid w:val="004E7D57"/>
    <w:rsid w:val="004F00CF"/>
    <w:rsid w:val="004F0851"/>
    <w:rsid w:val="004F0FFE"/>
    <w:rsid w:val="004F1E70"/>
    <w:rsid w:val="004F1EC7"/>
    <w:rsid w:val="004F2406"/>
    <w:rsid w:val="004F2521"/>
    <w:rsid w:val="004F3A9C"/>
    <w:rsid w:val="004F3B78"/>
    <w:rsid w:val="004F4684"/>
    <w:rsid w:val="004F4D85"/>
    <w:rsid w:val="004F5454"/>
    <w:rsid w:val="004F589F"/>
    <w:rsid w:val="004F58F0"/>
    <w:rsid w:val="004F5AD1"/>
    <w:rsid w:val="004F682D"/>
    <w:rsid w:val="004F6A02"/>
    <w:rsid w:val="004F6D52"/>
    <w:rsid w:val="004F6DE2"/>
    <w:rsid w:val="004F6E00"/>
    <w:rsid w:val="004F704F"/>
    <w:rsid w:val="004F71C9"/>
    <w:rsid w:val="004F77C8"/>
    <w:rsid w:val="004F7EFE"/>
    <w:rsid w:val="004F7F09"/>
    <w:rsid w:val="00500D1A"/>
    <w:rsid w:val="00500FEF"/>
    <w:rsid w:val="005017DF"/>
    <w:rsid w:val="005018C6"/>
    <w:rsid w:val="0050214E"/>
    <w:rsid w:val="00503A6A"/>
    <w:rsid w:val="00503BF7"/>
    <w:rsid w:val="00504553"/>
    <w:rsid w:val="00504D88"/>
    <w:rsid w:val="00504F69"/>
    <w:rsid w:val="00505FF8"/>
    <w:rsid w:val="0050609B"/>
    <w:rsid w:val="00506104"/>
    <w:rsid w:val="00506797"/>
    <w:rsid w:val="0050686A"/>
    <w:rsid w:val="00506D0E"/>
    <w:rsid w:val="00507042"/>
    <w:rsid w:val="005070D9"/>
    <w:rsid w:val="00507526"/>
    <w:rsid w:val="00507677"/>
    <w:rsid w:val="005076F3"/>
    <w:rsid w:val="005077FA"/>
    <w:rsid w:val="00511A6F"/>
    <w:rsid w:val="0051276B"/>
    <w:rsid w:val="005128A4"/>
    <w:rsid w:val="00513426"/>
    <w:rsid w:val="00513B4A"/>
    <w:rsid w:val="00513E68"/>
    <w:rsid w:val="005144AC"/>
    <w:rsid w:val="00514E73"/>
    <w:rsid w:val="00515242"/>
    <w:rsid w:val="005159BA"/>
    <w:rsid w:val="0051654F"/>
    <w:rsid w:val="005167D5"/>
    <w:rsid w:val="00516A56"/>
    <w:rsid w:val="00516BDF"/>
    <w:rsid w:val="005170FB"/>
    <w:rsid w:val="005177CA"/>
    <w:rsid w:val="005201A5"/>
    <w:rsid w:val="005204CF"/>
    <w:rsid w:val="005207B7"/>
    <w:rsid w:val="00520D39"/>
    <w:rsid w:val="00520D40"/>
    <w:rsid w:val="00520D97"/>
    <w:rsid w:val="00521335"/>
    <w:rsid w:val="00521AE9"/>
    <w:rsid w:val="00521BD3"/>
    <w:rsid w:val="00522257"/>
    <w:rsid w:val="005222AC"/>
    <w:rsid w:val="005223AB"/>
    <w:rsid w:val="00522699"/>
    <w:rsid w:val="00522C01"/>
    <w:rsid w:val="00522DFD"/>
    <w:rsid w:val="00522E3C"/>
    <w:rsid w:val="00523024"/>
    <w:rsid w:val="00523727"/>
    <w:rsid w:val="005238AF"/>
    <w:rsid w:val="00523F30"/>
    <w:rsid w:val="005242B4"/>
    <w:rsid w:val="0052451A"/>
    <w:rsid w:val="00524A3B"/>
    <w:rsid w:val="00524BD4"/>
    <w:rsid w:val="00524C65"/>
    <w:rsid w:val="005255C4"/>
    <w:rsid w:val="00526010"/>
    <w:rsid w:val="0052615F"/>
    <w:rsid w:val="00526681"/>
    <w:rsid w:val="005266C8"/>
    <w:rsid w:val="00526823"/>
    <w:rsid w:val="00526ADC"/>
    <w:rsid w:val="00526F98"/>
    <w:rsid w:val="005278ED"/>
    <w:rsid w:val="0053008B"/>
    <w:rsid w:val="005301D8"/>
    <w:rsid w:val="005304FD"/>
    <w:rsid w:val="00530A56"/>
    <w:rsid w:val="00530EE1"/>
    <w:rsid w:val="005311F6"/>
    <w:rsid w:val="00531C33"/>
    <w:rsid w:val="00531FA1"/>
    <w:rsid w:val="005323C7"/>
    <w:rsid w:val="005323FC"/>
    <w:rsid w:val="0053263F"/>
    <w:rsid w:val="00533118"/>
    <w:rsid w:val="00533409"/>
    <w:rsid w:val="00533584"/>
    <w:rsid w:val="0053380A"/>
    <w:rsid w:val="005339FA"/>
    <w:rsid w:val="0053463A"/>
    <w:rsid w:val="00534B5D"/>
    <w:rsid w:val="00535349"/>
    <w:rsid w:val="00535A82"/>
    <w:rsid w:val="005361ED"/>
    <w:rsid w:val="0053690D"/>
    <w:rsid w:val="005378E9"/>
    <w:rsid w:val="005400CD"/>
    <w:rsid w:val="00540B33"/>
    <w:rsid w:val="00540C12"/>
    <w:rsid w:val="0054148B"/>
    <w:rsid w:val="00541D2E"/>
    <w:rsid w:val="00541D61"/>
    <w:rsid w:val="00542241"/>
    <w:rsid w:val="00542433"/>
    <w:rsid w:val="00542B0A"/>
    <w:rsid w:val="00543233"/>
    <w:rsid w:val="005438F1"/>
    <w:rsid w:val="00543F02"/>
    <w:rsid w:val="00544041"/>
    <w:rsid w:val="005447B7"/>
    <w:rsid w:val="00544CAA"/>
    <w:rsid w:val="00544FEE"/>
    <w:rsid w:val="00545721"/>
    <w:rsid w:val="0054633D"/>
    <w:rsid w:val="00546421"/>
    <w:rsid w:val="00546E32"/>
    <w:rsid w:val="00546EAF"/>
    <w:rsid w:val="0054712B"/>
    <w:rsid w:val="0054751D"/>
    <w:rsid w:val="00547C98"/>
    <w:rsid w:val="0055126D"/>
    <w:rsid w:val="005513A2"/>
    <w:rsid w:val="005513F3"/>
    <w:rsid w:val="00551B99"/>
    <w:rsid w:val="00551DF1"/>
    <w:rsid w:val="0055235D"/>
    <w:rsid w:val="005524E8"/>
    <w:rsid w:val="00552790"/>
    <w:rsid w:val="00552CA2"/>
    <w:rsid w:val="005541AD"/>
    <w:rsid w:val="00554599"/>
    <w:rsid w:val="00554A2B"/>
    <w:rsid w:val="00554DF0"/>
    <w:rsid w:val="00555998"/>
    <w:rsid w:val="00555BA0"/>
    <w:rsid w:val="00555C9B"/>
    <w:rsid w:val="00556281"/>
    <w:rsid w:val="005565B5"/>
    <w:rsid w:val="005565D8"/>
    <w:rsid w:val="0055754A"/>
    <w:rsid w:val="0055787D"/>
    <w:rsid w:val="00557F7C"/>
    <w:rsid w:val="005601A5"/>
    <w:rsid w:val="005615AF"/>
    <w:rsid w:val="005620DE"/>
    <w:rsid w:val="00562529"/>
    <w:rsid w:val="00562913"/>
    <w:rsid w:val="005629B2"/>
    <w:rsid w:val="00562BA1"/>
    <w:rsid w:val="00562C5D"/>
    <w:rsid w:val="00563A5E"/>
    <w:rsid w:val="00563A7B"/>
    <w:rsid w:val="00563E7C"/>
    <w:rsid w:val="005641DB"/>
    <w:rsid w:val="0056451E"/>
    <w:rsid w:val="00564798"/>
    <w:rsid w:val="005647C7"/>
    <w:rsid w:val="00564B27"/>
    <w:rsid w:val="00564B87"/>
    <w:rsid w:val="00564BC6"/>
    <w:rsid w:val="00565597"/>
    <w:rsid w:val="00565629"/>
    <w:rsid w:val="00565E36"/>
    <w:rsid w:val="00565FB7"/>
    <w:rsid w:val="00566153"/>
    <w:rsid w:val="00566535"/>
    <w:rsid w:val="005672ED"/>
    <w:rsid w:val="005672EE"/>
    <w:rsid w:val="00567326"/>
    <w:rsid w:val="0056738D"/>
    <w:rsid w:val="005673B6"/>
    <w:rsid w:val="005675AE"/>
    <w:rsid w:val="00567C7F"/>
    <w:rsid w:val="0057089A"/>
    <w:rsid w:val="00570A0F"/>
    <w:rsid w:val="005710BA"/>
    <w:rsid w:val="00571785"/>
    <w:rsid w:val="00571ECB"/>
    <w:rsid w:val="005732C0"/>
    <w:rsid w:val="0057338C"/>
    <w:rsid w:val="00573711"/>
    <w:rsid w:val="00573960"/>
    <w:rsid w:val="00573FA4"/>
    <w:rsid w:val="005740E4"/>
    <w:rsid w:val="005741F0"/>
    <w:rsid w:val="00575AE2"/>
    <w:rsid w:val="005761E8"/>
    <w:rsid w:val="00576957"/>
    <w:rsid w:val="00576C49"/>
    <w:rsid w:val="00577070"/>
    <w:rsid w:val="005772AA"/>
    <w:rsid w:val="005775C0"/>
    <w:rsid w:val="0057771C"/>
    <w:rsid w:val="00577DE0"/>
    <w:rsid w:val="005800A8"/>
    <w:rsid w:val="0058029B"/>
    <w:rsid w:val="00580467"/>
    <w:rsid w:val="00580B27"/>
    <w:rsid w:val="00580E02"/>
    <w:rsid w:val="00581044"/>
    <w:rsid w:val="005812F9"/>
    <w:rsid w:val="0058169B"/>
    <w:rsid w:val="00581F7B"/>
    <w:rsid w:val="0058226B"/>
    <w:rsid w:val="005822B1"/>
    <w:rsid w:val="0058265B"/>
    <w:rsid w:val="005835D0"/>
    <w:rsid w:val="0058451E"/>
    <w:rsid w:val="00584BF4"/>
    <w:rsid w:val="0058527D"/>
    <w:rsid w:val="00585A5B"/>
    <w:rsid w:val="00586E63"/>
    <w:rsid w:val="00586FC2"/>
    <w:rsid w:val="005870B4"/>
    <w:rsid w:val="00587AC0"/>
    <w:rsid w:val="00587BCC"/>
    <w:rsid w:val="005908E4"/>
    <w:rsid w:val="0059092A"/>
    <w:rsid w:val="00592138"/>
    <w:rsid w:val="0059234F"/>
    <w:rsid w:val="00592726"/>
    <w:rsid w:val="0059273D"/>
    <w:rsid w:val="0059276F"/>
    <w:rsid w:val="00592B59"/>
    <w:rsid w:val="00592E6D"/>
    <w:rsid w:val="00593D2C"/>
    <w:rsid w:val="00593EA1"/>
    <w:rsid w:val="00594E18"/>
    <w:rsid w:val="00596875"/>
    <w:rsid w:val="0059726C"/>
    <w:rsid w:val="0059729C"/>
    <w:rsid w:val="005A04C5"/>
    <w:rsid w:val="005A0722"/>
    <w:rsid w:val="005A0ACD"/>
    <w:rsid w:val="005A0D06"/>
    <w:rsid w:val="005A156C"/>
    <w:rsid w:val="005A1B6F"/>
    <w:rsid w:val="005A25BC"/>
    <w:rsid w:val="005A2D8D"/>
    <w:rsid w:val="005A36E3"/>
    <w:rsid w:val="005A38B8"/>
    <w:rsid w:val="005A39E9"/>
    <w:rsid w:val="005A4350"/>
    <w:rsid w:val="005A4360"/>
    <w:rsid w:val="005A4478"/>
    <w:rsid w:val="005A51AE"/>
    <w:rsid w:val="005A51F4"/>
    <w:rsid w:val="005A58DA"/>
    <w:rsid w:val="005A5C6C"/>
    <w:rsid w:val="005A5FA6"/>
    <w:rsid w:val="005A6284"/>
    <w:rsid w:val="005A65A2"/>
    <w:rsid w:val="005A666D"/>
    <w:rsid w:val="005A6B78"/>
    <w:rsid w:val="005A6EA6"/>
    <w:rsid w:val="005A7296"/>
    <w:rsid w:val="005B0D2C"/>
    <w:rsid w:val="005B0DC1"/>
    <w:rsid w:val="005B19AE"/>
    <w:rsid w:val="005B1B98"/>
    <w:rsid w:val="005B27CE"/>
    <w:rsid w:val="005B292E"/>
    <w:rsid w:val="005B3166"/>
    <w:rsid w:val="005B4A4D"/>
    <w:rsid w:val="005B630F"/>
    <w:rsid w:val="005B635A"/>
    <w:rsid w:val="005B65DB"/>
    <w:rsid w:val="005B695E"/>
    <w:rsid w:val="005B6E09"/>
    <w:rsid w:val="005B71F6"/>
    <w:rsid w:val="005B7BD9"/>
    <w:rsid w:val="005C0350"/>
    <w:rsid w:val="005C061A"/>
    <w:rsid w:val="005C0AD8"/>
    <w:rsid w:val="005C0DB3"/>
    <w:rsid w:val="005C0DD5"/>
    <w:rsid w:val="005C0FBE"/>
    <w:rsid w:val="005C131D"/>
    <w:rsid w:val="005C1F21"/>
    <w:rsid w:val="005C2356"/>
    <w:rsid w:val="005C25B8"/>
    <w:rsid w:val="005C2757"/>
    <w:rsid w:val="005C2B0F"/>
    <w:rsid w:val="005C32BC"/>
    <w:rsid w:val="005C3417"/>
    <w:rsid w:val="005C362B"/>
    <w:rsid w:val="005C3899"/>
    <w:rsid w:val="005C3DEC"/>
    <w:rsid w:val="005C46CA"/>
    <w:rsid w:val="005C493A"/>
    <w:rsid w:val="005C49C4"/>
    <w:rsid w:val="005C4C1E"/>
    <w:rsid w:val="005C4EC9"/>
    <w:rsid w:val="005C504B"/>
    <w:rsid w:val="005C5603"/>
    <w:rsid w:val="005C5A05"/>
    <w:rsid w:val="005C5A23"/>
    <w:rsid w:val="005C5E62"/>
    <w:rsid w:val="005C63EE"/>
    <w:rsid w:val="005C67EA"/>
    <w:rsid w:val="005C6B68"/>
    <w:rsid w:val="005C7263"/>
    <w:rsid w:val="005C7289"/>
    <w:rsid w:val="005C763E"/>
    <w:rsid w:val="005C789B"/>
    <w:rsid w:val="005C7DAA"/>
    <w:rsid w:val="005D0D03"/>
    <w:rsid w:val="005D1040"/>
    <w:rsid w:val="005D1798"/>
    <w:rsid w:val="005D1AE5"/>
    <w:rsid w:val="005D1CA4"/>
    <w:rsid w:val="005D1E63"/>
    <w:rsid w:val="005D2514"/>
    <w:rsid w:val="005D30AF"/>
    <w:rsid w:val="005D315A"/>
    <w:rsid w:val="005D35D2"/>
    <w:rsid w:val="005D3B79"/>
    <w:rsid w:val="005D3E0C"/>
    <w:rsid w:val="005D463A"/>
    <w:rsid w:val="005D4872"/>
    <w:rsid w:val="005D4A20"/>
    <w:rsid w:val="005D4DC7"/>
    <w:rsid w:val="005D4DEF"/>
    <w:rsid w:val="005D4F6A"/>
    <w:rsid w:val="005D54D4"/>
    <w:rsid w:val="005D5B50"/>
    <w:rsid w:val="005D60D2"/>
    <w:rsid w:val="005D6AF0"/>
    <w:rsid w:val="005D6BF8"/>
    <w:rsid w:val="005D74C3"/>
    <w:rsid w:val="005E0671"/>
    <w:rsid w:val="005E1089"/>
    <w:rsid w:val="005E110D"/>
    <w:rsid w:val="005E1359"/>
    <w:rsid w:val="005E15F2"/>
    <w:rsid w:val="005E2065"/>
    <w:rsid w:val="005E245C"/>
    <w:rsid w:val="005E26F8"/>
    <w:rsid w:val="005E296F"/>
    <w:rsid w:val="005E2AEA"/>
    <w:rsid w:val="005E2B83"/>
    <w:rsid w:val="005E2F28"/>
    <w:rsid w:val="005E2FC7"/>
    <w:rsid w:val="005E31E6"/>
    <w:rsid w:val="005E3C1D"/>
    <w:rsid w:val="005E4607"/>
    <w:rsid w:val="005E585D"/>
    <w:rsid w:val="005E5D7B"/>
    <w:rsid w:val="005E5D82"/>
    <w:rsid w:val="005E5FF2"/>
    <w:rsid w:val="005E609E"/>
    <w:rsid w:val="005E6877"/>
    <w:rsid w:val="005E6D8F"/>
    <w:rsid w:val="005E79BF"/>
    <w:rsid w:val="005E7CD8"/>
    <w:rsid w:val="005F095A"/>
    <w:rsid w:val="005F1347"/>
    <w:rsid w:val="005F165B"/>
    <w:rsid w:val="005F17A4"/>
    <w:rsid w:val="005F1D91"/>
    <w:rsid w:val="005F1EA4"/>
    <w:rsid w:val="005F2110"/>
    <w:rsid w:val="005F2246"/>
    <w:rsid w:val="005F29A1"/>
    <w:rsid w:val="005F2D3C"/>
    <w:rsid w:val="005F3041"/>
    <w:rsid w:val="005F3168"/>
    <w:rsid w:val="005F32C1"/>
    <w:rsid w:val="005F3429"/>
    <w:rsid w:val="005F3A5E"/>
    <w:rsid w:val="005F41AF"/>
    <w:rsid w:val="005F428D"/>
    <w:rsid w:val="005F43BB"/>
    <w:rsid w:val="005F44EE"/>
    <w:rsid w:val="005F4944"/>
    <w:rsid w:val="005F4FD6"/>
    <w:rsid w:val="005F5FCC"/>
    <w:rsid w:val="005F6841"/>
    <w:rsid w:val="005F6B61"/>
    <w:rsid w:val="005F6FCE"/>
    <w:rsid w:val="005F74C9"/>
    <w:rsid w:val="005F7540"/>
    <w:rsid w:val="005F7C62"/>
    <w:rsid w:val="005F7CA1"/>
    <w:rsid w:val="005F7DF9"/>
    <w:rsid w:val="005F7E33"/>
    <w:rsid w:val="00600080"/>
    <w:rsid w:val="0060052D"/>
    <w:rsid w:val="00600682"/>
    <w:rsid w:val="006012DD"/>
    <w:rsid w:val="00601611"/>
    <w:rsid w:val="00601C62"/>
    <w:rsid w:val="0060211E"/>
    <w:rsid w:val="006022B7"/>
    <w:rsid w:val="0060258A"/>
    <w:rsid w:val="00602CF5"/>
    <w:rsid w:val="00603157"/>
    <w:rsid w:val="006035FB"/>
    <w:rsid w:val="00604147"/>
    <w:rsid w:val="0060421F"/>
    <w:rsid w:val="0060490B"/>
    <w:rsid w:val="006049A2"/>
    <w:rsid w:val="00606002"/>
    <w:rsid w:val="00606C7D"/>
    <w:rsid w:val="00606E88"/>
    <w:rsid w:val="00606F0B"/>
    <w:rsid w:val="00607384"/>
    <w:rsid w:val="00610587"/>
    <w:rsid w:val="00610FC0"/>
    <w:rsid w:val="0061103B"/>
    <w:rsid w:val="006116FA"/>
    <w:rsid w:val="00611ECD"/>
    <w:rsid w:val="00612CD4"/>
    <w:rsid w:val="00612D57"/>
    <w:rsid w:val="00613566"/>
    <w:rsid w:val="00613A96"/>
    <w:rsid w:val="00614189"/>
    <w:rsid w:val="006144C7"/>
    <w:rsid w:val="00614578"/>
    <w:rsid w:val="00614785"/>
    <w:rsid w:val="00615343"/>
    <w:rsid w:val="0061545E"/>
    <w:rsid w:val="006159E9"/>
    <w:rsid w:val="0061657E"/>
    <w:rsid w:val="00616978"/>
    <w:rsid w:val="00616F94"/>
    <w:rsid w:val="00617243"/>
    <w:rsid w:val="00617379"/>
    <w:rsid w:val="0061760D"/>
    <w:rsid w:val="00617CB7"/>
    <w:rsid w:val="006206EE"/>
    <w:rsid w:val="00620846"/>
    <w:rsid w:val="00621CD6"/>
    <w:rsid w:val="00622562"/>
    <w:rsid w:val="00622A42"/>
    <w:rsid w:val="00622CAB"/>
    <w:rsid w:val="00623AE1"/>
    <w:rsid w:val="00623FAB"/>
    <w:rsid w:val="006244CE"/>
    <w:rsid w:val="00625046"/>
    <w:rsid w:val="00625DFF"/>
    <w:rsid w:val="00625E65"/>
    <w:rsid w:val="00625EAD"/>
    <w:rsid w:val="0062682C"/>
    <w:rsid w:val="0062693A"/>
    <w:rsid w:val="00627089"/>
    <w:rsid w:val="006274A7"/>
    <w:rsid w:val="00627BD3"/>
    <w:rsid w:val="00627E66"/>
    <w:rsid w:val="0063061F"/>
    <w:rsid w:val="00630BF0"/>
    <w:rsid w:val="00630FDA"/>
    <w:rsid w:val="00631052"/>
    <w:rsid w:val="0063140D"/>
    <w:rsid w:val="00631501"/>
    <w:rsid w:val="00631876"/>
    <w:rsid w:val="006319A7"/>
    <w:rsid w:val="00631C82"/>
    <w:rsid w:val="0063208C"/>
    <w:rsid w:val="00632195"/>
    <w:rsid w:val="006321EE"/>
    <w:rsid w:val="0063289D"/>
    <w:rsid w:val="00632D4A"/>
    <w:rsid w:val="0063324F"/>
    <w:rsid w:val="0063478F"/>
    <w:rsid w:val="0063490D"/>
    <w:rsid w:val="00634BD4"/>
    <w:rsid w:val="006354CF"/>
    <w:rsid w:val="0063596B"/>
    <w:rsid w:val="00635AB9"/>
    <w:rsid w:val="00635B4F"/>
    <w:rsid w:val="00636004"/>
    <w:rsid w:val="006362C5"/>
    <w:rsid w:val="00636C93"/>
    <w:rsid w:val="00636F65"/>
    <w:rsid w:val="006375A1"/>
    <w:rsid w:val="00637618"/>
    <w:rsid w:val="006400DD"/>
    <w:rsid w:val="00640181"/>
    <w:rsid w:val="00640A01"/>
    <w:rsid w:val="006411BD"/>
    <w:rsid w:val="006416FE"/>
    <w:rsid w:val="00641D4C"/>
    <w:rsid w:val="006421F5"/>
    <w:rsid w:val="0064220B"/>
    <w:rsid w:val="006424B7"/>
    <w:rsid w:val="00643753"/>
    <w:rsid w:val="00644993"/>
    <w:rsid w:val="006449DA"/>
    <w:rsid w:val="00644AA6"/>
    <w:rsid w:val="00644C7C"/>
    <w:rsid w:val="00644D9B"/>
    <w:rsid w:val="00644F19"/>
    <w:rsid w:val="00645890"/>
    <w:rsid w:val="00645B35"/>
    <w:rsid w:val="006462BD"/>
    <w:rsid w:val="006463A0"/>
    <w:rsid w:val="00646DDC"/>
    <w:rsid w:val="00647C9D"/>
    <w:rsid w:val="00647D75"/>
    <w:rsid w:val="00647F86"/>
    <w:rsid w:val="006506B6"/>
    <w:rsid w:val="00650890"/>
    <w:rsid w:val="00650914"/>
    <w:rsid w:val="006509F7"/>
    <w:rsid w:val="006526AC"/>
    <w:rsid w:val="0065383B"/>
    <w:rsid w:val="00653944"/>
    <w:rsid w:val="00653C62"/>
    <w:rsid w:val="00654523"/>
    <w:rsid w:val="006549D4"/>
    <w:rsid w:val="00654BA9"/>
    <w:rsid w:val="00654EC9"/>
    <w:rsid w:val="0065560B"/>
    <w:rsid w:val="00655E29"/>
    <w:rsid w:val="00655F6C"/>
    <w:rsid w:val="006561FC"/>
    <w:rsid w:val="00657162"/>
    <w:rsid w:val="00657531"/>
    <w:rsid w:val="00657641"/>
    <w:rsid w:val="006578F9"/>
    <w:rsid w:val="00660948"/>
    <w:rsid w:val="00660E56"/>
    <w:rsid w:val="0066106F"/>
    <w:rsid w:val="00661143"/>
    <w:rsid w:val="006614AA"/>
    <w:rsid w:val="006615A5"/>
    <w:rsid w:val="00661F34"/>
    <w:rsid w:val="00662BDA"/>
    <w:rsid w:val="00662EFE"/>
    <w:rsid w:val="00663E76"/>
    <w:rsid w:val="006640D4"/>
    <w:rsid w:val="0066425F"/>
    <w:rsid w:val="00664336"/>
    <w:rsid w:val="006646DE"/>
    <w:rsid w:val="00664A54"/>
    <w:rsid w:val="006653EB"/>
    <w:rsid w:val="00665DC0"/>
    <w:rsid w:val="00665F73"/>
    <w:rsid w:val="006668F2"/>
    <w:rsid w:val="006671BC"/>
    <w:rsid w:val="00667896"/>
    <w:rsid w:val="00667EC2"/>
    <w:rsid w:val="00670826"/>
    <w:rsid w:val="00670C90"/>
    <w:rsid w:val="00671BAD"/>
    <w:rsid w:val="00672084"/>
    <w:rsid w:val="0067234E"/>
    <w:rsid w:val="0067239E"/>
    <w:rsid w:val="0067266E"/>
    <w:rsid w:val="00672733"/>
    <w:rsid w:val="00672BC6"/>
    <w:rsid w:val="00673393"/>
    <w:rsid w:val="00673C43"/>
    <w:rsid w:val="00674C04"/>
    <w:rsid w:val="006758F8"/>
    <w:rsid w:val="006759EF"/>
    <w:rsid w:val="0067657A"/>
    <w:rsid w:val="00676A48"/>
    <w:rsid w:val="00677506"/>
    <w:rsid w:val="00677763"/>
    <w:rsid w:val="00677792"/>
    <w:rsid w:val="00680360"/>
    <w:rsid w:val="00680930"/>
    <w:rsid w:val="006819AD"/>
    <w:rsid w:val="00681F93"/>
    <w:rsid w:val="00681FC9"/>
    <w:rsid w:val="006821C7"/>
    <w:rsid w:val="006830E5"/>
    <w:rsid w:val="00684999"/>
    <w:rsid w:val="00684E5E"/>
    <w:rsid w:val="00685445"/>
    <w:rsid w:val="00685C3C"/>
    <w:rsid w:val="0068656A"/>
    <w:rsid w:val="0068670A"/>
    <w:rsid w:val="00686FD7"/>
    <w:rsid w:val="0068736F"/>
    <w:rsid w:val="006873B5"/>
    <w:rsid w:val="00687861"/>
    <w:rsid w:val="0069094F"/>
    <w:rsid w:val="00690D1B"/>
    <w:rsid w:val="00691510"/>
    <w:rsid w:val="00691DD8"/>
    <w:rsid w:val="00692244"/>
    <w:rsid w:val="00693494"/>
    <w:rsid w:val="00693B69"/>
    <w:rsid w:val="00693E11"/>
    <w:rsid w:val="006948F5"/>
    <w:rsid w:val="00694B07"/>
    <w:rsid w:val="00695141"/>
    <w:rsid w:val="006959EF"/>
    <w:rsid w:val="00695B00"/>
    <w:rsid w:val="00695B0C"/>
    <w:rsid w:val="00695E68"/>
    <w:rsid w:val="006964FC"/>
    <w:rsid w:val="006968F7"/>
    <w:rsid w:val="00696AE2"/>
    <w:rsid w:val="00696CD1"/>
    <w:rsid w:val="00696EAB"/>
    <w:rsid w:val="00697108"/>
    <w:rsid w:val="006977E9"/>
    <w:rsid w:val="00697B23"/>
    <w:rsid w:val="00697BFB"/>
    <w:rsid w:val="00697C1D"/>
    <w:rsid w:val="00697CC5"/>
    <w:rsid w:val="006A0311"/>
    <w:rsid w:val="006A097A"/>
    <w:rsid w:val="006A1524"/>
    <w:rsid w:val="006A2047"/>
    <w:rsid w:val="006A286E"/>
    <w:rsid w:val="006A2D29"/>
    <w:rsid w:val="006A2ECB"/>
    <w:rsid w:val="006A34E8"/>
    <w:rsid w:val="006A3AA6"/>
    <w:rsid w:val="006A3AA8"/>
    <w:rsid w:val="006A3B9D"/>
    <w:rsid w:val="006A3ED2"/>
    <w:rsid w:val="006A404D"/>
    <w:rsid w:val="006A5511"/>
    <w:rsid w:val="006A5634"/>
    <w:rsid w:val="006A5AD2"/>
    <w:rsid w:val="006A5B04"/>
    <w:rsid w:val="006A5E9D"/>
    <w:rsid w:val="006A62E8"/>
    <w:rsid w:val="006A6547"/>
    <w:rsid w:val="006A69C9"/>
    <w:rsid w:val="006A6BB1"/>
    <w:rsid w:val="006A6CAE"/>
    <w:rsid w:val="006A74CF"/>
    <w:rsid w:val="006A77E7"/>
    <w:rsid w:val="006A78E3"/>
    <w:rsid w:val="006B08D7"/>
    <w:rsid w:val="006B1478"/>
    <w:rsid w:val="006B1535"/>
    <w:rsid w:val="006B1633"/>
    <w:rsid w:val="006B1ED1"/>
    <w:rsid w:val="006B1F77"/>
    <w:rsid w:val="006B2521"/>
    <w:rsid w:val="006B25FF"/>
    <w:rsid w:val="006B2A67"/>
    <w:rsid w:val="006B3B8F"/>
    <w:rsid w:val="006B3B9A"/>
    <w:rsid w:val="006B3E4C"/>
    <w:rsid w:val="006B3F07"/>
    <w:rsid w:val="006B4078"/>
    <w:rsid w:val="006B49A2"/>
    <w:rsid w:val="006B4EF1"/>
    <w:rsid w:val="006B52E1"/>
    <w:rsid w:val="006B5AC6"/>
    <w:rsid w:val="006B6434"/>
    <w:rsid w:val="006B6D6A"/>
    <w:rsid w:val="006B6E97"/>
    <w:rsid w:val="006B7882"/>
    <w:rsid w:val="006B78F6"/>
    <w:rsid w:val="006B799F"/>
    <w:rsid w:val="006C0626"/>
    <w:rsid w:val="006C1B9B"/>
    <w:rsid w:val="006C1DB9"/>
    <w:rsid w:val="006C1ECF"/>
    <w:rsid w:val="006C209D"/>
    <w:rsid w:val="006C235E"/>
    <w:rsid w:val="006C2563"/>
    <w:rsid w:val="006C3240"/>
    <w:rsid w:val="006C33B5"/>
    <w:rsid w:val="006C368D"/>
    <w:rsid w:val="006C3A62"/>
    <w:rsid w:val="006C401E"/>
    <w:rsid w:val="006C41BF"/>
    <w:rsid w:val="006C43D0"/>
    <w:rsid w:val="006C4D1C"/>
    <w:rsid w:val="006C4D9C"/>
    <w:rsid w:val="006C59CD"/>
    <w:rsid w:val="006C5A45"/>
    <w:rsid w:val="006C5B10"/>
    <w:rsid w:val="006C5EEA"/>
    <w:rsid w:val="006C6A1C"/>
    <w:rsid w:val="006C6A42"/>
    <w:rsid w:val="006C6C7C"/>
    <w:rsid w:val="006D03A5"/>
    <w:rsid w:val="006D0577"/>
    <w:rsid w:val="006D0A2F"/>
    <w:rsid w:val="006D12F1"/>
    <w:rsid w:val="006D2184"/>
    <w:rsid w:val="006D292A"/>
    <w:rsid w:val="006D2A94"/>
    <w:rsid w:val="006D30D0"/>
    <w:rsid w:val="006D3228"/>
    <w:rsid w:val="006D36AC"/>
    <w:rsid w:val="006D3BCC"/>
    <w:rsid w:val="006D3FCD"/>
    <w:rsid w:val="006D411B"/>
    <w:rsid w:val="006D4351"/>
    <w:rsid w:val="006D4C15"/>
    <w:rsid w:val="006D4E6C"/>
    <w:rsid w:val="006D5636"/>
    <w:rsid w:val="006D56E4"/>
    <w:rsid w:val="006D57E3"/>
    <w:rsid w:val="006D5991"/>
    <w:rsid w:val="006D6557"/>
    <w:rsid w:val="006D6A96"/>
    <w:rsid w:val="006D6CAA"/>
    <w:rsid w:val="006D6D2D"/>
    <w:rsid w:val="006D706C"/>
    <w:rsid w:val="006D7B2A"/>
    <w:rsid w:val="006E05D6"/>
    <w:rsid w:val="006E0D23"/>
    <w:rsid w:val="006E0F18"/>
    <w:rsid w:val="006E1899"/>
    <w:rsid w:val="006E199B"/>
    <w:rsid w:val="006E1C4C"/>
    <w:rsid w:val="006E1F34"/>
    <w:rsid w:val="006E1F3C"/>
    <w:rsid w:val="006E2B49"/>
    <w:rsid w:val="006E2D0F"/>
    <w:rsid w:val="006E2E9B"/>
    <w:rsid w:val="006E326F"/>
    <w:rsid w:val="006E3760"/>
    <w:rsid w:val="006E4912"/>
    <w:rsid w:val="006E50CE"/>
    <w:rsid w:val="006E5C5F"/>
    <w:rsid w:val="006E62C2"/>
    <w:rsid w:val="006E6878"/>
    <w:rsid w:val="006E6AE3"/>
    <w:rsid w:val="006E6D39"/>
    <w:rsid w:val="006E719E"/>
    <w:rsid w:val="006E7C01"/>
    <w:rsid w:val="006F033E"/>
    <w:rsid w:val="006F0E29"/>
    <w:rsid w:val="006F10EE"/>
    <w:rsid w:val="006F115D"/>
    <w:rsid w:val="006F11F2"/>
    <w:rsid w:val="006F1D30"/>
    <w:rsid w:val="006F1E6B"/>
    <w:rsid w:val="006F2073"/>
    <w:rsid w:val="006F2117"/>
    <w:rsid w:val="006F2183"/>
    <w:rsid w:val="006F2F3F"/>
    <w:rsid w:val="006F3638"/>
    <w:rsid w:val="006F3B35"/>
    <w:rsid w:val="006F40F4"/>
    <w:rsid w:val="006F4E38"/>
    <w:rsid w:val="006F6159"/>
    <w:rsid w:val="006F61F0"/>
    <w:rsid w:val="006F660F"/>
    <w:rsid w:val="006F6E0D"/>
    <w:rsid w:val="006F7DBA"/>
    <w:rsid w:val="006F7FBE"/>
    <w:rsid w:val="00700401"/>
    <w:rsid w:val="0070042E"/>
    <w:rsid w:val="007014A3"/>
    <w:rsid w:val="0070176A"/>
    <w:rsid w:val="0070215B"/>
    <w:rsid w:val="007023C2"/>
    <w:rsid w:val="0070284E"/>
    <w:rsid w:val="00702A59"/>
    <w:rsid w:val="00702A7F"/>
    <w:rsid w:val="00702CE6"/>
    <w:rsid w:val="007030DA"/>
    <w:rsid w:val="007035C8"/>
    <w:rsid w:val="007038D2"/>
    <w:rsid w:val="00703A03"/>
    <w:rsid w:val="00703A93"/>
    <w:rsid w:val="00703CE4"/>
    <w:rsid w:val="00703F32"/>
    <w:rsid w:val="007048D9"/>
    <w:rsid w:val="00704A46"/>
    <w:rsid w:val="00705541"/>
    <w:rsid w:val="007059B5"/>
    <w:rsid w:val="00705ABE"/>
    <w:rsid w:val="007064FB"/>
    <w:rsid w:val="00706834"/>
    <w:rsid w:val="00706E6C"/>
    <w:rsid w:val="0070714D"/>
    <w:rsid w:val="00707653"/>
    <w:rsid w:val="00707CF2"/>
    <w:rsid w:val="007101C7"/>
    <w:rsid w:val="007104E7"/>
    <w:rsid w:val="0071142A"/>
    <w:rsid w:val="007115B6"/>
    <w:rsid w:val="0071176B"/>
    <w:rsid w:val="007132AA"/>
    <w:rsid w:val="00713A2B"/>
    <w:rsid w:val="00713A8F"/>
    <w:rsid w:val="00713CC9"/>
    <w:rsid w:val="00713ECE"/>
    <w:rsid w:val="00714A3E"/>
    <w:rsid w:val="0071546A"/>
    <w:rsid w:val="00715629"/>
    <w:rsid w:val="0071693D"/>
    <w:rsid w:val="00716B83"/>
    <w:rsid w:val="00717A73"/>
    <w:rsid w:val="00720E7B"/>
    <w:rsid w:val="007216A8"/>
    <w:rsid w:val="00721790"/>
    <w:rsid w:val="007217B8"/>
    <w:rsid w:val="00721948"/>
    <w:rsid w:val="00721CDC"/>
    <w:rsid w:val="0072217B"/>
    <w:rsid w:val="00723738"/>
    <w:rsid w:val="0072377F"/>
    <w:rsid w:val="00723AD2"/>
    <w:rsid w:val="00724095"/>
    <w:rsid w:val="007241FD"/>
    <w:rsid w:val="007247B8"/>
    <w:rsid w:val="00724B85"/>
    <w:rsid w:val="007254C1"/>
    <w:rsid w:val="00725E83"/>
    <w:rsid w:val="00725F15"/>
    <w:rsid w:val="007267CF"/>
    <w:rsid w:val="007268E9"/>
    <w:rsid w:val="007269D3"/>
    <w:rsid w:val="0072724B"/>
    <w:rsid w:val="0073077A"/>
    <w:rsid w:val="00730A3D"/>
    <w:rsid w:val="00731265"/>
    <w:rsid w:val="00731C91"/>
    <w:rsid w:val="0073393B"/>
    <w:rsid w:val="00733B20"/>
    <w:rsid w:val="00733F04"/>
    <w:rsid w:val="0073553C"/>
    <w:rsid w:val="007358CE"/>
    <w:rsid w:val="00736AF8"/>
    <w:rsid w:val="00737325"/>
    <w:rsid w:val="00737416"/>
    <w:rsid w:val="00737D8D"/>
    <w:rsid w:val="00737F16"/>
    <w:rsid w:val="007402E9"/>
    <w:rsid w:val="007408A9"/>
    <w:rsid w:val="00740978"/>
    <w:rsid w:val="00740E8D"/>
    <w:rsid w:val="00741840"/>
    <w:rsid w:val="00741C6A"/>
    <w:rsid w:val="00741D57"/>
    <w:rsid w:val="00741E97"/>
    <w:rsid w:val="007420FA"/>
    <w:rsid w:val="00742440"/>
    <w:rsid w:val="007425E6"/>
    <w:rsid w:val="00742AAF"/>
    <w:rsid w:val="00742B77"/>
    <w:rsid w:val="00743314"/>
    <w:rsid w:val="00743962"/>
    <w:rsid w:val="007440DF"/>
    <w:rsid w:val="00744172"/>
    <w:rsid w:val="007442F8"/>
    <w:rsid w:val="007444DC"/>
    <w:rsid w:val="00744934"/>
    <w:rsid w:val="00744DFE"/>
    <w:rsid w:val="00745A8B"/>
    <w:rsid w:val="00745AD2"/>
    <w:rsid w:val="00745B7E"/>
    <w:rsid w:val="007467BD"/>
    <w:rsid w:val="007467EC"/>
    <w:rsid w:val="0074693A"/>
    <w:rsid w:val="00746A6F"/>
    <w:rsid w:val="007471E3"/>
    <w:rsid w:val="007473AA"/>
    <w:rsid w:val="007473E6"/>
    <w:rsid w:val="00747699"/>
    <w:rsid w:val="0074777E"/>
    <w:rsid w:val="00747DB5"/>
    <w:rsid w:val="0075010F"/>
    <w:rsid w:val="00751083"/>
    <w:rsid w:val="007516AD"/>
    <w:rsid w:val="00751C71"/>
    <w:rsid w:val="00751EE7"/>
    <w:rsid w:val="00751EF3"/>
    <w:rsid w:val="00752E32"/>
    <w:rsid w:val="00753DFF"/>
    <w:rsid w:val="007542B8"/>
    <w:rsid w:val="00754874"/>
    <w:rsid w:val="00754D5A"/>
    <w:rsid w:val="00755A50"/>
    <w:rsid w:val="00755B50"/>
    <w:rsid w:val="00755F3B"/>
    <w:rsid w:val="00755FE7"/>
    <w:rsid w:val="0075638B"/>
    <w:rsid w:val="00756F43"/>
    <w:rsid w:val="00757AC1"/>
    <w:rsid w:val="00757E98"/>
    <w:rsid w:val="00760B49"/>
    <w:rsid w:val="00760BE0"/>
    <w:rsid w:val="00761383"/>
    <w:rsid w:val="00761683"/>
    <w:rsid w:val="007618C7"/>
    <w:rsid w:val="00761A04"/>
    <w:rsid w:val="00761C33"/>
    <w:rsid w:val="00761FDD"/>
    <w:rsid w:val="00762135"/>
    <w:rsid w:val="0076260A"/>
    <w:rsid w:val="00762887"/>
    <w:rsid w:val="00762DA0"/>
    <w:rsid w:val="007630A1"/>
    <w:rsid w:val="007632F8"/>
    <w:rsid w:val="00763679"/>
    <w:rsid w:val="00763B63"/>
    <w:rsid w:val="00764224"/>
    <w:rsid w:val="00764772"/>
    <w:rsid w:val="007648B1"/>
    <w:rsid w:val="0076543A"/>
    <w:rsid w:val="00765D52"/>
    <w:rsid w:val="007666A2"/>
    <w:rsid w:val="00766C02"/>
    <w:rsid w:val="00766D73"/>
    <w:rsid w:val="00767265"/>
    <w:rsid w:val="00767458"/>
    <w:rsid w:val="007678C4"/>
    <w:rsid w:val="00770360"/>
    <w:rsid w:val="00771322"/>
    <w:rsid w:val="00771FE8"/>
    <w:rsid w:val="0077214E"/>
    <w:rsid w:val="007726C5"/>
    <w:rsid w:val="00773520"/>
    <w:rsid w:val="00773780"/>
    <w:rsid w:val="00775720"/>
    <w:rsid w:val="00775D37"/>
    <w:rsid w:val="00776196"/>
    <w:rsid w:val="0077684D"/>
    <w:rsid w:val="007772FE"/>
    <w:rsid w:val="00777C87"/>
    <w:rsid w:val="00777F39"/>
    <w:rsid w:val="0078114E"/>
    <w:rsid w:val="00781900"/>
    <w:rsid w:val="007819AC"/>
    <w:rsid w:val="00781A0F"/>
    <w:rsid w:val="007824CD"/>
    <w:rsid w:val="0078286A"/>
    <w:rsid w:val="0078327D"/>
    <w:rsid w:val="007837C8"/>
    <w:rsid w:val="0078381C"/>
    <w:rsid w:val="00784286"/>
    <w:rsid w:val="00784EB1"/>
    <w:rsid w:val="0078519C"/>
    <w:rsid w:val="007855A9"/>
    <w:rsid w:val="00786366"/>
    <w:rsid w:val="007867AA"/>
    <w:rsid w:val="007872C1"/>
    <w:rsid w:val="007877C4"/>
    <w:rsid w:val="00787B35"/>
    <w:rsid w:val="00787F66"/>
    <w:rsid w:val="00790097"/>
    <w:rsid w:val="007900E1"/>
    <w:rsid w:val="00790893"/>
    <w:rsid w:val="007908FD"/>
    <w:rsid w:val="00790A04"/>
    <w:rsid w:val="00790A26"/>
    <w:rsid w:val="00790C9A"/>
    <w:rsid w:val="00790DE9"/>
    <w:rsid w:val="00790F8D"/>
    <w:rsid w:val="00791DD1"/>
    <w:rsid w:val="007924AE"/>
    <w:rsid w:val="0079273A"/>
    <w:rsid w:val="0079278E"/>
    <w:rsid w:val="00792A88"/>
    <w:rsid w:val="007936B8"/>
    <w:rsid w:val="00793943"/>
    <w:rsid w:val="00794A1D"/>
    <w:rsid w:val="00794CE1"/>
    <w:rsid w:val="007952C4"/>
    <w:rsid w:val="00795572"/>
    <w:rsid w:val="00795F27"/>
    <w:rsid w:val="00796597"/>
    <w:rsid w:val="0079660D"/>
    <w:rsid w:val="00796B8D"/>
    <w:rsid w:val="00796DB8"/>
    <w:rsid w:val="007975F1"/>
    <w:rsid w:val="007A030E"/>
    <w:rsid w:val="007A0422"/>
    <w:rsid w:val="007A064F"/>
    <w:rsid w:val="007A0F1F"/>
    <w:rsid w:val="007A1863"/>
    <w:rsid w:val="007A1BF5"/>
    <w:rsid w:val="007A2129"/>
    <w:rsid w:val="007A267E"/>
    <w:rsid w:val="007A2B34"/>
    <w:rsid w:val="007A3093"/>
    <w:rsid w:val="007A3224"/>
    <w:rsid w:val="007A3B29"/>
    <w:rsid w:val="007A3B31"/>
    <w:rsid w:val="007A3E8B"/>
    <w:rsid w:val="007A4078"/>
    <w:rsid w:val="007A40A4"/>
    <w:rsid w:val="007A475C"/>
    <w:rsid w:val="007A4CD1"/>
    <w:rsid w:val="007A541F"/>
    <w:rsid w:val="007A5CAB"/>
    <w:rsid w:val="007A5F94"/>
    <w:rsid w:val="007A6135"/>
    <w:rsid w:val="007A76F9"/>
    <w:rsid w:val="007A7CCF"/>
    <w:rsid w:val="007B0D4A"/>
    <w:rsid w:val="007B1612"/>
    <w:rsid w:val="007B19A7"/>
    <w:rsid w:val="007B1A9D"/>
    <w:rsid w:val="007B1E0D"/>
    <w:rsid w:val="007B282D"/>
    <w:rsid w:val="007B2A2D"/>
    <w:rsid w:val="007B2B9F"/>
    <w:rsid w:val="007B303B"/>
    <w:rsid w:val="007B3279"/>
    <w:rsid w:val="007B3885"/>
    <w:rsid w:val="007B3A55"/>
    <w:rsid w:val="007B3F84"/>
    <w:rsid w:val="007B48B8"/>
    <w:rsid w:val="007B4CB4"/>
    <w:rsid w:val="007B52C0"/>
    <w:rsid w:val="007B658E"/>
    <w:rsid w:val="007B68FB"/>
    <w:rsid w:val="007B6BBE"/>
    <w:rsid w:val="007B7640"/>
    <w:rsid w:val="007B7860"/>
    <w:rsid w:val="007B7C24"/>
    <w:rsid w:val="007B7FC7"/>
    <w:rsid w:val="007C000B"/>
    <w:rsid w:val="007C183D"/>
    <w:rsid w:val="007C1F1F"/>
    <w:rsid w:val="007C24B9"/>
    <w:rsid w:val="007C2892"/>
    <w:rsid w:val="007C2977"/>
    <w:rsid w:val="007C3080"/>
    <w:rsid w:val="007C32E1"/>
    <w:rsid w:val="007C3625"/>
    <w:rsid w:val="007C3A4C"/>
    <w:rsid w:val="007C40A7"/>
    <w:rsid w:val="007C40E5"/>
    <w:rsid w:val="007C4197"/>
    <w:rsid w:val="007C42DE"/>
    <w:rsid w:val="007C44E2"/>
    <w:rsid w:val="007C48A8"/>
    <w:rsid w:val="007C5512"/>
    <w:rsid w:val="007C7D9B"/>
    <w:rsid w:val="007D08E0"/>
    <w:rsid w:val="007D090B"/>
    <w:rsid w:val="007D0FED"/>
    <w:rsid w:val="007D142E"/>
    <w:rsid w:val="007D2370"/>
    <w:rsid w:val="007D285F"/>
    <w:rsid w:val="007D29B3"/>
    <w:rsid w:val="007D2F4B"/>
    <w:rsid w:val="007D3B9E"/>
    <w:rsid w:val="007D3DD4"/>
    <w:rsid w:val="007D3EAD"/>
    <w:rsid w:val="007D40F2"/>
    <w:rsid w:val="007D47A2"/>
    <w:rsid w:val="007D4A81"/>
    <w:rsid w:val="007D579E"/>
    <w:rsid w:val="007D5952"/>
    <w:rsid w:val="007D5A20"/>
    <w:rsid w:val="007D7034"/>
    <w:rsid w:val="007D751F"/>
    <w:rsid w:val="007D7599"/>
    <w:rsid w:val="007D79AB"/>
    <w:rsid w:val="007D79FF"/>
    <w:rsid w:val="007E05EA"/>
    <w:rsid w:val="007E0673"/>
    <w:rsid w:val="007E0B94"/>
    <w:rsid w:val="007E0E21"/>
    <w:rsid w:val="007E1654"/>
    <w:rsid w:val="007E1DA4"/>
    <w:rsid w:val="007E2576"/>
    <w:rsid w:val="007E25C5"/>
    <w:rsid w:val="007E2C34"/>
    <w:rsid w:val="007E3048"/>
    <w:rsid w:val="007E3170"/>
    <w:rsid w:val="007E31FE"/>
    <w:rsid w:val="007E362C"/>
    <w:rsid w:val="007E39A6"/>
    <w:rsid w:val="007E420A"/>
    <w:rsid w:val="007E42DE"/>
    <w:rsid w:val="007E479E"/>
    <w:rsid w:val="007E4822"/>
    <w:rsid w:val="007E51C4"/>
    <w:rsid w:val="007E5506"/>
    <w:rsid w:val="007E681F"/>
    <w:rsid w:val="007E6910"/>
    <w:rsid w:val="007E6D63"/>
    <w:rsid w:val="007E753F"/>
    <w:rsid w:val="007F0515"/>
    <w:rsid w:val="007F062C"/>
    <w:rsid w:val="007F0A0C"/>
    <w:rsid w:val="007F20C2"/>
    <w:rsid w:val="007F273C"/>
    <w:rsid w:val="007F2BAB"/>
    <w:rsid w:val="007F2E03"/>
    <w:rsid w:val="007F2ED1"/>
    <w:rsid w:val="007F392C"/>
    <w:rsid w:val="007F3D55"/>
    <w:rsid w:val="007F402C"/>
    <w:rsid w:val="007F4099"/>
    <w:rsid w:val="007F47E2"/>
    <w:rsid w:val="007F4948"/>
    <w:rsid w:val="007F53E7"/>
    <w:rsid w:val="007F5EA0"/>
    <w:rsid w:val="007F70EA"/>
    <w:rsid w:val="007F767F"/>
    <w:rsid w:val="007F7812"/>
    <w:rsid w:val="007F7CF4"/>
    <w:rsid w:val="00800251"/>
    <w:rsid w:val="008005B0"/>
    <w:rsid w:val="00800970"/>
    <w:rsid w:val="00800B9A"/>
    <w:rsid w:val="00801064"/>
    <w:rsid w:val="0080113C"/>
    <w:rsid w:val="00801291"/>
    <w:rsid w:val="008012CC"/>
    <w:rsid w:val="008015DD"/>
    <w:rsid w:val="00801BCD"/>
    <w:rsid w:val="00802B88"/>
    <w:rsid w:val="00803320"/>
    <w:rsid w:val="00803346"/>
    <w:rsid w:val="00803595"/>
    <w:rsid w:val="00803631"/>
    <w:rsid w:val="00803C01"/>
    <w:rsid w:val="00804119"/>
    <w:rsid w:val="008043CF"/>
    <w:rsid w:val="00804513"/>
    <w:rsid w:val="00804886"/>
    <w:rsid w:val="00804DD4"/>
    <w:rsid w:val="008051F1"/>
    <w:rsid w:val="0080638B"/>
    <w:rsid w:val="0080661D"/>
    <w:rsid w:val="00806BC9"/>
    <w:rsid w:val="0080740E"/>
    <w:rsid w:val="008076D5"/>
    <w:rsid w:val="00807E29"/>
    <w:rsid w:val="00810600"/>
    <w:rsid w:val="00810680"/>
    <w:rsid w:val="008116D1"/>
    <w:rsid w:val="00811D99"/>
    <w:rsid w:val="00811FF1"/>
    <w:rsid w:val="0081206B"/>
    <w:rsid w:val="0081280A"/>
    <w:rsid w:val="00812F7F"/>
    <w:rsid w:val="00813B02"/>
    <w:rsid w:val="00813DC5"/>
    <w:rsid w:val="008145B6"/>
    <w:rsid w:val="008149DC"/>
    <w:rsid w:val="00814AE2"/>
    <w:rsid w:val="00815085"/>
    <w:rsid w:val="008154FF"/>
    <w:rsid w:val="0081583D"/>
    <w:rsid w:val="00815E71"/>
    <w:rsid w:val="00815FDA"/>
    <w:rsid w:val="0081605B"/>
    <w:rsid w:val="00816164"/>
    <w:rsid w:val="008162DD"/>
    <w:rsid w:val="00816377"/>
    <w:rsid w:val="0081717A"/>
    <w:rsid w:val="00817500"/>
    <w:rsid w:val="00817FEA"/>
    <w:rsid w:val="0082060A"/>
    <w:rsid w:val="008219F0"/>
    <w:rsid w:val="00821E0D"/>
    <w:rsid w:val="00822029"/>
    <w:rsid w:val="0082236B"/>
    <w:rsid w:val="00822486"/>
    <w:rsid w:val="008225E3"/>
    <w:rsid w:val="00822F26"/>
    <w:rsid w:val="008237E0"/>
    <w:rsid w:val="00823C74"/>
    <w:rsid w:val="00824E56"/>
    <w:rsid w:val="00824F5C"/>
    <w:rsid w:val="0082607D"/>
    <w:rsid w:val="00827006"/>
    <w:rsid w:val="008270B3"/>
    <w:rsid w:val="0082719E"/>
    <w:rsid w:val="008303B5"/>
    <w:rsid w:val="00830918"/>
    <w:rsid w:val="00830C2C"/>
    <w:rsid w:val="0083174B"/>
    <w:rsid w:val="00831B21"/>
    <w:rsid w:val="00831D28"/>
    <w:rsid w:val="00832976"/>
    <w:rsid w:val="00832CEC"/>
    <w:rsid w:val="008332C3"/>
    <w:rsid w:val="00833A31"/>
    <w:rsid w:val="00833BE2"/>
    <w:rsid w:val="00833C5E"/>
    <w:rsid w:val="00833F83"/>
    <w:rsid w:val="00834808"/>
    <w:rsid w:val="00834B7A"/>
    <w:rsid w:val="008357FA"/>
    <w:rsid w:val="00835E44"/>
    <w:rsid w:val="00836DD6"/>
    <w:rsid w:val="0083748D"/>
    <w:rsid w:val="0083774E"/>
    <w:rsid w:val="0084018C"/>
    <w:rsid w:val="008406A6"/>
    <w:rsid w:val="008410A4"/>
    <w:rsid w:val="008411A0"/>
    <w:rsid w:val="008417EE"/>
    <w:rsid w:val="00842024"/>
    <w:rsid w:val="00842617"/>
    <w:rsid w:val="00842816"/>
    <w:rsid w:val="00842A5F"/>
    <w:rsid w:val="00842F68"/>
    <w:rsid w:val="00843279"/>
    <w:rsid w:val="00843FCD"/>
    <w:rsid w:val="00844158"/>
    <w:rsid w:val="0084483A"/>
    <w:rsid w:val="00844CEE"/>
    <w:rsid w:val="00845A5A"/>
    <w:rsid w:val="0084662A"/>
    <w:rsid w:val="008466BC"/>
    <w:rsid w:val="00847418"/>
    <w:rsid w:val="00847754"/>
    <w:rsid w:val="0085015E"/>
    <w:rsid w:val="0085042B"/>
    <w:rsid w:val="0085049C"/>
    <w:rsid w:val="00851246"/>
    <w:rsid w:val="0085152A"/>
    <w:rsid w:val="00851B4A"/>
    <w:rsid w:val="00851BB5"/>
    <w:rsid w:val="00852463"/>
    <w:rsid w:val="008524C2"/>
    <w:rsid w:val="008526D7"/>
    <w:rsid w:val="00853457"/>
    <w:rsid w:val="0085368C"/>
    <w:rsid w:val="00853A8E"/>
    <w:rsid w:val="00853DF2"/>
    <w:rsid w:val="008542D1"/>
    <w:rsid w:val="008556A0"/>
    <w:rsid w:val="008564AF"/>
    <w:rsid w:val="00856A8C"/>
    <w:rsid w:val="0085704A"/>
    <w:rsid w:val="00857813"/>
    <w:rsid w:val="008579A2"/>
    <w:rsid w:val="008579DB"/>
    <w:rsid w:val="00857C6D"/>
    <w:rsid w:val="00857CD2"/>
    <w:rsid w:val="00857DC8"/>
    <w:rsid w:val="008600CF"/>
    <w:rsid w:val="008604B0"/>
    <w:rsid w:val="008606CA"/>
    <w:rsid w:val="00860890"/>
    <w:rsid w:val="00860B6F"/>
    <w:rsid w:val="00860C8C"/>
    <w:rsid w:val="00861BD3"/>
    <w:rsid w:val="00861F0E"/>
    <w:rsid w:val="0086254A"/>
    <w:rsid w:val="0086294E"/>
    <w:rsid w:val="00862D88"/>
    <w:rsid w:val="00862E18"/>
    <w:rsid w:val="00862FC8"/>
    <w:rsid w:val="0086311E"/>
    <w:rsid w:val="00863135"/>
    <w:rsid w:val="008639D3"/>
    <w:rsid w:val="00863B41"/>
    <w:rsid w:val="008641C3"/>
    <w:rsid w:val="008644AA"/>
    <w:rsid w:val="008648D5"/>
    <w:rsid w:val="00865852"/>
    <w:rsid w:val="0086586E"/>
    <w:rsid w:val="00865B91"/>
    <w:rsid w:val="00865C7A"/>
    <w:rsid w:val="0086610F"/>
    <w:rsid w:val="0086679F"/>
    <w:rsid w:val="00866B8A"/>
    <w:rsid w:val="0086708D"/>
    <w:rsid w:val="008672FC"/>
    <w:rsid w:val="0086767C"/>
    <w:rsid w:val="00867706"/>
    <w:rsid w:val="00870AB5"/>
    <w:rsid w:val="00871372"/>
    <w:rsid w:val="00871745"/>
    <w:rsid w:val="0087198F"/>
    <w:rsid w:val="00872563"/>
    <w:rsid w:val="00872BB2"/>
    <w:rsid w:val="008734BB"/>
    <w:rsid w:val="00873F35"/>
    <w:rsid w:val="00873FBA"/>
    <w:rsid w:val="0087440D"/>
    <w:rsid w:val="008747D6"/>
    <w:rsid w:val="00874DC0"/>
    <w:rsid w:val="008750A7"/>
    <w:rsid w:val="00875B84"/>
    <w:rsid w:val="0087667D"/>
    <w:rsid w:val="00876B26"/>
    <w:rsid w:val="00876F56"/>
    <w:rsid w:val="00877668"/>
    <w:rsid w:val="00880664"/>
    <w:rsid w:val="008809C6"/>
    <w:rsid w:val="00880D5D"/>
    <w:rsid w:val="00880E96"/>
    <w:rsid w:val="0088127D"/>
    <w:rsid w:val="00881B02"/>
    <w:rsid w:val="00881F2D"/>
    <w:rsid w:val="0088376A"/>
    <w:rsid w:val="00883BF5"/>
    <w:rsid w:val="00885443"/>
    <w:rsid w:val="00886B51"/>
    <w:rsid w:val="00886C3F"/>
    <w:rsid w:val="00886DE8"/>
    <w:rsid w:val="00887333"/>
    <w:rsid w:val="00887341"/>
    <w:rsid w:val="00887B95"/>
    <w:rsid w:val="00887E3E"/>
    <w:rsid w:val="00890847"/>
    <w:rsid w:val="00890C83"/>
    <w:rsid w:val="00892579"/>
    <w:rsid w:val="008925C6"/>
    <w:rsid w:val="00892ECE"/>
    <w:rsid w:val="008930CD"/>
    <w:rsid w:val="00893291"/>
    <w:rsid w:val="00893B52"/>
    <w:rsid w:val="008946EF"/>
    <w:rsid w:val="008957CB"/>
    <w:rsid w:val="00895A6E"/>
    <w:rsid w:val="00895FB5"/>
    <w:rsid w:val="008962C7"/>
    <w:rsid w:val="00896568"/>
    <w:rsid w:val="00896670"/>
    <w:rsid w:val="0089687B"/>
    <w:rsid w:val="0089699B"/>
    <w:rsid w:val="00896B66"/>
    <w:rsid w:val="00896C31"/>
    <w:rsid w:val="00896C40"/>
    <w:rsid w:val="008975E6"/>
    <w:rsid w:val="0089765F"/>
    <w:rsid w:val="008A0D26"/>
    <w:rsid w:val="008A0E46"/>
    <w:rsid w:val="008A0F56"/>
    <w:rsid w:val="008A19ED"/>
    <w:rsid w:val="008A1C97"/>
    <w:rsid w:val="008A1E95"/>
    <w:rsid w:val="008A1EEA"/>
    <w:rsid w:val="008A2508"/>
    <w:rsid w:val="008A2C4D"/>
    <w:rsid w:val="008A30E4"/>
    <w:rsid w:val="008A337A"/>
    <w:rsid w:val="008A391D"/>
    <w:rsid w:val="008A3939"/>
    <w:rsid w:val="008A3B56"/>
    <w:rsid w:val="008A3E17"/>
    <w:rsid w:val="008A41A3"/>
    <w:rsid w:val="008A41E6"/>
    <w:rsid w:val="008A4415"/>
    <w:rsid w:val="008A4B4A"/>
    <w:rsid w:val="008A4E18"/>
    <w:rsid w:val="008A50C5"/>
    <w:rsid w:val="008A55B5"/>
    <w:rsid w:val="008A5600"/>
    <w:rsid w:val="008A650F"/>
    <w:rsid w:val="008A6630"/>
    <w:rsid w:val="008A6720"/>
    <w:rsid w:val="008A6751"/>
    <w:rsid w:val="008A687D"/>
    <w:rsid w:val="008A72C9"/>
    <w:rsid w:val="008A7456"/>
    <w:rsid w:val="008A778B"/>
    <w:rsid w:val="008A7948"/>
    <w:rsid w:val="008A7D39"/>
    <w:rsid w:val="008A7F3A"/>
    <w:rsid w:val="008B0B63"/>
    <w:rsid w:val="008B15A9"/>
    <w:rsid w:val="008B1FD6"/>
    <w:rsid w:val="008B27BB"/>
    <w:rsid w:val="008B29AB"/>
    <w:rsid w:val="008B2E18"/>
    <w:rsid w:val="008B3948"/>
    <w:rsid w:val="008B409B"/>
    <w:rsid w:val="008B4202"/>
    <w:rsid w:val="008B4585"/>
    <w:rsid w:val="008B56C3"/>
    <w:rsid w:val="008B5BF8"/>
    <w:rsid w:val="008B5D35"/>
    <w:rsid w:val="008B612E"/>
    <w:rsid w:val="008B61A9"/>
    <w:rsid w:val="008B63E6"/>
    <w:rsid w:val="008B6A1B"/>
    <w:rsid w:val="008B6FAD"/>
    <w:rsid w:val="008B73BF"/>
    <w:rsid w:val="008B7D3E"/>
    <w:rsid w:val="008C0100"/>
    <w:rsid w:val="008C0355"/>
    <w:rsid w:val="008C0824"/>
    <w:rsid w:val="008C0FBE"/>
    <w:rsid w:val="008C2425"/>
    <w:rsid w:val="008C269C"/>
    <w:rsid w:val="008C28B1"/>
    <w:rsid w:val="008C3F88"/>
    <w:rsid w:val="008C43C9"/>
    <w:rsid w:val="008C4CC5"/>
    <w:rsid w:val="008C4F3B"/>
    <w:rsid w:val="008C562E"/>
    <w:rsid w:val="008C61C7"/>
    <w:rsid w:val="008C66E3"/>
    <w:rsid w:val="008C769D"/>
    <w:rsid w:val="008C7C48"/>
    <w:rsid w:val="008C7E40"/>
    <w:rsid w:val="008D0449"/>
    <w:rsid w:val="008D04A3"/>
    <w:rsid w:val="008D0CFF"/>
    <w:rsid w:val="008D0E83"/>
    <w:rsid w:val="008D17E7"/>
    <w:rsid w:val="008D1ADA"/>
    <w:rsid w:val="008D2273"/>
    <w:rsid w:val="008D2384"/>
    <w:rsid w:val="008D2AC1"/>
    <w:rsid w:val="008D2B1C"/>
    <w:rsid w:val="008D32EA"/>
    <w:rsid w:val="008D3C56"/>
    <w:rsid w:val="008D3EE3"/>
    <w:rsid w:val="008D402B"/>
    <w:rsid w:val="008D4310"/>
    <w:rsid w:val="008D472F"/>
    <w:rsid w:val="008D4793"/>
    <w:rsid w:val="008D4815"/>
    <w:rsid w:val="008D4F04"/>
    <w:rsid w:val="008D55FD"/>
    <w:rsid w:val="008D5697"/>
    <w:rsid w:val="008D5A55"/>
    <w:rsid w:val="008D5C8F"/>
    <w:rsid w:val="008D61E5"/>
    <w:rsid w:val="008D6503"/>
    <w:rsid w:val="008D7242"/>
    <w:rsid w:val="008D7315"/>
    <w:rsid w:val="008D76F8"/>
    <w:rsid w:val="008D78CA"/>
    <w:rsid w:val="008D78D0"/>
    <w:rsid w:val="008E02A1"/>
    <w:rsid w:val="008E0868"/>
    <w:rsid w:val="008E0B31"/>
    <w:rsid w:val="008E17FA"/>
    <w:rsid w:val="008E18EF"/>
    <w:rsid w:val="008E2126"/>
    <w:rsid w:val="008E2CE0"/>
    <w:rsid w:val="008E32DF"/>
    <w:rsid w:val="008E34C6"/>
    <w:rsid w:val="008E431D"/>
    <w:rsid w:val="008E4333"/>
    <w:rsid w:val="008E46C6"/>
    <w:rsid w:val="008E4998"/>
    <w:rsid w:val="008E49EC"/>
    <w:rsid w:val="008E4ABB"/>
    <w:rsid w:val="008E5155"/>
    <w:rsid w:val="008E5D07"/>
    <w:rsid w:val="008E5D22"/>
    <w:rsid w:val="008E5F0B"/>
    <w:rsid w:val="008E61C4"/>
    <w:rsid w:val="008E64AF"/>
    <w:rsid w:val="008E6A0E"/>
    <w:rsid w:val="008E6B7A"/>
    <w:rsid w:val="008E795D"/>
    <w:rsid w:val="008E79C9"/>
    <w:rsid w:val="008E7A54"/>
    <w:rsid w:val="008E7ADB"/>
    <w:rsid w:val="008E7E41"/>
    <w:rsid w:val="008F0615"/>
    <w:rsid w:val="008F0623"/>
    <w:rsid w:val="008F07C7"/>
    <w:rsid w:val="008F0C9E"/>
    <w:rsid w:val="008F15AB"/>
    <w:rsid w:val="008F1B86"/>
    <w:rsid w:val="008F1D31"/>
    <w:rsid w:val="008F2334"/>
    <w:rsid w:val="008F23E3"/>
    <w:rsid w:val="008F29F5"/>
    <w:rsid w:val="008F2BA5"/>
    <w:rsid w:val="008F2D0F"/>
    <w:rsid w:val="008F2FE0"/>
    <w:rsid w:val="008F3090"/>
    <w:rsid w:val="008F3122"/>
    <w:rsid w:val="008F4CE0"/>
    <w:rsid w:val="008F54DE"/>
    <w:rsid w:val="008F5547"/>
    <w:rsid w:val="008F5901"/>
    <w:rsid w:val="008F5A5C"/>
    <w:rsid w:val="008F5CBF"/>
    <w:rsid w:val="008F64A8"/>
    <w:rsid w:val="008F682A"/>
    <w:rsid w:val="008F78E1"/>
    <w:rsid w:val="0090035C"/>
    <w:rsid w:val="00901021"/>
    <w:rsid w:val="009014F3"/>
    <w:rsid w:val="00901E3A"/>
    <w:rsid w:val="00901F08"/>
    <w:rsid w:val="009023E5"/>
    <w:rsid w:val="00902673"/>
    <w:rsid w:val="00902A63"/>
    <w:rsid w:val="00902C92"/>
    <w:rsid w:val="00902DB5"/>
    <w:rsid w:val="00903135"/>
    <w:rsid w:val="009035CA"/>
    <w:rsid w:val="00903D0B"/>
    <w:rsid w:val="00904C55"/>
    <w:rsid w:val="00905801"/>
    <w:rsid w:val="00905FE3"/>
    <w:rsid w:val="00906D36"/>
    <w:rsid w:val="00906EF5"/>
    <w:rsid w:val="00907F49"/>
    <w:rsid w:val="009102E2"/>
    <w:rsid w:val="00910D12"/>
    <w:rsid w:val="00910E40"/>
    <w:rsid w:val="00911138"/>
    <w:rsid w:val="009111FA"/>
    <w:rsid w:val="009114D5"/>
    <w:rsid w:val="00911BE3"/>
    <w:rsid w:val="00911CDA"/>
    <w:rsid w:val="0091240B"/>
    <w:rsid w:val="009127DB"/>
    <w:rsid w:val="0091285B"/>
    <w:rsid w:val="00912DDD"/>
    <w:rsid w:val="00912F2A"/>
    <w:rsid w:val="00913E96"/>
    <w:rsid w:val="00913F9D"/>
    <w:rsid w:val="009144A9"/>
    <w:rsid w:val="00914595"/>
    <w:rsid w:val="0091482F"/>
    <w:rsid w:val="00914AB2"/>
    <w:rsid w:val="009152B3"/>
    <w:rsid w:val="0091552B"/>
    <w:rsid w:val="009158D7"/>
    <w:rsid w:val="00916258"/>
    <w:rsid w:val="00916442"/>
    <w:rsid w:val="009165B4"/>
    <w:rsid w:val="009167D3"/>
    <w:rsid w:val="00916BE2"/>
    <w:rsid w:val="00916E84"/>
    <w:rsid w:val="00917036"/>
    <w:rsid w:val="009175A6"/>
    <w:rsid w:val="00917877"/>
    <w:rsid w:val="00920200"/>
    <w:rsid w:val="0092062C"/>
    <w:rsid w:val="009206DC"/>
    <w:rsid w:val="00920A9A"/>
    <w:rsid w:val="00920B74"/>
    <w:rsid w:val="00921362"/>
    <w:rsid w:val="0092181C"/>
    <w:rsid w:val="009218CE"/>
    <w:rsid w:val="00921B7E"/>
    <w:rsid w:val="00921D57"/>
    <w:rsid w:val="009226A9"/>
    <w:rsid w:val="00923D8B"/>
    <w:rsid w:val="00923FF4"/>
    <w:rsid w:val="00924332"/>
    <w:rsid w:val="00924466"/>
    <w:rsid w:val="00924B5C"/>
    <w:rsid w:val="0092548C"/>
    <w:rsid w:val="009254B7"/>
    <w:rsid w:val="00925B5A"/>
    <w:rsid w:val="00925E1B"/>
    <w:rsid w:val="0092666E"/>
    <w:rsid w:val="0092670A"/>
    <w:rsid w:val="009270E4"/>
    <w:rsid w:val="0092714F"/>
    <w:rsid w:val="0092715D"/>
    <w:rsid w:val="00927667"/>
    <w:rsid w:val="00927D32"/>
    <w:rsid w:val="0093001C"/>
    <w:rsid w:val="00930145"/>
    <w:rsid w:val="009308BF"/>
    <w:rsid w:val="00930AC0"/>
    <w:rsid w:val="00930BA8"/>
    <w:rsid w:val="00930D87"/>
    <w:rsid w:val="00931742"/>
    <w:rsid w:val="009319C4"/>
    <w:rsid w:val="00931DB5"/>
    <w:rsid w:val="009320F2"/>
    <w:rsid w:val="0093214F"/>
    <w:rsid w:val="00932182"/>
    <w:rsid w:val="009321D2"/>
    <w:rsid w:val="009324FA"/>
    <w:rsid w:val="0093288A"/>
    <w:rsid w:val="00933248"/>
    <w:rsid w:val="00933A01"/>
    <w:rsid w:val="00933C4F"/>
    <w:rsid w:val="0093410D"/>
    <w:rsid w:val="00934713"/>
    <w:rsid w:val="00934AE4"/>
    <w:rsid w:val="00935214"/>
    <w:rsid w:val="00935C5B"/>
    <w:rsid w:val="00936092"/>
    <w:rsid w:val="00936147"/>
    <w:rsid w:val="00936447"/>
    <w:rsid w:val="0093672B"/>
    <w:rsid w:val="00936B75"/>
    <w:rsid w:val="00936C51"/>
    <w:rsid w:val="00936EF9"/>
    <w:rsid w:val="0093732F"/>
    <w:rsid w:val="00937598"/>
    <w:rsid w:val="0093779A"/>
    <w:rsid w:val="009377B6"/>
    <w:rsid w:val="009417E5"/>
    <w:rsid w:val="00941AD4"/>
    <w:rsid w:val="00941E19"/>
    <w:rsid w:val="00942838"/>
    <w:rsid w:val="0094336D"/>
    <w:rsid w:val="0094348E"/>
    <w:rsid w:val="00943A73"/>
    <w:rsid w:val="00944463"/>
    <w:rsid w:val="00944516"/>
    <w:rsid w:val="00944DC4"/>
    <w:rsid w:val="0094523E"/>
    <w:rsid w:val="009453AF"/>
    <w:rsid w:val="009459C6"/>
    <w:rsid w:val="00945FE2"/>
    <w:rsid w:val="00946233"/>
    <w:rsid w:val="00946313"/>
    <w:rsid w:val="00946385"/>
    <w:rsid w:val="00946635"/>
    <w:rsid w:val="00946864"/>
    <w:rsid w:val="00946AAA"/>
    <w:rsid w:val="009509B7"/>
    <w:rsid w:val="00950E71"/>
    <w:rsid w:val="00951ADB"/>
    <w:rsid w:val="00951E66"/>
    <w:rsid w:val="00951F96"/>
    <w:rsid w:val="009529EE"/>
    <w:rsid w:val="00952B20"/>
    <w:rsid w:val="00952C6F"/>
    <w:rsid w:val="00952FE2"/>
    <w:rsid w:val="00953900"/>
    <w:rsid w:val="00953EC7"/>
    <w:rsid w:val="00954055"/>
    <w:rsid w:val="0095414C"/>
    <w:rsid w:val="009545A9"/>
    <w:rsid w:val="00954B98"/>
    <w:rsid w:val="00954E02"/>
    <w:rsid w:val="0095569E"/>
    <w:rsid w:val="00955F18"/>
    <w:rsid w:val="00956691"/>
    <w:rsid w:val="00956B1E"/>
    <w:rsid w:val="0095717A"/>
    <w:rsid w:val="0096071F"/>
    <w:rsid w:val="009611AC"/>
    <w:rsid w:val="00961586"/>
    <w:rsid w:val="0096167D"/>
    <w:rsid w:val="00962FD1"/>
    <w:rsid w:val="00963574"/>
    <w:rsid w:val="00963DAF"/>
    <w:rsid w:val="00964DC3"/>
    <w:rsid w:val="0096512E"/>
    <w:rsid w:val="009651EC"/>
    <w:rsid w:val="0096552E"/>
    <w:rsid w:val="00965B6F"/>
    <w:rsid w:val="00965F4F"/>
    <w:rsid w:val="00965FB0"/>
    <w:rsid w:val="00966622"/>
    <w:rsid w:val="00967A59"/>
    <w:rsid w:val="00967A5F"/>
    <w:rsid w:val="00967BE2"/>
    <w:rsid w:val="0097036D"/>
    <w:rsid w:val="00970C59"/>
    <w:rsid w:val="0097186B"/>
    <w:rsid w:val="00973327"/>
    <w:rsid w:val="00973821"/>
    <w:rsid w:val="00974656"/>
    <w:rsid w:val="00974B7C"/>
    <w:rsid w:val="00974D4F"/>
    <w:rsid w:val="00974E2A"/>
    <w:rsid w:val="0097597D"/>
    <w:rsid w:val="009759B2"/>
    <w:rsid w:val="009759E4"/>
    <w:rsid w:val="009765D1"/>
    <w:rsid w:val="00976D29"/>
    <w:rsid w:val="00977964"/>
    <w:rsid w:val="00980102"/>
    <w:rsid w:val="009807AF"/>
    <w:rsid w:val="00980A9F"/>
    <w:rsid w:val="00981500"/>
    <w:rsid w:val="0098179C"/>
    <w:rsid w:val="00982969"/>
    <w:rsid w:val="009829F3"/>
    <w:rsid w:val="00982BCA"/>
    <w:rsid w:val="00982D9A"/>
    <w:rsid w:val="0098338A"/>
    <w:rsid w:val="00983430"/>
    <w:rsid w:val="00983EA0"/>
    <w:rsid w:val="0098430D"/>
    <w:rsid w:val="0098452B"/>
    <w:rsid w:val="00984902"/>
    <w:rsid w:val="00984960"/>
    <w:rsid w:val="00984CE4"/>
    <w:rsid w:val="0098531C"/>
    <w:rsid w:val="00985559"/>
    <w:rsid w:val="009855B1"/>
    <w:rsid w:val="00986D4E"/>
    <w:rsid w:val="00987C5A"/>
    <w:rsid w:val="00987D4E"/>
    <w:rsid w:val="0099020A"/>
    <w:rsid w:val="009903EA"/>
    <w:rsid w:val="009904BC"/>
    <w:rsid w:val="009905DB"/>
    <w:rsid w:val="00990622"/>
    <w:rsid w:val="00990C67"/>
    <w:rsid w:val="0099148B"/>
    <w:rsid w:val="00991B3E"/>
    <w:rsid w:val="00992413"/>
    <w:rsid w:val="009926BB"/>
    <w:rsid w:val="009926BC"/>
    <w:rsid w:val="00992A7B"/>
    <w:rsid w:val="00993373"/>
    <w:rsid w:val="00993829"/>
    <w:rsid w:val="00993855"/>
    <w:rsid w:val="009938BE"/>
    <w:rsid w:val="00994A00"/>
    <w:rsid w:val="00994C7A"/>
    <w:rsid w:val="00994EDC"/>
    <w:rsid w:val="009956DA"/>
    <w:rsid w:val="00995A68"/>
    <w:rsid w:val="00995B0F"/>
    <w:rsid w:val="00995E09"/>
    <w:rsid w:val="00996013"/>
    <w:rsid w:val="009962DB"/>
    <w:rsid w:val="009964FC"/>
    <w:rsid w:val="00996B68"/>
    <w:rsid w:val="00996C7F"/>
    <w:rsid w:val="00997308"/>
    <w:rsid w:val="00997335"/>
    <w:rsid w:val="009978D6"/>
    <w:rsid w:val="00997AA5"/>
    <w:rsid w:val="00997C33"/>
    <w:rsid w:val="009A0C88"/>
    <w:rsid w:val="009A0E27"/>
    <w:rsid w:val="009A1B3C"/>
    <w:rsid w:val="009A2AD7"/>
    <w:rsid w:val="009A306A"/>
    <w:rsid w:val="009A355A"/>
    <w:rsid w:val="009A37C8"/>
    <w:rsid w:val="009A3ABF"/>
    <w:rsid w:val="009A40F9"/>
    <w:rsid w:val="009A5561"/>
    <w:rsid w:val="009A5F2C"/>
    <w:rsid w:val="009A6091"/>
    <w:rsid w:val="009A6436"/>
    <w:rsid w:val="009A6EAD"/>
    <w:rsid w:val="009A75EB"/>
    <w:rsid w:val="009A760A"/>
    <w:rsid w:val="009A7705"/>
    <w:rsid w:val="009A7F69"/>
    <w:rsid w:val="009B09CE"/>
    <w:rsid w:val="009B0B19"/>
    <w:rsid w:val="009B0BA9"/>
    <w:rsid w:val="009B0C36"/>
    <w:rsid w:val="009B2A57"/>
    <w:rsid w:val="009B2B30"/>
    <w:rsid w:val="009B35E4"/>
    <w:rsid w:val="009B466B"/>
    <w:rsid w:val="009B515D"/>
    <w:rsid w:val="009B51D0"/>
    <w:rsid w:val="009B521B"/>
    <w:rsid w:val="009B58F9"/>
    <w:rsid w:val="009B5D37"/>
    <w:rsid w:val="009B5E46"/>
    <w:rsid w:val="009B79F9"/>
    <w:rsid w:val="009C0978"/>
    <w:rsid w:val="009C1CD3"/>
    <w:rsid w:val="009C1F69"/>
    <w:rsid w:val="009C2159"/>
    <w:rsid w:val="009C2377"/>
    <w:rsid w:val="009C2502"/>
    <w:rsid w:val="009C25EF"/>
    <w:rsid w:val="009C267C"/>
    <w:rsid w:val="009C2900"/>
    <w:rsid w:val="009C2A6F"/>
    <w:rsid w:val="009C2B1A"/>
    <w:rsid w:val="009C2CB6"/>
    <w:rsid w:val="009C2DD2"/>
    <w:rsid w:val="009C31D0"/>
    <w:rsid w:val="009C39CD"/>
    <w:rsid w:val="009C43D0"/>
    <w:rsid w:val="009C4640"/>
    <w:rsid w:val="009C4ED3"/>
    <w:rsid w:val="009C57B8"/>
    <w:rsid w:val="009C586F"/>
    <w:rsid w:val="009C5B53"/>
    <w:rsid w:val="009C6D53"/>
    <w:rsid w:val="009C7173"/>
    <w:rsid w:val="009C71FC"/>
    <w:rsid w:val="009C771C"/>
    <w:rsid w:val="009C79D9"/>
    <w:rsid w:val="009C7EAE"/>
    <w:rsid w:val="009D07F6"/>
    <w:rsid w:val="009D1329"/>
    <w:rsid w:val="009D140A"/>
    <w:rsid w:val="009D16BF"/>
    <w:rsid w:val="009D2193"/>
    <w:rsid w:val="009D297B"/>
    <w:rsid w:val="009D2F2D"/>
    <w:rsid w:val="009D3281"/>
    <w:rsid w:val="009D363C"/>
    <w:rsid w:val="009D3B1F"/>
    <w:rsid w:val="009D3E82"/>
    <w:rsid w:val="009D45D5"/>
    <w:rsid w:val="009D5E9E"/>
    <w:rsid w:val="009D5F44"/>
    <w:rsid w:val="009D6B84"/>
    <w:rsid w:val="009D6D92"/>
    <w:rsid w:val="009D73F9"/>
    <w:rsid w:val="009D7B03"/>
    <w:rsid w:val="009D7CF6"/>
    <w:rsid w:val="009D7D18"/>
    <w:rsid w:val="009E00C3"/>
    <w:rsid w:val="009E0CDA"/>
    <w:rsid w:val="009E17D2"/>
    <w:rsid w:val="009E1D2C"/>
    <w:rsid w:val="009E2804"/>
    <w:rsid w:val="009E3546"/>
    <w:rsid w:val="009E44CB"/>
    <w:rsid w:val="009E49D4"/>
    <w:rsid w:val="009E555E"/>
    <w:rsid w:val="009E5749"/>
    <w:rsid w:val="009E64FD"/>
    <w:rsid w:val="009E70A4"/>
    <w:rsid w:val="009E70F4"/>
    <w:rsid w:val="009E7BD2"/>
    <w:rsid w:val="009F00C9"/>
    <w:rsid w:val="009F0487"/>
    <w:rsid w:val="009F0594"/>
    <w:rsid w:val="009F100D"/>
    <w:rsid w:val="009F11FD"/>
    <w:rsid w:val="009F15DE"/>
    <w:rsid w:val="009F1651"/>
    <w:rsid w:val="009F1E74"/>
    <w:rsid w:val="009F1F93"/>
    <w:rsid w:val="009F28C9"/>
    <w:rsid w:val="009F2BBD"/>
    <w:rsid w:val="009F3258"/>
    <w:rsid w:val="009F3391"/>
    <w:rsid w:val="009F3839"/>
    <w:rsid w:val="009F3874"/>
    <w:rsid w:val="009F3DF0"/>
    <w:rsid w:val="009F3DFE"/>
    <w:rsid w:val="009F3F03"/>
    <w:rsid w:val="009F45CA"/>
    <w:rsid w:val="009F52F1"/>
    <w:rsid w:val="009F533E"/>
    <w:rsid w:val="009F5E1B"/>
    <w:rsid w:val="009F6C6A"/>
    <w:rsid w:val="009F6D45"/>
    <w:rsid w:val="009F70A8"/>
    <w:rsid w:val="009F7127"/>
    <w:rsid w:val="009F731F"/>
    <w:rsid w:val="009F756F"/>
    <w:rsid w:val="009F7669"/>
    <w:rsid w:val="009F7BFF"/>
    <w:rsid w:val="00A00989"/>
    <w:rsid w:val="00A00A36"/>
    <w:rsid w:val="00A0106F"/>
    <w:rsid w:val="00A01467"/>
    <w:rsid w:val="00A01661"/>
    <w:rsid w:val="00A01E5D"/>
    <w:rsid w:val="00A02BBC"/>
    <w:rsid w:val="00A02EC3"/>
    <w:rsid w:val="00A0340F"/>
    <w:rsid w:val="00A037B8"/>
    <w:rsid w:val="00A03D9B"/>
    <w:rsid w:val="00A03F3A"/>
    <w:rsid w:val="00A03F5C"/>
    <w:rsid w:val="00A0446F"/>
    <w:rsid w:val="00A04500"/>
    <w:rsid w:val="00A0464B"/>
    <w:rsid w:val="00A047C4"/>
    <w:rsid w:val="00A049F7"/>
    <w:rsid w:val="00A04DF4"/>
    <w:rsid w:val="00A050D6"/>
    <w:rsid w:val="00A05240"/>
    <w:rsid w:val="00A05270"/>
    <w:rsid w:val="00A05437"/>
    <w:rsid w:val="00A05CC6"/>
    <w:rsid w:val="00A06618"/>
    <w:rsid w:val="00A0691D"/>
    <w:rsid w:val="00A06C2F"/>
    <w:rsid w:val="00A06C60"/>
    <w:rsid w:val="00A06D22"/>
    <w:rsid w:val="00A06FFA"/>
    <w:rsid w:val="00A07598"/>
    <w:rsid w:val="00A079F6"/>
    <w:rsid w:val="00A110D8"/>
    <w:rsid w:val="00A115D0"/>
    <w:rsid w:val="00A11920"/>
    <w:rsid w:val="00A11D61"/>
    <w:rsid w:val="00A126AA"/>
    <w:rsid w:val="00A127E8"/>
    <w:rsid w:val="00A12818"/>
    <w:rsid w:val="00A12EEA"/>
    <w:rsid w:val="00A13792"/>
    <w:rsid w:val="00A13CFB"/>
    <w:rsid w:val="00A13D77"/>
    <w:rsid w:val="00A15950"/>
    <w:rsid w:val="00A159B3"/>
    <w:rsid w:val="00A159CC"/>
    <w:rsid w:val="00A15A06"/>
    <w:rsid w:val="00A15E1A"/>
    <w:rsid w:val="00A15F85"/>
    <w:rsid w:val="00A160BF"/>
    <w:rsid w:val="00A16832"/>
    <w:rsid w:val="00A16A7F"/>
    <w:rsid w:val="00A1723A"/>
    <w:rsid w:val="00A17331"/>
    <w:rsid w:val="00A17857"/>
    <w:rsid w:val="00A17A34"/>
    <w:rsid w:val="00A17EAE"/>
    <w:rsid w:val="00A208AC"/>
    <w:rsid w:val="00A21888"/>
    <w:rsid w:val="00A21AED"/>
    <w:rsid w:val="00A21B60"/>
    <w:rsid w:val="00A21FD8"/>
    <w:rsid w:val="00A221A9"/>
    <w:rsid w:val="00A2247E"/>
    <w:rsid w:val="00A22E0F"/>
    <w:rsid w:val="00A23F16"/>
    <w:rsid w:val="00A2471B"/>
    <w:rsid w:val="00A2489D"/>
    <w:rsid w:val="00A24B21"/>
    <w:rsid w:val="00A24B36"/>
    <w:rsid w:val="00A24C6B"/>
    <w:rsid w:val="00A24E0F"/>
    <w:rsid w:val="00A24E3F"/>
    <w:rsid w:val="00A262F2"/>
    <w:rsid w:val="00A2674F"/>
    <w:rsid w:val="00A26923"/>
    <w:rsid w:val="00A26C35"/>
    <w:rsid w:val="00A2769E"/>
    <w:rsid w:val="00A27ABC"/>
    <w:rsid w:val="00A3038F"/>
    <w:rsid w:val="00A308BD"/>
    <w:rsid w:val="00A31A78"/>
    <w:rsid w:val="00A31AE4"/>
    <w:rsid w:val="00A31D45"/>
    <w:rsid w:val="00A32B1E"/>
    <w:rsid w:val="00A32C7D"/>
    <w:rsid w:val="00A32F82"/>
    <w:rsid w:val="00A3338C"/>
    <w:rsid w:val="00A35276"/>
    <w:rsid w:val="00A354ED"/>
    <w:rsid w:val="00A35BF7"/>
    <w:rsid w:val="00A35D9A"/>
    <w:rsid w:val="00A367C1"/>
    <w:rsid w:val="00A3692D"/>
    <w:rsid w:val="00A36997"/>
    <w:rsid w:val="00A36FB7"/>
    <w:rsid w:val="00A3702F"/>
    <w:rsid w:val="00A37131"/>
    <w:rsid w:val="00A40546"/>
    <w:rsid w:val="00A405F7"/>
    <w:rsid w:val="00A40CF5"/>
    <w:rsid w:val="00A4224E"/>
    <w:rsid w:val="00A42610"/>
    <w:rsid w:val="00A427C3"/>
    <w:rsid w:val="00A427D2"/>
    <w:rsid w:val="00A42B5D"/>
    <w:rsid w:val="00A42BD4"/>
    <w:rsid w:val="00A4317A"/>
    <w:rsid w:val="00A435C1"/>
    <w:rsid w:val="00A44225"/>
    <w:rsid w:val="00A446AC"/>
    <w:rsid w:val="00A44CCA"/>
    <w:rsid w:val="00A44CE4"/>
    <w:rsid w:val="00A458C3"/>
    <w:rsid w:val="00A45A6D"/>
    <w:rsid w:val="00A46049"/>
    <w:rsid w:val="00A46494"/>
    <w:rsid w:val="00A47117"/>
    <w:rsid w:val="00A47683"/>
    <w:rsid w:val="00A47839"/>
    <w:rsid w:val="00A47CF6"/>
    <w:rsid w:val="00A500A3"/>
    <w:rsid w:val="00A50182"/>
    <w:rsid w:val="00A50F48"/>
    <w:rsid w:val="00A510BC"/>
    <w:rsid w:val="00A5175D"/>
    <w:rsid w:val="00A51CFA"/>
    <w:rsid w:val="00A51FF4"/>
    <w:rsid w:val="00A5218B"/>
    <w:rsid w:val="00A5251F"/>
    <w:rsid w:val="00A52E20"/>
    <w:rsid w:val="00A52EC3"/>
    <w:rsid w:val="00A5316E"/>
    <w:rsid w:val="00A5318E"/>
    <w:rsid w:val="00A539E5"/>
    <w:rsid w:val="00A54AE5"/>
    <w:rsid w:val="00A567D1"/>
    <w:rsid w:val="00A57340"/>
    <w:rsid w:val="00A5767B"/>
    <w:rsid w:val="00A605DE"/>
    <w:rsid w:val="00A6060C"/>
    <w:rsid w:val="00A60E2A"/>
    <w:rsid w:val="00A60E62"/>
    <w:rsid w:val="00A613CE"/>
    <w:rsid w:val="00A62EE2"/>
    <w:rsid w:val="00A62F21"/>
    <w:rsid w:val="00A63712"/>
    <w:rsid w:val="00A6383F"/>
    <w:rsid w:val="00A63B1F"/>
    <w:rsid w:val="00A63BD0"/>
    <w:rsid w:val="00A63CA1"/>
    <w:rsid w:val="00A63E67"/>
    <w:rsid w:val="00A6409A"/>
    <w:rsid w:val="00A64623"/>
    <w:rsid w:val="00A64781"/>
    <w:rsid w:val="00A6482E"/>
    <w:rsid w:val="00A64CF6"/>
    <w:rsid w:val="00A64DE8"/>
    <w:rsid w:val="00A64E6B"/>
    <w:rsid w:val="00A6504C"/>
    <w:rsid w:val="00A660BC"/>
    <w:rsid w:val="00A66B87"/>
    <w:rsid w:val="00A66BD0"/>
    <w:rsid w:val="00A66BD9"/>
    <w:rsid w:val="00A671C5"/>
    <w:rsid w:val="00A6726A"/>
    <w:rsid w:val="00A6732B"/>
    <w:rsid w:val="00A67EF6"/>
    <w:rsid w:val="00A70C79"/>
    <w:rsid w:val="00A7103A"/>
    <w:rsid w:val="00A71057"/>
    <w:rsid w:val="00A7117F"/>
    <w:rsid w:val="00A71AA2"/>
    <w:rsid w:val="00A71BEF"/>
    <w:rsid w:val="00A7242C"/>
    <w:rsid w:val="00A725FB"/>
    <w:rsid w:val="00A732AE"/>
    <w:rsid w:val="00A73659"/>
    <w:rsid w:val="00A73953"/>
    <w:rsid w:val="00A73AAD"/>
    <w:rsid w:val="00A747D3"/>
    <w:rsid w:val="00A748C0"/>
    <w:rsid w:val="00A751EC"/>
    <w:rsid w:val="00A754ED"/>
    <w:rsid w:val="00A75B7B"/>
    <w:rsid w:val="00A75ED3"/>
    <w:rsid w:val="00A76226"/>
    <w:rsid w:val="00A76F9A"/>
    <w:rsid w:val="00A77645"/>
    <w:rsid w:val="00A7783C"/>
    <w:rsid w:val="00A77975"/>
    <w:rsid w:val="00A77B66"/>
    <w:rsid w:val="00A802F9"/>
    <w:rsid w:val="00A80D32"/>
    <w:rsid w:val="00A80DBF"/>
    <w:rsid w:val="00A81392"/>
    <w:rsid w:val="00A81997"/>
    <w:rsid w:val="00A819FC"/>
    <w:rsid w:val="00A81E6A"/>
    <w:rsid w:val="00A81F89"/>
    <w:rsid w:val="00A821D0"/>
    <w:rsid w:val="00A822BC"/>
    <w:rsid w:val="00A82775"/>
    <w:rsid w:val="00A82BFB"/>
    <w:rsid w:val="00A8357F"/>
    <w:rsid w:val="00A84851"/>
    <w:rsid w:val="00A849C4"/>
    <w:rsid w:val="00A84CC4"/>
    <w:rsid w:val="00A856F3"/>
    <w:rsid w:val="00A85A06"/>
    <w:rsid w:val="00A85A72"/>
    <w:rsid w:val="00A87401"/>
    <w:rsid w:val="00A8772E"/>
    <w:rsid w:val="00A8775D"/>
    <w:rsid w:val="00A87C15"/>
    <w:rsid w:val="00A87C94"/>
    <w:rsid w:val="00A87CF4"/>
    <w:rsid w:val="00A87FE4"/>
    <w:rsid w:val="00A91851"/>
    <w:rsid w:val="00A91ACA"/>
    <w:rsid w:val="00A91B43"/>
    <w:rsid w:val="00A9209C"/>
    <w:rsid w:val="00A922EA"/>
    <w:rsid w:val="00A928CF"/>
    <w:rsid w:val="00A92AF6"/>
    <w:rsid w:val="00A92D8F"/>
    <w:rsid w:val="00A93005"/>
    <w:rsid w:val="00A93A52"/>
    <w:rsid w:val="00A93D75"/>
    <w:rsid w:val="00A946EB"/>
    <w:rsid w:val="00A94C73"/>
    <w:rsid w:val="00A9578E"/>
    <w:rsid w:val="00A96085"/>
    <w:rsid w:val="00A9631A"/>
    <w:rsid w:val="00A9695F"/>
    <w:rsid w:val="00A96AD3"/>
    <w:rsid w:val="00A96B42"/>
    <w:rsid w:val="00A96F47"/>
    <w:rsid w:val="00A97292"/>
    <w:rsid w:val="00A974F9"/>
    <w:rsid w:val="00A9773F"/>
    <w:rsid w:val="00A97BAC"/>
    <w:rsid w:val="00AA09D9"/>
    <w:rsid w:val="00AA0D45"/>
    <w:rsid w:val="00AA0D7F"/>
    <w:rsid w:val="00AA1C44"/>
    <w:rsid w:val="00AA1C89"/>
    <w:rsid w:val="00AA1CA1"/>
    <w:rsid w:val="00AA1CD2"/>
    <w:rsid w:val="00AA1D6D"/>
    <w:rsid w:val="00AA2A23"/>
    <w:rsid w:val="00AA309B"/>
    <w:rsid w:val="00AA31FB"/>
    <w:rsid w:val="00AA328C"/>
    <w:rsid w:val="00AA3481"/>
    <w:rsid w:val="00AA3AD5"/>
    <w:rsid w:val="00AA4198"/>
    <w:rsid w:val="00AA41E5"/>
    <w:rsid w:val="00AA44F8"/>
    <w:rsid w:val="00AA4A12"/>
    <w:rsid w:val="00AA4C56"/>
    <w:rsid w:val="00AA4EDB"/>
    <w:rsid w:val="00AA54E5"/>
    <w:rsid w:val="00AA58D0"/>
    <w:rsid w:val="00AA5A51"/>
    <w:rsid w:val="00AA6167"/>
    <w:rsid w:val="00AA63BB"/>
    <w:rsid w:val="00AA6A32"/>
    <w:rsid w:val="00AA7288"/>
    <w:rsid w:val="00AA73C1"/>
    <w:rsid w:val="00AA7571"/>
    <w:rsid w:val="00AB19A2"/>
    <w:rsid w:val="00AB1BE8"/>
    <w:rsid w:val="00AB1D61"/>
    <w:rsid w:val="00AB1F0E"/>
    <w:rsid w:val="00AB26F3"/>
    <w:rsid w:val="00AB29FE"/>
    <w:rsid w:val="00AB2C55"/>
    <w:rsid w:val="00AB2F99"/>
    <w:rsid w:val="00AB40A4"/>
    <w:rsid w:val="00AB5566"/>
    <w:rsid w:val="00AB577D"/>
    <w:rsid w:val="00AB5C69"/>
    <w:rsid w:val="00AB61F0"/>
    <w:rsid w:val="00AB6D22"/>
    <w:rsid w:val="00AB7194"/>
    <w:rsid w:val="00AB71AE"/>
    <w:rsid w:val="00AB7A35"/>
    <w:rsid w:val="00AC0392"/>
    <w:rsid w:val="00AC0400"/>
    <w:rsid w:val="00AC06B8"/>
    <w:rsid w:val="00AC0BD1"/>
    <w:rsid w:val="00AC0BE0"/>
    <w:rsid w:val="00AC128F"/>
    <w:rsid w:val="00AC1369"/>
    <w:rsid w:val="00AC2A35"/>
    <w:rsid w:val="00AC316D"/>
    <w:rsid w:val="00AC32BE"/>
    <w:rsid w:val="00AC3CD7"/>
    <w:rsid w:val="00AC3EAA"/>
    <w:rsid w:val="00AC55C9"/>
    <w:rsid w:val="00AC573E"/>
    <w:rsid w:val="00AC598F"/>
    <w:rsid w:val="00AC59A9"/>
    <w:rsid w:val="00AC63C9"/>
    <w:rsid w:val="00AC6A6F"/>
    <w:rsid w:val="00AC6A8B"/>
    <w:rsid w:val="00AC7A5D"/>
    <w:rsid w:val="00AC7AD4"/>
    <w:rsid w:val="00AC7B0B"/>
    <w:rsid w:val="00AD02E7"/>
    <w:rsid w:val="00AD0430"/>
    <w:rsid w:val="00AD0499"/>
    <w:rsid w:val="00AD08BE"/>
    <w:rsid w:val="00AD1529"/>
    <w:rsid w:val="00AD1909"/>
    <w:rsid w:val="00AD1BEA"/>
    <w:rsid w:val="00AD1ECD"/>
    <w:rsid w:val="00AD1F33"/>
    <w:rsid w:val="00AD32AD"/>
    <w:rsid w:val="00AD33B7"/>
    <w:rsid w:val="00AD409D"/>
    <w:rsid w:val="00AD4412"/>
    <w:rsid w:val="00AD478D"/>
    <w:rsid w:val="00AD499B"/>
    <w:rsid w:val="00AD4A75"/>
    <w:rsid w:val="00AD4BA6"/>
    <w:rsid w:val="00AD4E56"/>
    <w:rsid w:val="00AD5902"/>
    <w:rsid w:val="00AD5ABA"/>
    <w:rsid w:val="00AD5D62"/>
    <w:rsid w:val="00AD5E26"/>
    <w:rsid w:val="00AD600D"/>
    <w:rsid w:val="00AD6343"/>
    <w:rsid w:val="00AD664F"/>
    <w:rsid w:val="00AD6F71"/>
    <w:rsid w:val="00AD70C4"/>
    <w:rsid w:val="00AD7269"/>
    <w:rsid w:val="00AD72A4"/>
    <w:rsid w:val="00AD78FD"/>
    <w:rsid w:val="00AD7FA5"/>
    <w:rsid w:val="00AE04CA"/>
    <w:rsid w:val="00AE07CD"/>
    <w:rsid w:val="00AE1240"/>
    <w:rsid w:val="00AE14E1"/>
    <w:rsid w:val="00AE19C2"/>
    <w:rsid w:val="00AE1B71"/>
    <w:rsid w:val="00AE1EDB"/>
    <w:rsid w:val="00AE2290"/>
    <w:rsid w:val="00AE2469"/>
    <w:rsid w:val="00AE2522"/>
    <w:rsid w:val="00AE396E"/>
    <w:rsid w:val="00AE3EB8"/>
    <w:rsid w:val="00AE405E"/>
    <w:rsid w:val="00AE4955"/>
    <w:rsid w:val="00AE4B65"/>
    <w:rsid w:val="00AE4CF2"/>
    <w:rsid w:val="00AE556F"/>
    <w:rsid w:val="00AE5B12"/>
    <w:rsid w:val="00AE61BD"/>
    <w:rsid w:val="00AE73B1"/>
    <w:rsid w:val="00AF06B1"/>
    <w:rsid w:val="00AF0D65"/>
    <w:rsid w:val="00AF0E1F"/>
    <w:rsid w:val="00AF1674"/>
    <w:rsid w:val="00AF1F98"/>
    <w:rsid w:val="00AF22B1"/>
    <w:rsid w:val="00AF2520"/>
    <w:rsid w:val="00AF2A33"/>
    <w:rsid w:val="00AF370C"/>
    <w:rsid w:val="00AF3E1D"/>
    <w:rsid w:val="00AF49B3"/>
    <w:rsid w:val="00AF4C78"/>
    <w:rsid w:val="00AF4CA3"/>
    <w:rsid w:val="00AF4D30"/>
    <w:rsid w:val="00AF53C6"/>
    <w:rsid w:val="00AF604A"/>
    <w:rsid w:val="00AF64AE"/>
    <w:rsid w:val="00AF6D1F"/>
    <w:rsid w:val="00AF6E04"/>
    <w:rsid w:val="00AF71D1"/>
    <w:rsid w:val="00AF76CD"/>
    <w:rsid w:val="00AF7E87"/>
    <w:rsid w:val="00AF7F7C"/>
    <w:rsid w:val="00B001D9"/>
    <w:rsid w:val="00B00C5E"/>
    <w:rsid w:val="00B012E0"/>
    <w:rsid w:val="00B01611"/>
    <w:rsid w:val="00B017D9"/>
    <w:rsid w:val="00B01F66"/>
    <w:rsid w:val="00B02526"/>
    <w:rsid w:val="00B0291B"/>
    <w:rsid w:val="00B03191"/>
    <w:rsid w:val="00B03806"/>
    <w:rsid w:val="00B03C33"/>
    <w:rsid w:val="00B03C87"/>
    <w:rsid w:val="00B03E72"/>
    <w:rsid w:val="00B0443D"/>
    <w:rsid w:val="00B04527"/>
    <w:rsid w:val="00B04647"/>
    <w:rsid w:val="00B05CAC"/>
    <w:rsid w:val="00B06013"/>
    <w:rsid w:val="00B06051"/>
    <w:rsid w:val="00B06E67"/>
    <w:rsid w:val="00B074BA"/>
    <w:rsid w:val="00B0785C"/>
    <w:rsid w:val="00B11599"/>
    <w:rsid w:val="00B11D5B"/>
    <w:rsid w:val="00B11E16"/>
    <w:rsid w:val="00B124AE"/>
    <w:rsid w:val="00B1260D"/>
    <w:rsid w:val="00B12836"/>
    <w:rsid w:val="00B1390F"/>
    <w:rsid w:val="00B13A54"/>
    <w:rsid w:val="00B13D9E"/>
    <w:rsid w:val="00B13DE9"/>
    <w:rsid w:val="00B14670"/>
    <w:rsid w:val="00B14C0F"/>
    <w:rsid w:val="00B152CB"/>
    <w:rsid w:val="00B152E4"/>
    <w:rsid w:val="00B16905"/>
    <w:rsid w:val="00B176BA"/>
    <w:rsid w:val="00B178E3"/>
    <w:rsid w:val="00B20289"/>
    <w:rsid w:val="00B20304"/>
    <w:rsid w:val="00B20804"/>
    <w:rsid w:val="00B208A3"/>
    <w:rsid w:val="00B209CA"/>
    <w:rsid w:val="00B20ED1"/>
    <w:rsid w:val="00B2113F"/>
    <w:rsid w:val="00B2126C"/>
    <w:rsid w:val="00B23495"/>
    <w:rsid w:val="00B23AC6"/>
    <w:rsid w:val="00B23EED"/>
    <w:rsid w:val="00B23F94"/>
    <w:rsid w:val="00B24DB4"/>
    <w:rsid w:val="00B25361"/>
    <w:rsid w:val="00B256C1"/>
    <w:rsid w:val="00B265F5"/>
    <w:rsid w:val="00B26B72"/>
    <w:rsid w:val="00B26C14"/>
    <w:rsid w:val="00B26F88"/>
    <w:rsid w:val="00B27A8E"/>
    <w:rsid w:val="00B27B5C"/>
    <w:rsid w:val="00B27BB0"/>
    <w:rsid w:val="00B27C90"/>
    <w:rsid w:val="00B30340"/>
    <w:rsid w:val="00B3038B"/>
    <w:rsid w:val="00B30708"/>
    <w:rsid w:val="00B30737"/>
    <w:rsid w:val="00B30D32"/>
    <w:rsid w:val="00B31997"/>
    <w:rsid w:val="00B31C46"/>
    <w:rsid w:val="00B321B7"/>
    <w:rsid w:val="00B327DD"/>
    <w:rsid w:val="00B32E19"/>
    <w:rsid w:val="00B3358C"/>
    <w:rsid w:val="00B33DCC"/>
    <w:rsid w:val="00B3406B"/>
    <w:rsid w:val="00B34191"/>
    <w:rsid w:val="00B34339"/>
    <w:rsid w:val="00B34396"/>
    <w:rsid w:val="00B34A67"/>
    <w:rsid w:val="00B34C9A"/>
    <w:rsid w:val="00B34D96"/>
    <w:rsid w:val="00B35C36"/>
    <w:rsid w:val="00B35E34"/>
    <w:rsid w:val="00B36797"/>
    <w:rsid w:val="00B36C0D"/>
    <w:rsid w:val="00B37ACC"/>
    <w:rsid w:val="00B37EE6"/>
    <w:rsid w:val="00B401D3"/>
    <w:rsid w:val="00B4111A"/>
    <w:rsid w:val="00B415B4"/>
    <w:rsid w:val="00B41AD0"/>
    <w:rsid w:val="00B4321E"/>
    <w:rsid w:val="00B43B46"/>
    <w:rsid w:val="00B440F5"/>
    <w:rsid w:val="00B446DB"/>
    <w:rsid w:val="00B45EC0"/>
    <w:rsid w:val="00B46875"/>
    <w:rsid w:val="00B469C0"/>
    <w:rsid w:val="00B4752E"/>
    <w:rsid w:val="00B476A8"/>
    <w:rsid w:val="00B47787"/>
    <w:rsid w:val="00B47CCA"/>
    <w:rsid w:val="00B47D9C"/>
    <w:rsid w:val="00B501D1"/>
    <w:rsid w:val="00B5079E"/>
    <w:rsid w:val="00B50CB5"/>
    <w:rsid w:val="00B5113E"/>
    <w:rsid w:val="00B52520"/>
    <w:rsid w:val="00B52AFD"/>
    <w:rsid w:val="00B52F99"/>
    <w:rsid w:val="00B5351A"/>
    <w:rsid w:val="00B53980"/>
    <w:rsid w:val="00B53BB7"/>
    <w:rsid w:val="00B53CCD"/>
    <w:rsid w:val="00B54C39"/>
    <w:rsid w:val="00B55AD2"/>
    <w:rsid w:val="00B562F6"/>
    <w:rsid w:val="00B569C8"/>
    <w:rsid w:val="00B5727E"/>
    <w:rsid w:val="00B57747"/>
    <w:rsid w:val="00B577A0"/>
    <w:rsid w:val="00B577FE"/>
    <w:rsid w:val="00B57BD3"/>
    <w:rsid w:val="00B57BD7"/>
    <w:rsid w:val="00B602E3"/>
    <w:rsid w:val="00B60DEF"/>
    <w:rsid w:val="00B6160A"/>
    <w:rsid w:val="00B61ADF"/>
    <w:rsid w:val="00B621A6"/>
    <w:rsid w:val="00B629EC"/>
    <w:rsid w:val="00B63346"/>
    <w:rsid w:val="00B636BD"/>
    <w:rsid w:val="00B6392F"/>
    <w:rsid w:val="00B6399A"/>
    <w:rsid w:val="00B63C8D"/>
    <w:rsid w:val="00B64637"/>
    <w:rsid w:val="00B64789"/>
    <w:rsid w:val="00B65215"/>
    <w:rsid w:val="00B65A1B"/>
    <w:rsid w:val="00B66036"/>
    <w:rsid w:val="00B673FF"/>
    <w:rsid w:val="00B67552"/>
    <w:rsid w:val="00B705E5"/>
    <w:rsid w:val="00B709BD"/>
    <w:rsid w:val="00B70A20"/>
    <w:rsid w:val="00B70EAA"/>
    <w:rsid w:val="00B70F04"/>
    <w:rsid w:val="00B71906"/>
    <w:rsid w:val="00B71B76"/>
    <w:rsid w:val="00B71C86"/>
    <w:rsid w:val="00B721D9"/>
    <w:rsid w:val="00B72F34"/>
    <w:rsid w:val="00B73044"/>
    <w:rsid w:val="00B73A12"/>
    <w:rsid w:val="00B73FF1"/>
    <w:rsid w:val="00B74476"/>
    <w:rsid w:val="00B74741"/>
    <w:rsid w:val="00B748FA"/>
    <w:rsid w:val="00B74F42"/>
    <w:rsid w:val="00B753A0"/>
    <w:rsid w:val="00B75B03"/>
    <w:rsid w:val="00B75F80"/>
    <w:rsid w:val="00B76E98"/>
    <w:rsid w:val="00B76EDE"/>
    <w:rsid w:val="00B7700A"/>
    <w:rsid w:val="00B8008E"/>
    <w:rsid w:val="00B80A44"/>
    <w:rsid w:val="00B80BEA"/>
    <w:rsid w:val="00B80CE2"/>
    <w:rsid w:val="00B812F7"/>
    <w:rsid w:val="00B81B3B"/>
    <w:rsid w:val="00B81FC8"/>
    <w:rsid w:val="00B82185"/>
    <w:rsid w:val="00B823BE"/>
    <w:rsid w:val="00B8240B"/>
    <w:rsid w:val="00B82A06"/>
    <w:rsid w:val="00B82DE3"/>
    <w:rsid w:val="00B836E2"/>
    <w:rsid w:val="00B83715"/>
    <w:rsid w:val="00B83E3F"/>
    <w:rsid w:val="00B85359"/>
    <w:rsid w:val="00B858FC"/>
    <w:rsid w:val="00B86230"/>
    <w:rsid w:val="00B86679"/>
    <w:rsid w:val="00B869CD"/>
    <w:rsid w:val="00B87354"/>
    <w:rsid w:val="00B8781E"/>
    <w:rsid w:val="00B87C8D"/>
    <w:rsid w:val="00B87F28"/>
    <w:rsid w:val="00B9043B"/>
    <w:rsid w:val="00B91070"/>
    <w:rsid w:val="00B912D8"/>
    <w:rsid w:val="00B91544"/>
    <w:rsid w:val="00B916C6"/>
    <w:rsid w:val="00B91BDC"/>
    <w:rsid w:val="00B920BD"/>
    <w:rsid w:val="00B922F4"/>
    <w:rsid w:val="00B92460"/>
    <w:rsid w:val="00B9248D"/>
    <w:rsid w:val="00B93B70"/>
    <w:rsid w:val="00B93CBC"/>
    <w:rsid w:val="00B9419F"/>
    <w:rsid w:val="00B94863"/>
    <w:rsid w:val="00B94EAB"/>
    <w:rsid w:val="00B94FE4"/>
    <w:rsid w:val="00B95957"/>
    <w:rsid w:val="00B95DBB"/>
    <w:rsid w:val="00B963FB"/>
    <w:rsid w:val="00B96439"/>
    <w:rsid w:val="00B96539"/>
    <w:rsid w:val="00B96A90"/>
    <w:rsid w:val="00B96B93"/>
    <w:rsid w:val="00B96C10"/>
    <w:rsid w:val="00B97E05"/>
    <w:rsid w:val="00B97EBD"/>
    <w:rsid w:val="00BA0622"/>
    <w:rsid w:val="00BA06C2"/>
    <w:rsid w:val="00BA0FFC"/>
    <w:rsid w:val="00BA110C"/>
    <w:rsid w:val="00BA1D90"/>
    <w:rsid w:val="00BA2309"/>
    <w:rsid w:val="00BA25F4"/>
    <w:rsid w:val="00BA2913"/>
    <w:rsid w:val="00BA2C92"/>
    <w:rsid w:val="00BA2E30"/>
    <w:rsid w:val="00BA2ECE"/>
    <w:rsid w:val="00BA3730"/>
    <w:rsid w:val="00BA387A"/>
    <w:rsid w:val="00BA3BBB"/>
    <w:rsid w:val="00BA40BB"/>
    <w:rsid w:val="00BA4144"/>
    <w:rsid w:val="00BA527A"/>
    <w:rsid w:val="00BA57A0"/>
    <w:rsid w:val="00BA6BA8"/>
    <w:rsid w:val="00BA7479"/>
    <w:rsid w:val="00BA7E63"/>
    <w:rsid w:val="00BB0AA6"/>
    <w:rsid w:val="00BB0AD4"/>
    <w:rsid w:val="00BB0C01"/>
    <w:rsid w:val="00BB11BC"/>
    <w:rsid w:val="00BB12A9"/>
    <w:rsid w:val="00BB1486"/>
    <w:rsid w:val="00BB1A05"/>
    <w:rsid w:val="00BB2D4D"/>
    <w:rsid w:val="00BB3172"/>
    <w:rsid w:val="00BB3303"/>
    <w:rsid w:val="00BB4267"/>
    <w:rsid w:val="00BB49AD"/>
    <w:rsid w:val="00BB4B72"/>
    <w:rsid w:val="00BB5143"/>
    <w:rsid w:val="00BB51D5"/>
    <w:rsid w:val="00BB5267"/>
    <w:rsid w:val="00BB5330"/>
    <w:rsid w:val="00BB545B"/>
    <w:rsid w:val="00BB5469"/>
    <w:rsid w:val="00BB5629"/>
    <w:rsid w:val="00BB5CEA"/>
    <w:rsid w:val="00BB5FF2"/>
    <w:rsid w:val="00BB6138"/>
    <w:rsid w:val="00BB6F9E"/>
    <w:rsid w:val="00BB7614"/>
    <w:rsid w:val="00BB7AF8"/>
    <w:rsid w:val="00BB7D10"/>
    <w:rsid w:val="00BB7E19"/>
    <w:rsid w:val="00BC009B"/>
    <w:rsid w:val="00BC0169"/>
    <w:rsid w:val="00BC0D3E"/>
    <w:rsid w:val="00BC1190"/>
    <w:rsid w:val="00BC20A7"/>
    <w:rsid w:val="00BC250A"/>
    <w:rsid w:val="00BC26B8"/>
    <w:rsid w:val="00BC2FD2"/>
    <w:rsid w:val="00BC32CD"/>
    <w:rsid w:val="00BC394B"/>
    <w:rsid w:val="00BC4915"/>
    <w:rsid w:val="00BC4BA5"/>
    <w:rsid w:val="00BC55D2"/>
    <w:rsid w:val="00BC55DF"/>
    <w:rsid w:val="00BC5BC4"/>
    <w:rsid w:val="00BC6364"/>
    <w:rsid w:val="00BC6760"/>
    <w:rsid w:val="00BC695A"/>
    <w:rsid w:val="00BC7F1B"/>
    <w:rsid w:val="00BD09E8"/>
    <w:rsid w:val="00BD0D21"/>
    <w:rsid w:val="00BD1163"/>
    <w:rsid w:val="00BD1BC5"/>
    <w:rsid w:val="00BD1F00"/>
    <w:rsid w:val="00BD2118"/>
    <w:rsid w:val="00BD234F"/>
    <w:rsid w:val="00BD27DD"/>
    <w:rsid w:val="00BD28B9"/>
    <w:rsid w:val="00BD2ABF"/>
    <w:rsid w:val="00BD2CFA"/>
    <w:rsid w:val="00BD2D73"/>
    <w:rsid w:val="00BD3AAB"/>
    <w:rsid w:val="00BD4910"/>
    <w:rsid w:val="00BD4A5C"/>
    <w:rsid w:val="00BD4C33"/>
    <w:rsid w:val="00BD5309"/>
    <w:rsid w:val="00BD5C19"/>
    <w:rsid w:val="00BD5C50"/>
    <w:rsid w:val="00BD601F"/>
    <w:rsid w:val="00BD61B7"/>
    <w:rsid w:val="00BD68B9"/>
    <w:rsid w:val="00BD7043"/>
    <w:rsid w:val="00BD75F9"/>
    <w:rsid w:val="00BD773E"/>
    <w:rsid w:val="00BD7742"/>
    <w:rsid w:val="00BD7823"/>
    <w:rsid w:val="00BD7975"/>
    <w:rsid w:val="00BE03EB"/>
    <w:rsid w:val="00BE1066"/>
    <w:rsid w:val="00BE1475"/>
    <w:rsid w:val="00BE24B0"/>
    <w:rsid w:val="00BE2B5F"/>
    <w:rsid w:val="00BE2ECC"/>
    <w:rsid w:val="00BE312E"/>
    <w:rsid w:val="00BE3712"/>
    <w:rsid w:val="00BE3F08"/>
    <w:rsid w:val="00BE4D64"/>
    <w:rsid w:val="00BE4EEE"/>
    <w:rsid w:val="00BE540F"/>
    <w:rsid w:val="00BE5634"/>
    <w:rsid w:val="00BE5A37"/>
    <w:rsid w:val="00BE5D63"/>
    <w:rsid w:val="00BE5F65"/>
    <w:rsid w:val="00BE62AE"/>
    <w:rsid w:val="00BE63AE"/>
    <w:rsid w:val="00BE6849"/>
    <w:rsid w:val="00BE6A6C"/>
    <w:rsid w:val="00BE6D7B"/>
    <w:rsid w:val="00BE72D5"/>
    <w:rsid w:val="00BE7ACC"/>
    <w:rsid w:val="00BE7EE0"/>
    <w:rsid w:val="00BE7F21"/>
    <w:rsid w:val="00BF060F"/>
    <w:rsid w:val="00BF0639"/>
    <w:rsid w:val="00BF0A2D"/>
    <w:rsid w:val="00BF0DBC"/>
    <w:rsid w:val="00BF11EF"/>
    <w:rsid w:val="00BF128A"/>
    <w:rsid w:val="00BF1DFE"/>
    <w:rsid w:val="00BF1F22"/>
    <w:rsid w:val="00BF2227"/>
    <w:rsid w:val="00BF2318"/>
    <w:rsid w:val="00BF3040"/>
    <w:rsid w:val="00BF324D"/>
    <w:rsid w:val="00BF335D"/>
    <w:rsid w:val="00BF3879"/>
    <w:rsid w:val="00BF3DD1"/>
    <w:rsid w:val="00BF4836"/>
    <w:rsid w:val="00BF4936"/>
    <w:rsid w:val="00BF4A2D"/>
    <w:rsid w:val="00BF4C2D"/>
    <w:rsid w:val="00BF4F50"/>
    <w:rsid w:val="00BF52B6"/>
    <w:rsid w:val="00BF5B48"/>
    <w:rsid w:val="00BF5C8E"/>
    <w:rsid w:val="00BF6254"/>
    <w:rsid w:val="00BF664E"/>
    <w:rsid w:val="00BF682F"/>
    <w:rsid w:val="00BF7E74"/>
    <w:rsid w:val="00C001FE"/>
    <w:rsid w:val="00C00325"/>
    <w:rsid w:val="00C00AF3"/>
    <w:rsid w:val="00C00C94"/>
    <w:rsid w:val="00C00D01"/>
    <w:rsid w:val="00C01333"/>
    <w:rsid w:val="00C0175B"/>
    <w:rsid w:val="00C017D3"/>
    <w:rsid w:val="00C021B0"/>
    <w:rsid w:val="00C02613"/>
    <w:rsid w:val="00C02865"/>
    <w:rsid w:val="00C02893"/>
    <w:rsid w:val="00C02F8E"/>
    <w:rsid w:val="00C03336"/>
    <w:rsid w:val="00C03564"/>
    <w:rsid w:val="00C04E86"/>
    <w:rsid w:val="00C057C6"/>
    <w:rsid w:val="00C06375"/>
    <w:rsid w:val="00C06B61"/>
    <w:rsid w:val="00C06BFA"/>
    <w:rsid w:val="00C06EAA"/>
    <w:rsid w:val="00C072B9"/>
    <w:rsid w:val="00C07C6B"/>
    <w:rsid w:val="00C10320"/>
    <w:rsid w:val="00C10842"/>
    <w:rsid w:val="00C10900"/>
    <w:rsid w:val="00C10C4E"/>
    <w:rsid w:val="00C10F43"/>
    <w:rsid w:val="00C119AC"/>
    <w:rsid w:val="00C11DA1"/>
    <w:rsid w:val="00C12324"/>
    <w:rsid w:val="00C12454"/>
    <w:rsid w:val="00C12D3D"/>
    <w:rsid w:val="00C13D00"/>
    <w:rsid w:val="00C13E91"/>
    <w:rsid w:val="00C14327"/>
    <w:rsid w:val="00C1458F"/>
    <w:rsid w:val="00C146CF"/>
    <w:rsid w:val="00C14DCC"/>
    <w:rsid w:val="00C15C50"/>
    <w:rsid w:val="00C15FCD"/>
    <w:rsid w:val="00C167CD"/>
    <w:rsid w:val="00C168E7"/>
    <w:rsid w:val="00C16A0E"/>
    <w:rsid w:val="00C16CB4"/>
    <w:rsid w:val="00C1780B"/>
    <w:rsid w:val="00C17F6C"/>
    <w:rsid w:val="00C2015F"/>
    <w:rsid w:val="00C20364"/>
    <w:rsid w:val="00C2093A"/>
    <w:rsid w:val="00C20BFD"/>
    <w:rsid w:val="00C20C5E"/>
    <w:rsid w:val="00C21417"/>
    <w:rsid w:val="00C215E5"/>
    <w:rsid w:val="00C21B8A"/>
    <w:rsid w:val="00C21FDC"/>
    <w:rsid w:val="00C22A84"/>
    <w:rsid w:val="00C23975"/>
    <w:rsid w:val="00C23F4F"/>
    <w:rsid w:val="00C241B9"/>
    <w:rsid w:val="00C24267"/>
    <w:rsid w:val="00C24AA0"/>
    <w:rsid w:val="00C24DC4"/>
    <w:rsid w:val="00C25424"/>
    <w:rsid w:val="00C2554D"/>
    <w:rsid w:val="00C25708"/>
    <w:rsid w:val="00C257AC"/>
    <w:rsid w:val="00C25808"/>
    <w:rsid w:val="00C26547"/>
    <w:rsid w:val="00C2694D"/>
    <w:rsid w:val="00C26A9E"/>
    <w:rsid w:val="00C272F7"/>
    <w:rsid w:val="00C305C3"/>
    <w:rsid w:val="00C305EC"/>
    <w:rsid w:val="00C315E9"/>
    <w:rsid w:val="00C31CFF"/>
    <w:rsid w:val="00C320EC"/>
    <w:rsid w:val="00C3227D"/>
    <w:rsid w:val="00C32386"/>
    <w:rsid w:val="00C32ACA"/>
    <w:rsid w:val="00C32E7E"/>
    <w:rsid w:val="00C32F9B"/>
    <w:rsid w:val="00C33664"/>
    <w:rsid w:val="00C33D3F"/>
    <w:rsid w:val="00C3492F"/>
    <w:rsid w:val="00C3535E"/>
    <w:rsid w:val="00C35365"/>
    <w:rsid w:val="00C35452"/>
    <w:rsid w:val="00C3549B"/>
    <w:rsid w:val="00C357B0"/>
    <w:rsid w:val="00C358F4"/>
    <w:rsid w:val="00C36494"/>
    <w:rsid w:val="00C36D2F"/>
    <w:rsid w:val="00C375EB"/>
    <w:rsid w:val="00C378F5"/>
    <w:rsid w:val="00C37CAB"/>
    <w:rsid w:val="00C37D81"/>
    <w:rsid w:val="00C40103"/>
    <w:rsid w:val="00C40E18"/>
    <w:rsid w:val="00C40EAF"/>
    <w:rsid w:val="00C40EB7"/>
    <w:rsid w:val="00C4139F"/>
    <w:rsid w:val="00C41797"/>
    <w:rsid w:val="00C4199E"/>
    <w:rsid w:val="00C41DA8"/>
    <w:rsid w:val="00C42034"/>
    <w:rsid w:val="00C425E6"/>
    <w:rsid w:val="00C4284E"/>
    <w:rsid w:val="00C42B66"/>
    <w:rsid w:val="00C42E72"/>
    <w:rsid w:val="00C42FCD"/>
    <w:rsid w:val="00C43388"/>
    <w:rsid w:val="00C43B46"/>
    <w:rsid w:val="00C43DFF"/>
    <w:rsid w:val="00C4433C"/>
    <w:rsid w:val="00C443AD"/>
    <w:rsid w:val="00C444B9"/>
    <w:rsid w:val="00C45A34"/>
    <w:rsid w:val="00C46910"/>
    <w:rsid w:val="00C47688"/>
    <w:rsid w:val="00C47857"/>
    <w:rsid w:val="00C47BDA"/>
    <w:rsid w:val="00C47CA1"/>
    <w:rsid w:val="00C50A7C"/>
    <w:rsid w:val="00C50AC4"/>
    <w:rsid w:val="00C50C4A"/>
    <w:rsid w:val="00C50D5C"/>
    <w:rsid w:val="00C517D2"/>
    <w:rsid w:val="00C518E0"/>
    <w:rsid w:val="00C51AE0"/>
    <w:rsid w:val="00C525A8"/>
    <w:rsid w:val="00C527BD"/>
    <w:rsid w:val="00C5384D"/>
    <w:rsid w:val="00C53AD7"/>
    <w:rsid w:val="00C5421B"/>
    <w:rsid w:val="00C543B5"/>
    <w:rsid w:val="00C5470B"/>
    <w:rsid w:val="00C54A39"/>
    <w:rsid w:val="00C551B3"/>
    <w:rsid w:val="00C55212"/>
    <w:rsid w:val="00C55754"/>
    <w:rsid w:val="00C55856"/>
    <w:rsid w:val="00C559FB"/>
    <w:rsid w:val="00C55CE1"/>
    <w:rsid w:val="00C56340"/>
    <w:rsid w:val="00C56F14"/>
    <w:rsid w:val="00C57444"/>
    <w:rsid w:val="00C57BF8"/>
    <w:rsid w:val="00C60820"/>
    <w:rsid w:val="00C60A0A"/>
    <w:rsid w:val="00C617DF"/>
    <w:rsid w:val="00C61C29"/>
    <w:rsid w:val="00C61C6B"/>
    <w:rsid w:val="00C61FAF"/>
    <w:rsid w:val="00C62CF4"/>
    <w:rsid w:val="00C64B9C"/>
    <w:rsid w:val="00C650E5"/>
    <w:rsid w:val="00C65323"/>
    <w:rsid w:val="00C65905"/>
    <w:rsid w:val="00C659D8"/>
    <w:rsid w:val="00C65EC6"/>
    <w:rsid w:val="00C66749"/>
    <w:rsid w:val="00C66D99"/>
    <w:rsid w:val="00C6700B"/>
    <w:rsid w:val="00C67076"/>
    <w:rsid w:val="00C67AE3"/>
    <w:rsid w:val="00C67F9E"/>
    <w:rsid w:val="00C7029E"/>
    <w:rsid w:val="00C703E8"/>
    <w:rsid w:val="00C717FC"/>
    <w:rsid w:val="00C71C60"/>
    <w:rsid w:val="00C71F50"/>
    <w:rsid w:val="00C721E0"/>
    <w:rsid w:val="00C726FC"/>
    <w:rsid w:val="00C72D44"/>
    <w:rsid w:val="00C73CDF"/>
    <w:rsid w:val="00C73EDD"/>
    <w:rsid w:val="00C741CB"/>
    <w:rsid w:val="00C74230"/>
    <w:rsid w:val="00C7438D"/>
    <w:rsid w:val="00C74576"/>
    <w:rsid w:val="00C74A21"/>
    <w:rsid w:val="00C7510B"/>
    <w:rsid w:val="00C75233"/>
    <w:rsid w:val="00C7583A"/>
    <w:rsid w:val="00C75F39"/>
    <w:rsid w:val="00C76095"/>
    <w:rsid w:val="00C767D0"/>
    <w:rsid w:val="00C76A28"/>
    <w:rsid w:val="00C76A9D"/>
    <w:rsid w:val="00C77A6B"/>
    <w:rsid w:val="00C77B2A"/>
    <w:rsid w:val="00C80257"/>
    <w:rsid w:val="00C80463"/>
    <w:rsid w:val="00C8064E"/>
    <w:rsid w:val="00C809DF"/>
    <w:rsid w:val="00C81237"/>
    <w:rsid w:val="00C81601"/>
    <w:rsid w:val="00C81A67"/>
    <w:rsid w:val="00C81D62"/>
    <w:rsid w:val="00C81E0A"/>
    <w:rsid w:val="00C81FD2"/>
    <w:rsid w:val="00C8210C"/>
    <w:rsid w:val="00C823D4"/>
    <w:rsid w:val="00C82C88"/>
    <w:rsid w:val="00C82EA0"/>
    <w:rsid w:val="00C82FEF"/>
    <w:rsid w:val="00C8316F"/>
    <w:rsid w:val="00C83C01"/>
    <w:rsid w:val="00C83C98"/>
    <w:rsid w:val="00C84911"/>
    <w:rsid w:val="00C84F8B"/>
    <w:rsid w:val="00C858A8"/>
    <w:rsid w:val="00C86651"/>
    <w:rsid w:val="00C87124"/>
    <w:rsid w:val="00C874B2"/>
    <w:rsid w:val="00C874C7"/>
    <w:rsid w:val="00C8790D"/>
    <w:rsid w:val="00C879DC"/>
    <w:rsid w:val="00C87AD9"/>
    <w:rsid w:val="00C909B4"/>
    <w:rsid w:val="00C90A1B"/>
    <w:rsid w:val="00C91071"/>
    <w:rsid w:val="00C9164D"/>
    <w:rsid w:val="00C918C7"/>
    <w:rsid w:val="00C92069"/>
    <w:rsid w:val="00C9215A"/>
    <w:rsid w:val="00C9246C"/>
    <w:rsid w:val="00C92634"/>
    <w:rsid w:val="00C927D3"/>
    <w:rsid w:val="00C92F50"/>
    <w:rsid w:val="00C93069"/>
    <w:rsid w:val="00C939B2"/>
    <w:rsid w:val="00C950AC"/>
    <w:rsid w:val="00C952F4"/>
    <w:rsid w:val="00C956BB"/>
    <w:rsid w:val="00C95A11"/>
    <w:rsid w:val="00C95C21"/>
    <w:rsid w:val="00C96356"/>
    <w:rsid w:val="00C968D9"/>
    <w:rsid w:val="00C96DE6"/>
    <w:rsid w:val="00C97768"/>
    <w:rsid w:val="00C97CD1"/>
    <w:rsid w:val="00CA013D"/>
    <w:rsid w:val="00CA0618"/>
    <w:rsid w:val="00CA09AB"/>
    <w:rsid w:val="00CA0AE5"/>
    <w:rsid w:val="00CA11F2"/>
    <w:rsid w:val="00CA1277"/>
    <w:rsid w:val="00CA15AB"/>
    <w:rsid w:val="00CA1D8C"/>
    <w:rsid w:val="00CA1E58"/>
    <w:rsid w:val="00CA1F78"/>
    <w:rsid w:val="00CA2270"/>
    <w:rsid w:val="00CA2C02"/>
    <w:rsid w:val="00CA34D0"/>
    <w:rsid w:val="00CA350E"/>
    <w:rsid w:val="00CA3C84"/>
    <w:rsid w:val="00CA3CDF"/>
    <w:rsid w:val="00CA3F37"/>
    <w:rsid w:val="00CA3F66"/>
    <w:rsid w:val="00CA42B8"/>
    <w:rsid w:val="00CA44D8"/>
    <w:rsid w:val="00CA48AB"/>
    <w:rsid w:val="00CA515D"/>
    <w:rsid w:val="00CA58CE"/>
    <w:rsid w:val="00CA5BF0"/>
    <w:rsid w:val="00CA6468"/>
    <w:rsid w:val="00CA6EAB"/>
    <w:rsid w:val="00CA774E"/>
    <w:rsid w:val="00CA7871"/>
    <w:rsid w:val="00CA7CB9"/>
    <w:rsid w:val="00CA7F5F"/>
    <w:rsid w:val="00CB070A"/>
    <w:rsid w:val="00CB1141"/>
    <w:rsid w:val="00CB11AD"/>
    <w:rsid w:val="00CB22D3"/>
    <w:rsid w:val="00CB349A"/>
    <w:rsid w:val="00CB37B4"/>
    <w:rsid w:val="00CB3874"/>
    <w:rsid w:val="00CB4DA2"/>
    <w:rsid w:val="00CB4F09"/>
    <w:rsid w:val="00CB5794"/>
    <w:rsid w:val="00CB61F1"/>
    <w:rsid w:val="00CB6917"/>
    <w:rsid w:val="00CB6A37"/>
    <w:rsid w:val="00CB6D6D"/>
    <w:rsid w:val="00CB6F65"/>
    <w:rsid w:val="00CB7647"/>
    <w:rsid w:val="00CB7A35"/>
    <w:rsid w:val="00CB7A97"/>
    <w:rsid w:val="00CB7AFC"/>
    <w:rsid w:val="00CB7C75"/>
    <w:rsid w:val="00CC0583"/>
    <w:rsid w:val="00CC0766"/>
    <w:rsid w:val="00CC07AC"/>
    <w:rsid w:val="00CC0AEA"/>
    <w:rsid w:val="00CC0BF1"/>
    <w:rsid w:val="00CC11BD"/>
    <w:rsid w:val="00CC1D27"/>
    <w:rsid w:val="00CC1EE0"/>
    <w:rsid w:val="00CC249C"/>
    <w:rsid w:val="00CC2BDF"/>
    <w:rsid w:val="00CC3C8A"/>
    <w:rsid w:val="00CC3E78"/>
    <w:rsid w:val="00CC4C42"/>
    <w:rsid w:val="00CC4DEB"/>
    <w:rsid w:val="00CC527A"/>
    <w:rsid w:val="00CC53AC"/>
    <w:rsid w:val="00CC5782"/>
    <w:rsid w:val="00CC5F72"/>
    <w:rsid w:val="00CC609F"/>
    <w:rsid w:val="00CC6281"/>
    <w:rsid w:val="00CC64E2"/>
    <w:rsid w:val="00CC672C"/>
    <w:rsid w:val="00CC677E"/>
    <w:rsid w:val="00CC6878"/>
    <w:rsid w:val="00CC6C04"/>
    <w:rsid w:val="00CC712C"/>
    <w:rsid w:val="00CC7477"/>
    <w:rsid w:val="00CC7840"/>
    <w:rsid w:val="00CD0021"/>
    <w:rsid w:val="00CD0976"/>
    <w:rsid w:val="00CD0A25"/>
    <w:rsid w:val="00CD0ADA"/>
    <w:rsid w:val="00CD1A5C"/>
    <w:rsid w:val="00CD1C36"/>
    <w:rsid w:val="00CD28A7"/>
    <w:rsid w:val="00CD2949"/>
    <w:rsid w:val="00CD2BE0"/>
    <w:rsid w:val="00CD2DF9"/>
    <w:rsid w:val="00CD35B0"/>
    <w:rsid w:val="00CD3E9B"/>
    <w:rsid w:val="00CD3F8D"/>
    <w:rsid w:val="00CD4DBA"/>
    <w:rsid w:val="00CD529C"/>
    <w:rsid w:val="00CD5881"/>
    <w:rsid w:val="00CD59EE"/>
    <w:rsid w:val="00CD6115"/>
    <w:rsid w:val="00CD6E99"/>
    <w:rsid w:val="00CD70EE"/>
    <w:rsid w:val="00CD725A"/>
    <w:rsid w:val="00CD7BDF"/>
    <w:rsid w:val="00CD7E50"/>
    <w:rsid w:val="00CE0E7D"/>
    <w:rsid w:val="00CE1369"/>
    <w:rsid w:val="00CE136F"/>
    <w:rsid w:val="00CE1493"/>
    <w:rsid w:val="00CE1C38"/>
    <w:rsid w:val="00CE1CB5"/>
    <w:rsid w:val="00CE2485"/>
    <w:rsid w:val="00CE24D6"/>
    <w:rsid w:val="00CE2600"/>
    <w:rsid w:val="00CE3892"/>
    <w:rsid w:val="00CE3CE6"/>
    <w:rsid w:val="00CE42FC"/>
    <w:rsid w:val="00CE4392"/>
    <w:rsid w:val="00CE5041"/>
    <w:rsid w:val="00CE6411"/>
    <w:rsid w:val="00CE650B"/>
    <w:rsid w:val="00CE65F6"/>
    <w:rsid w:val="00CE6640"/>
    <w:rsid w:val="00CE72D8"/>
    <w:rsid w:val="00CE7A72"/>
    <w:rsid w:val="00CF02A2"/>
    <w:rsid w:val="00CF0421"/>
    <w:rsid w:val="00CF08C6"/>
    <w:rsid w:val="00CF0C40"/>
    <w:rsid w:val="00CF0CD9"/>
    <w:rsid w:val="00CF0EAC"/>
    <w:rsid w:val="00CF149C"/>
    <w:rsid w:val="00CF15AC"/>
    <w:rsid w:val="00CF179B"/>
    <w:rsid w:val="00CF1F9A"/>
    <w:rsid w:val="00CF202C"/>
    <w:rsid w:val="00CF2639"/>
    <w:rsid w:val="00CF2799"/>
    <w:rsid w:val="00CF2852"/>
    <w:rsid w:val="00CF28F8"/>
    <w:rsid w:val="00CF2BFC"/>
    <w:rsid w:val="00CF2F9F"/>
    <w:rsid w:val="00CF320A"/>
    <w:rsid w:val="00CF3687"/>
    <w:rsid w:val="00CF390C"/>
    <w:rsid w:val="00CF4012"/>
    <w:rsid w:val="00CF4C06"/>
    <w:rsid w:val="00CF4CDD"/>
    <w:rsid w:val="00CF4D95"/>
    <w:rsid w:val="00CF4EA2"/>
    <w:rsid w:val="00CF576A"/>
    <w:rsid w:val="00CF5BFD"/>
    <w:rsid w:val="00CF5E8A"/>
    <w:rsid w:val="00CF5F98"/>
    <w:rsid w:val="00CF629E"/>
    <w:rsid w:val="00CF62C2"/>
    <w:rsid w:val="00CF6FEE"/>
    <w:rsid w:val="00CF76CB"/>
    <w:rsid w:val="00D00836"/>
    <w:rsid w:val="00D01211"/>
    <w:rsid w:val="00D0125E"/>
    <w:rsid w:val="00D012D0"/>
    <w:rsid w:val="00D019F6"/>
    <w:rsid w:val="00D01B4B"/>
    <w:rsid w:val="00D01FFF"/>
    <w:rsid w:val="00D036D5"/>
    <w:rsid w:val="00D03D12"/>
    <w:rsid w:val="00D043B7"/>
    <w:rsid w:val="00D0470B"/>
    <w:rsid w:val="00D05695"/>
    <w:rsid w:val="00D05737"/>
    <w:rsid w:val="00D0612F"/>
    <w:rsid w:val="00D067BE"/>
    <w:rsid w:val="00D06C54"/>
    <w:rsid w:val="00D07C6E"/>
    <w:rsid w:val="00D103CB"/>
    <w:rsid w:val="00D10482"/>
    <w:rsid w:val="00D104BC"/>
    <w:rsid w:val="00D108B4"/>
    <w:rsid w:val="00D10911"/>
    <w:rsid w:val="00D1096A"/>
    <w:rsid w:val="00D10A5A"/>
    <w:rsid w:val="00D120AD"/>
    <w:rsid w:val="00D120F4"/>
    <w:rsid w:val="00D125A8"/>
    <w:rsid w:val="00D1289B"/>
    <w:rsid w:val="00D12E31"/>
    <w:rsid w:val="00D1362A"/>
    <w:rsid w:val="00D13821"/>
    <w:rsid w:val="00D13E2B"/>
    <w:rsid w:val="00D13F6D"/>
    <w:rsid w:val="00D14290"/>
    <w:rsid w:val="00D14587"/>
    <w:rsid w:val="00D1473E"/>
    <w:rsid w:val="00D14A67"/>
    <w:rsid w:val="00D1586C"/>
    <w:rsid w:val="00D159EB"/>
    <w:rsid w:val="00D15DAA"/>
    <w:rsid w:val="00D15DD8"/>
    <w:rsid w:val="00D15F84"/>
    <w:rsid w:val="00D16503"/>
    <w:rsid w:val="00D16790"/>
    <w:rsid w:val="00D171C7"/>
    <w:rsid w:val="00D17329"/>
    <w:rsid w:val="00D20D93"/>
    <w:rsid w:val="00D21E05"/>
    <w:rsid w:val="00D23234"/>
    <w:rsid w:val="00D233C3"/>
    <w:rsid w:val="00D239E4"/>
    <w:rsid w:val="00D23BD3"/>
    <w:rsid w:val="00D24FAF"/>
    <w:rsid w:val="00D25747"/>
    <w:rsid w:val="00D25AC1"/>
    <w:rsid w:val="00D26037"/>
    <w:rsid w:val="00D26344"/>
    <w:rsid w:val="00D263F0"/>
    <w:rsid w:val="00D26811"/>
    <w:rsid w:val="00D269AA"/>
    <w:rsid w:val="00D27069"/>
    <w:rsid w:val="00D270C8"/>
    <w:rsid w:val="00D2715B"/>
    <w:rsid w:val="00D273AB"/>
    <w:rsid w:val="00D2796B"/>
    <w:rsid w:val="00D27977"/>
    <w:rsid w:val="00D27B5C"/>
    <w:rsid w:val="00D27B8C"/>
    <w:rsid w:val="00D27F41"/>
    <w:rsid w:val="00D30BC3"/>
    <w:rsid w:val="00D312E2"/>
    <w:rsid w:val="00D31B3D"/>
    <w:rsid w:val="00D31E56"/>
    <w:rsid w:val="00D32688"/>
    <w:rsid w:val="00D32B86"/>
    <w:rsid w:val="00D334E3"/>
    <w:rsid w:val="00D33571"/>
    <w:rsid w:val="00D3364F"/>
    <w:rsid w:val="00D33964"/>
    <w:rsid w:val="00D3412F"/>
    <w:rsid w:val="00D343DD"/>
    <w:rsid w:val="00D345F5"/>
    <w:rsid w:val="00D3498F"/>
    <w:rsid w:val="00D35B69"/>
    <w:rsid w:val="00D35C68"/>
    <w:rsid w:val="00D36345"/>
    <w:rsid w:val="00D36578"/>
    <w:rsid w:val="00D36DF4"/>
    <w:rsid w:val="00D37014"/>
    <w:rsid w:val="00D3727E"/>
    <w:rsid w:val="00D374D7"/>
    <w:rsid w:val="00D375C1"/>
    <w:rsid w:val="00D3793A"/>
    <w:rsid w:val="00D379AA"/>
    <w:rsid w:val="00D40338"/>
    <w:rsid w:val="00D4075A"/>
    <w:rsid w:val="00D407E4"/>
    <w:rsid w:val="00D40B07"/>
    <w:rsid w:val="00D40BE9"/>
    <w:rsid w:val="00D4150E"/>
    <w:rsid w:val="00D41807"/>
    <w:rsid w:val="00D4181F"/>
    <w:rsid w:val="00D41F38"/>
    <w:rsid w:val="00D423B1"/>
    <w:rsid w:val="00D42545"/>
    <w:rsid w:val="00D42897"/>
    <w:rsid w:val="00D42A28"/>
    <w:rsid w:val="00D42BF6"/>
    <w:rsid w:val="00D42DB2"/>
    <w:rsid w:val="00D42F2D"/>
    <w:rsid w:val="00D4312D"/>
    <w:rsid w:val="00D437A6"/>
    <w:rsid w:val="00D43AE8"/>
    <w:rsid w:val="00D43CE5"/>
    <w:rsid w:val="00D43EDF"/>
    <w:rsid w:val="00D43FFD"/>
    <w:rsid w:val="00D44AE6"/>
    <w:rsid w:val="00D453B0"/>
    <w:rsid w:val="00D4637F"/>
    <w:rsid w:val="00D472D8"/>
    <w:rsid w:val="00D47425"/>
    <w:rsid w:val="00D47657"/>
    <w:rsid w:val="00D47934"/>
    <w:rsid w:val="00D47B35"/>
    <w:rsid w:val="00D502D3"/>
    <w:rsid w:val="00D5056C"/>
    <w:rsid w:val="00D50699"/>
    <w:rsid w:val="00D5125F"/>
    <w:rsid w:val="00D51316"/>
    <w:rsid w:val="00D51317"/>
    <w:rsid w:val="00D514BA"/>
    <w:rsid w:val="00D5164F"/>
    <w:rsid w:val="00D51D5A"/>
    <w:rsid w:val="00D5280A"/>
    <w:rsid w:val="00D52B09"/>
    <w:rsid w:val="00D52B8D"/>
    <w:rsid w:val="00D53240"/>
    <w:rsid w:val="00D537ED"/>
    <w:rsid w:val="00D53AFF"/>
    <w:rsid w:val="00D54202"/>
    <w:rsid w:val="00D545EA"/>
    <w:rsid w:val="00D5484B"/>
    <w:rsid w:val="00D55255"/>
    <w:rsid w:val="00D5531E"/>
    <w:rsid w:val="00D5564D"/>
    <w:rsid w:val="00D560CF"/>
    <w:rsid w:val="00D56659"/>
    <w:rsid w:val="00D56D02"/>
    <w:rsid w:val="00D56D4E"/>
    <w:rsid w:val="00D56DC8"/>
    <w:rsid w:val="00D573F2"/>
    <w:rsid w:val="00D57FDA"/>
    <w:rsid w:val="00D600D7"/>
    <w:rsid w:val="00D60484"/>
    <w:rsid w:val="00D60AB4"/>
    <w:rsid w:val="00D60EEE"/>
    <w:rsid w:val="00D61A86"/>
    <w:rsid w:val="00D62DD9"/>
    <w:rsid w:val="00D62E9A"/>
    <w:rsid w:val="00D63A07"/>
    <w:rsid w:val="00D63DC0"/>
    <w:rsid w:val="00D64583"/>
    <w:rsid w:val="00D649E4"/>
    <w:rsid w:val="00D64C54"/>
    <w:rsid w:val="00D6548F"/>
    <w:rsid w:val="00D6585B"/>
    <w:rsid w:val="00D659F9"/>
    <w:rsid w:val="00D65B64"/>
    <w:rsid w:val="00D65E09"/>
    <w:rsid w:val="00D65EB7"/>
    <w:rsid w:val="00D660CB"/>
    <w:rsid w:val="00D663A7"/>
    <w:rsid w:val="00D6656C"/>
    <w:rsid w:val="00D66581"/>
    <w:rsid w:val="00D66855"/>
    <w:rsid w:val="00D668F2"/>
    <w:rsid w:val="00D66A16"/>
    <w:rsid w:val="00D67A6A"/>
    <w:rsid w:val="00D67EB1"/>
    <w:rsid w:val="00D67F3C"/>
    <w:rsid w:val="00D70647"/>
    <w:rsid w:val="00D70AEE"/>
    <w:rsid w:val="00D70EC5"/>
    <w:rsid w:val="00D711CA"/>
    <w:rsid w:val="00D71AA9"/>
    <w:rsid w:val="00D720E0"/>
    <w:rsid w:val="00D72376"/>
    <w:rsid w:val="00D728A3"/>
    <w:rsid w:val="00D738B8"/>
    <w:rsid w:val="00D73924"/>
    <w:rsid w:val="00D73B08"/>
    <w:rsid w:val="00D73BA1"/>
    <w:rsid w:val="00D73DC1"/>
    <w:rsid w:val="00D74B18"/>
    <w:rsid w:val="00D74DE4"/>
    <w:rsid w:val="00D74F0E"/>
    <w:rsid w:val="00D75176"/>
    <w:rsid w:val="00D75214"/>
    <w:rsid w:val="00D75834"/>
    <w:rsid w:val="00D75836"/>
    <w:rsid w:val="00D76337"/>
    <w:rsid w:val="00D76587"/>
    <w:rsid w:val="00D76B55"/>
    <w:rsid w:val="00D7723F"/>
    <w:rsid w:val="00D772C1"/>
    <w:rsid w:val="00D7778B"/>
    <w:rsid w:val="00D77BB0"/>
    <w:rsid w:val="00D80740"/>
    <w:rsid w:val="00D8091D"/>
    <w:rsid w:val="00D80A4C"/>
    <w:rsid w:val="00D80EF5"/>
    <w:rsid w:val="00D81152"/>
    <w:rsid w:val="00D812AB"/>
    <w:rsid w:val="00D8194B"/>
    <w:rsid w:val="00D81A9F"/>
    <w:rsid w:val="00D81AA4"/>
    <w:rsid w:val="00D8249A"/>
    <w:rsid w:val="00D82FDB"/>
    <w:rsid w:val="00D8370F"/>
    <w:rsid w:val="00D8440F"/>
    <w:rsid w:val="00D85B86"/>
    <w:rsid w:val="00D85D01"/>
    <w:rsid w:val="00D863E1"/>
    <w:rsid w:val="00D86578"/>
    <w:rsid w:val="00D86A7F"/>
    <w:rsid w:val="00D872FA"/>
    <w:rsid w:val="00D8753E"/>
    <w:rsid w:val="00D879A4"/>
    <w:rsid w:val="00D9062D"/>
    <w:rsid w:val="00D906B1"/>
    <w:rsid w:val="00D92118"/>
    <w:rsid w:val="00D92717"/>
    <w:rsid w:val="00D92E35"/>
    <w:rsid w:val="00D93C9E"/>
    <w:rsid w:val="00D93DF9"/>
    <w:rsid w:val="00D93EA7"/>
    <w:rsid w:val="00D93EC0"/>
    <w:rsid w:val="00D94FF8"/>
    <w:rsid w:val="00D95DBF"/>
    <w:rsid w:val="00D95F8A"/>
    <w:rsid w:val="00D9641F"/>
    <w:rsid w:val="00D9687B"/>
    <w:rsid w:val="00D96EDB"/>
    <w:rsid w:val="00D97051"/>
    <w:rsid w:val="00D970B6"/>
    <w:rsid w:val="00D97172"/>
    <w:rsid w:val="00D97451"/>
    <w:rsid w:val="00D975F4"/>
    <w:rsid w:val="00D97965"/>
    <w:rsid w:val="00DA0146"/>
    <w:rsid w:val="00DA03C4"/>
    <w:rsid w:val="00DA0C5A"/>
    <w:rsid w:val="00DA119E"/>
    <w:rsid w:val="00DA121D"/>
    <w:rsid w:val="00DA2063"/>
    <w:rsid w:val="00DA307F"/>
    <w:rsid w:val="00DA3C29"/>
    <w:rsid w:val="00DA4168"/>
    <w:rsid w:val="00DA43D9"/>
    <w:rsid w:val="00DA43DB"/>
    <w:rsid w:val="00DA5A6B"/>
    <w:rsid w:val="00DA5EB3"/>
    <w:rsid w:val="00DA622C"/>
    <w:rsid w:val="00DA670A"/>
    <w:rsid w:val="00DA6960"/>
    <w:rsid w:val="00DA6B6D"/>
    <w:rsid w:val="00DA6DF2"/>
    <w:rsid w:val="00DA718A"/>
    <w:rsid w:val="00DA7466"/>
    <w:rsid w:val="00DA76FA"/>
    <w:rsid w:val="00DA7B6F"/>
    <w:rsid w:val="00DB06ED"/>
    <w:rsid w:val="00DB078A"/>
    <w:rsid w:val="00DB1B8E"/>
    <w:rsid w:val="00DB1BB5"/>
    <w:rsid w:val="00DB27B2"/>
    <w:rsid w:val="00DB2FB4"/>
    <w:rsid w:val="00DB328E"/>
    <w:rsid w:val="00DB33A0"/>
    <w:rsid w:val="00DB3891"/>
    <w:rsid w:val="00DB3AA4"/>
    <w:rsid w:val="00DB468B"/>
    <w:rsid w:val="00DB4B4D"/>
    <w:rsid w:val="00DB5549"/>
    <w:rsid w:val="00DB5574"/>
    <w:rsid w:val="00DB5B07"/>
    <w:rsid w:val="00DB5B2D"/>
    <w:rsid w:val="00DB5E65"/>
    <w:rsid w:val="00DB6578"/>
    <w:rsid w:val="00DB6718"/>
    <w:rsid w:val="00DB715D"/>
    <w:rsid w:val="00DB72BE"/>
    <w:rsid w:val="00DB78E8"/>
    <w:rsid w:val="00DB7B78"/>
    <w:rsid w:val="00DB7F65"/>
    <w:rsid w:val="00DC0228"/>
    <w:rsid w:val="00DC09BD"/>
    <w:rsid w:val="00DC0CBD"/>
    <w:rsid w:val="00DC198B"/>
    <w:rsid w:val="00DC29ED"/>
    <w:rsid w:val="00DC2AFE"/>
    <w:rsid w:val="00DC2D27"/>
    <w:rsid w:val="00DC2DDC"/>
    <w:rsid w:val="00DC3017"/>
    <w:rsid w:val="00DC3714"/>
    <w:rsid w:val="00DC37B5"/>
    <w:rsid w:val="00DC3928"/>
    <w:rsid w:val="00DC3F34"/>
    <w:rsid w:val="00DC4833"/>
    <w:rsid w:val="00DC48FE"/>
    <w:rsid w:val="00DC4A37"/>
    <w:rsid w:val="00DC4DEC"/>
    <w:rsid w:val="00DC4E79"/>
    <w:rsid w:val="00DC51EA"/>
    <w:rsid w:val="00DC545D"/>
    <w:rsid w:val="00DC5E64"/>
    <w:rsid w:val="00DC6AC4"/>
    <w:rsid w:val="00DC7D24"/>
    <w:rsid w:val="00DD014F"/>
    <w:rsid w:val="00DD0BAE"/>
    <w:rsid w:val="00DD1595"/>
    <w:rsid w:val="00DD17B4"/>
    <w:rsid w:val="00DD21D9"/>
    <w:rsid w:val="00DD2C03"/>
    <w:rsid w:val="00DD30D7"/>
    <w:rsid w:val="00DD38CE"/>
    <w:rsid w:val="00DD4712"/>
    <w:rsid w:val="00DD5436"/>
    <w:rsid w:val="00DD561E"/>
    <w:rsid w:val="00DD564F"/>
    <w:rsid w:val="00DD5D87"/>
    <w:rsid w:val="00DD78FE"/>
    <w:rsid w:val="00DD7DF3"/>
    <w:rsid w:val="00DE04A3"/>
    <w:rsid w:val="00DE11CC"/>
    <w:rsid w:val="00DE1BED"/>
    <w:rsid w:val="00DE1EEE"/>
    <w:rsid w:val="00DE23DC"/>
    <w:rsid w:val="00DE24B9"/>
    <w:rsid w:val="00DE26BA"/>
    <w:rsid w:val="00DE28E9"/>
    <w:rsid w:val="00DE2CE0"/>
    <w:rsid w:val="00DE3E5D"/>
    <w:rsid w:val="00DE481A"/>
    <w:rsid w:val="00DE49DF"/>
    <w:rsid w:val="00DE5766"/>
    <w:rsid w:val="00DE5E54"/>
    <w:rsid w:val="00DE5EC3"/>
    <w:rsid w:val="00DE6E73"/>
    <w:rsid w:val="00DE6F38"/>
    <w:rsid w:val="00DE7959"/>
    <w:rsid w:val="00DF00C8"/>
    <w:rsid w:val="00DF09E3"/>
    <w:rsid w:val="00DF148D"/>
    <w:rsid w:val="00DF170A"/>
    <w:rsid w:val="00DF1BBC"/>
    <w:rsid w:val="00DF1C76"/>
    <w:rsid w:val="00DF1F88"/>
    <w:rsid w:val="00DF2612"/>
    <w:rsid w:val="00DF2C49"/>
    <w:rsid w:val="00DF33EC"/>
    <w:rsid w:val="00DF369B"/>
    <w:rsid w:val="00DF3D59"/>
    <w:rsid w:val="00DF3F15"/>
    <w:rsid w:val="00DF4E07"/>
    <w:rsid w:val="00DF4F60"/>
    <w:rsid w:val="00DF573A"/>
    <w:rsid w:val="00DF5D00"/>
    <w:rsid w:val="00DF6697"/>
    <w:rsid w:val="00DF66E1"/>
    <w:rsid w:val="00DF6939"/>
    <w:rsid w:val="00DF6DCD"/>
    <w:rsid w:val="00DF7140"/>
    <w:rsid w:val="00DF73E0"/>
    <w:rsid w:val="00DF74A0"/>
    <w:rsid w:val="00DF7982"/>
    <w:rsid w:val="00DF7AD8"/>
    <w:rsid w:val="00DF7C6C"/>
    <w:rsid w:val="00E00072"/>
    <w:rsid w:val="00E00300"/>
    <w:rsid w:val="00E010A0"/>
    <w:rsid w:val="00E01A8B"/>
    <w:rsid w:val="00E02343"/>
    <w:rsid w:val="00E0380F"/>
    <w:rsid w:val="00E03851"/>
    <w:rsid w:val="00E03F08"/>
    <w:rsid w:val="00E0481B"/>
    <w:rsid w:val="00E04DEE"/>
    <w:rsid w:val="00E05215"/>
    <w:rsid w:val="00E0548F"/>
    <w:rsid w:val="00E054D6"/>
    <w:rsid w:val="00E05C4F"/>
    <w:rsid w:val="00E05EED"/>
    <w:rsid w:val="00E06343"/>
    <w:rsid w:val="00E06C40"/>
    <w:rsid w:val="00E06E16"/>
    <w:rsid w:val="00E06F6D"/>
    <w:rsid w:val="00E07042"/>
    <w:rsid w:val="00E07114"/>
    <w:rsid w:val="00E073DF"/>
    <w:rsid w:val="00E07688"/>
    <w:rsid w:val="00E077EE"/>
    <w:rsid w:val="00E0790B"/>
    <w:rsid w:val="00E07ED0"/>
    <w:rsid w:val="00E10229"/>
    <w:rsid w:val="00E1040A"/>
    <w:rsid w:val="00E1057C"/>
    <w:rsid w:val="00E11108"/>
    <w:rsid w:val="00E11804"/>
    <w:rsid w:val="00E12192"/>
    <w:rsid w:val="00E12652"/>
    <w:rsid w:val="00E12B34"/>
    <w:rsid w:val="00E12DF1"/>
    <w:rsid w:val="00E12FB0"/>
    <w:rsid w:val="00E13054"/>
    <w:rsid w:val="00E134A1"/>
    <w:rsid w:val="00E13C75"/>
    <w:rsid w:val="00E142E9"/>
    <w:rsid w:val="00E1430C"/>
    <w:rsid w:val="00E1442C"/>
    <w:rsid w:val="00E14A88"/>
    <w:rsid w:val="00E15353"/>
    <w:rsid w:val="00E15537"/>
    <w:rsid w:val="00E1563C"/>
    <w:rsid w:val="00E1566B"/>
    <w:rsid w:val="00E159D0"/>
    <w:rsid w:val="00E15F7E"/>
    <w:rsid w:val="00E16930"/>
    <w:rsid w:val="00E16B62"/>
    <w:rsid w:val="00E17244"/>
    <w:rsid w:val="00E178E4"/>
    <w:rsid w:val="00E17E0C"/>
    <w:rsid w:val="00E209D2"/>
    <w:rsid w:val="00E20A2D"/>
    <w:rsid w:val="00E20C38"/>
    <w:rsid w:val="00E20C7E"/>
    <w:rsid w:val="00E213D8"/>
    <w:rsid w:val="00E21611"/>
    <w:rsid w:val="00E216DA"/>
    <w:rsid w:val="00E21C59"/>
    <w:rsid w:val="00E22479"/>
    <w:rsid w:val="00E2249D"/>
    <w:rsid w:val="00E226A3"/>
    <w:rsid w:val="00E22758"/>
    <w:rsid w:val="00E22812"/>
    <w:rsid w:val="00E22F65"/>
    <w:rsid w:val="00E2309F"/>
    <w:rsid w:val="00E2370C"/>
    <w:rsid w:val="00E23917"/>
    <w:rsid w:val="00E2428D"/>
    <w:rsid w:val="00E243F6"/>
    <w:rsid w:val="00E24571"/>
    <w:rsid w:val="00E24665"/>
    <w:rsid w:val="00E24AA8"/>
    <w:rsid w:val="00E24E2F"/>
    <w:rsid w:val="00E251D0"/>
    <w:rsid w:val="00E255C6"/>
    <w:rsid w:val="00E25938"/>
    <w:rsid w:val="00E25AEE"/>
    <w:rsid w:val="00E25D07"/>
    <w:rsid w:val="00E260B7"/>
    <w:rsid w:val="00E2741A"/>
    <w:rsid w:val="00E27461"/>
    <w:rsid w:val="00E27C0C"/>
    <w:rsid w:val="00E27D41"/>
    <w:rsid w:val="00E27D64"/>
    <w:rsid w:val="00E305DB"/>
    <w:rsid w:val="00E30682"/>
    <w:rsid w:val="00E30773"/>
    <w:rsid w:val="00E31B6E"/>
    <w:rsid w:val="00E3231A"/>
    <w:rsid w:val="00E324D3"/>
    <w:rsid w:val="00E32A61"/>
    <w:rsid w:val="00E32A78"/>
    <w:rsid w:val="00E32AD7"/>
    <w:rsid w:val="00E3378A"/>
    <w:rsid w:val="00E33BEA"/>
    <w:rsid w:val="00E33C17"/>
    <w:rsid w:val="00E33C84"/>
    <w:rsid w:val="00E33E70"/>
    <w:rsid w:val="00E340B3"/>
    <w:rsid w:val="00E346A4"/>
    <w:rsid w:val="00E34839"/>
    <w:rsid w:val="00E3551F"/>
    <w:rsid w:val="00E35578"/>
    <w:rsid w:val="00E35594"/>
    <w:rsid w:val="00E35C1B"/>
    <w:rsid w:val="00E35E2D"/>
    <w:rsid w:val="00E36B40"/>
    <w:rsid w:val="00E37D3B"/>
    <w:rsid w:val="00E37DF2"/>
    <w:rsid w:val="00E37F4F"/>
    <w:rsid w:val="00E4040C"/>
    <w:rsid w:val="00E409D7"/>
    <w:rsid w:val="00E40BAC"/>
    <w:rsid w:val="00E41872"/>
    <w:rsid w:val="00E4188A"/>
    <w:rsid w:val="00E41938"/>
    <w:rsid w:val="00E4208B"/>
    <w:rsid w:val="00E420A6"/>
    <w:rsid w:val="00E4227C"/>
    <w:rsid w:val="00E4278E"/>
    <w:rsid w:val="00E433B7"/>
    <w:rsid w:val="00E4340B"/>
    <w:rsid w:val="00E43B90"/>
    <w:rsid w:val="00E443C5"/>
    <w:rsid w:val="00E443E0"/>
    <w:rsid w:val="00E44B1B"/>
    <w:rsid w:val="00E459C9"/>
    <w:rsid w:val="00E459F7"/>
    <w:rsid w:val="00E45C6C"/>
    <w:rsid w:val="00E45DE9"/>
    <w:rsid w:val="00E46193"/>
    <w:rsid w:val="00E46514"/>
    <w:rsid w:val="00E46672"/>
    <w:rsid w:val="00E47281"/>
    <w:rsid w:val="00E4746B"/>
    <w:rsid w:val="00E47BDB"/>
    <w:rsid w:val="00E503E2"/>
    <w:rsid w:val="00E51676"/>
    <w:rsid w:val="00E5179A"/>
    <w:rsid w:val="00E51ADA"/>
    <w:rsid w:val="00E51D2A"/>
    <w:rsid w:val="00E520C3"/>
    <w:rsid w:val="00E5228C"/>
    <w:rsid w:val="00E535B8"/>
    <w:rsid w:val="00E53805"/>
    <w:rsid w:val="00E54094"/>
    <w:rsid w:val="00E54948"/>
    <w:rsid w:val="00E557D4"/>
    <w:rsid w:val="00E55A0D"/>
    <w:rsid w:val="00E55EE4"/>
    <w:rsid w:val="00E5638C"/>
    <w:rsid w:val="00E56F10"/>
    <w:rsid w:val="00E5738E"/>
    <w:rsid w:val="00E57DC7"/>
    <w:rsid w:val="00E60293"/>
    <w:rsid w:val="00E6062A"/>
    <w:rsid w:val="00E607AA"/>
    <w:rsid w:val="00E60AF2"/>
    <w:rsid w:val="00E60E42"/>
    <w:rsid w:val="00E60F88"/>
    <w:rsid w:val="00E613DB"/>
    <w:rsid w:val="00E61635"/>
    <w:rsid w:val="00E6168D"/>
    <w:rsid w:val="00E617F1"/>
    <w:rsid w:val="00E61E60"/>
    <w:rsid w:val="00E625FE"/>
    <w:rsid w:val="00E629F6"/>
    <w:rsid w:val="00E63450"/>
    <w:rsid w:val="00E63677"/>
    <w:rsid w:val="00E648CF"/>
    <w:rsid w:val="00E64C79"/>
    <w:rsid w:val="00E6588B"/>
    <w:rsid w:val="00E65D2C"/>
    <w:rsid w:val="00E66081"/>
    <w:rsid w:val="00E66373"/>
    <w:rsid w:val="00E66899"/>
    <w:rsid w:val="00E66A92"/>
    <w:rsid w:val="00E66D3F"/>
    <w:rsid w:val="00E6750F"/>
    <w:rsid w:val="00E67872"/>
    <w:rsid w:val="00E7041A"/>
    <w:rsid w:val="00E70A37"/>
    <w:rsid w:val="00E7102E"/>
    <w:rsid w:val="00E7194F"/>
    <w:rsid w:val="00E726FC"/>
    <w:rsid w:val="00E72B94"/>
    <w:rsid w:val="00E72DCD"/>
    <w:rsid w:val="00E73A4E"/>
    <w:rsid w:val="00E73B31"/>
    <w:rsid w:val="00E73E28"/>
    <w:rsid w:val="00E74292"/>
    <w:rsid w:val="00E75038"/>
    <w:rsid w:val="00E7542E"/>
    <w:rsid w:val="00E76512"/>
    <w:rsid w:val="00E7698B"/>
    <w:rsid w:val="00E76EF6"/>
    <w:rsid w:val="00E77102"/>
    <w:rsid w:val="00E77582"/>
    <w:rsid w:val="00E779BB"/>
    <w:rsid w:val="00E80345"/>
    <w:rsid w:val="00E805CC"/>
    <w:rsid w:val="00E80A33"/>
    <w:rsid w:val="00E811C5"/>
    <w:rsid w:val="00E8128E"/>
    <w:rsid w:val="00E815F9"/>
    <w:rsid w:val="00E81AFB"/>
    <w:rsid w:val="00E81DC2"/>
    <w:rsid w:val="00E81E0B"/>
    <w:rsid w:val="00E81EED"/>
    <w:rsid w:val="00E821CA"/>
    <w:rsid w:val="00E82C61"/>
    <w:rsid w:val="00E82DD9"/>
    <w:rsid w:val="00E830EC"/>
    <w:rsid w:val="00E831EC"/>
    <w:rsid w:val="00E84322"/>
    <w:rsid w:val="00E84727"/>
    <w:rsid w:val="00E84ADB"/>
    <w:rsid w:val="00E850E7"/>
    <w:rsid w:val="00E85501"/>
    <w:rsid w:val="00E8597A"/>
    <w:rsid w:val="00E85A5B"/>
    <w:rsid w:val="00E8626A"/>
    <w:rsid w:val="00E862BD"/>
    <w:rsid w:val="00E86710"/>
    <w:rsid w:val="00E86F1C"/>
    <w:rsid w:val="00E870CA"/>
    <w:rsid w:val="00E877BB"/>
    <w:rsid w:val="00E87C66"/>
    <w:rsid w:val="00E87DBD"/>
    <w:rsid w:val="00E87FB7"/>
    <w:rsid w:val="00E901C0"/>
    <w:rsid w:val="00E912A6"/>
    <w:rsid w:val="00E916CE"/>
    <w:rsid w:val="00E91DF8"/>
    <w:rsid w:val="00E9212C"/>
    <w:rsid w:val="00E9236E"/>
    <w:rsid w:val="00E938E4"/>
    <w:rsid w:val="00E93900"/>
    <w:rsid w:val="00E9419B"/>
    <w:rsid w:val="00E9428C"/>
    <w:rsid w:val="00E943C4"/>
    <w:rsid w:val="00E9576D"/>
    <w:rsid w:val="00E95C2E"/>
    <w:rsid w:val="00E9605B"/>
    <w:rsid w:val="00E960AC"/>
    <w:rsid w:val="00E96384"/>
    <w:rsid w:val="00E963B6"/>
    <w:rsid w:val="00E96637"/>
    <w:rsid w:val="00E96C8C"/>
    <w:rsid w:val="00E96DDD"/>
    <w:rsid w:val="00E97715"/>
    <w:rsid w:val="00EA000E"/>
    <w:rsid w:val="00EA046E"/>
    <w:rsid w:val="00EA0895"/>
    <w:rsid w:val="00EA0A52"/>
    <w:rsid w:val="00EA1168"/>
    <w:rsid w:val="00EA13DF"/>
    <w:rsid w:val="00EA1D2C"/>
    <w:rsid w:val="00EA29F9"/>
    <w:rsid w:val="00EA2B8B"/>
    <w:rsid w:val="00EA2BEA"/>
    <w:rsid w:val="00EA3611"/>
    <w:rsid w:val="00EA3668"/>
    <w:rsid w:val="00EA3796"/>
    <w:rsid w:val="00EA39E5"/>
    <w:rsid w:val="00EA3E4B"/>
    <w:rsid w:val="00EA4C70"/>
    <w:rsid w:val="00EA4EBD"/>
    <w:rsid w:val="00EA50C9"/>
    <w:rsid w:val="00EA5475"/>
    <w:rsid w:val="00EA54FF"/>
    <w:rsid w:val="00EA57A0"/>
    <w:rsid w:val="00EA581C"/>
    <w:rsid w:val="00EA5E1F"/>
    <w:rsid w:val="00EA63D7"/>
    <w:rsid w:val="00EA6C44"/>
    <w:rsid w:val="00EA7198"/>
    <w:rsid w:val="00EA7200"/>
    <w:rsid w:val="00EA7383"/>
    <w:rsid w:val="00EA74A3"/>
    <w:rsid w:val="00EA776B"/>
    <w:rsid w:val="00EA7F8D"/>
    <w:rsid w:val="00EB014D"/>
    <w:rsid w:val="00EB084D"/>
    <w:rsid w:val="00EB170E"/>
    <w:rsid w:val="00EB1C9F"/>
    <w:rsid w:val="00EB27E8"/>
    <w:rsid w:val="00EB282E"/>
    <w:rsid w:val="00EB2883"/>
    <w:rsid w:val="00EB2E5B"/>
    <w:rsid w:val="00EB3538"/>
    <w:rsid w:val="00EB359A"/>
    <w:rsid w:val="00EB379A"/>
    <w:rsid w:val="00EB392B"/>
    <w:rsid w:val="00EB3A1A"/>
    <w:rsid w:val="00EB3DC4"/>
    <w:rsid w:val="00EB415F"/>
    <w:rsid w:val="00EB461D"/>
    <w:rsid w:val="00EB462D"/>
    <w:rsid w:val="00EB4637"/>
    <w:rsid w:val="00EB4727"/>
    <w:rsid w:val="00EB4778"/>
    <w:rsid w:val="00EB4C80"/>
    <w:rsid w:val="00EB4EA8"/>
    <w:rsid w:val="00EB5465"/>
    <w:rsid w:val="00EB5611"/>
    <w:rsid w:val="00EB566A"/>
    <w:rsid w:val="00EB6186"/>
    <w:rsid w:val="00EB69CD"/>
    <w:rsid w:val="00EB6A6E"/>
    <w:rsid w:val="00EB6D1C"/>
    <w:rsid w:val="00EB702C"/>
    <w:rsid w:val="00EB7983"/>
    <w:rsid w:val="00EC19D9"/>
    <w:rsid w:val="00EC2460"/>
    <w:rsid w:val="00EC253A"/>
    <w:rsid w:val="00EC264F"/>
    <w:rsid w:val="00EC2AC8"/>
    <w:rsid w:val="00EC2F35"/>
    <w:rsid w:val="00EC4891"/>
    <w:rsid w:val="00EC4A9F"/>
    <w:rsid w:val="00EC4F3E"/>
    <w:rsid w:val="00EC50BE"/>
    <w:rsid w:val="00EC57B9"/>
    <w:rsid w:val="00EC5BEA"/>
    <w:rsid w:val="00EC5DDB"/>
    <w:rsid w:val="00EC69F5"/>
    <w:rsid w:val="00EC73BD"/>
    <w:rsid w:val="00EC75D2"/>
    <w:rsid w:val="00EC75DB"/>
    <w:rsid w:val="00EC76FD"/>
    <w:rsid w:val="00ED0344"/>
    <w:rsid w:val="00ED0899"/>
    <w:rsid w:val="00ED0CEC"/>
    <w:rsid w:val="00ED0EF5"/>
    <w:rsid w:val="00ED102A"/>
    <w:rsid w:val="00ED14BD"/>
    <w:rsid w:val="00ED167F"/>
    <w:rsid w:val="00ED2AA7"/>
    <w:rsid w:val="00ED2C99"/>
    <w:rsid w:val="00ED35AA"/>
    <w:rsid w:val="00ED35D2"/>
    <w:rsid w:val="00ED4A05"/>
    <w:rsid w:val="00ED51A9"/>
    <w:rsid w:val="00ED5826"/>
    <w:rsid w:val="00ED6715"/>
    <w:rsid w:val="00ED6ED8"/>
    <w:rsid w:val="00ED74D2"/>
    <w:rsid w:val="00ED7804"/>
    <w:rsid w:val="00ED7B01"/>
    <w:rsid w:val="00EE031A"/>
    <w:rsid w:val="00EE0419"/>
    <w:rsid w:val="00EE0A73"/>
    <w:rsid w:val="00EE0DF6"/>
    <w:rsid w:val="00EE16A5"/>
    <w:rsid w:val="00EE1D3C"/>
    <w:rsid w:val="00EE1EBD"/>
    <w:rsid w:val="00EE2148"/>
    <w:rsid w:val="00EE2765"/>
    <w:rsid w:val="00EE28FB"/>
    <w:rsid w:val="00EE332D"/>
    <w:rsid w:val="00EE3A60"/>
    <w:rsid w:val="00EE3C08"/>
    <w:rsid w:val="00EE3CB3"/>
    <w:rsid w:val="00EE3EA0"/>
    <w:rsid w:val="00EE4996"/>
    <w:rsid w:val="00EE4F38"/>
    <w:rsid w:val="00EE5026"/>
    <w:rsid w:val="00EE517D"/>
    <w:rsid w:val="00EE55AE"/>
    <w:rsid w:val="00EE5902"/>
    <w:rsid w:val="00EE59BD"/>
    <w:rsid w:val="00EE5E9E"/>
    <w:rsid w:val="00EF06D8"/>
    <w:rsid w:val="00EF1394"/>
    <w:rsid w:val="00EF25FA"/>
    <w:rsid w:val="00EF3516"/>
    <w:rsid w:val="00EF41A8"/>
    <w:rsid w:val="00EF41BC"/>
    <w:rsid w:val="00EF4A26"/>
    <w:rsid w:val="00EF56F0"/>
    <w:rsid w:val="00EF5F40"/>
    <w:rsid w:val="00EF63C6"/>
    <w:rsid w:val="00EF664F"/>
    <w:rsid w:val="00EF6654"/>
    <w:rsid w:val="00EF697B"/>
    <w:rsid w:val="00EF76E6"/>
    <w:rsid w:val="00EF791A"/>
    <w:rsid w:val="00EF7A74"/>
    <w:rsid w:val="00EF7CA2"/>
    <w:rsid w:val="00F00588"/>
    <w:rsid w:val="00F00FD9"/>
    <w:rsid w:val="00F010C2"/>
    <w:rsid w:val="00F01E61"/>
    <w:rsid w:val="00F02083"/>
    <w:rsid w:val="00F02458"/>
    <w:rsid w:val="00F032B6"/>
    <w:rsid w:val="00F032C7"/>
    <w:rsid w:val="00F035D0"/>
    <w:rsid w:val="00F03728"/>
    <w:rsid w:val="00F03904"/>
    <w:rsid w:val="00F04243"/>
    <w:rsid w:val="00F04EF2"/>
    <w:rsid w:val="00F05D63"/>
    <w:rsid w:val="00F05E1F"/>
    <w:rsid w:val="00F06324"/>
    <w:rsid w:val="00F06823"/>
    <w:rsid w:val="00F06980"/>
    <w:rsid w:val="00F07241"/>
    <w:rsid w:val="00F07313"/>
    <w:rsid w:val="00F07B04"/>
    <w:rsid w:val="00F07D2F"/>
    <w:rsid w:val="00F10BBA"/>
    <w:rsid w:val="00F10DB6"/>
    <w:rsid w:val="00F10EBD"/>
    <w:rsid w:val="00F11137"/>
    <w:rsid w:val="00F1183C"/>
    <w:rsid w:val="00F131DA"/>
    <w:rsid w:val="00F13824"/>
    <w:rsid w:val="00F13EE6"/>
    <w:rsid w:val="00F14EDB"/>
    <w:rsid w:val="00F14FD1"/>
    <w:rsid w:val="00F150CC"/>
    <w:rsid w:val="00F15B8B"/>
    <w:rsid w:val="00F1638E"/>
    <w:rsid w:val="00F166A0"/>
    <w:rsid w:val="00F17498"/>
    <w:rsid w:val="00F174FC"/>
    <w:rsid w:val="00F176AD"/>
    <w:rsid w:val="00F176DF"/>
    <w:rsid w:val="00F1780F"/>
    <w:rsid w:val="00F17DBD"/>
    <w:rsid w:val="00F2043A"/>
    <w:rsid w:val="00F204AD"/>
    <w:rsid w:val="00F20ABC"/>
    <w:rsid w:val="00F214BB"/>
    <w:rsid w:val="00F21811"/>
    <w:rsid w:val="00F218F0"/>
    <w:rsid w:val="00F22319"/>
    <w:rsid w:val="00F22A73"/>
    <w:rsid w:val="00F234E1"/>
    <w:rsid w:val="00F235D1"/>
    <w:rsid w:val="00F23892"/>
    <w:rsid w:val="00F23D3B"/>
    <w:rsid w:val="00F241E3"/>
    <w:rsid w:val="00F24321"/>
    <w:rsid w:val="00F2450F"/>
    <w:rsid w:val="00F2473B"/>
    <w:rsid w:val="00F24980"/>
    <w:rsid w:val="00F25468"/>
    <w:rsid w:val="00F256F9"/>
    <w:rsid w:val="00F257E9"/>
    <w:rsid w:val="00F25B76"/>
    <w:rsid w:val="00F25BFD"/>
    <w:rsid w:val="00F2696D"/>
    <w:rsid w:val="00F27C9A"/>
    <w:rsid w:val="00F27E92"/>
    <w:rsid w:val="00F300EB"/>
    <w:rsid w:val="00F30842"/>
    <w:rsid w:val="00F309CC"/>
    <w:rsid w:val="00F30B2F"/>
    <w:rsid w:val="00F31043"/>
    <w:rsid w:val="00F32AC7"/>
    <w:rsid w:val="00F32B22"/>
    <w:rsid w:val="00F32B5B"/>
    <w:rsid w:val="00F333FE"/>
    <w:rsid w:val="00F345A2"/>
    <w:rsid w:val="00F345B1"/>
    <w:rsid w:val="00F34721"/>
    <w:rsid w:val="00F349C8"/>
    <w:rsid w:val="00F34A5B"/>
    <w:rsid w:val="00F35640"/>
    <w:rsid w:val="00F356D6"/>
    <w:rsid w:val="00F35701"/>
    <w:rsid w:val="00F35EA8"/>
    <w:rsid w:val="00F362FE"/>
    <w:rsid w:val="00F36824"/>
    <w:rsid w:val="00F36870"/>
    <w:rsid w:val="00F37053"/>
    <w:rsid w:val="00F37106"/>
    <w:rsid w:val="00F37858"/>
    <w:rsid w:val="00F37C94"/>
    <w:rsid w:val="00F37CFD"/>
    <w:rsid w:val="00F37DB9"/>
    <w:rsid w:val="00F40265"/>
    <w:rsid w:val="00F40DAF"/>
    <w:rsid w:val="00F40DDB"/>
    <w:rsid w:val="00F40F9A"/>
    <w:rsid w:val="00F4126E"/>
    <w:rsid w:val="00F414C4"/>
    <w:rsid w:val="00F41F28"/>
    <w:rsid w:val="00F42057"/>
    <w:rsid w:val="00F423CC"/>
    <w:rsid w:val="00F42AAC"/>
    <w:rsid w:val="00F42E1F"/>
    <w:rsid w:val="00F43A72"/>
    <w:rsid w:val="00F44527"/>
    <w:rsid w:val="00F44646"/>
    <w:rsid w:val="00F44834"/>
    <w:rsid w:val="00F44AD1"/>
    <w:rsid w:val="00F450CF"/>
    <w:rsid w:val="00F45136"/>
    <w:rsid w:val="00F4559A"/>
    <w:rsid w:val="00F45F44"/>
    <w:rsid w:val="00F466FD"/>
    <w:rsid w:val="00F46EB4"/>
    <w:rsid w:val="00F470F3"/>
    <w:rsid w:val="00F47515"/>
    <w:rsid w:val="00F47CE0"/>
    <w:rsid w:val="00F47DDB"/>
    <w:rsid w:val="00F50025"/>
    <w:rsid w:val="00F506C3"/>
    <w:rsid w:val="00F50A52"/>
    <w:rsid w:val="00F50EBC"/>
    <w:rsid w:val="00F513B5"/>
    <w:rsid w:val="00F51B4A"/>
    <w:rsid w:val="00F52170"/>
    <w:rsid w:val="00F52859"/>
    <w:rsid w:val="00F529A0"/>
    <w:rsid w:val="00F53247"/>
    <w:rsid w:val="00F5377F"/>
    <w:rsid w:val="00F538ED"/>
    <w:rsid w:val="00F53FFC"/>
    <w:rsid w:val="00F540CD"/>
    <w:rsid w:val="00F542F0"/>
    <w:rsid w:val="00F54D0B"/>
    <w:rsid w:val="00F560CB"/>
    <w:rsid w:val="00F561A1"/>
    <w:rsid w:val="00F561B0"/>
    <w:rsid w:val="00F566EA"/>
    <w:rsid w:val="00F57159"/>
    <w:rsid w:val="00F5754A"/>
    <w:rsid w:val="00F57801"/>
    <w:rsid w:val="00F60F58"/>
    <w:rsid w:val="00F62085"/>
    <w:rsid w:val="00F6264E"/>
    <w:rsid w:val="00F63024"/>
    <w:rsid w:val="00F637A1"/>
    <w:rsid w:val="00F64D49"/>
    <w:rsid w:val="00F64F3A"/>
    <w:rsid w:val="00F6512A"/>
    <w:rsid w:val="00F6521D"/>
    <w:rsid w:val="00F656AA"/>
    <w:rsid w:val="00F65775"/>
    <w:rsid w:val="00F657C8"/>
    <w:rsid w:val="00F661FC"/>
    <w:rsid w:val="00F66C5A"/>
    <w:rsid w:val="00F66FB7"/>
    <w:rsid w:val="00F70408"/>
    <w:rsid w:val="00F70997"/>
    <w:rsid w:val="00F70ACC"/>
    <w:rsid w:val="00F70CE3"/>
    <w:rsid w:val="00F71583"/>
    <w:rsid w:val="00F71759"/>
    <w:rsid w:val="00F71A9A"/>
    <w:rsid w:val="00F71D0E"/>
    <w:rsid w:val="00F71D10"/>
    <w:rsid w:val="00F720EE"/>
    <w:rsid w:val="00F72CCE"/>
    <w:rsid w:val="00F73380"/>
    <w:rsid w:val="00F734E5"/>
    <w:rsid w:val="00F73775"/>
    <w:rsid w:val="00F73992"/>
    <w:rsid w:val="00F740D5"/>
    <w:rsid w:val="00F74548"/>
    <w:rsid w:val="00F74650"/>
    <w:rsid w:val="00F749B6"/>
    <w:rsid w:val="00F74D0E"/>
    <w:rsid w:val="00F74F06"/>
    <w:rsid w:val="00F753A8"/>
    <w:rsid w:val="00F753C5"/>
    <w:rsid w:val="00F755CF"/>
    <w:rsid w:val="00F756B2"/>
    <w:rsid w:val="00F7576D"/>
    <w:rsid w:val="00F75A65"/>
    <w:rsid w:val="00F76458"/>
    <w:rsid w:val="00F773F3"/>
    <w:rsid w:val="00F8021D"/>
    <w:rsid w:val="00F803D9"/>
    <w:rsid w:val="00F80471"/>
    <w:rsid w:val="00F828D6"/>
    <w:rsid w:val="00F831C6"/>
    <w:rsid w:val="00F83C3A"/>
    <w:rsid w:val="00F83DFC"/>
    <w:rsid w:val="00F84F1D"/>
    <w:rsid w:val="00F8598D"/>
    <w:rsid w:val="00F85A3E"/>
    <w:rsid w:val="00F8679F"/>
    <w:rsid w:val="00F86A26"/>
    <w:rsid w:val="00F86B68"/>
    <w:rsid w:val="00F87499"/>
    <w:rsid w:val="00F8781B"/>
    <w:rsid w:val="00F907B9"/>
    <w:rsid w:val="00F90A9B"/>
    <w:rsid w:val="00F91040"/>
    <w:rsid w:val="00F91156"/>
    <w:rsid w:val="00F91190"/>
    <w:rsid w:val="00F91226"/>
    <w:rsid w:val="00F91647"/>
    <w:rsid w:val="00F91ABB"/>
    <w:rsid w:val="00F92135"/>
    <w:rsid w:val="00F9285E"/>
    <w:rsid w:val="00F93DA6"/>
    <w:rsid w:val="00F93E03"/>
    <w:rsid w:val="00F94038"/>
    <w:rsid w:val="00F948CD"/>
    <w:rsid w:val="00F94BB0"/>
    <w:rsid w:val="00F9522F"/>
    <w:rsid w:val="00F95347"/>
    <w:rsid w:val="00F95746"/>
    <w:rsid w:val="00F96800"/>
    <w:rsid w:val="00F9690C"/>
    <w:rsid w:val="00F96C3A"/>
    <w:rsid w:val="00F9760F"/>
    <w:rsid w:val="00FA006B"/>
    <w:rsid w:val="00FA073C"/>
    <w:rsid w:val="00FA091E"/>
    <w:rsid w:val="00FA0A46"/>
    <w:rsid w:val="00FA0BC3"/>
    <w:rsid w:val="00FA0C2D"/>
    <w:rsid w:val="00FA0D85"/>
    <w:rsid w:val="00FA0E41"/>
    <w:rsid w:val="00FA116E"/>
    <w:rsid w:val="00FA168B"/>
    <w:rsid w:val="00FA1A48"/>
    <w:rsid w:val="00FA1CDE"/>
    <w:rsid w:val="00FA38D8"/>
    <w:rsid w:val="00FA3A2B"/>
    <w:rsid w:val="00FA3E8C"/>
    <w:rsid w:val="00FA43DA"/>
    <w:rsid w:val="00FA5619"/>
    <w:rsid w:val="00FA56C7"/>
    <w:rsid w:val="00FA5E03"/>
    <w:rsid w:val="00FA64CB"/>
    <w:rsid w:val="00FA729C"/>
    <w:rsid w:val="00FA7969"/>
    <w:rsid w:val="00FA7CB7"/>
    <w:rsid w:val="00FB030D"/>
    <w:rsid w:val="00FB065D"/>
    <w:rsid w:val="00FB0A7B"/>
    <w:rsid w:val="00FB13AE"/>
    <w:rsid w:val="00FB1566"/>
    <w:rsid w:val="00FB1A4C"/>
    <w:rsid w:val="00FB20E5"/>
    <w:rsid w:val="00FB2A98"/>
    <w:rsid w:val="00FB2AD8"/>
    <w:rsid w:val="00FB303E"/>
    <w:rsid w:val="00FB35FB"/>
    <w:rsid w:val="00FB4207"/>
    <w:rsid w:val="00FB4FE7"/>
    <w:rsid w:val="00FB5198"/>
    <w:rsid w:val="00FB53DB"/>
    <w:rsid w:val="00FB5697"/>
    <w:rsid w:val="00FB5820"/>
    <w:rsid w:val="00FB58F8"/>
    <w:rsid w:val="00FB6892"/>
    <w:rsid w:val="00FB6D4E"/>
    <w:rsid w:val="00FB795F"/>
    <w:rsid w:val="00FB7EC2"/>
    <w:rsid w:val="00FC0B3D"/>
    <w:rsid w:val="00FC0DAC"/>
    <w:rsid w:val="00FC12DF"/>
    <w:rsid w:val="00FC15AF"/>
    <w:rsid w:val="00FC15FB"/>
    <w:rsid w:val="00FC1BE1"/>
    <w:rsid w:val="00FC1D75"/>
    <w:rsid w:val="00FC3093"/>
    <w:rsid w:val="00FC3EDB"/>
    <w:rsid w:val="00FC4026"/>
    <w:rsid w:val="00FC42F0"/>
    <w:rsid w:val="00FC46BD"/>
    <w:rsid w:val="00FC4BB1"/>
    <w:rsid w:val="00FC4EDB"/>
    <w:rsid w:val="00FC51B6"/>
    <w:rsid w:val="00FC5211"/>
    <w:rsid w:val="00FC5331"/>
    <w:rsid w:val="00FC5765"/>
    <w:rsid w:val="00FC5865"/>
    <w:rsid w:val="00FC6722"/>
    <w:rsid w:val="00FC70DC"/>
    <w:rsid w:val="00FD023F"/>
    <w:rsid w:val="00FD06EA"/>
    <w:rsid w:val="00FD0C08"/>
    <w:rsid w:val="00FD0C68"/>
    <w:rsid w:val="00FD12B8"/>
    <w:rsid w:val="00FD1918"/>
    <w:rsid w:val="00FD28F2"/>
    <w:rsid w:val="00FD29CF"/>
    <w:rsid w:val="00FD2AAA"/>
    <w:rsid w:val="00FD2CDE"/>
    <w:rsid w:val="00FD2DEB"/>
    <w:rsid w:val="00FD35C5"/>
    <w:rsid w:val="00FD3AE8"/>
    <w:rsid w:val="00FD48DD"/>
    <w:rsid w:val="00FD4DC5"/>
    <w:rsid w:val="00FD4E1D"/>
    <w:rsid w:val="00FD4F52"/>
    <w:rsid w:val="00FD5084"/>
    <w:rsid w:val="00FD5564"/>
    <w:rsid w:val="00FD64C6"/>
    <w:rsid w:val="00FD64FF"/>
    <w:rsid w:val="00FD6DF1"/>
    <w:rsid w:val="00FD6F3E"/>
    <w:rsid w:val="00FD72A4"/>
    <w:rsid w:val="00FD7A5D"/>
    <w:rsid w:val="00FD7B12"/>
    <w:rsid w:val="00FE1176"/>
    <w:rsid w:val="00FE1C2F"/>
    <w:rsid w:val="00FE2BC8"/>
    <w:rsid w:val="00FE2EDF"/>
    <w:rsid w:val="00FE3257"/>
    <w:rsid w:val="00FE3341"/>
    <w:rsid w:val="00FE3FE3"/>
    <w:rsid w:val="00FE4075"/>
    <w:rsid w:val="00FE43CE"/>
    <w:rsid w:val="00FE4913"/>
    <w:rsid w:val="00FE4ED7"/>
    <w:rsid w:val="00FE5EA5"/>
    <w:rsid w:val="00FE5F5A"/>
    <w:rsid w:val="00FE60D7"/>
    <w:rsid w:val="00FE61F9"/>
    <w:rsid w:val="00FE6FD3"/>
    <w:rsid w:val="00FE7478"/>
    <w:rsid w:val="00FE74D0"/>
    <w:rsid w:val="00FF00A3"/>
    <w:rsid w:val="00FF1568"/>
    <w:rsid w:val="00FF26FE"/>
    <w:rsid w:val="00FF2F9E"/>
    <w:rsid w:val="00FF302E"/>
    <w:rsid w:val="00FF3470"/>
    <w:rsid w:val="00FF3567"/>
    <w:rsid w:val="00FF37C2"/>
    <w:rsid w:val="00FF37F8"/>
    <w:rsid w:val="00FF390C"/>
    <w:rsid w:val="00FF4329"/>
    <w:rsid w:val="00FF496E"/>
    <w:rsid w:val="00FF4C35"/>
    <w:rsid w:val="00FF50AD"/>
    <w:rsid w:val="00FF57A6"/>
    <w:rsid w:val="00FF586F"/>
    <w:rsid w:val="00FF660F"/>
    <w:rsid w:val="00FF6A9F"/>
    <w:rsid w:val="00FF6BDC"/>
    <w:rsid w:val="00FF73B1"/>
    <w:rsid w:val="00FF78EB"/>
    <w:rsid w:val="00FF7B0E"/>
    <w:rsid w:val="00FF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ECEB"/>
  <w15:docId w15:val="{0132CB3B-EDFE-1543-8F46-97A3C821B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B7E"/>
  </w:style>
  <w:style w:type="paragraph" w:styleId="Heading1">
    <w:name w:val="heading 1"/>
    <w:basedOn w:val="Normal"/>
    <w:next w:val="Normal"/>
    <w:link w:val="Heading1Char"/>
    <w:uiPriority w:val="9"/>
    <w:qFormat/>
    <w:rsid w:val="009F6C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C6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21B7E"/>
    <w:pPr>
      <w:spacing w:after="200"/>
    </w:pPr>
    <w:rPr>
      <w:i/>
      <w:iCs/>
      <w:color w:val="44546A" w:themeColor="text2"/>
      <w:sz w:val="18"/>
      <w:szCs w:val="18"/>
    </w:rPr>
  </w:style>
  <w:style w:type="table" w:styleId="TableGrid">
    <w:name w:val="Table Grid"/>
    <w:basedOn w:val="TableNormal"/>
    <w:uiPriority w:val="39"/>
    <w:rsid w:val="00921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B7E"/>
    <w:pPr>
      <w:ind w:left="720"/>
      <w:contextualSpacing/>
    </w:pPr>
  </w:style>
  <w:style w:type="character" w:styleId="PlaceholderText">
    <w:name w:val="Placeholder Text"/>
    <w:basedOn w:val="DefaultParagraphFont"/>
    <w:uiPriority w:val="99"/>
    <w:semiHidden/>
    <w:rsid w:val="00921B7E"/>
    <w:rPr>
      <w:color w:val="808080"/>
    </w:rPr>
  </w:style>
  <w:style w:type="paragraph" w:styleId="Header">
    <w:name w:val="header"/>
    <w:basedOn w:val="Normal"/>
    <w:link w:val="HeaderChar"/>
    <w:uiPriority w:val="99"/>
    <w:unhideWhenUsed/>
    <w:rsid w:val="00921B7E"/>
    <w:pPr>
      <w:tabs>
        <w:tab w:val="center" w:pos="4680"/>
        <w:tab w:val="right" w:pos="9360"/>
      </w:tabs>
    </w:pPr>
  </w:style>
  <w:style w:type="character" w:customStyle="1" w:styleId="HeaderChar">
    <w:name w:val="Header Char"/>
    <w:basedOn w:val="DefaultParagraphFont"/>
    <w:link w:val="Header"/>
    <w:uiPriority w:val="99"/>
    <w:rsid w:val="00921B7E"/>
  </w:style>
  <w:style w:type="paragraph" w:styleId="Footer">
    <w:name w:val="footer"/>
    <w:basedOn w:val="Normal"/>
    <w:link w:val="FooterChar"/>
    <w:uiPriority w:val="99"/>
    <w:unhideWhenUsed/>
    <w:rsid w:val="00921B7E"/>
    <w:pPr>
      <w:tabs>
        <w:tab w:val="center" w:pos="4680"/>
        <w:tab w:val="right" w:pos="9360"/>
      </w:tabs>
    </w:pPr>
  </w:style>
  <w:style w:type="character" w:customStyle="1" w:styleId="FooterChar">
    <w:name w:val="Footer Char"/>
    <w:basedOn w:val="DefaultParagraphFont"/>
    <w:link w:val="Footer"/>
    <w:uiPriority w:val="99"/>
    <w:rsid w:val="00921B7E"/>
  </w:style>
  <w:style w:type="character" w:styleId="CommentReference">
    <w:name w:val="annotation reference"/>
    <w:basedOn w:val="DefaultParagraphFont"/>
    <w:uiPriority w:val="99"/>
    <w:semiHidden/>
    <w:unhideWhenUsed/>
    <w:rsid w:val="00921B7E"/>
    <w:rPr>
      <w:sz w:val="16"/>
      <w:szCs w:val="16"/>
    </w:rPr>
  </w:style>
  <w:style w:type="paragraph" w:styleId="CommentText">
    <w:name w:val="annotation text"/>
    <w:basedOn w:val="Normal"/>
    <w:link w:val="CommentTextChar"/>
    <w:uiPriority w:val="99"/>
    <w:semiHidden/>
    <w:unhideWhenUsed/>
    <w:rsid w:val="00921B7E"/>
    <w:rPr>
      <w:sz w:val="20"/>
      <w:szCs w:val="20"/>
    </w:rPr>
  </w:style>
  <w:style w:type="character" w:customStyle="1" w:styleId="CommentTextChar">
    <w:name w:val="Comment Text Char"/>
    <w:basedOn w:val="DefaultParagraphFont"/>
    <w:link w:val="CommentText"/>
    <w:uiPriority w:val="99"/>
    <w:semiHidden/>
    <w:rsid w:val="00921B7E"/>
    <w:rPr>
      <w:sz w:val="20"/>
      <w:szCs w:val="20"/>
    </w:rPr>
  </w:style>
  <w:style w:type="paragraph" w:styleId="CommentSubject">
    <w:name w:val="annotation subject"/>
    <w:basedOn w:val="CommentText"/>
    <w:next w:val="CommentText"/>
    <w:link w:val="CommentSubjectChar"/>
    <w:uiPriority w:val="99"/>
    <w:semiHidden/>
    <w:unhideWhenUsed/>
    <w:rsid w:val="00921B7E"/>
    <w:rPr>
      <w:b/>
      <w:bCs/>
    </w:rPr>
  </w:style>
  <w:style w:type="character" w:customStyle="1" w:styleId="CommentSubjectChar">
    <w:name w:val="Comment Subject Char"/>
    <w:basedOn w:val="CommentTextChar"/>
    <w:link w:val="CommentSubject"/>
    <w:uiPriority w:val="99"/>
    <w:semiHidden/>
    <w:rsid w:val="00921B7E"/>
    <w:rPr>
      <w:b/>
      <w:bCs/>
      <w:sz w:val="20"/>
      <w:szCs w:val="20"/>
    </w:rPr>
  </w:style>
  <w:style w:type="paragraph" w:styleId="BalloonText">
    <w:name w:val="Balloon Text"/>
    <w:basedOn w:val="Normal"/>
    <w:link w:val="BalloonTextChar"/>
    <w:uiPriority w:val="99"/>
    <w:semiHidden/>
    <w:unhideWhenUsed/>
    <w:rsid w:val="00921B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1B7E"/>
    <w:rPr>
      <w:rFonts w:ascii="Times New Roman" w:hAnsi="Times New Roman" w:cs="Times New Roman"/>
      <w:sz w:val="18"/>
      <w:szCs w:val="18"/>
    </w:rPr>
  </w:style>
  <w:style w:type="paragraph" w:styleId="Bibliography">
    <w:name w:val="Bibliography"/>
    <w:basedOn w:val="Normal"/>
    <w:next w:val="Normal"/>
    <w:uiPriority w:val="37"/>
    <w:unhideWhenUsed/>
    <w:rsid w:val="00921B7E"/>
    <w:pPr>
      <w:tabs>
        <w:tab w:val="left" w:pos="500"/>
      </w:tabs>
      <w:spacing w:line="480" w:lineRule="auto"/>
      <w:ind w:left="720" w:hanging="720"/>
    </w:pPr>
  </w:style>
  <w:style w:type="paragraph" w:styleId="Revision">
    <w:name w:val="Revision"/>
    <w:hidden/>
    <w:uiPriority w:val="99"/>
    <w:semiHidden/>
    <w:rsid w:val="00921B7E"/>
  </w:style>
  <w:style w:type="character" w:styleId="Hyperlink">
    <w:name w:val="Hyperlink"/>
    <w:basedOn w:val="DefaultParagraphFont"/>
    <w:uiPriority w:val="99"/>
    <w:unhideWhenUsed/>
    <w:rsid w:val="00921B7E"/>
    <w:rPr>
      <w:color w:val="0563C1" w:themeColor="hyperlink"/>
      <w:u w:val="single"/>
    </w:rPr>
  </w:style>
  <w:style w:type="character" w:customStyle="1" w:styleId="UnresolvedMention1">
    <w:name w:val="Unresolved Mention1"/>
    <w:basedOn w:val="DefaultParagraphFont"/>
    <w:uiPriority w:val="99"/>
    <w:semiHidden/>
    <w:unhideWhenUsed/>
    <w:rsid w:val="00921B7E"/>
    <w:rPr>
      <w:color w:val="605E5C"/>
      <w:shd w:val="clear" w:color="auto" w:fill="E1DFDD"/>
    </w:rPr>
  </w:style>
  <w:style w:type="character" w:styleId="FollowedHyperlink">
    <w:name w:val="FollowedHyperlink"/>
    <w:basedOn w:val="DefaultParagraphFont"/>
    <w:uiPriority w:val="99"/>
    <w:semiHidden/>
    <w:unhideWhenUsed/>
    <w:rsid w:val="00921B7E"/>
    <w:rPr>
      <w:color w:val="954F72" w:themeColor="followedHyperlink"/>
      <w:u w:val="single"/>
    </w:rPr>
  </w:style>
  <w:style w:type="character" w:customStyle="1" w:styleId="UnresolvedMention2">
    <w:name w:val="Unresolved Mention2"/>
    <w:basedOn w:val="DefaultParagraphFont"/>
    <w:uiPriority w:val="99"/>
    <w:semiHidden/>
    <w:unhideWhenUsed/>
    <w:rsid w:val="000C500D"/>
    <w:rPr>
      <w:color w:val="605E5C"/>
      <w:shd w:val="clear" w:color="auto" w:fill="E1DFDD"/>
    </w:rPr>
  </w:style>
  <w:style w:type="character" w:styleId="LineNumber">
    <w:name w:val="line number"/>
    <w:basedOn w:val="DefaultParagraphFont"/>
    <w:uiPriority w:val="99"/>
    <w:semiHidden/>
    <w:unhideWhenUsed/>
    <w:rsid w:val="00043203"/>
  </w:style>
  <w:style w:type="character" w:styleId="PageNumber">
    <w:name w:val="page number"/>
    <w:basedOn w:val="DefaultParagraphFont"/>
    <w:uiPriority w:val="99"/>
    <w:semiHidden/>
    <w:unhideWhenUsed/>
    <w:rsid w:val="00962FD1"/>
  </w:style>
  <w:style w:type="paragraph" w:styleId="TOCHeading">
    <w:name w:val="TOC Heading"/>
    <w:basedOn w:val="Heading1"/>
    <w:next w:val="Normal"/>
    <w:uiPriority w:val="39"/>
    <w:unhideWhenUsed/>
    <w:qFormat/>
    <w:rsid w:val="00374C9B"/>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74C9B"/>
    <w:pPr>
      <w:spacing w:before="240" w:after="120"/>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53400">
      <w:bodyDiv w:val="1"/>
      <w:marLeft w:val="0"/>
      <w:marRight w:val="0"/>
      <w:marTop w:val="0"/>
      <w:marBottom w:val="0"/>
      <w:divBdr>
        <w:top w:val="none" w:sz="0" w:space="0" w:color="auto"/>
        <w:left w:val="none" w:sz="0" w:space="0" w:color="auto"/>
        <w:bottom w:val="none" w:sz="0" w:space="0" w:color="auto"/>
        <w:right w:val="none" w:sz="0" w:space="0" w:color="auto"/>
      </w:divBdr>
      <w:divsChild>
        <w:div w:id="1088846126">
          <w:marLeft w:val="0"/>
          <w:marRight w:val="0"/>
          <w:marTop w:val="0"/>
          <w:marBottom w:val="0"/>
          <w:divBdr>
            <w:top w:val="none" w:sz="0" w:space="0" w:color="auto"/>
            <w:left w:val="none" w:sz="0" w:space="0" w:color="auto"/>
            <w:bottom w:val="none" w:sz="0" w:space="0" w:color="auto"/>
            <w:right w:val="none" w:sz="0" w:space="0" w:color="auto"/>
          </w:divBdr>
          <w:divsChild>
            <w:div w:id="268858298">
              <w:marLeft w:val="0"/>
              <w:marRight w:val="0"/>
              <w:marTop w:val="0"/>
              <w:marBottom w:val="0"/>
              <w:divBdr>
                <w:top w:val="none" w:sz="0" w:space="0" w:color="auto"/>
                <w:left w:val="none" w:sz="0" w:space="0" w:color="auto"/>
                <w:bottom w:val="none" w:sz="0" w:space="0" w:color="auto"/>
                <w:right w:val="none" w:sz="0" w:space="0" w:color="auto"/>
              </w:divBdr>
              <w:divsChild>
                <w:div w:id="1992951085">
                  <w:marLeft w:val="0"/>
                  <w:marRight w:val="0"/>
                  <w:marTop w:val="0"/>
                  <w:marBottom w:val="0"/>
                  <w:divBdr>
                    <w:top w:val="none" w:sz="0" w:space="0" w:color="auto"/>
                    <w:left w:val="none" w:sz="0" w:space="0" w:color="auto"/>
                    <w:bottom w:val="none" w:sz="0" w:space="0" w:color="auto"/>
                    <w:right w:val="none" w:sz="0" w:space="0" w:color="auto"/>
                  </w:divBdr>
                  <w:divsChild>
                    <w:div w:id="592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7431">
      <w:bodyDiv w:val="1"/>
      <w:marLeft w:val="0"/>
      <w:marRight w:val="0"/>
      <w:marTop w:val="0"/>
      <w:marBottom w:val="0"/>
      <w:divBdr>
        <w:top w:val="none" w:sz="0" w:space="0" w:color="auto"/>
        <w:left w:val="none" w:sz="0" w:space="0" w:color="auto"/>
        <w:bottom w:val="none" w:sz="0" w:space="0" w:color="auto"/>
        <w:right w:val="none" w:sz="0" w:space="0" w:color="auto"/>
      </w:divBdr>
      <w:divsChild>
        <w:div w:id="771441029">
          <w:marLeft w:val="0"/>
          <w:marRight w:val="0"/>
          <w:marTop w:val="0"/>
          <w:marBottom w:val="0"/>
          <w:divBdr>
            <w:top w:val="none" w:sz="0" w:space="0" w:color="auto"/>
            <w:left w:val="none" w:sz="0" w:space="0" w:color="auto"/>
            <w:bottom w:val="none" w:sz="0" w:space="0" w:color="auto"/>
            <w:right w:val="none" w:sz="0" w:space="0" w:color="auto"/>
          </w:divBdr>
        </w:div>
        <w:div w:id="1753162195">
          <w:marLeft w:val="0"/>
          <w:marRight w:val="0"/>
          <w:marTop w:val="0"/>
          <w:marBottom w:val="0"/>
          <w:divBdr>
            <w:top w:val="none" w:sz="0" w:space="0" w:color="auto"/>
            <w:left w:val="none" w:sz="0" w:space="0" w:color="auto"/>
            <w:bottom w:val="none" w:sz="0" w:space="0" w:color="auto"/>
            <w:right w:val="none" w:sz="0" w:space="0" w:color="auto"/>
          </w:divBdr>
        </w:div>
      </w:divsChild>
    </w:div>
    <w:div w:id="727193185">
      <w:bodyDiv w:val="1"/>
      <w:marLeft w:val="0"/>
      <w:marRight w:val="0"/>
      <w:marTop w:val="0"/>
      <w:marBottom w:val="0"/>
      <w:divBdr>
        <w:top w:val="none" w:sz="0" w:space="0" w:color="auto"/>
        <w:left w:val="none" w:sz="0" w:space="0" w:color="auto"/>
        <w:bottom w:val="none" w:sz="0" w:space="0" w:color="auto"/>
        <w:right w:val="none" w:sz="0" w:space="0" w:color="auto"/>
      </w:divBdr>
    </w:div>
    <w:div w:id="930815748">
      <w:bodyDiv w:val="1"/>
      <w:marLeft w:val="0"/>
      <w:marRight w:val="0"/>
      <w:marTop w:val="0"/>
      <w:marBottom w:val="0"/>
      <w:divBdr>
        <w:top w:val="none" w:sz="0" w:space="0" w:color="auto"/>
        <w:left w:val="none" w:sz="0" w:space="0" w:color="auto"/>
        <w:bottom w:val="none" w:sz="0" w:space="0" w:color="auto"/>
        <w:right w:val="none" w:sz="0" w:space="0" w:color="auto"/>
      </w:divBdr>
    </w:div>
    <w:div w:id="1368942832">
      <w:bodyDiv w:val="1"/>
      <w:marLeft w:val="0"/>
      <w:marRight w:val="0"/>
      <w:marTop w:val="0"/>
      <w:marBottom w:val="0"/>
      <w:divBdr>
        <w:top w:val="none" w:sz="0" w:space="0" w:color="auto"/>
        <w:left w:val="none" w:sz="0" w:space="0" w:color="auto"/>
        <w:bottom w:val="none" w:sz="0" w:space="0" w:color="auto"/>
        <w:right w:val="none" w:sz="0" w:space="0" w:color="auto"/>
      </w:divBdr>
    </w:div>
    <w:div w:id="1588928743">
      <w:bodyDiv w:val="1"/>
      <w:marLeft w:val="0"/>
      <w:marRight w:val="0"/>
      <w:marTop w:val="0"/>
      <w:marBottom w:val="0"/>
      <w:divBdr>
        <w:top w:val="none" w:sz="0" w:space="0" w:color="auto"/>
        <w:left w:val="none" w:sz="0" w:space="0" w:color="auto"/>
        <w:bottom w:val="none" w:sz="0" w:space="0" w:color="auto"/>
        <w:right w:val="none" w:sz="0" w:space="0" w:color="auto"/>
      </w:divBdr>
      <w:divsChild>
        <w:div w:id="1695882881">
          <w:marLeft w:val="0"/>
          <w:marRight w:val="0"/>
          <w:marTop w:val="0"/>
          <w:marBottom w:val="0"/>
          <w:divBdr>
            <w:top w:val="none" w:sz="0" w:space="0" w:color="auto"/>
            <w:left w:val="none" w:sz="0" w:space="0" w:color="auto"/>
            <w:bottom w:val="none" w:sz="0" w:space="0" w:color="auto"/>
            <w:right w:val="none" w:sz="0" w:space="0" w:color="auto"/>
          </w:divBdr>
          <w:divsChild>
            <w:div w:id="1337687205">
              <w:marLeft w:val="0"/>
              <w:marRight w:val="0"/>
              <w:marTop w:val="0"/>
              <w:marBottom w:val="0"/>
              <w:divBdr>
                <w:top w:val="none" w:sz="0" w:space="0" w:color="auto"/>
                <w:left w:val="none" w:sz="0" w:space="0" w:color="auto"/>
                <w:bottom w:val="none" w:sz="0" w:space="0" w:color="auto"/>
                <w:right w:val="none" w:sz="0" w:space="0" w:color="auto"/>
              </w:divBdr>
              <w:divsChild>
                <w:div w:id="1698384630">
                  <w:marLeft w:val="0"/>
                  <w:marRight w:val="0"/>
                  <w:marTop w:val="0"/>
                  <w:marBottom w:val="0"/>
                  <w:divBdr>
                    <w:top w:val="none" w:sz="0" w:space="0" w:color="auto"/>
                    <w:left w:val="none" w:sz="0" w:space="0" w:color="auto"/>
                    <w:bottom w:val="none" w:sz="0" w:space="0" w:color="auto"/>
                    <w:right w:val="none" w:sz="0" w:space="0" w:color="auto"/>
                  </w:divBdr>
                  <w:divsChild>
                    <w:div w:id="13008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981305">
      <w:bodyDiv w:val="1"/>
      <w:marLeft w:val="0"/>
      <w:marRight w:val="0"/>
      <w:marTop w:val="0"/>
      <w:marBottom w:val="0"/>
      <w:divBdr>
        <w:top w:val="none" w:sz="0" w:space="0" w:color="auto"/>
        <w:left w:val="none" w:sz="0" w:space="0" w:color="auto"/>
        <w:bottom w:val="none" w:sz="0" w:space="0" w:color="auto"/>
        <w:right w:val="none" w:sz="0" w:space="0" w:color="auto"/>
      </w:divBdr>
    </w:div>
    <w:div w:id="1981030080">
      <w:bodyDiv w:val="1"/>
      <w:marLeft w:val="0"/>
      <w:marRight w:val="0"/>
      <w:marTop w:val="0"/>
      <w:marBottom w:val="0"/>
      <w:divBdr>
        <w:top w:val="none" w:sz="0" w:space="0" w:color="auto"/>
        <w:left w:val="none" w:sz="0" w:space="0" w:color="auto"/>
        <w:bottom w:val="none" w:sz="0" w:space="0" w:color="auto"/>
        <w:right w:val="none" w:sz="0" w:space="0" w:color="auto"/>
      </w:divBdr>
      <w:divsChild>
        <w:div w:id="1694573100">
          <w:marLeft w:val="0"/>
          <w:marRight w:val="0"/>
          <w:marTop w:val="0"/>
          <w:marBottom w:val="0"/>
          <w:divBdr>
            <w:top w:val="none" w:sz="0" w:space="0" w:color="auto"/>
            <w:left w:val="none" w:sz="0" w:space="0" w:color="auto"/>
            <w:bottom w:val="none" w:sz="0" w:space="0" w:color="auto"/>
            <w:right w:val="none" w:sz="0" w:space="0" w:color="auto"/>
          </w:divBdr>
          <w:divsChild>
            <w:div w:id="1734768999">
              <w:marLeft w:val="0"/>
              <w:marRight w:val="0"/>
              <w:marTop w:val="0"/>
              <w:marBottom w:val="0"/>
              <w:divBdr>
                <w:top w:val="none" w:sz="0" w:space="0" w:color="auto"/>
                <w:left w:val="none" w:sz="0" w:space="0" w:color="auto"/>
                <w:bottom w:val="none" w:sz="0" w:space="0" w:color="auto"/>
                <w:right w:val="none" w:sz="0" w:space="0" w:color="auto"/>
              </w:divBdr>
              <w:divsChild>
                <w:div w:id="672803327">
                  <w:marLeft w:val="0"/>
                  <w:marRight w:val="0"/>
                  <w:marTop w:val="0"/>
                  <w:marBottom w:val="0"/>
                  <w:divBdr>
                    <w:top w:val="none" w:sz="0" w:space="0" w:color="auto"/>
                    <w:left w:val="none" w:sz="0" w:space="0" w:color="auto"/>
                    <w:bottom w:val="none" w:sz="0" w:space="0" w:color="auto"/>
                    <w:right w:val="none" w:sz="0" w:space="0" w:color="auto"/>
                  </w:divBdr>
                </w:div>
                <w:div w:id="786579593">
                  <w:marLeft w:val="0"/>
                  <w:marRight w:val="0"/>
                  <w:marTop w:val="0"/>
                  <w:marBottom w:val="0"/>
                  <w:divBdr>
                    <w:top w:val="none" w:sz="0" w:space="0" w:color="auto"/>
                    <w:left w:val="none" w:sz="0" w:space="0" w:color="auto"/>
                    <w:bottom w:val="none" w:sz="0" w:space="0" w:color="auto"/>
                    <w:right w:val="none" w:sz="0" w:space="0" w:color="auto"/>
                  </w:divBdr>
                </w:div>
              </w:divsChild>
            </w:div>
            <w:div w:id="1816986840">
              <w:marLeft w:val="0"/>
              <w:marRight w:val="0"/>
              <w:marTop w:val="0"/>
              <w:marBottom w:val="0"/>
              <w:divBdr>
                <w:top w:val="none" w:sz="0" w:space="0" w:color="auto"/>
                <w:left w:val="none" w:sz="0" w:space="0" w:color="auto"/>
                <w:bottom w:val="none" w:sz="0" w:space="0" w:color="auto"/>
                <w:right w:val="none" w:sz="0" w:space="0" w:color="auto"/>
              </w:divBdr>
              <w:divsChild>
                <w:div w:id="212012349">
                  <w:marLeft w:val="0"/>
                  <w:marRight w:val="0"/>
                  <w:marTop w:val="0"/>
                  <w:marBottom w:val="0"/>
                  <w:divBdr>
                    <w:top w:val="none" w:sz="0" w:space="0" w:color="auto"/>
                    <w:left w:val="none" w:sz="0" w:space="0" w:color="auto"/>
                    <w:bottom w:val="none" w:sz="0" w:space="0" w:color="auto"/>
                    <w:right w:val="none" w:sz="0" w:space="0" w:color="auto"/>
                  </w:divBdr>
                </w:div>
              </w:divsChild>
            </w:div>
            <w:div w:id="488058748">
              <w:marLeft w:val="0"/>
              <w:marRight w:val="0"/>
              <w:marTop w:val="0"/>
              <w:marBottom w:val="0"/>
              <w:divBdr>
                <w:top w:val="none" w:sz="0" w:space="0" w:color="auto"/>
                <w:left w:val="none" w:sz="0" w:space="0" w:color="auto"/>
                <w:bottom w:val="none" w:sz="0" w:space="0" w:color="auto"/>
                <w:right w:val="none" w:sz="0" w:space="0" w:color="auto"/>
              </w:divBdr>
              <w:divsChild>
                <w:div w:id="1796210775">
                  <w:marLeft w:val="0"/>
                  <w:marRight w:val="0"/>
                  <w:marTop w:val="0"/>
                  <w:marBottom w:val="0"/>
                  <w:divBdr>
                    <w:top w:val="none" w:sz="0" w:space="0" w:color="auto"/>
                    <w:left w:val="none" w:sz="0" w:space="0" w:color="auto"/>
                    <w:bottom w:val="none" w:sz="0" w:space="0" w:color="auto"/>
                    <w:right w:val="none" w:sz="0" w:space="0" w:color="auto"/>
                  </w:divBdr>
                </w:div>
              </w:divsChild>
            </w:div>
            <w:div w:id="978455302">
              <w:marLeft w:val="0"/>
              <w:marRight w:val="0"/>
              <w:marTop w:val="0"/>
              <w:marBottom w:val="0"/>
              <w:divBdr>
                <w:top w:val="none" w:sz="0" w:space="0" w:color="auto"/>
                <w:left w:val="none" w:sz="0" w:space="0" w:color="auto"/>
                <w:bottom w:val="none" w:sz="0" w:space="0" w:color="auto"/>
                <w:right w:val="none" w:sz="0" w:space="0" w:color="auto"/>
              </w:divBdr>
              <w:divsChild>
                <w:div w:id="12784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1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DB027-C351-4947-93DE-8BFBCDCC0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23</Pages>
  <Words>36327</Words>
  <Characters>193623</Characters>
  <Application>Microsoft Office Word</Application>
  <DocSecurity>0</DocSecurity>
  <Lines>2933</Lines>
  <Paragraphs>741</Paragraphs>
  <ScaleCrop>false</ScaleCrop>
  <HeadingPairs>
    <vt:vector size="2" baseType="variant">
      <vt:variant>
        <vt:lpstr>Title</vt:lpstr>
      </vt:variant>
      <vt:variant>
        <vt:i4>1</vt:i4>
      </vt:variant>
    </vt:vector>
  </HeadingPairs>
  <TitlesOfParts>
    <vt:vector size="1" baseType="lpstr">
      <vt:lpstr/>
    </vt:vector>
  </TitlesOfParts>
  <Company>NYU School of Medicine</Company>
  <LinksUpToDate>false</LinksUpToDate>
  <CharactersWithSpaces>229209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Shen</dc:creator>
  <cp:keywords/>
  <dc:description/>
  <cp:lastModifiedBy>Bo Shen</cp:lastModifiedBy>
  <cp:revision>50</cp:revision>
  <cp:lastPrinted>2022-09-06T15:48:00Z</cp:lastPrinted>
  <dcterms:created xsi:type="dcterms:W3CDTF">2023-03-01T15:16:00Z</dcterms:created>
  <dcterms:modified xsi:type="dcterms:W3CDTF">2023-03-03T22:42:00Z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id="YvKdFUos"/&gt;&lt;style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