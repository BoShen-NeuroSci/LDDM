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F5ECE" w14:textId="77777777" w:rsidR="00101AEA" w:rsidRPr="0060258A" w:rsidRDefault="00101AEA" w:rsidP="00101AEA">
      <w:pPr>
        <w:spacing w:line="480" w:lineRule="auto"/>
        <w:rPr>
          <w:rFonts w:ascii="Times New Roman" w:hAnsi="Times New Roman" w:cs="Times New Roman"/>
          <w:b/>
          <w:color w:val="000000" w:themeColor="text1"/>
        </w:rPr>
      </w:pPr>
      <w:r w:rsidRPr="0060258A">
        <w:rPr>
          <w:rFonts w:ascii="Times New Roman" w:hAnsi="Times New Roman" w:cs="Times New Roman"/>
          <w:b/>
          <w:color w:val="000000" w:themeColor="text1"/>
        </w:rPr>
        <w:t>Discussion</w:t>
      </w:r>
    </w:p>
    <w:p w14:paraId="2F94CDF8" w14:textId="77777777" w:rsidR="00101AEA" w:rsidRPr="0060258A" w:rsidRDefault="00101AEA" w:rsidP="00101AEA">
      <w:pPr>
        <w:spacing w:line="480" w:lineRule="auto"/>
        <w:rPr>
          <w:rFonts w:ascii="Times New Roman" w:hAnsi="Times New Roman" w:cs="Times New Roman"/>
          <w:color w:val="000000" w:themeColor="text1"/>
        </w:rPr>
      </w:pPr>
    </w:p>
    <w:p w14:paraId="7AAE615B" w14:textId="645A360C" w:rsidR="00101AEA" w:rsidRDefault="009B4819" w:rsidP="00101AEA">
      <w:pPr>
        <w:spacing w:line="480" w:lineRule="auto"/>
        <w:jc w:val="both"/>
        <w:rPr>
          <w:ins w:id="0" w:author="Kenway" w:date="2023-02-23T11:56:00Z"/>
          <w:rFonts w:ascii="Times New Roman" w:hAnsi="Times New Roman" w:cs="Times New Roman"/>
          <w:color w:val="000000" w:themeColor="text1"/>
        </w:rPr>
      </w:pPr>
      <w:ins w:id="1" w:author="Kenway" w:date="2023-02-23T11:40:00Z">
        <w:r>
          <w:rPr>
            <w:rFonts w:ascii="Times New Roman" w:hAnsi="Times New Roman" w:cs="Times New Roman"/>
            <w:color w:val="000000" w:themeColor="text1"/>
          </w:rPr>
          <w:t xml:space="preserve">The </w:t>
        </w:r>
      </w:ins>
      <w:ins w:id="2" w:author="Kenway" w:date="2023-02-23T11:41:00Z">
        <w:r>
          <w:rPr>
            <w:rFonts w:ascii="Times New Roman" w:hAnsi="Times New Roman" w:cs="Times New Roman"/>
            <w:color w:val="000000" w:themeColor="text1"/>
          </w:rPr>
          <w:t xml:space="preserve">prevalence of disinhibitory </w:t>
        </w:r>
      </w:ins>
      <w:ins w:id="3" w:author="Kenway" w:date="2023-02-23T11:42:00Z">
        <w:r>
          <w:rPr>
            <w:rFonts w:ascii="Times New Roman" w:hAnsi="Times New Roman" w:cs="Times New Roman"/>
            <w:color w:val="000000" w:themeColor="text1"/>
          </w:rPr>
          <w:t>c</w:t>
        </w:r>
      </w:ins>
      <w:ins w:id="4" w:author="Kenway" w:date="2023-02-23T11:41:00Z">
        <w:r>
          <w:rPr>
            <w:rFonts w:ascii="Times New Roman" w:hAnsi="Times New Roman" w:cs="Times New Roman"/>
            <w:color w:val="000000" w:themeColor="text1"/>
          </w:rPr>
          <w:t xml:space="preserve">ircuit motifs </w:t>
        </w:r>
      </w:ins>
      <w:ins w:id="5" w:author="Kenway" w:date="2023-02-23T11:51:00Z">
        <w:r w:rsidR="0094157C">
          <w:rPr>
            <w:rFonts w:ascii="Times New Roman" w:hAnsi="Times New Roman" w:cs="Times New Roman"/>
            <w:color w:val="000000" w:themeColor="text1"/>
          </w:rPr>
          <w:t xml:space="preserve">in the brain </w:t>
        </w:r>
      </w:ins>
      <w:ins w:id="6" w:author="Kenway" w:date="2023-02-23T11:40:00Z">
        <w:r>
          <w:rPr>
            <w:rFonts w:ascii="Times New Roman" w:hAnsi="Times New Roman" w:cs="Times New Roman"/>
            <w:color w:val="000000" w:themeColor="text1"/>
          </w:rPr>
          <w:t xml:space="preserve">and </w:t>
        </w:r>
      </w:ins>
      <w:ins w:id="7" w:author="Kenway" w:date="2023-02-23T11:52:00Z">
        <w:r w:rsidR="0094157C">
          <w:rPr>
            <w:rFonts w:ascii="Times New Roman" w:hAnsi="Times New Roman" w:cs="Times New Roman"/>
            <w:color w:val="000000" w:themeColor="text1"/>
          </w:rPr>
          <w:t xml:space="preserve">recent </w:t>
        </w:r>
      </w:ins>
      <w:ins w:id="8" w:author="Kenway" w:date="2023-02-23T11:40:00Z">
        <w:r>
          <w:rPr>
            <w:rFonts w:ascii="Times New Roman" w:hAnsi="Times New Roman" w:cs="Times New Roman"/>
            <w:color w:val="000000" w:themeColor="text1"/>
          </w:rPr>
          <w:t>evidenc</w:t>
        </w:r>
      </w:ins>
      <w:ins w:id="9" w:author="Kenway" w:date="2023-02-23T11:41:00Z">
        <w:r>
          <w:rPr>
            <w:rFonts w:ascii="Times New Roman" w:hAnsi="Times New Roman" w:cs="Times New Roman"/>
            <w:color w:val="000000" w:themeColor="text1"/>
          </w:rPr>
          <w:t>e</w:t>
        </w:r>
      </w:ins>
      <w:ins w:id="10" w:author="Kenway" w:date="2023-02-23T11:40:00Z">
        <w:r>
          <w:rPr>
            <w:rFonts w:ascii="Times New Roman" w:hAnsi="Times New Roman" w:cs="Times New Roman"/>
            <w:color w:val="000000" w:themeColor="text1"/>
          </w:rPr>
          <w:t xml:space="preserve"> for structured </w:t>
        </w:r>
      </w:ins>
      <w:ins w:id="11" w:author="Kenway" w:date="2023-02-23T11:52:00Z">
        <w:r w:rsidR="0094157C">
          <w:rPr>
            <w:rFonts w:ascii="Times New Roman" w:hAnsi="Times New Roman" w:cs="Times New Roman"/>
            <w:color w:val="000000" w:themeColor="text1"/>
          </w:rPr>
          <w:t xml:space="preserve">decsion-related </w:t>
        </w:r>
      </w:ins>
      <w:ins w:id="12" w:author="Kenway" w:date="2023-02-23T11:40:00Z">
        <w:r>
          <w:rPr>
            <w:rFonts w:ascii="Times New Roman" w:hAnsi="Times New Roman" w:cs="Times New Roman"/>
            <w:color w:val="000000" w:themeColor="text1"/>
          </w:rPr>
          <w:t>inhibitory activity</w:t>
        </w:r>
      </w:ins>
      <w:ins w:id="13" w:author="Kenway" w:date="2023-02-23T11:42:00Z">
        <w:r>
          <w:rPr>
            <w:rFonts w:ascii="Times New Roman" w:hAnsi="Times New Roman" w:cs="Times New Roman"/>
            <w:color w:val="000000" w:themeColor="text1"/>
          </w:rPr>
          <w:t xml:space="preserve"> </w:t>
        </w:r>
        <w:r w:rsidR="0094157C">
          <w:rPr>
            <w:rFonts w:ascii="Times New Roman" w:hAnsi="Times New Roman" w:cs="Times New Roman"/>
            <w:color w:val="000000" w:themeColor="text1"/>
          </w:rPr>
          <w:t>ar</w:t>
        </w:r>
        <w:r>
          <w:rPr>
            <w:rFonts w:ascii="Times New Roman" w:hAnsi="Times New Roman" w:cs="Times New Roman"/>
            <w:color w:val="000000" w:themeColor="text1"/>
          </w:rPr>
          <w:t>gue for a more complex</w:t>
        </w:r>
      </w:ins>
      <w:ins w:id="14" w:author="Kenway" w:date="2023-02-23T11:44:00Z">
        <w:r>
          <w:rPr>
            <w:rFonts w:ascii="Times New Roman" w:hAnsi="Times New Roman" w:cs="Times New Roman"/>
            <w:color w:val="000000" w:themeColor="text1"/>
          </w:rPr>
          <w:t xml:space="preserve"> implementation of inhbition</w:t>
        </w:r>
      </w:ins>
      <w:ins w:id="15" w:author="Kenway" w:date="2023-02-23T11:42:00Z">
        <w:r>
          <w:rPr>
            <w:rFonts w:ascii="Times New Roman" w:hAnsi="Times New Roman" w:cs="Times New Roman"/>
            <w:color w:val="000000" w:themeColor="text1"/>
          </w:rPr>
          <w:t xml:space="preserve"> in computat</w:t>
        </w:r>
      </w:ins>
      <w:ins w:id="16" w:author="Kenway" w:date="2023-02-23T11:43:00Z">
        <w:r>
          <w:rPr>
            <w:rFonts w:ascii="Times New Roman" w:hAnsi="Times New Roman" w:cs="Times New Roman"/>
            <w:color w:val="000000" w:themeColor="text1"/>
          </w:rPr>
          <w:t>i</w:t>
        </w:r>
      </w:ins>
      <w:ins w:id="17" w:author="Kenway" w:date="2023-02-23T11:42:00Z">
        <w:r w:rsidR="0094157C">
          <w:rPr>
            <w:rFonts w:ascii="Times New Roman" w:hAnsi="Times New Roman" w:cs="Times New Roman"/>
            <w:color w:val="000000" w:themeColor="text1"/>
          </w:rPr>
          <w:t>onal models of decision-</w:t>
        </w:r>
        <w:r>
          <w:rPr>
            <w:rFonts w:ascii="Times New Roman" w:hAnsi="Times New Roman" w:cs="Times New Roman"/>
            <w:color w:val="000000" w:themeColor="text1"/>
          </w:rPr>
          <w:t xml:space="preserve">making. </w:t>
        </w:r>
      </w:ins>
      <w:ins w:id="18" w:author="Kenway" w:date="2023-02-23T11:40:00Z">
        <w:r>
          <w:rPr>
            <w:rFonts w:ascii="Times New Roman" w:hAnsi="Times New Roman" w:cs="Times New Roman"/>
            <w:color w:val="000000" w:themeColor="text1"/>
          </w:rPr>
          <w:t xml:space="preserve"> </w:t>
        </w:r>
      </w:ins>
      <w:ins w:id="19" w:author="Kenway" w:date="2023-02-23T11:44:00Z">
        <w:r>
          <w:rPr>
            <w:rFonts w:ascii="Times New Roman" w:hAnsi="Times New Roman" w:cs="Times New Roman"/>
            <w:color w:val="000000" w:themeColor="text1"/>
          </w:rPr>
          <w:t xml:space="preserve">Here, we developed and characterized a </w:t>
        </w:r>
      </w:ins>
      <w:ins w:id="20" w:author="Kenway" w:date="2023-02-23T11:53:00Z">
        <w:r w:rsidR="0094157C">
          <w:rPr>
            <w:rFonts w:ascii="Times New Roman" w:hAnsi="Times New Roman" w:cs="Times New Roman"/>
            <w:color w:val="000000" w:themeColor="text1"/>
          </w:rPr>
          <w:t xml:space="preserve">dynamic circuit model of decision-making with dynamic local disinhibition. </w:t>
        </w:r>
      </w:ins>
      <w:moveToRangeStart w:id="21" w:author="Kenway" w:date="2023-02-23T11:53:00Z" w:name="move1901655"/>
      <w:moveTo w:id="22" w:author="Kenway" w:date="2023-02-23T11:53:00Z">
        <w:r w:rsidR="0094157C" w:rsidRPr="0060258A">
          <w:rPr>
            <w:rFonts w:ascii="Times New Roman" w:hAnsi="Times New Roman" w:cs="Times New Roman"/>
            <w:color w:val="000000" w:themeColor="text1"/>
          </w:rPr>
          <w:t>We</w:t>
        </w:r>
      </w:moveTo>
      <w:ins w:id="23" w:author="Kenway" w:date="2023-02-23T11:54:00Z">
        <w:r w:rsidR="0094157C">
          <w:rPr>
            <w:rFonts w:ascii="Times New Roman" w:hAnsi="Times New Roman" w:cs="Times New Roman"/>
            <w:color w:val="000000" w:themeColor="text1"/>
          </w:rPr>
          <w:t xml:space="preserve"> show </w:t>
        </w:r>
      </w:ins>
      <w:moveTo w:id="24" w:author="Kenway" w:date="2023-02-23T11:53:00Z">
        <w:del w:id="25" w:author="Kenway" w:date="2023-02-23T11:54:00Z">
          <w:r w:rsidR="0094157C" w:rsidRPr="0060258A" w:rsidDel="0094157C">
            <w:rPr>
              <w:rFonts w:ascii="Times New Roman" w:hAnsi="Times New Roman" w:cs="Times New Roman"/>
              <w:color w:val="000000" w:themeColor="text1"/>
            </w:rPr>
            <w:delText xml:space="preserve"> find </w:delText>
          </w:r>
        </w:del>
        <w:r w:rsidR="0094157C" w:rsidRPr="0060258A">
          <w:rPr>
            <w:rFonts w:ascii="Times New Roman" w:hAnsi="Times New Roman" w:cs="Times New Roman"/>
            <w:color w:val="000000" w:themeColor="text1"/>
          </w:rPr>
          <w:t xml:space="preserve">that </w:t>
        </w:r>
        <w:del w:id="26" w:author="Kenway" w:date="2023-02-23T11:54:00Z">
          <w:r w:rsidR="0094157C" w:rsidRPr="0060258A" w:rsidDel="0094157C">
            <w:rPr>
              <w:rFonts w:ascii="Times New Roman" w:hAnsi="Times New Roman" w:cs="Times New Roman"/>
              <w:color w:val="000000" w:themeColor="text1"/>
            </w:rPr>
            <w:delText>a hybrid model that unifies these key features can be implemented with a specific biologically plausible architecture – local disinhibition.</w:delText>
          </w:r>
        </w:del>
      </w:moveTo>
      <w:moveToRangeEnd w:id="21"/>
      <w:ins w:id="27" w:author="Kenway" w:date="2023-02-23T11:54:00Z">
        <w:r w:rsidR="0094157C">
          <w:rPr>
            <w:rFonts w:ascii="Times New Roman" w:hAnsi="Times New Roman" w:cs="Times New Roman"/>
            <w:color w:val="000000" w:themeColor="text1"/>
          </w:rPr>
          <w:t xml:space="preserve">the LDDM captures </w:t>
        </w:r>
        <w:r w:rsidR="0094157C" w:rsidRPr="0060258A">
          <w:rPr>
            <w:rFonts w:ascii="Times New Roman" w:hAnsi="Times New Roman" w:cs="Times New Roman"/>
            <w:color w:val="000000" w:themeColor="text1"/>
          </w:rPr>
          <w:t>three important and characteristic features of decision making</w:t>
        </w:r>
        <w:r w:rsidR="0094157C">
          <w:rPr>
            <w:rFonts w:ascii="Times New Roman" w:hAnsi="Times New Roman" w:cs="Times New Roman"/>
            <w:color w:val="000000" w:themeColor="text1"/>
          </w:rPr>
          <w:t xml:space="preserve"> - n</w:t>
        </w:r>
      </w:ins>
      <w:del w:id="28" w:author="Kenway" w:date="2023-02-23T11:54:00Z">
        <w:r w:rsidR="00101AEA" w:rsidRPr="0060258A" w:rsidDel="0094157C">
          <w:rPr>
            <w:rFonts w:ascii="Times New Roman" w:hAnsi="Times New Roman" w:cs="Times New Roman"/>
            <w:color w:val="000000" w:themeColor="text1"/>
          </w:rPr>
          <w:delText>N</w:delText>
        </w:r>
      </w:del>
      <w:r w:rsidR="00101AEA" w:rsidRPr="0060258A">
        <w:rPr>
          <w:rFonts w:ascii="Times New Roman" w:hAnsi="Times New Roman" w:cs="Times New Roman"/>
          <w:color w:val="000000" w:themeColor="text1"/>
        </w:rPr>
        <w:t>ormalized value coding, WTA choice, and persistent activity</w:t>
      </w:r>
      <w:ins w:id="29" w:author="Kenway" w:date="2023-02-23T12:17:00Z">
        <w:r w:rsidR="0094157C">
          <w:rPr>
            <w:rFonts w:ascii="Times New Roman" w:hAnsi="Times New Roman" w:cs="Times New Roman"/>
            <w:color w:val="000000" w:themeColor="text1"/>
          </w:rPr>
          <w:t xml:space="preserve"> – with a single circuit architecture</w:t>
        </w:r>
      </w:ins>
      <w:ins w:id="30" w:author="Kenway" w:date="2023-02-23T11:55:00Z">
        <w:r w:rsidR="0094157C">
          <w:rPr>
            <w:rFonts w:ascii="Times New Roman" w:hAnsi="Times New Roman" w:cs="Times New Roman"/>
            <w:color w:val="000000" w:themeColor="text1"/>
          </w:rPr>
          <w:t>.</w:t>
        </w:r>
      </w:ins>
      <w:del w:id="31" w:author="Kenway" w:date="2023-02-23T11:55:00Z">
        <w:r w:rsidR="00101AEA" w:rsidRPr="0060258A" w:rsidDel="0094157C">
          <w:rPr>
            <w:rFonts w:ascii="Times New Roman" w:hAnsi="Times New Roman" w:cs="Times New Roman"/>
            <w:color w:val="000000" w:themeColor="text1"/>
          </w:rPr>
          <w:delText xml:space="preserve"> are</w:delText>
        </w:r>
      </w:del>
      <w:r w:rsidR="00101AEA" w:rsidRPr="0060258A">
        <w:rPr>
          <w:rFonts w:ascii="Times New Roman" w:hAnsi="Times New Roman" w:cs="Times New Roman"/>
          <w:color w:val="000000" w:themeColor="text1"/>
        </w:rPr>
        <w:t xml:space="preserve"> </w:t>
      </w:r>
      <w:del w:id="32" w:author="Kenway" w:date="2023-02-23T11:54:00Z">
        <w:r w:rsidR="00101AEA" w:rsidRPr="0060258A" w:rsidDel="0094157C">
          <w:rPr>
            <w:rFonts w:ascii="Times New Roman" w:hAnsi="Times New Roman" w:cs="Times New Roman"/>
            <w:color w:val="000000" w:themeColor="text1"/>
          </w:rPr>
          <w:delText xml:space="preserve">three important and characteristic features of decision making which have all been observed in single neurons. </w:delText>
        </w:r>
      </w:del>
      <w:moveFromRangeStart w:id="33" w:author="Kenway" w:date="2023-02-23T11:53:00Z" w:name="move1901655"/>
      <w:moveFrom w:id="34" w:author="Kenway" w:date="2023-02-23T11:53:00Z">
        <w:r w:rsidR="00101AEA" w:rsidRPr="0060258A" w:rsidDel="0094157C">
          <w:rPr>
            <w:rFonts w:ascii="Times New Roman" w:hAnsi="Times New Roman" w:cs="Times New Roman"/>
            <w:color w:val="000000" w:themeColor="text1"/>
          </w:rPr>
          <w:t xml:space="preserve">We find that a hybrid model that unifies these key features can be implemented with a specific biologically plausible architecture – local disinhibition. </w:t>
        </w:r>
      </w:moveFrom>
      <w:moveFromRangeEnd w:id="33"/>
      <w:r w:rsidR="00101AEA" w:rsidRPr="0060258A">
        <w:rPr>
          <w:rFonts w:ascii="Times New Roman" w:hAnsi="Times New Roman" w:cs="Times New Roman"/>
          <w:color w:val="000000" w:themeColor="text1"/>
        </w:rPr>
        <w:t>In the LDDM, gated disinhibition separates the value normalization and WTA choice computations, enabling them to be generated in the same circuit architecture. Notably, the gated disinhibition in the LDDM replicates features of diverse, existing computational models: the top-down control of normalization via disinhibition mirrors recently proposed mechanisms for flexible modulation of contextual processing in sensory circuits</w:t>
      </w:r>
      <w:r w:rsidR="00101AEA" w:rsidRPr="0060258A">
        <w:rPr>
          <w:rFonts w:ascii="Times New Roman" w:hAnsi="Times New Roman" w:cs="Times New Roman"/>
          <w:color w:val="000000" w:themeColor="text1"/>
        </w:rPr>
        <w:fldChar w:fldCharType="begin"/>
      </w:r>
      <w:r w:rsidR="00101AEA">
        <w:rPr>
          <w:rFonts w:ascii="Times New Roman" w:hAnsi="Times New Roman" w:cs="Times New Roman"/>
          <w:color w:val="000000" w:themeColor="text1"/>
        </w:rPr>
        <w:instrText xml:space="preserve"> ADDIN ZOTERO_ITEM CSL_CITATION {"citationID":"6Mc3yGsB","properties":{"formattedCitation":"(Coen-Cagli et al., 2012, 2015; Schwartz &amp; Coen-Cagli, 2013)","plainCitation":"(Coen-Cagli et al., 2012, 2015; Schwartz &amp; Coen-Cagli, 2013)","noteIndex":0},"citationItems":[{"id":5440,"uris":["http://zotero.org/users/6345545/items/KYWMXKKA"],"itemData":{"id":5440,"type":"article-journal","abstract":"Contextual modulation is ubiquitous in sensory processing. This study shows that, in visual cortex, spatial contextual modulation for natural inputs is not well described by existing models. Instead, it can be explained by inference about statistical structure in images, with modulation evident only when images contain spatial redundancies.","container-title":"Nature Neuroscience","DOI":"10.1038/nn.4128","ISSN":"1546-1726","issue":"11","journalAbbreviation":"Nat Neurosci","language":"en","license":"2015 Nature Publishing Group, a division of Macmillan Publishers Limited. All Rights Reserved.","note":"number: 11\npublisher: Nature Publishing Group","page":"1648-1655","source":"www.nature.com","title":"Flexible gating of contextual influences in natural vision","volume":"18","author":[{"family":"Coen-Cagli","given":"Ruben"},{"family":"Kohn","given":"Adam"},{"family":"Schwartz","given":"Odelia"}],"issued":{"date-parts":[["2015",11]]}}},{"id":5684,"uris":["http://zotero.org/users/6345545/items/K2AFBRV9"],"itemData":{"id":5684,"type":"article-journal","abstract":"Spatial context in images induces perceptual phenomena associated with salience and modulates the responses of neurons in primary visual cortex (V1). However, the computational and ecological principles underlying contextual effects are incompletely understood. We introduce a model of natural images that includes grouping and segmentation of neighboring features based on their joint statistics, and we interpret the firing rates of V1 neurons as performing optimal recognition in this model. We show that this leads to a substantial generalization of divisive normalization, a computation that is ubiquitous in many neural areas and systems. A main novelty in our model is that the influence of the context on a target stimulus is determined by their degree of statistical dependence. We optimized the parameters of the model on natural image patches, and then simulated neural and perceptual responses on stimuli used in classical experiments. The model reproduces some rich and complex response patterns observed in V1, such as the contrast dependence, orientation tuning and spatial asymmetry of surround suppression, while also allowing for surround facilitation under conditions of weak stimulation. It also mimics the perceptual salience produced by simple displays, and leads to readily testable predictions. Our results provide a principled account of orientation-based contextual modulation in early vision and its sensitivity to the homogeneity and spatial arrangement of inputs, and lends statistical support to the theory that V1 computes visual salience.","container-title":"PLOS Computational Biology","DOI":"10.1371/journal.pcbi.1002405","ISSN":"1553-7358","issue":"3","journalAbbreviation":"PLOS Computational Biology","language":"en","note":"publisher: Public Library of Science","page":"e1002405","source":"PLoS Journals","title":"Cortical Surround Interactions and Perceptual Salience via Natural Scene Statistics","volume":"8","author":[{"family":"Coen-Cagli","given":"Ruben"},{"family":"Dayan","given":"Peter"},{"family":"Schwartz","given":"Odelia"}],"issued":{"date-parts":[["2012",3,1]]}}},{"id":5594,"uris":["http://zotero.org/users/6345545/items/PPAEYKJC"],"itemData":{"id":5594,"type":"article-journal","abstract":"Attention to a spatial location or feature in a visual scene can modulate the responses of cortical neurons and affect perceptual biases in illusions. We add attention to a cortical model of spatial context based on a well-founded account of natural scene statistics. The cortical model amounts to a generalized form of divisive normalization, in which the surround is in the normalization pool of the center target only if they are considered statistically dependent. Here we propose that attention influences this computation by accentuating the neural unit activations at the attended location, and that the amount of attentional influence of the surround on the center thus depends on whether center and surround are deemed in the same normalization pool. The resulting form of model extends a recent divisive normalization model of attention (Reynolds &amp;amp; Heeger, 2009). We simulate cortical surround orientation experiments with attention and show that the flexible model is suitable for capturing additional data and makes nontrivial testable predictions.","container-title":"Journal of Vision","DOI":"10.1167/13.1.25","ISSN":"1534-7362","issue":"1","journalAbbreviation":"Journal of Vision","page":"25","source":"Silverchair","title":"Visual attention and flexible normalization pools","volume":"13","author":[{"family":"Schwartz","given":"Odelia"},{"family":"Coen-Cagli","given":"Ruben"}],"issued":{"date-parts":[["2013",1,23]]}}}],"schema":"https://github.com/citation-style-language/schema/raw/master/csl-citation.json"} </w:instrText>
      </w:r>
      <w:r w:rsidR="00101AEA" w:rsidRPr="0060258A">
        <w:rPr>
          <w:rFonts w:ascii="Times New Roman" w:hAnsi="Times New Roman" w:cs="Times New Roman"/>
          <w:color w:val="000000" w:themeColor="text1"/>
        </w:rPr>
        <w:fldChar w:fldCharType="separate"/>
      </w:r>
      <w:r w:rsidR="00101AEA">
        <w:rPr>
          <w:rFonts w:ascii="Times New Roman" w:hAnsi="Times New Roman" w:cs="Times New Roman"/>
          <w:color w:val="000000" w:themeColor="text1"/>
        </w:rPr>
        <w:t>(Coen-Cagli et al., 2012, 2015; Schwartz &amp; Coen-Cagli, 2013)</w:t>
      </w:r>
      <w:r w:rsidR="00101AEA" w:rsidRPr="0060258A">
        <w:rPr>
          <w:rFonts w:ascii="Times New Roman" w:hAnsi="Times New Roman" w:cs="Times New Roman"/>
          <w:color w:val="000000" w:themeColor="text1"/>
        </w:rPr>
        <w:fldChar w:fldCharType="end"/>
      </w:r>
      <w:r w:rsidR="00101AEA" w:rsidRPr="0060258A">
        <w:rPr>
          <w:rFonts w:ascii="Times New Roman" w:hAnsi="Times New Roman" w:cs="Times New Roman"/>
          <w:color w:val="000000" w:themeColor="text1"/>
        </w:rPr>
        <w:t xml:space="preserve"> and input-scaled disinhibition implements a self-sparing inhibition motif central to midbrain models of categorical selection</w:t>
      </w:r>
      <w:r w:rsidR="00101AEA" w:rsidRPr="0060258A">
        <w:rPr>
          <w:rFonts w:ascii="Times New Roman" w:hAnsi="Times New Roman" w:cs="Times New Roman"/>
          <w:color w:val="000000" w:themeColor="text1"/>
        </w:rPr>
        <w:fldChar w:fldCharType="begin"/>
      </w:r>
      <w:r w:rsidR="00101AEA">
        <w:rPr>
          <w:rFonts w:ascii="Times New Roman" w:hAnsi="Times New Roman" w:cs="Times New Roman"/>
          <w:color w:val="000000" w:themeColor="text1"/>
        </w:rPr>
        <w:instrText xml:space="preserve"> ADDIN ZOTERO_ITEM CSL_CITATION {"citationID":"ZMuP0fZh","properties":{"formattedCitation":"(Mahajan &amp; Mysore, 2022; Mysore &amp; Kothari, 2020)","plainCitation":"(Mahajan &amp; Mysore, 2022; Mysore &amp; Kothari, 2020)","noteIndex":0},"citationItems":[{"id":5587,"uris":["http://zotero.org/users/6345545/items/ZMZ9FYJ2"],"itemData":{"id":5587,"type":"article-journal","abstract":"Categorical neural responses underlie various forms of selection and decision-making. Such binary-like responses promote robust signaling of the winner in the presence of input ambiguity and neural noise. Here, we show that a ‘donut-like’ inhibitory mechanism in which each competing option suppresses all options except itself, is highly effective at generating categorical neural responses. It surpasses motifs of feedback inhibition, recurrent excitation, and divisive normalization invoked frequently in decision-making models. We demonstrate experimentally not only that this mechanism operates in the midbrain spatial selection network in barn owls, but also that it is necessary for categorical signaling by it. The functional pattern of neural inhibition in the midbrain forms an exquisitely structured ‘multi-holed’ donut consistent with this network’s combinatorial inhibitory function for stimulus selection. Additionally, modeling reveals a generalizable neural implementation of the donut-like motif for categorical selection. Self-sparing inhibition may, therefore, be a powerful circuit module central to categorization.","container-title":"Nature Communications","DOI":"10.1038/s41467-022-29318-0","ISSN":"2041-1723","issue":"1","journalAbbreviation":"Nat Commun","language":"en","license":"2022 The Author(s)","note":"number: 1\npublisher: Nature Publishing Group","page":"1680","source":"www.nature.com","title":"Donut-like organization of inhibition underlies categorical neural responses in the midbrain","volume":"13","author":[{"family":"Mahajan","given":"Nagaraj R."},{"family":"Mysore","given":"Shreesh P."}],"issued":{"date-parts":[["2022",3,30]]}}},{"id":5688,"uris":["http://zotero.org/users/6345545/items/JECQKXK9"],"itemData":{"id":5688,"type":"article-journal","abstract":"Competitive selection, the transformation of multiple competing sensory inputs and internal states into a unitary choice, is a fundamental component of animal behavior. Selection behaviors have been studied under several intersecting umbrellas including decision-making, action selection, perceptual categorization, and attentional selection. Neural correlates of these behaviors and computational models have been investigated extensively. However, specific, identifiable neural circuit mechanisms underlying the implementation of selection remain elusive. Here, we employ a first principles approach to map competitive selection explicitly onto neural circuit elements. We decompose selection into six computational primitives, identify demands that their execution places on neural circuit design, and propose a canonical neural circuit framework. The resulting framework has several links to neural literature, indicating its biological feasibility, and has several common elements with prominent computational models, suggesting its generality. We propose that this framework can help catalyze experimental discovery of the neural circuit underpinnings of competitive selection.","container-title":"eLife","DOI":"10.7554/eLife.51473","ISSN":"2050-084X","language":"en","page":"e51473","source":"DOI.org (Crossref)","title":"Mechanisms of competitive selection: A canonical neural circuit framework","title-short":"Mechanisms of competitive selection","volume":"9","author":[{"family":"Mysore","given":"Shreesh P"},{"family":"Kothari","given":"Ninad B"}],"issued":{"date-parts":[["2020",5,20]]}}}],"schema":"https://github.com/citation-style-language/schema/raw/master/csl-citation.json"} </w:instrText>
      </w:r>
      <w:r w:rsidR="00101AEA" w:rsidRPr="0060258A">
        <w:rPr>
          <w:rFonts w:ascii="Times New Roman" w:hAnsi="Times New Roman" w:cs="Times New Roman"/>
          <w:color w:val="000000" w:themeColor="text1"/>
        </w:rPr>
        <w:fldChar w:fldCharType="separate"/>
      </w:r>
      <w:r w:rsidR="00101AEA">
        <w:rPr>
          <w:rFonts w:ascii="Times New Roman" w:hAnsi="Times New Roman" w:cs="Times New Roman"/>
          <w:color w:val="000000" w:themeColor="text1"/>
        </w:rPr>
        <w:t>(Mahajan &amp; Mysore, 2022; Mysore &amp; Kothari, 2020)</w:t>
      </w:r>
      <w:r w:rsidR="00101AEA" w:rsidRPr="0060258A">
        <w:rPr>
          <w:rFonts w:ascii="Times New Roman" w:hAnsi="Times New Roman" w:cs="Times New Roman"/>
          <w:color w:val="000000" w:themeColor="text1"/>
        </w:rPr>
        <w:fldChar w:fldCharType="end"/>
      </w:r>
      <w:r w:rsidR="00101AEA" w:rsidRPr="0060258A">
        <w:rPr>
          <w:rFonts w:ascii="Times New Roman" w:hAnsi="Times New Roman" w:cs="Times New Roman"/>
          <w:color w:val="000000" w:themeColor="text1"/>
        </w:rPr>
        <w:t xml:space="preserve">. When fit to empirical behavioral observation, the LDDM accurately captures choice and RT patterns, driven by underlying model dynamics that reproduce the neural dynamics of empirical neurophysiological findings. </w:t>
      </w:r>
      <w:r w:rsidR="00101AEA" w:rsidRPr="0060258A">
        <w:rPr>
          <w:rFonts w:ascii="Times New Roman" w:hAnsi="Times New Roman" w:cs="Times New Roman"/>
          <w:color w:val="000000" w:themeColor="text1"/>
          <w:lang w:eastAsia="zh-TW"/>
        </w:rPr>
        <w:t xml:space="preserve">Since the vast majority of empirical neural responses have been recorded from putative pyramidal neurons, we focus here on excitatory LDDM responses; however, the structured inhibition we model from newer anatomical data predicts input-selective inhibition. The model also makes novel predictions about inhibitory and disinhibitory activity dynamics and pharmacological manipulations that may warrant future examination. </w:t>
      </w:r>
      <w:r w:rsidR="00101AEA" w:rsidRPr="0060258A">
        <w:rPr>
          <w:rFonts w:ascii="Times New Roman" w:hAnsi="Times New Roman" w:cs="Times New Roman"/>
          <w:color w:val="000000" w:themeColor="text1"/>
        </w:rPr>
        <w:t xml:space="preserve">Furthermore, via disinhibitory control, the LDDM can exhibit both line attractor and point attractor forms of </w:t>
      </w:r>
      <w:r w:rsidR="00101AEA" w:rsidRPr="0060258A">
        <w:rPr>
          <w:rFonts w:ascii="Times New Roman" w:hAnsi="Times New Roman" w:cs="Times New Roman"/>
          <w:color w:val="000000" w:themeColor="text1"/>
        </w:rPr>
        <w:lastRenderedPageBreak/>
        <w:t>persistent activity without a change in the circuit structure. Finally, gated disinhibition in the LDDM provides a mechanism for top-down control of decision dynamics. Controlling the timing of disinhibition paces the decision process and replicates neural dynamics from various choice task variants.</w:t>
      </w:r>
    </w:p>
    <w:p w14:paraId="422837C9" w14:textId="77777777" w:rsidR="0094157C" w:rsidRDefault="0094157C" w:rsidP="00101AEA">
      <w:pPr>
        <w:spacing w:line="480" w:lineRule="auto"/>
        <w:jc w:val="both"/>
        <w:rPr>
          <w:ins w:id="35" w:author="Kenway" w:date="2023-02-23T11:56:00Z"/>
          <w:rFonts w:ascii="Times New Roman" w:hAnsi="Times New Roman" w:cs="Times New Roman"/>
          <w:color w:val="000000" w:themeColor="text1"/>
        </w:rPr>
      </w:pPr>
    </w:p>
    <w:p w14:paraId="1BF0EC38" w14:textId="1D48B117" w:rsidR="0094157C" w:rsidRPr="0060258A" w:rsidRDefault="006017E6" w:rsidP="00101AEA">
      <w:pPr>
        <w:spacing w:line="480" w:lineRule="auto"/>
        <w:jc w:val="both"/>
        <w:rPr>
          <w:rFonts w:ascii="Times New Roman" w:hAnsi="Times New Roman" w:cs="Times New Roman"/>
          <w:color w:val="000000" w:themeColor="text1"/>
        </w:rPr>
      </w:pPr>
      <w:ins w:id="36" w:author="Kenway" w:date="2023-02-23T11:56:00Z">
        <w:r>
          <w:rPr>
            <w:rFonts w:ascii="Times New Roman" w:hAnsi="Times New Roman" w:cs="Times New Roman"/>
            <w:color w:val="000000" w:themeColor="text1"/>
          </w:rPr>
          <w:t>T</w:t>
        </w:r>
        <w:r w:rsidR="0094157C">
          <w:rPr>
            <w:rFonts w:ascii="Times New Roman" w:hAnsi="Times New Roman" w:cs="Times New Roman"/>
            <w:color w:val="000000" w:themeColor="text1"/>
          </w:rPr>
          <w:t xml:space="preserve">he LDDM </w:t>
        </w:r>
      </w:ins>
      <w:ins w:id="37" w:author="Kenway" w:date="2023-02-23T12:20:00Z">
        <w:r>
          <w:rPr>
            <w:rFonts w:ascii="Times New Roman" w:hAnsi="Times New Roman" w:cs="Times New Roman"/>
            <w:color w:val="000000" w:themeColor="text1"/>
          </w:rPr>
          <w:t>implements a flexible reconfiguration of dynamical regimes</w:t>
        </w:r>
      </w:ins>
      <w:ins w:id="38" w:author="Kenway" w:date="2023-02-23T12:21:00Z">
        <w:r>
          <w:rPr>
            <w:rFonts w:ascii="Times New Roman" w:hAnsi="Times New Roman" w:cs="Times New Roman"/>
            <w:color w:val="000000" w:themeColor="text1"/>
          </w:rPr>
          <w:t>, shifting from stable</w:t>
        </w:r>
      </w:ins>
      <w:ins w:id="39" w:author="Kenway" w:date="2023-02-23T12:22:00Z">
        <w:r>
          <w:rPr>
            <w:rFonts w:ascii="Times New Roman" w:hAnsi="Times New Roman" w:cs="Times New Roman"/>
            <w:color w:val="000000" w:themeColor="text1"/>
          </w:rPr>
          <w:t>,</w:t>
        </w:r>
      </w:ins>
      <w:ins w:id="40" w:author="Kenway" w:date="2023-02-23T12:21:00Z">
        <w:r>
          <w:rPr>
            <w:rFonts w:ascii="Times New Roman" w:hAnsi="Times New Roman" w:cs="Times New Roman"/>
            <w:color w:val="000000" w:themeColor="text1"/>
          </w:rPr>
          <w:t xml:space="preserve"> normalized value coding to WTA selection dynamics.</w:t>
        </w:r>
      </w:ins>
      <w:ins w:id="41" w:author="Kenway" w:date="2023-02-23T12:23:00Z">
        <w:r>
          <w:rPr>
            <w:rFonts w:ascii="Times New Roman" w:hAnsi="Times New Roman" w:cs="Times New Roman"/>
            <w:color w:val="000000" w:themeColor="text1"/>
          </w:rPr>
          <w:t xml:space="preserve"> In the LDDM, this is achieved by a broad, </w:t>
        </w:r>
      </w:ins>
      <w:ins w:id="42" w:author="Kenway" w:date="2023-02-23T12:27:00Z">
        <w:r>
          <w:rPr>
            <w:rFonts w:ascii="Times New Roman" w:hAnsi="Times New Roman" w:cs="Times New Roman"/>
            <w:color w:val="000000" w:themeColor="text1"/>
          </w:rPr>
          <w:t xml:space="preserve">initially </w:t>
        </w:r>
      </w:ins>
      <w:ins w:id="43" w:author="Kenway" w:date="2023-02-23T12:23:00Z">
        <w:r>
          <w:rPr>
            <w:rFonts w:ascii="Times New Roman" w:hAnsi="Times New Roman" w:cs="Times New Roman"/>
            <w:color w:val="000000" w:themeColor="text1"/>
          </w:rPr>
          <w:t>non-selective disi</w:t>
        </w:r>
      </w:ins>
      <w:ins w:id="44" w:author="Kenway" w:date="2023-02-23T12:27:00Z">
        <w:r>
          <w:rPr>
            <w:rFonts w:ascii="Times New Roman" w:hAnsi="Times New Roman" w:cs="Times New Roman"/>
            <w:color w:val="000000" w:themeColor="text1"/>
          </w:rPr>
          <w:t>n</w:t>
        </w:r>
      </w:ins>
      <w:ins w:id="45" w:author="Kenway" w:date="2023-02-23T12:23:00Z">
        <w:r>
          <w:rPr>
            <w:rFonts w:ascii="Times New Roman" w:hAnsi="Times New Roman" w:cs="Times New Roman"/>
            <w:color w:val="000000" w:themeColor="text1"/>
          </w:rPr>
          <w:t>hibition</w:t>
        </w:r>
      </w:ins>
      <w:ins w:id="46" w:author="Kenway" w:date="2023-02-23T12:28:00Z">
        <w:r>
          <w:rPr>
            <w:rFonts w:ascii="Times New Roman" w:hAnsi="Times New Roman" w:cs="Times New Roman"/>
            <w:color w:val="000000" w:themeColor="text1"/>
          </w:rPr>
          <w:t xml:space="preserve">, but other circuit mechanisms can achieve </w:t>
        </w:r>
      </w:ins>
      <w:ins w:id="47" w:author="Kenway" w:date="2023-02-23T12:23:00Z">
        <w:r>
          <w:rPr>
            <w:rFonts w:ascii="Times New Roman" w:hAnsi="Times New Roman" w:cs="Times New Roman"/>
            <w:color w:val="000000" w:themeColor="text1"/>
          </w:rPr>
          <w:t>similar reconfiguration.</w:t>
        </w:r>
      </w:ins>
      <w:ins w:id="48" w:author="Kenway" w:date="2023-02-23T12:28:00Z">
        <w:r>
          <w:rPr>
            <w:rFonts w:ascii="Times New Roman" w:hAnsi="Times New Roman" w:cs="Times New Roman"/>
            <w:color w:val="000000" w:themeColor="text1"/>
          </w:rPr>
          <w:t xml:space="preserve"> For example, </w:t>
        </w:r>
      </w:ins>
      <w:ins w:id="49" w:author="Kenway" w:date="2023-02-23T12:30:00Z">
        <w:r>
          <w:rPr>
            <w:rFonts w:ascii="Times New Roman" w:hAnsi="Times New Roman" w:cs="Times New Roman"/>
            <w:color w:val="000000" w:themeColor="text1"/>
          </w:rPr>
          <w:t>a mutual inhibition network can capture th</w:t>
        </w:r>
      </w:ins>
      <w:ins w:id="50" w:author="Kenway" w:date="2023-02-23T12:31:00Z">
        <w:r>
          <w:rPr>
            <w:rFonts w:ascii="Times New Roman" w:hAnsi="Times New Roman" w:cs="Times New Roman"/>
            <w:color w:val="000000" w:themeColor="text1"/>
          </w:rPr>
          <w:t>e</w:t>
        </w:r>
      </w:ins>
      <w:ins w:id="51" w:author="Kenway" w:date="2023-02-23T12:30:00Z">
        <w:r>
          <w:rPr>
            <w:rFonts w:ascii="Times New Roman" w:hAnsi="Times New Roman" w:cs="Times New Roman"/>
            <w:color w:val="000000" w:themeColor="text1"/>
          </w:rPr>
          <w:t xml:space="preserve"> different regimes of sequential two-interval decision-making – stimulus loading, working memory, and comparison </w:t>
        </w:r>
      </w:ins>
      <w:ins w:id="52" w:author="Kenway" w:date="2023-02-23T12:31:00Z">
        <w:r>
          <w:rPr>
            <w:rFonts w:ascii="Times New Roman" w:hAnsi="Times New Roman" w:cs="Times New Roman"/>
            <w:color w:val="000000" w:themeColor="text1"/>
          </w:rPr>
          <w:t>–</w:t>
        </w:r>
      </w:ins>
      <w:ins w:id="53" w:author="Kenway" w:date="2023-02-23T12:30:00Z">
        <w:r>
          <w:rPr>
            <w:rFonts w:ascii="Times New Roman" w:hAnsi="Times New Roman" w:cs="Times New Roman"/>
            <w:color w:val="000000" w:themeColor="text1"/>
          </w:rPr>
          <w:t xml:space="preserve"> </w:t>
        </w:r>
      </w:ins>
      <w:ins w:id="54" w:author="Kenway" w:date="2023-02-23T12:33:00Z">
        <w:r>
          <w:rPr>
            <w:rFonts w:ascii="Times New Roman" w:hAnsi="Times New Roman" w:cs="Times New Roman"/>
            <w:color w:val="000000" w:themeColor="text1"/>
          </w:rPr>
          <w:t xml:space="preserve">by </w:t>
        </w:r>
      </w:ins>
      <w:ins w:id="55" w:author="Kenway" w:date="2023-02-23T12:31:00Z">
        <w:r>
          <w:rPr>
            <w:rFonts w:ascii="Times New Roman" w:hAnsi="Times New Roman" w:cs="Times New Roman"/>
            <w:color w:val="000000" w:themeColor="text1"/>
          </w:rPr>
          <w:t>assuming a flexible reconfigura</w:t>
        </w:r>
      </w:ins>
      <w:ins w:id="56" w:author="Kenway" w:date="2023-02-23T12:56:00Z">
        <w:r w:rsidR="003F2E9C">
          <w:rPr>
            <w:rFonts w:ascii="Times New Roman" w:hAnsi="Times New Roman" w:cs="Times New Roman"/>
            <w:color w:val="000000" w:themeColor="text1"/>
          </w:rPr>
          <w:t>t</w:t>
        </w:r>
      </w:ins>
      <w:ins w:id="57" w:author="Kenway" w:date="2023-02-23T12:31:00Z">
        <w:r w:rsidR="003F2E9C">
          <w:rPr>
            <w:rFonts w:ascii="Times New Roman" w:hAnsi="Times New Roman" w:cs="Times New Roman"/>
            <w:color w:val="000000" w:themeColor="text1"/>
          </w:rPr>
          <w:t>i</w:t>
        </w:r>
        <w:r>
          <w:rPr>
            <w:rFonts w:ascii="Times New Roman" w:hAnsi="Times New Roman" w:cs="Times New Roman"/>
            <w:color w:val="000000" w:themeColor="text1"/>
          </w:rPr>
          <w:t>on of external inputs (REF Machens)</w:t>
        </w:r>
      </w:ins>
      <w:ins w:id="58" w:author="Kenway" w:date="2023-02-23T12:32:00Z">
        <w:r>
          <w:rPr>
            <w:rFonts w:ascii="Times New Roman" w:hAnsi="Times New Roman" w:cs="Times New Roman"/>
            <w:color w:val="000000" w:themeColor="text1"/>
          </w:rPr>
          <w:t>.</w:t>
        </w:r>
      </w:ins>
      <w:ins w:id="59" w:author="Kenway" w:date="2023-02-23T12:39:00Z">
        <w:r>
          <w:rPr>
            <w:rFonts w:ascii="Times New Roman" w:hAnsi="Times New Roman" w:cs="Times New Roman"/>
            <w:color w:val="000000" w:themeColor="text1"/>
          </w:rPr>
          <w:t xml:space="preserve"> Similar to the LDDM, this model </w:t>
        </w:r>
      </w:ins>
      <w:ins w:id="60" w:author="Kenway" w:date="2023-02-23T12:40:00Z">
        <w:r>
          <w:rPr>
            <w:rFonts w:ascii="Times New Roman" w:hAnsi="Times New Roman" w:cs="Times New Roman"/>
            <w:color w:val="000000" w:themeColor="text1"/>
          </w:rPr>
          <w:t xml:space="preserve">can </w:t>
        </w:r>
      </w:ins>
      <w:ins w:id="61" w:author="Kenway" w:date="2023-02-23T12:39:00Z">
        <w:r>
          <w:rPr>
            <w:rFonts w:ascii="Times New Roman" w:hAnsi="Times New Roman" w:cs="Times New Roman"/>
            <w:color w:val="000000" w:themeColor="text1"/>
          </w:rPr>
          <w:t>transistion between point attractor</w:t>
        </w:r>
      </w:ins>
      <w:ins w:id="62" w:author="Kenway" w:date="2023-02-23T12:40:00Z">
        <w:r>
          <w:rPr>
            <w:rFonts w:ascii="Times New Roman" w:hAnsi="Times New Roman" w:cs="Times New Roman"/>
            <w:color w:val="000000" w:themeColor="text1"/>
          </w:rPr>
          <w:t xml:space="preserve"> (initial stimulus encoding)</w:t>
        </w:r>
      </w:ins>
      <w:ins w:id="63" w:author="Kenway" w:date="2023-02-23T12:39:00Z">
        <w:r>
          <w:rPr>
            <w:rFonts w:ascii="Times New Roman" w:hAnsi="Times New Roman" w:cs="Times New Roman"/>
            <w:color w:val="000000" w:themeColor="text1"/>
          </w:rPr>
          <w:t>, line attractor</w:t>
        </w:r>
      </w:ins>
      <w:ins w:id="64" w:author="Kenway" w:date="2023-02-23T12:40:00Z">
        <w:r>
          <w:rPr>
            <w:rFonts w:ascii="Times New Roman" w:hAnsi="Times New Roman" w:cs="Times New Roman"/>
            <w:color w:val="000000" w:themeColor="text1"/>
          </w:rPr>
          <w:t xml:space="preserve"> (working memory)</w:t>
        </w:r>
      </w:ins>
      <w:ins w:id="65" w:author="Kenway" w:date="2023-02-23T12:39:00Z">
        <w:r>
          <w:rPr>
            <w:rFonts w:ascii="Times New Roman" w:hAnsi="Times New Roman" w:cs="Times New Roman"/>
            <w:color w:val="000000" w:themeColor="text1"/>
          </w:rPr>
          <w:t xml:space="preserve">, and saddle point </w:t>
        </w:r>
      </w:ins>
      <w:ins w:id="66" w:author="Kenway" w:date="2023-02-23T12:40:00Z">
        <w:r>
          <w:rPr>
            <w:rFonts w:ascii="Times New Roman" w:hAnsi="Times New Roman" w:cs="Times New Roman"/>
            <w:color w:val="000000" w:themeColor="text1"/>
          </w:rPr>
          <w:t xml:space="preserve">(comparison) </w:t>
        </w:r>
      </w:ins>
      <w:ins w:id="67" w:author="Kenway" w:date="2023-02-23T12:39:00Z">
        <w:r>
          <w:rPr>
            <w:rFonts w:ascii="Times New Roman" w:hAnsi="Times New Roman" w:cs="Times New Roman"/>
            <w:color w:val="000000" w:themeColor="text1"/>
          </w:rPr>
          <w:t>dynamics</w:t>
        </w:r>
      </w:ins>
      <w:ins w:id="68" w:author="Kenway" w:date="2023-02-23T12:40:00Z">
        <w:r>
          <w:rPr>
            <w:rFonts w:ascii="Times New Roman" w:hAnsi="Times New Roman" w:cs="Times New Roman"/>
            <w:color w:val="000000" w:themeColor="text1"/>
          </w:rPr>
          <w:t xml:space="preserve">, though it captures a sequential rather than a simultaneous decision process. </w:t>
        </w:r>
      </w:ins>
      <w:ins w:id="69" w:author="Kenway" w:date="2023-02-23T12:56:00Z">
        <w:r w:rsidR="00D679ED">
          <w:rPr>
            <w:rFonts w:ascii="Times New Roman" w:hAnsi="Times New Roman" w:cs="Times New Roman"/>
            <w:color w:val="000000" w:themeColor="text1"/>
          </w:rPr>
          <w:t xml:space="preserve">Interestingly, disinhibition may </w:t>
        </w:r>
      </w:ins>
      <w:ins w:id="70" w:author="Kenway" w:date="2023-02-23T12:58:00Z">
        <w:r w:rsidR="00D679ED">
          <w:rPr>
            <w:rFonts w:ascii="Times New Roman" w:hAnsi="Times New Roman" w:cs="Times New Roman"/>
            <w:color w:val="000000" w:themeColor="text1"/>
          </w:rPr>
          <w:t xml:space="preserve">also </w:t>
        </w:r>
      </w:ins>
      <w:ins w:id="71" w:author="Kenway" w:date="2023-02-23T12:56:00Z">
        <w:r w:rsidR="00D679ED">
          <w:rPr>
            <w:rFonts w:ascii="Times New Roman" w:hAnsi="Times New Roman" w:cs="Times New Roman"/>
            <w:color w:val="000000" w:themeColor="text1"/>
          </w:rPr>
          <w:t xml:space="preserve">play a role in this model, </w:t>
        </w:r>
      </w:ins>
      <w:ins w:id="72" w:author="Kenway" w:date="2023-02-23T12:58:00Z">
        <w:r w:rsidR="00D679ED">
          <w:rPr>
            <w:rFonts w:ascii="Times New Roman" w:hAnsi="Times New Roman" w:cs="Times New Roman"/>
            <w:color w:val="000000" w:themeColor="text1"/>
          </w:rPr>
          <w:t>providing a theoretical mechanism to switch the routing of external inputs</w:t>
        </w:r>
      </w:ins>
      <w:ins w:id="73" w:author="Kenway" w:date="2023-02-23T12:59:00Z">
        <w:r w:rsidR="00D679ED">
          <w:rPr>
            <w:rFonts w:ascii="Times New Roman" w:hAnsi="Times New Roman" w:cs="Times New Roman"/>
            <w:color w:val="000000" w:themeColor="text1"/>
          </w:rPr>
          <w:t xml:space="preserve"> withing the circuit.</w:t>
        </w:r>
      </w:ins>
      <w:ins w:id="74" w:author="Kenway" w:date="2023-02-23T12:58:00Z">
        <w:r w:rsidR="00D679ED">
          <w:rPr>
            <w:rFonts w:ascii="Times New Roman" w:hAnsi="Times New Roman" w:cs="Times New Roman"/>
            <w:color w:val="000000" w:themeColor="text1"/>
          </w:rPr>
          <w:t xml:space="preserve"> </w:t>
        </w:r>
      </w:ins>
    </w:p>
    <w:p w14:paraId="7E8C73E9" w14:textId="77777777" w:rsidR="005172D5" w:rsidRDefault="005172D5" w:rsidP="00101AEA">
      <w:pPr>
        <w:spacing w:line="480" w:lineRule="auto"/>
        <w:jc w:val="both"/>
        <w:rPr>
          <w:ins w:id="75" w:author="Kenway" w:date="2023-02-23T13:42:00Z"/>
          <w:rFonts w:ascii="Times New Roman" w:hAnsi="Times New Roman" w:cs="Times New Roman"/>
          <w:color w:val="000000" w:themeColor="text1"/>
        </w:rPr>
      </w:pPr>
    </w:p>
    <w:p w14:paraId="274797C0" w14:textId="7A736EC1" w:rsidR="00AD6617" w:rsidRDefault="00D679ED" w:rsidP="00101AEA">
      <w:pPr>
        <w:spacing w:line="480" w:lineRule="auto"/>
        <w:jc w:val="both"/>
        <w:rPr>
          <w:ins w:id="76" w:author="Kenway" w:date="2023-02-23T13:42:00Z"/>
          <w:rFonts w:ascii="Times New Roman" w:hAnsi="Times New Roman" w:cs="Times New Roman"/>
          <w:color w:val="000000" w:themeColor="text1"/>
        </w:rPr>
      </w:pPr>
      <w:ins w:id="77" w:author="Kenway" w:date="2023-02-23T13:44:00Z">
        <w:r>
          <w:rPr>
            <w:rFonts w:ascii="Times New Roman" w:hAnsi="Times New Roman" w:cs="Times New Roman"/>
            <w:color w:val="000000" w:themeColor="text1"/>
          </w:rPr>
          <w:t>Disinnhibition has</w:t>
        </w:r>
      </w:ins>
      <w:ins w:id="78" w:author="Kenway" w:date="2023-02-23T13:42:00Z">
        <w:r>
          <w:rPr>
            <w:rFonts w:ascii="Times New Roman" w:hAnsi="Times New Roman" w:cs="Times New Roman"/>
            <w:color w:val="000000" w:themeColor="text1"/>
          </w:rPr>
          <w:t xml:space="preserve"> been </w:t>
        </w:r>
      </w:ins>
      <w:ins w:id="79" w:author="Kenway" w:date="2023-02-23T13:45:00Z">
        <w:r>
          <w:rPr>
            <w:rFonts w:ascii="Times New Roman" w:hAnsi="Times New Roman" w:cs="Times New Roman"/>
            <w:color w:val="000000" w:themeColor="text1"/>
          </w:rPr>
          <w:t xml:space="preserve">previously </w:t>
        </w:r>
      </w:ins>
      <w:ins w:id="80" w:author="Kenway" w:date="2023-02-23T13:42:00Z">
        <w:r>
          <w:rPr>
            <w:rFonts w:ascii="Times New Roman" w:hAnsi="Times New Roman" w:cs="Times New Roman"/>
            <w:color w:val="000000" w:themeColor="text1"/>
          </w:rPr>
          <w:t xml:space="preserve">linked </w:t>
        </w:r>
      </w:ins>
      <w:ins w:id="81" w:author="Kenway" w:date="2023-02-23T13:46:00Z">
        <w:r>
          <w:rPr>
            <w:rFonts w:ascii="Times New Roman" w:hAnsi="Times New Roman" w:cs="Times New Roman"/>
            <w:color w:val="000000" w:themeColor="text1"/>
          </w:rPr>
          <w:t xml:space="preserve">in separate models </w:t>
        </w:r>
      </w:ins>
      <w:ins w:id="82" w:author="Kenway" w:date="2023-02-23T13:42:00Z">
        <w:r>
          <w:rPr>
            <w:rFonts w:ascii="Times New Roman" w:hAnsi="Times New Roman" w:cs="Times New Roman"/>
            <w:color w:val="000000" w:themeColor="text1"/>
          </w:rPr>
          <w:t>to computational functions</w:t>
        </w:r>
      </w:ins>
      <w:ins w:id="83" w:author="Kenway" w:date="2023-02-23T13:46:00Z">
        <w:r>
          <w:rPr>
            <w:rFonts w:ascii="Times New Roman" w:hAnsi="Times New Roman" w:cs="Times New Roman"/>
            <w:color w:val="000000" w:themeColor="text1"/>
          </w:rPr>
          <w:t xml:space="preserve"> exhibited together by the LDDM. </w:t>
        </w:r>
      </w:ins>
      <w:ins w:id="84" w:author="Kenway" w:date="2023-02-23T14:02:00Z">
        <w:r w:rsidR="00AD6617">
          <w:rPr>
            <w:rFonts w:ascii="Times New Roman" w:hAnsi="Times New Roman" w:cs="Times New Roman"/>
            <w:color w:val="000000" w:themeColor="text1"/>
          </w:rPr>
          <w:t xml:space="preserve">For example, </w:t>
        </w:r>
      </w:ins>
      <w:ins w:id="85" w:author="Kenway" w:date="2023-02-23T14:16:00Z">
        <w:r w:rsidR="00301167">
          <w:rPr>
            <w:rFonts w:ascii="Times New Roman" w:hAnsi="Times New Roman" w:cs="Times New Roman"/>
            <w:color w:val="000000" w:themeColor="text1"/>
          </w:rPr>
          <w:t xml:space="preserve">PV neuron acitvation withing a </w:t>
        </w:r>
      </w:ins>
      <w:ins w:id="86" w:author="Kenway" w:date="2023-02-23T14:02:00Z">
        <w:r w:rsidR="00AD6617">
          <w:rPr>
            <w:rFonts w:ascii="Times New Roman" w:hAnsi="Times New Roman" w:cs="Times New Roman"/>
            <w:color w:val="000000" w:themeColor="text1"/>
          </w:rPr>
          <w:t>disinhibitory</w:t>
        </w:r>
      </w:ins>
      <w:ins w:id="87" w:author="Kenway" w:date="2023-02-23T14:04:00Z">
        <w:r w:rsidR="00301167">
          <w:rPr>
            <w:rFonts w:ascii="Times New Roman" w:hAnsi="Times New Roman" w:cs="Times New Roman"/>
            <w:color w:val="000000" w:themeColor="text1"/>
          </w:rPr>
          <w:t xml:space="preserve"> circuit motif</w:t>
        </w:r>
        <w:r w:rsidR="00AD6617">
          <w:rPr>
            <w:rFonts w:ascii="Times New Roman" w:hAnsi="Times New Roman" w:cs="Times New Roman"/>
            <w:color w:val="000000" w:themeColor="text1"/>
          </w:rPr>
          <w:t xml:space="preserve"> can produce a divisive normalization of tuning curves </w:t>
        </w:r>
      </w:ins>
      <w:ins w:id="88" w:author="Kenway" w:date="2023-02-23T14:02:00Z">
        <w:r w:rsidR="00AD6617">
          <w:rPr>
            <w:rFonts w:ascii="Times New Roman" w:hAnsi="Times New Roman" w:cs="Times New Roman"/>
            <w:color w:val="000000" w:themeColor="text1"/>
          </w:rPr>
          <w:t>in a model of visual cortex</w:t>
        </w:r>
      </w:ins>
      <w:ins w:id="89" w:author="Kenway" w:date="2023-02-23T14:10:00Z">
        <w:r w:rsidR="00301167">
          <w:rPr>
            <w:rFonts w:ascii="Times New Roman" w:hAnsi="Times New Roman" w:cs="Times New Roman"/>
            <w:color w:val="000000" w:themeColor="text1"/>
          </w:rPr>
          <w:t xml:space="preserve"> (REF Litwin-Kumar 2016)</w:t>
        </w:r>
      </w:ins>
      <w:ins w:id="90" w:author="Kenway" w:date="2023-02-23T14:02:00Z">
        <w:r w:rsidR="00301167">
          <w:rPr>
            <w:rFonts w:ascii="Times New Roman" w:hAnsi="Times New Roman" w:cs="Times New Roman"/>
            <w:color w:val="000000" w:themeColor="text1"/>
          </w:rPr>
          <w:t xml:space="preserve">. This division </w:t>
        </w:r>
      </w:ins>
      <w:ins w:id="91" w:author="Kenway" w:date="2023-02-23T14:09:00Z">
        <w:r w:rsidR="00301167">
          <w:rPr>
            <w:rFonts w:ascii="Times New Roman" w:hAnsi="Times New Roman" w:cs="Times New Roman"/>
            <w:color w:val="000000" w:themeColor="text1"/>
          </w:rPr>
          <w:t>can arise from different circuit mechanisms, such as reduced tuned input and firing rate nonlinearities.</w:t>
        </w:r>
      </w:ins>
      <w:ins w:id="92" w:author="Kenway" w:date="2023-02-23T14:10:00Z">
        <w:r w:rsidR="00301167">
          <w:rPr>
            <w:rFonts w:ascii="Times New Roman" w:hAnsi="Times New Roman" w:cs="Times New Roman"/>
            <w:color w:val="000000" w:themeColor="text1"/>
          </w:rPr>
          <w:t xml:space="preserve"> </w:t>
        </w:r>
      </w:ins>
      <w:ins w:id="93" w:author="Kenway" w:date="2023-02-23T14:11:00Z">
        <w:r w:rsidR="00301167">
          <w:rPr>
            <w:rFonts w:ascii="Times New Roman" w:hAnsi="Times New Roman" w:cs="Times New Roman"/>
            <w:color w:val="000000" w:themeColor="text1"/>
          </w:rPr>
          <w:t xml:space="preserve">Disinhibition has also been proposed to underlie the long timescales of information processing seen in working memory, </w:t>
        </w:r>
      </w:ins>
      <w:ins w:id="94" w:author="Kenway" w:date="2023-02-23T14:18:00Z">
        <w:r w:rsidR="00301167">
          <w:rPr>
            <w:rFonts w:ascii="Times New Roman" w:hAnsi="Times New Roman" w:cs="Times New Roman"/>
            <w:color w:val="000000" w:themeColor="text1"/>
          </w:rPr>
          <w:t xml:space="preserve">as enhancing inhibitory-to-inhibtory connections </w:t>
        </w:r>
      </w:ins>
      <w:ins w:id="95" w:author="Kenway" w:date="2023-02-23T14:19:00Z">
        <w:r w:rsidR="00301167">
          <w:rPr>
            <w:rFonts w:ascii="Times New Roman" w:hAnsi="Times New Roman" w:cs="Times New Roman"/>
            <w:color w:val="000000" w:themeColor="text1"/>
          </w:rPr>
          <w:t xml:space="preserve">stabilizes temporal dynamics and </w:t>
        </w:r>
      </w:ins>
      <w:ins w:id="96" w:author="Kenway" w:date="2023-02-23T14:18:00Z">
        <w:r w:rsidR="00301167">
          <w:rPr>
            <w:rFonts w:ascii="Times New Roman" w:hAnsi="Times New Roman" w:cs="Times New Roman"/>
            <w:color w:val="000000" w:themeColor="text1"/>
          </w:rPr>
          <w:t>improves working mem</w:t>
        </w:r>
        <w:bookmarkStart w:id="97" w:name="_GoBack"/>
        <w:bookmarkEnd w:id="97"/>
        <w:r w:rsidR="00301167">
          <w:rPr>
            <w:rFonts w:ascii="Times New Roman" w:hAnsi="Times New Roman" w:cs="Times New Roman"/>
            <w:color w:val="000000" w:themeColor="text1"/>
          </w:rPr>
          <w:t>ory performance in recurrent nerual network</w:t>
        </w:r>
      </w:ins>
      <w:ins w:id="98" w:author="Kenway" w:date="2023-02-23T14:19:00Z">
        <w:r w:rsidR="00301167">
          <w:rPr>
            <w:rFonts w:ascii="Times New Roman" w:hAnsi="Times New Roman" w:cs="Times New Roman"/>
            <w:color w:val="000000" w:themeColor="text1"/>
          </w:rPr>
          <w:t>s (REF Kim 2021).</w:t>
        </w:r>
      </w:ins>
    </w:p>
    <w:p w14:paraId="08BE86C4" w14:textId="77777777" w:rsidR="00D679ED" w:rsidRDefault="00D679ED" w:rsidP="00101AEA">
      <w:pPr>
        <w:spacing w:line="480" w:lineRule="auto"/>
        <w:jc w:val="both"/>
        <w:rPr>
          <w:ins w:id="99" w:author="Kenway" w:date="2023-02-22T14:19:00Z"/>
          <w:rFonts w:ascii="Times New Roman" w:hAnsi="Times New Roman" w:cs="Times New Roman"/>
          <w:color w:val="000000" w:themeColor="text1"/>
        </w:rPr>
      </w:pPr>
    </w:p>
    <w:p w14:paraId="241400D9" w14:textId="509672CB" w:rsidR="005172D5" w:rsidRDefault="005172D5" w:rsidP="00101AEA">
      <w:pPr>
        <w:spacing w:line="480" w:lineRule="auto"/>
        <w:jc w:val="both"/>
        <w:rPr>
          <w:ins w:id="100" w:author="Kenway" w:date="2023-02-22T14:26:00Z"/>
          <w:rFonts w:ascii="Times New Roman" w:hAnsi="Times New Roman" w:cs="Times New Roman"/>
          <w:color w:val="000000" w:themeColor="text1"/>
        </w:rPr>
      </w:pPr>
      <w:ins w:id="101" w:author="Kenway" w:date="2023-02-22T14:20:00Z">
        <w:r>
          <w:rPr>
            <w:rFonts w:ascii="Times New Roman" w:hAnsi="Times New Roman" w:cs="Times New Roman"/>
            <w:color w:val="000000" w:themeColor="text1"/>
          </w:rPr>
          <w:t>While</w:t>
        </w:r>
      </w:ins>
      <w:ins w:id="102" w:author="Kenway" w:date="2023-02-22T14:23:00Z">
        <w:r>
          <w:rPr>
            <w:rFonts w:ascii="Times New Roman" w:hAnsi="Times New Roman" w:cs="Times New Roman"/>
            <w:color w:val="000000" w:themeColor="text1"/>
          </w:rPr>
          <w:t xml:space="preserve"> absent in </w:t>
        </w:r>
      </w:ins>
      <w:ins w:id="103" w:author="Kenway" w:date="2023-02-22T14:20:00Z">
        <w:r>
          <w:rPr>
            <w:rFonts w:ascii="Times New Roman" w:hAnsi="Times New Roman" w:cs="Times New Roman"/>
            <w:color w:val="000000" w:themeColor="text1"/>
          </w:rPr>
          <w:t xml:space="preserve">standard </w:t>
        </w:r>
      </w:ins>
      <w:ins w:id="104" w:author="Kenway" w:date="2023-02-22T14:24:00Z">
        <w:r>
          <w:rPr>
            <w:rFonts w:ascii="Times New Roman" w:hAnsi="Times New Roman" w:cs="Times New Roman"/>
            <w:color w:val="000000" w:themeColor="text1"/>
          </w:rPr>
          <w:t xml:space="preserve">existing </w:t>
        </w:r>
      </w:ins>
      <w:ins w:id="105" w:author="Kenway" w:date="2023-02-22T14:20:00Z">
        <w:r>
          <w:rPr>
            <w:rFonts w:ascii="Times New Roman" w:hAnsi="Times New Roman" w:cs="Times New Roman"/>
            <w:color w:val="000000" w:themeColor="text1"/>
          </w:rPr>
          <w:t>cortical decision models</w:t>
        </w:r>
      </w:ins>
      <w:ins w:id="106" w:author="Kenway" w:date="2023-02-22T14:24:00Z">
        <w:r w:rsidR="001D04A5">
          <w:rPr>
            <w:rFonts w:ascii="Times New Roman" w:hAnsi="Times New Roman" w:cs="Times New Roman"/>
            <w:color w:val="000000" w:themeColor="text1"/>
          </w:rPr>
          <w:t xml:space="preserve">, </w:t>
        </w:r>
        <w:r>
          <w:rPr>
            <w:rFonts w:ascii="Times New Roman" w:hAnsi="Times New Roman" w:cs="Times New Roman"/>
            <w:color w:val="000000" w:themeColor="text1"/>
          </w:rPr>
          <w:t>disinhibition</w:t>
        </w:r>
        <w:r w:rsidR="001D04A5">
          <w:rPr>
            <w:rFonts w:ascii="Times New Roman" w:hAnsi="Times New Roman" w:cs="Times New Roman"/>
            <w:color w:val="000000" w:themeColor="text1"/>
          </w:rPr>
          <w:t xml:space="preserve"> </w:t>
        </w:r>
        <w:r>
          <w:rPr>
            <w:rFonts w:ascii="Times New Roman" w:hAnsi="Times New Roman" w:cs="Times New Roman"/>
            <w:color w:val="000000" w:themeColor="text1"/>
          </w:rPr>
          <w:t>is a key element of action selection in models of the cortical-basal ganglia (CBG) system</w:t>
        </w:r>
      </w:ins>
      <w:ins w:id="107" w:author="Kenway" w:date="2023-02-22T14:33:00Z">
        <w:r>
          <w:rPr>
            <w:rFonts w:ascii="Times New Roman" w:hAnsi="Times New Roman" w:cs="Times New Roman"/>
            <w:color w:val="000000" w:themeColor="text1"/>
          </w:rPr>
          <w:t xml:space="preserve"> </w:t>
        </w:r>
        <w:commentRangeStart w:id="108"/>
        <w:r>
          <w:rPr>
            <w:rFonts w:ascii="Times New Roman" w:hAnsi="Times New Roman" w:cs="Times New Roman"/>
            <w:color w:val="000000" w:themeColor="text1"/>
          </w:rPr>
          <w:t>(REFS)</w:t>
        </w:r>
        <w:commentRangeEnd w:id="108"/>
        <w:r>
          <w:rPr>
            <w:rStyle w:val="CommentReference"/>
          </w:rPr>
          <w:commentReference w:id="108"/>
        </w:r>
      </w:ins>
      <w:ins w:id="110" w:author="Kenway" w:date="2023-02-22T14:24:00Z">
        <w:r>
          <w:rPr>
            <w:rFonts w:ascii="Times New Roman" w:hAnsi="Times New Roman" w:cs="Times New Roman"/>
            <w:color w:val="000000" w:themeColor="text1"/>
          </w:rPr>
          <w:t>.</w:t>
        </w:r>
      </w:ins>
      <w:ins w:id="111" w:author="Kenway" w:date="2023-02-22T14:20:00Z">
        <w:r>
          <w:rPr>
            <w:rFonts w:ascii="Times New Roman" w:hAnsi="Times New Roman" w:cs="Times New Roman"/>
            <w:color w:val="000000" w:themeColor="text1"/>
          </w:rPr>
          <w:t xml:space="preserve"> I</w:t>
        </w:r>
      </w:ins>
      <w:ins w:id="112" w:author="Kenway" w:date="2023-02-21T10:47:00Z">
        <w:r w:rsidR="00BF0EE3">
          <w:rPr>
            <w:rFonts w:ascii="Times New Roman" w:hAnsi="Times New Roman" w:cs="Times New Roman"/>
            <w:color w:val="000000" w:themeColor="text1"/>
          </w:rPr>
          <w:t xml:space="preserve">n the </w:t>
        </w:r>
      </w:ins>
      <w:ins w:id="113" w:author="Kenway" w:date="2023-02-21T10:48:00Z">
        <w:r w:rsidR="00BF0EE3">
          <w:rPr>
            <w:rFonts w:ascii="Times New Roman" w:hAnsi="Times New Roman" w:cs="Times New Roman"/>
            <w:color w:val="000000" w:themeColor="text1"/>
          </w:rPr>
          <w:t xml:space="preserve">basal </w:t>
        </w:r>
        <w:r w:rsidR="00BF0EE3">
          <w:rPr>
            <w:rFonts w:ascii="Times New Roman" w:hAnsi="Times New Roman" w:cs="Times New Roman"/>
            <w:color w:val="000000" w:themeColor="text1"/>
          </w:rPr>
          <w:lastRenderedPageBreak/>
          <w:t xml:space="preserve">ganglia </w:t>
        </w:r>
      </w:ins>
      <w:ins w:id="114" w:author="Kenway" w:date="2023-02-21T10:47:00Z">
        <w:r w:rsidR="00BF0EE3">
          <w:rPr>
            <w:rFonts w:ascii="Times New Roman" w:hAnsi="Times New Roman" w:cs="Times New Roman"/>
            <w:color w:val="000000" w:themeColor="text1"/>
          </w:rPr>
          <w:t>direct pathway</w:t>
        </w:r>
      </w:ins>
      <w:ins w:id="115" w:author="Kenway" w:date="2023-02-21T10:48:00Z">
        <w:r w:rsidR="00BF0EE3">
          <w:rPr>
            <w:rFonts w:ascii="Times New Roman" w:hAnsi="Times New Roman" w:cs="Times New Roman"/>
            <w:color w:val="000000" w:themeColor="text1"/>
          </w:rPr>
          <w:t xml:space="preserve">, </w:t>
        </w:r>
      </w:ins>
      <w:ins w:id="116" w:author="Kenway" w:date="2023-02-21T11:29:00Z">
        <w:r w:rsidR="002B1A12">
          <w:rPr>
            <w:rFonts w:ascii="Times New Roman" w:hAnsi="Times New Roman" w:cs="Times New Roman"/>
            <w:color w:val="000000" w:themeColor="text1"/>
          </w:rPr>
          <w:t>GABAergic neurons in the striatum</w:t>
        </w:r>
      </w:ins>
      <w:ins w:id="117" w:author="Kenway" w:date="2023-02-21T11:30:00Z">
        <w:r w:rsidR="002B1A12">
          <w:rPr>
            <w:rFonts w:ascii="Times New Roman" w:hAnsi="Times New Roman" w:cs="Times New Roman"/>
            <w:color w:val="000000" w:themeColor="text1"/>
          </w:rPr>
          <w:t xml:space="preserve"> inhibit neurons in the substantia nigra pars reticulata</w:t>
        </w:r>
      </w:ins>
      <w:ins w:id="118" w:author="Kenway" w:date="2023-02-21T11:31:00Z">
        <w:r w:rsidR="002B1A12">
          <w:rPr>
            <w:rFonts w:ascii="Times New Roman" w:hAnsi="Times New Roman" w:cs="Times New Roman"/>
            <w:color w:val="000000" w:themeColor="text1"/>
          </w:rPr>
          <w:t xml:space="preserve"> and internal globus pallidus</w:t>
        </w:r>
      </w:ins>
      <w:ins w:id="119" w:author="Kenway" w:date="2023-02-21T11:32:00Z">
        <w:r w:rsidR="002B1A12">
          <w:rPr>
            <w:rFonts w:ascii="Times New Roman" w:hAnsi="Times New Roman" w:cs="Times New Roman"/>
            <w:color w:val="000000" w:themeColor="text1"/>
          </w:rPr>
          <w:t xml:space="preserve">, which in turn send inhibitory projections to the thalamus. Cortical inputs to the striatum thus produce a disinhibition of thalamic outputs to cortex and </w:t>
        </w:r>
      </w:ins>
      <w:ins w:id="120" w:author="Kenway" w:date="2023-02-21T11:47:00Z">
        <w:r w:rsidR="00595783">
          <w:rPr>
            <w:rFonts w:ascii="Times New Roman" w:hAnsi="Times New Roman" w:cs="Times New Roman"/>
            <w:color w:val="000000" w:themeColor="text1"/>
          </w:rPr>
          <w:t>brainstem motor areas, resulting in motor facilitation.</w:t>
        </w:r>
      </w:ins>
      <w:ins w:id="121" w:author="Kenway" w:date="2023-02-22T14:27:00Z">
        <w:r>
          <w:rPr>
            <w:rFonts w:ascii="Times New Roman" w:hAnsi="Times New Roman" w:cs="Times New Roman"/>
            <w:color w:val="000000" w:themeColor="text1"/>
          </w:rPr>
          <w:t xml:space="preserve"> </w:t>
        </w:r>
      </w:ins>
      <w:ins w:id="122" w:author="Kenway" w:date="2023-02-21T11:47:00Z">
        <w:r w:rsidR="00595783">
          <w:rPr>
            <w:rFonts w:ascii="Times New Roman" w:hAnsi="Times New Roman" w:cs="Times New Roman"/>
            <w:color w:val="000000" w:themeColor="text1"/>
          </w:rPr>
          <w:t>Crucially, this</w:t>
        </w:r>
      </w:ins>
      <w:ins w:id="123" w:author="Kenway" w:date="2023-02-21T11:55:00Z">
        <w:r w:rsidR="00595783">
          <w:rPr>
            <w:rFonts w:ascii="Times New Roman" w:hAnsi="Times New Roman" w:cs="Times New Roman"/>
            <w:color w:val="000000" w:themeColor="text1"/>
          </w:rPr>
          <w:t xml:space="preserve"> facilitation is selective: the selection of a specific action </w:t>
        </w:r>
      </w:ins>
      <w:ins w:id="124" w:author="Kenway" w:date="2023-02-21T11:57:00Z">
        <w:r w:rsidR="00595783">
          <w:rPr>
            <w:rFonts w:ascii="Times New Roman" w:hAnsi="Times New Roman" w:cs="Times New Roman"/>
            <w:color w:val="000000" w:themeColor="text1"/>
          </w:rPr>
          <w:t>requires a</w:t>
        </w:r>
      </w:ins>
      <w:ins w:id="125" w:author="Kenway" w:date="2023-02-21T11:55:00Z">
        <w:r w:rsidR="00595783">
          <w:rPr>
            <w:rFonts w:ascii="Times New Roman" w:hAnsi="Times New Roman" w:cs="Times New Roman"/>
            <w:color w:val="000000" w:themeColor="text1"/>
          </w:rPr>
          <w:t xml:space="preserve"> selective disinhibition </w:t>
        </w:r>
      </w:ins>
      <w:ins w:id="126" w:author="Kenway" w:date="2023-02-21T11:59:00Z">
        <w:r w:rsidR="00595783">
          <w:rPr>
            <w:rFonts w:ascii="Times New Roman" w:hAnsi="Times New Roman" w:cs="Times New Roman"/>
            <w:color w:val="000000" w:themeColor="text1"/>
          </w:rPr>
          <w:t xml:space="preserve">driven by </w:t>
        </w:r>
      </w:ins>
      <w:ins w:id="127" w:author="Kenway" w:date="2023-02-21T13:20:00Z">
        <w:r w:rsidR="00595783">
          <w:rPr>
            <w:rFonts w:ascii="Times New Roman" w:hAnsi="Times New Roman" w:cs="Times New Roman"/>
            <w:color w:val="000000" w:themeColor="text1"/>
          </w:rPr>
          <w:t xml:space="preserve">asymmetries in </w:t>
        </w:r>
      </w:ins>
      <w:ins w:id="128" w:author="Kenway" w:date="2023-02-21T11:59:00Z">
        <w:r w:rsidR="00595783">
          <w:rPr>
            <w:rFonts w:ascii="Times New Roman" w:hAnsi="Times New Roman" w:cs="Times New Roman"/>
            <w:color w:val="000000" w:themeColor="text1"/>
          </w:rPr>
          <w:t>cortical inputs</w:t>
        </w:r>
      </w:ins>
      <w:ins w:id="129" w:author="Kenway" w:date="2023-02-21T13:20:00Z">
        <w:r w:rsidR="00595783">
          <w:rPr>
            <w:rFonts w:ascii="Times New Roman" w:hAnsi="Times New Roman" w:cs="Times New Roman"/>
            <w:color w:val="000000" w:themeColor="text1"/>
          </w:rPr>
          <w:t xml:space="preserve"> or striatal synaptic weights</w:t>
        </w:r>
      </w:ins>
      <w:ins w:id="130" w:author="Kenway" w:date="2023-02-21T11:59:00Z">
        <w:r w:rsidR="00595783">
          <w:rPr>
            <w:rFonts w:ascii="Times New Roman" w:hAnsi="Times New Roman" w:cs="Times New Roman"/>
            <w:color w:val="000000" w:themeColor="text1"/>
          </w:rPr>
          <w:t xml:space="preserve">. This selective disinhibition is an essential element of computational models of the </w:t>
        </w:r>
      </w:ins>
      <w:ins w:id="131" w:author="Kenway" w:date="2023-02-21T15:43:00Z">
        <w:r w:rsidR="00BC2B26">
          <w:rPr>
            <w:rFonts w:ascii="Times New Roman" w:hAnsi="Times New Roman" w:cs="Times New Roman"/>
            <w:color w:val="000000" w:themeColor="text1"/>
          </w:rPr>
          <w:t>CBG</w:t>
        </w:r>
      </w:ins>
      <w:ins w:id="132" w:author="Kenway" w:date="2023-02-21T11:59:00Z">
        <w:r w:rsidR="00595783">
          <w:rPr>
            <w:rFonts w:ascii="Times New Roman" w:hAnsi="Times New Roman" w:cs="Times New Roman"/>
            <w:color w:val="000000" w:themeColor="text1"/>
          </w:rPr>
          <w:t xml:space="preserve"> system (</w:t>
        </w:r>
        <w:commentRangeStart w:id="133"/>
        <w:r w:rsidR="00595783">
          <w:rPr>
            <w:rFonts w:ascii="Times New Roman" w:hAnsi="Times New Roman" w:cs="Times New Roman"/>
            <w:color w:val="000000" w:themeColor="text1"/>
          </w:rPr>
          <w:t>REFS</w:t>
        </w:r>
      </w:ins>
      <w:commentRangeEnd w:id="133"/>
      <w:ins w:id="134" w:author="Kenway" w:date="2023-02-21T12:18:00Z">
        <w:r w:rsidR="00595783">
          <w:rPr>
            <w:rStyle w:val="CommentReference"/>
          </w:rPr>
          <w:commentReference w:id="133"/>
        </w:r>
      </w:ins>
      <w:ins w:id="136" w:author="Kenway" w:date="2023-02-21T11:59:00Z">
        <w:r w:rsidR="00BC2B26">
          <w:rPr>
            <w:rFonts w:ascii="Times New Roman" w:hAnsi="Times New Roman" w:cs="Times New Roman"/>
            <w:color w:val="000000" w:themeColor="text1"/>
          </w:rPr>
          <w:t xml:space="preserve">), including </w:t>
        </w:r>
        <w:r w:rsidR="00595783">
          <w:rPr>
            <w:rFonts w:ascii="Times New Roman" w:hAnsi="Times New Roman" w:cs="Times New Roman"/>
            <w:color w:val="000000" w:themeColor="text1"/>
          </w:rPr>
          <w:t xml:space="preserve">more complex models that incorporate </w:t>
        </w:r>
      </w:ins>
      <w:ins w:id="137" w:author="Kenway" w:date="2023-02-21T12:02:00Z">
        <w:r w:rsidR="00595783">
          <w:rPr>
            <w:rFonts w:ascii="Times New Roman" w:hAnsi="Times New Roman" w:cs="Times New Roman"/>
            <w:color w:val="000000" w:themeColor="text1"/>
          </w:rPr>
          <w:t>global inhibition mediated by the indirect and hyperdirect pathways (</w:t>
        </w:r>
        <w:commentRangeStart w:id="138"/>
        <w:r w:rsidR="00595783">
          <w:rPr>
            <w:rFonts w:ascii="Times New Roman" w:hAnsi="Times New Roman" w:cs="Times New Roman"/>
            <w:color w:val="000000" w:themeColor="text1"/>
          </w:rPr>
          <w:t>REFS</w:t>
        </w:r>
      </w:ins>
      <w:commentRangeEnd w:id="138"/>
      <w:ins w:id="139" w:author="Kenway" w:date="2023-02-21T14:02:00Z">
        <w:r w:rsidR="00595783">
          <w:rPr>
            <w:rStyle w:val="CommentReference"/>
          </w:rPr>
          <w:commentReference w:id="138"/>
        </w:r>
      </w:ins>
      <w:ins w:id="141" w:author="Kenway" w:date="2023-02-21T12:02:00Z">
        <w:r w:rsidR="00595783">
          <w:rPr>
            <w:rFonts w:ascii="Times New Roman" w:hAnsi="Times New Roman" w:cs="Times New Roman"/>
            <w:color w:val="000000" w:themeColor="text1"/>
          </w:rPr>
          <w:t>).</w:t>
        </w:r>
      </w:ins>
      <w:ins w:id="142" w:author="Kenway" w:date="2023-02-21T15:41:00Z">
        <w:r w:rsidR="00BC2B26">
          <w:rPr>
            <w:rFonts w:ascii="Times New Roman" w:hAnsi="Times New Roman" w:cs="Times New Roman"/>
            <w:color w:val="000000" w:themeColor="text1"/>
          </w:rPr>
          <w:t xml:space="preserve"> </w:t>
        </w:r>
      </w:ins>
      <w:ins w:id="143" w:author="Kenway" w:date="2023-02-22T14:28:00Z">
        <w:r>
          <w:rPr>
            <w:rFonts w:ascii="Times New Roman" w:hAnsi="Times New Roman" w:cs="Times New Roman"/>
            <w:color w:val="000000" w:themeColor="text1"/>
          </w:rPr>
          <w:t>While both the LDDM and CBG models utilize disinhibition to drive selection, they differ in two important ways.</w:t>
        </w:r>
      </w:ins>
      <w:ins w:id="144" w:author="Kenway" w:date="2023-02-22T14:32:00Z">
        <w:r>
          <w:rPr>
            <w:rFonts w:ascii="Times New Roman" w:hAnsi="Times New Roman" w:cs="Times New Roman"/>
            <w:color w:val="000000" w:themeColor="text1"/>
          </w:rPr>
          <w:t xml:space="preserve"> First, </w:t>
        </w:r>
      </w:ins>
      <w:ins w:id="145" w:author="Kenway" w:date="2023-02-22T14:27:00Z">
        <w:r>
          <w:rPr>
            <w:rFonts w:ascii="Times New Roman" w:hAnsi="Times New Roman" w:cs="Times New Roman"/>
            <w:color w:val="000000" w:themeColor="text1"/>
          </w:rPr>
          <w:t xml:space="preserve">disinhibition in the LDDM functions in a novel manner that implements a transition </w:t>
        </w:r>
        <w:r w:rsidR="001D04A5">
          <w:rPr>
            <w:rFonts w:ascii="Times New Roman" w:hAnsi="Times New Roman" w:cs="Times New Roman"/>
            <w:color w:val="000000" w:themeColor="text1"/>
          </w:rPr>
          <w:t>between value coding and WTA selection</w:t>
        </w:r>
        <w:r>
          <w:rPr>
            <w:rFonts w:ascii="Times New Roman" w:hAnsi="Times New Roman" w:cs="Times New Roman"/>
            <w:color w:val="000000" w:themeColor="text1"/>
          </w:rPr>
          <w:t xml:space="preserve"> states. This transition is mediated by a broad activation of </w:t>
        </w:r>
      </w:ins>
      <w:ins w:id="146" w:author="Kenway" w:date="2023-02-22T15:44:00Z">
        <w:r w:rsidR="00A56D9A">
          <w:rPr>
            <w:rFonts w:ascii="Times New Roman" w:hAnsi="Times New Roman" w:cs="Times New Roman"/>
            <w:color w:val="000000" w:themeColor="text1"/>
          </w:rPr>
          <w:t xml:space="preserve">non-selective </w:t>
        </w:r>
      </w:ins>
      <w:ins w:id="147" w:author="Kenway" w:date="2023-02-22T14:27:00Z">
        <w:r>
          <w:rPr>
            <w:rFonts w:ascii="Times New Roman" w:hAnsi="Times New Roman" w:cs="Times New Roman"/>
            <w:color w:val="000000" w:themeColor="text1"/>
          </w:rPr>
          <w:t>disinhibition</w:t>
        </w:r>
        <w:r w:rsidR="00A56D9A">
          <w:rPr>
            <w:rFonts w:ascii="Times New Roman" w:hAnsi="Times New Roman" w:cs="Times New Roman"/>
            <w:color w:val="000000" w:themeColor="text1"/>
          </w:rPr>
          <w:t xml:space="preserve"> across </w:t>
        </w:r>
      </w:ins>
      <w:ins w:id="148" w:author="Kenway" w:date="2023-02-22T15:44:00Z">
        <w:r w:rsidR="00A56D9A">
          <w:rPr>
            <w:rFonts w:ascii="Times New Roman" w:hAnsi="Times New Roman" w:cs="Times New Roman"/>
            <w:color w:val="000000" w:themeColor="text1"/>
          </w:rPr>
          <w:t>the</w:t>
        </w:r>
      </w:ins>
      <w:ins w:id="149" w:author="Kenway" w:date="2023-02-22T14:27:00Z">
        <w:r w:rsidR="00A56D9A">
          <w:rPr>
            <w:rFonts w:ascii="Times New Roman" w:hAnsi="Times New Roman" w:cs="Times New Roman"/>
            <w:color w:val="000000" w:themeColor="text1"/>
          </w:rPr>
          <w:t xml:space="preserve"> </w:t>
        </w:r>
      </w:ins>
      <w:ins w:id="150" w:author="Kenway" w:date="2023-02-22T15:44:00Z">
        <w:r w:rsidR="00A56D9A">
          <w:rPr>
            <w:rFonts w:ascii="Times New Roman" w:hAnsi="Times New Roman" w:cs="Times New Roman"/>
            <w:color w:val="000000" w:themeColor="text1"/>
          </w:rPr>
          <w:t>decision circuit</w:t>
        </w:r>
      </w:ins>
      <w:ins w:id="151" w:author="Kenway" w:date="2023-02-22T14:27:00Z">
        <w:r w:rsidR="001D04A5">
          <w:rPr>
            <w:rFonts w:ascii="Times New Roman" w:hAnsi="Times New Roman" w:cs="Times New Roman"/>
            <w:color w:val="000000" w:themeColor="text1"/>
          </w:rPr>
          <w:t>. Subsequently</w:t>
        </w:r>
      </w:ins>
      <w:ins w:id="152" w:author="Kenway" w:date="2023-02-22T14:42:00Z">
        <w:r w:rsidR="001D04A5">
          <w:rPr>
            <w:rFonts w:ascii="Times New Roman" w:hAnsi="Times New Roman" w:cs="Times New Roman"/>
            <w:color w:val="000000" w:themeColor="text1"/>
          </w:rPr>
          <w:t>,</w:t>
        </w:r>
      </w:ins>
      <w:ins w:id="153" w:author="Kenway" w:date="2023-02-22T14:27:00Z">
        <w:r>
          <w:rPr>
            <w:rFonts w:ascii="Times New Roman" w:hAnsi="Times New Roman" w:cs="Times New Roman"/>
            <w:color w:val="000000" w:themeColor="text1"/>
          </w:rPr>
          <w:t xml:space="preserve"> non-selective disinhibition </w:t>
        </w:r>
        <w:r w:rsidR="001D04A5">
          <w:rPr>
            <w:rFonts w:ascii="Times New Roman" w:hAnsi="Times New Roman" w:cs="Times New Roman"/>
            <w:color w:val="000000" w:themeColor="text1"/>
          </w:rPr>
          <w:t xml:space="preserve">becomes selective </w:t>
        </w:r>
        <w:r>
          <w:rPr>
            <w:rFonts w:ascii="Times New Roman" w:hAnsi="Times New Roman" w:cs="Times New Roman"/>
            <w:color w:val="000000" w:themeColor="text1"/>
          </w:rPr>
          <w:t>after interaction with differential value inputs to option-spec</w:t>
        </w:r>
      </w:ins>
      <w:ins w:id="154" w:author="Kenway" w:date="2023-02-23T10:22:00Z">
        <w:r w:rsidR="00381E61">
          <w:rPr>
            <w:rFonts w:ascii="Times New Roman" w:hAnsi="Times New Roman" w:cs="Times New Roman"/>
            <w:color w:val="000000" w:themeColor="text1"/>
          </w:rPr>
          <w:t>i</w:t>
        </w:r>
      </w:ins>
      <w:ins w:id="155" w:author="Kenway" w:date="2023-02-22T14:27:00Z">
        <w:r>
          <w:rPr>
            <w:rFonts w:ascii="Times New Roman" w:hAnsi="Times New Roman" w:cs="Times New Roman"/>
            <w:color w:val="000000" w:themeColor="text1"/>
          </w:rPr>
          <w:t>fic subcircuits</w:t>
        </w:r>
        <w:r w:rsidR="001D04A5">
          <w:rPr>
            <w:rFonts w:ascii="Times New Roman" w:hAnsi="Times New Roman" w:cs="Times New Roman"/>
            <w:color w:val="000000" w:themeColor="text1"/>
          </w:rPr>
          <w:t>; in this stage, selectiv</w:t>
        </w:r>
      </w:ins>
      <w:ins w:id="156" w:author="Kenway" w:date="2023-02-22T14:43:00Z">
        <w:r w:rsidR="001D04A5">
          <w:rPr>
            <w:rFonts w:ascii="Times New Roman" w:hAnsi="Times New Roman" w:cs="Times New Roman"/>
            <w:color w:val="000000" w:themeColor="text1"/>
          </w:rPr>
          <w:t>e</w:t>
        </w:r>
      </w:ins>
      <w:ins w:id="157" w:author="Kenway" w:date="2023-02-22T14:27:00Z">
        <w:r w:rsidR="001D04A5">
          <w:rPr>
            <w:rFonts w:ascii="Times New Roman" w:hAnsi="Times New Roman" w:cs="Times New Roman"/>
            <w:color w:val="000000" w:themeColor="text1"/>
          </w:rPr>
          <w:t xml:space="preserve"> disinhibition</w:t>
        </w:r>
      </w:ins>
      <w:ins w:id="158" w:author="Kenway" w:date="2023-02-22T14:44:00Z">
        <w:r w:rsidR="001D04A5">
          <w:rPr>
            <w:rFonts w:ascii="Times New Roman" w:hAnsi="Times New Roman" w:cs="Times New Roman"/>
            <w:color w:val="000000" w:themeColor="text1"/>
          </w:rPr>
          <w:t xml:space="preserve"> is biased towar</w:t>
        </w:r>
        <w:r w:rsidR="00381E61">
          <w:rPr>
            <w:rFonts w:ascii="Times New Roman" w:hAnsi="Times New Roman" w:cs="Times New Roman"/>
            <w:color w:val="000000" w:themeColor="text1"/>
          </w:rPr>
          <w:t>ds spec</w:t>
        </w:r>
      </w:ins>
      <w:ins w:id="159" w:author="Kenway" w:date="2023-02-23T10:22:00Z">
        <w:r w:rsidR="00381E61">
          <w:rPr>
            <w:rFonts w:ascii="Times New Roman" w:hAnsi="Times New Roman" w:cs="Times New Roman"/>
            <w:color w:val="000000" w:themeColor="text1"/>
          </w:rPr>
          <w:t>i</w:t>
        </w:r>
      </w:ins>
      <w:ins w:id="160" w:author="Kenway" w:date="2023-02-22T14:44:00Z">
        <w:r w:rsidR="00381E61">
          <w:rPr>
            <w:rFonts w:ascii="Times New Roman" w:hAnsi="Times New Roman" w:cs="Times New Roman"/>
            <w:color w:val="000000" w:themeColor="text1"/>
          </w:rPr>
          <w:t>fic alternatives</w:t>
        </w:r>
        <w:r w:rsidR="001D04A5">
          <w:rPr>
            <w:rFonts w:ascii="Times New Roman" w:hAnsi="Times New Roman" w:cs="Times New Roman"/>
            <w:color w:val="000000" w:themeColor="text1"/>
          </w:rPr>
          <w:t xml:space="preserve"> as in CBG models.</w:t>
        </w:r>
      </w:ins>
      <w:ins w:id="161" w:author="Kenway" w:date="2023-02-22T14:27:00Z">
        <w:r w:rsidR="001D04A5">
          <w:rPr>
            <w:rFonts w:ascii="Times New Roman" w:hAnsi="Times New Roman" w:cs="Times New Roman"/>
            <w:color w:val="000000" w:themeColor="text1"/>
          </w:rPr>
          <w:t xml:space="preserve"> </w:t>
        </w:r>
      </w:ins>
      <w:ins w:id="162" w:author="Kenway" w:date="2023-02-22T14:44:00Z">
        <w:r w:rsidR="00A56D9A">
          <w:rPr>
            <w:rFonts w:ascii="Times New Roman" w:hAnsi="Times New Roman" w:cs="Times New Roman"/>
            <w:color w:val="000000" w:themeColor="text1"/>
          </w:rPr>
          <w:t xml:space="preserve">Second, </w:t>
        </w:r>
      </w:ins>
      <w:ins w:id="163" w:author="Kenway" w:date="2023-02-22T15:45:00Z">
        <w:r w:rsidR="00A56D9A">
          <w:rPr>
            <w:rFonts w:ascii="Times New Roman" w:hAnsi="Times New Roman" w:cs="Times New Roman"/>
            <w:color w:val="000000" w:themeColor="text1"/>
          </w:rPr>
          <w:t xml:space="preserve">disinhibition in </w:t>
        </w:r>
      </w:ins>
      <w:ins w:id="164" w:author="Kenway" w:date="2023-02-22T14:44:00Z">
        <w:r w:rsidR="00A56D9A">
          <w:rPr>
            <w:rFonts w:ascii="Times New Roman" w:hAnsi="Times New Roman" w:cs="Times New Roman"/>
            <w:color w:val="000000" w:themeColor="text1"/>
          </w:rPr>
          <w:t>the LDDM</w:t>
        </w:r>
      </w:ins>
      <w:ins w:id="165" w:author="Kenway" w:date="2023-02-22T15:45:00Z">
        <w:r w:rsidR="00A56D9A">
          <w:rPr>
            <w:rFonts w:ascii="Times New Roman" w:hAnsi="Times New Roman" w:cs="Times New Roman"/>
            <w:color w:val="000000" w:themeColor="text1"/>
          </w:rPr>
          <w:t xml:space="preserve"> is tightly integrated with </w:t>
        </w:r>
      </w:ins>
      <w:ins w:id="166" w:author="Kenway" w:date="2023-02-22T15:46:00Z">
        <w:r w:rsidR="00A56D9A">
          <w:rPr>
            <w:rFonts w:ascii="Times New Roman" w:hAnsi="Times New Roman" w:cs="Times New Roman"/>
            <w:color w:val="000000" w:themeColor="text1"/>
          </w:rPr>
          <w:t xml:space="preserve">the </w:t>
        </w:r>
      </w:ins>
      <w:ins w:id="167" w:author="Kenway" w:date="2023-02-22T15:45:00Z">
        <w:r w:rsidR="00A56D9A">
          <w:rPr>
            <w:rFonts w:ascii="Times New Roman" w:hAnsi="Times New Roman" w:cs="Times New Roman"/>
            <w:color w:val="000000" w:themeColor="text1"/>
          </w:rPr>
          <w:t>lateral inhibition</w:t>
        </w:r>
      </w:ins>
      <w:ins w:id="168" w:author="Kenway" w:date="2023-02-22T15:46:00Z">
        <w:r w:rsidR="00A56D9A">
          <w:rPr>
            <w:rFonts w:ascii="Times New Roman" w:hAnsi="Times New Roman" w:cs="Times New Roman"/>
            <w:color w:val="000000" w:themeColor="text1"/>
          </w:rPr>
          <w:t xml:space="preserve"> that mediates competition between alternatives; </w:t>
        </w:r>
      </w:ins>
      <w:ins w:id="169" w:author="Kenway" w:date="2023-02-22T16:10:00Z">
        <w:r w:rsidR="0031100E">
          <w:rPr>
            <w:rFonts w:ascii="Times New Roman" w:hAnsi="Times New Roman" w:cs="Times New Roman"/>
            <w:color w:val="000000" w:themeColor="text1"/>
          </w:rPr>
          <w:t>consistent with the microarchitecture of cortex</w:t>
        </w:r>
      </w:ins>
      <w:ins w:id="170" w:author="Kenway" w:date="2023-02-22T16:11:00Z">
        <w:r w:rsidR="0031100E">
          <w:rPr>
            <w:rFonts w:ascii="Times New Roman" w:hAnsi="Times New Roman" w:cs="Times New Roman"/>
            <w:color w:val="000000" w:themeColor="text1"/>
          </w:rPr>
          <w:t xml:space="preserve"> (REFS)</w:t>
        </w:r>
      </w:ins>
      <w:ins w:id="171" w:author="Kenway" w:date="2023-02-22T16:10:00Z">
        <w:r w:rsidR="0031100E">
          <w:rPr>
            <w:rFonts w:ascii="Times New Roman" w:hAnsi="Times New Roman" w:cs="Times New Roman"/>
            <w:color w:val="000000" w:themeColor="text1"/>
          </w:rPr>
          <w:t xml:space="preserve">, </w:t>
        </w:r>
      </w:ins>
      <w:ins w:id="172" w:author="Kenway" w:date="2023-02-22T15:46:00Z">
        <w:r w:rsidR="00A56D9A">
          <w:rPr>
            <w:rFonts w:ascii="Times New Roman" w:hAnsi="Times New Roman" w:cs="Times New Roman"/>
            <w:color w:val="000000" w:themeColor="text1"/>
          </w:rPr>
          <w:t>disinhibitory, inhibitory and excita</w:t>
        </w:r>
        <w:r w:rsidR="0031100E">
          <w:rPr>
            <w:rFonts w:ascii="Times New Roman" w:hAnsi="Times New Roman" w:cs="Times New Roman"/>
            <w:color w:val="000000" w:themeColor="text1"/>
          </w:rPr>
          <w:t xml:space="preserve">tory neurons are </w:t>
        </w:r>
        <w:r w:rsidR="00A56D9A">
          <w:rPr>
            <w:rFonts w:ascii="Times New Roman" w:hAnsi="Times New Roman" w:cs="Times New Roman"/>
            <w:color w:val="000000" w:themeColor="text1"/>
          </w:rPr>
          <w:t xml:space="preserve">part of </w:t>
        </w:r>
      </w:ins>
      <w:ins w:id="173" w:author="Kenway" w:date="2023-02-22T15:48:00Z">
        <w:r w:rsidR="00A56D9A">
          <w:rPr>
            <w:rFonts w:ascii="Times New Roman" w:hAnsi="Times New Roman" w:cs="Times New Roman"/>
            <w:color w:val="000000" w:themeColor="text1"/>
          </w:rPr>
          <w:t>the</w:t>
        </w:r>
      </w:ins>
      <w:ins w:id="174" w:author="Kenway" w:date="2023-02-22T15:46:00Z">
        <w:r w:rsidR="00A56D9A">
          <w:rPr>
            <w:rFonts w:ascii="Times New Roman" w:hAnsi="Times New Roman" w:cs="Times New Roman"/>
            <w:color w:val="000000" w:themeColor="text1"/>
          </w:rPr>
          <w:t xml:space="preserve"> </w:t>
        </w:r>
      </w:ins>
      <w:ins w:id="175" w:author="Kenway" w:date="2023-02-22T15:48:00Z">
        <w:r w:rsidR="00A56D9A">
          <w:rPr>
            <w:rFonts w:ascii="Times New Roman" w:hAnsi="Times New Roman" w:cs="Times New Roman"/>
            <w:color w:val="000000" w:themeColor="text1"/>
          </w:rPr>
          <w:t>same</w:t>
        </w:r>
      </w:ins>
      <w:ins w:id="176" w:author="Kenway" w:date="2023-02-22T15:49:00Z">
        <w:r w:rsidR="00A56D9A">
          <w:rPr>
            <w:rFonts w:ascii="Times New Roman" w:hAnsi="Times New Roman" w:cs="Times New Roman"/>
            <w:color w:val="000000" w:themeColor="text1"/>
          </w:rPr>
          <w:t xml:space="preserve"> </w:t>
        </w:r>
      </w:ins>
      <w:ins w:id="177" w:author="Kenway" w:date="2023-02-22T15:48:00Z">
        <w:r w:rsidR="00A56D9A">
          <w:rPr>
            <w:rFonts w:ascii="Times New Roman" w:hAnsi="Times New Roman" w:cs="Times New Roman"/>
            <w:color w:val="000000" w:themeColor="text1"/>
          </w:rPr>
          <w:t>local circuit. In contrast,</w:t>
        </w:r>
      </w:ins>
      <w:ins w:id="178" w:author="Kenway" w:date="2023-02-22T16:07:00Z">
        <w:r w:rsidR="0031100E">
          <w:rPr>
            <w:rFonts w:ascii="Times New Roman" w:hAnsi="Times New Roman" w:cs="Times New Roman"/>
            <w:color w:val="000000" w:themeColor="text1"/>
          </w:rPr>
          <w:t xml:space="preserve"> the basal ganglia lack</w:t>
        </w:r>
      </w:ins>
      <w:ins w:id="179" w:author="Kenway" w:date="2023-02-22T16:11:00Z">
        <w:r w:rsidR="0031100E">
          <w:rPr>
            <w:rFonts w:ascii="Times New Roman" w:hAnsi="Times New Roman" w:cs="Times New Roman"/>
            <w:color w:val="000000" w:themeColor="text1"/>
          </w:rPr>
          <w:t xml:space="preserve"> local, lateral connections and </w:t>
        </w:r>
      </w:ins>
      <w:ins w:id="180" w:author="Kenway" w:date="2023-02-22T16:15:00Z">
        <w:r w:rsidR="0031100E">
          <w:rPr>
            <w:rFonts w:ascii="Times New Roman" w:hAnsi="Times New Roman" w:cs="Times New Roman"/>
            <w:color w:val="000000" w:themeColor="text1"/>
          </w:rPr>
          <w:t xml:space="preserve">mutual competition in </w:t>
        </w:r>
      </w:ins>
      <w:ins w:id="181" w:author="Kenway" w:date="2023-02-22T16:11:00Z">
        <w:r w:rsidR="0031100E">
          <w:rPr>
            <w:rFonts w:ascii="Times New Roman" w:hAnsi="Times New Roman" w:cs="Times New Roman"/>
            <w:color w:val="000000" w:themeColor="text1"/>
          </w:rPr>
          <w:t xml:space="preserve">CBG models typically requires both </w:t>
        </w:r>
      </w:ins>
      <w:ins w:id="182" w:author="Kenway" w:date="2023-02-22T16:15:00Z">
        <w:r w:rsidR="0031100E">
          <w:rPr>
            <w:rFonts w:ascii="Times New Roman" w:hAnsi="Times New Roman" w:cs="Times New Roman"/>
            <w:color w:val="000000" w:themeColor="text1"/>
          </w:rPr>
          <w:t xml:space="preserve">direct pathway </w:t>
        </w:r>
      </w:ins>
      <w:ins w:id="183" w:author="Kenway" w:date="2023-02-22T16:11:00Z">
        <w:r w:rsidR="0031100E">
          <w:rPr>
            <w:rFonts w:ascii="Times New Roman" w:hAnsi="Times New Roman" w:cs="Times New Roman"/>
            <w:color w:val="000000" w:themeColor="text1"/>
          </w:rPr>
          <w:t>disinhibition</w:t>
        </w:r>
      </w:ins>
      <w:ins w:id="184" w:author="Kenway" w:date="2023-02-22T16:14:00Z">
        <w:r w:rsidR="0031100E">
          <w:rPr>
            <w:rFonts w:ascii="Times New Roman" w:hAnsi="Times New Roman" w:cs="Times New Roman"/>
            <w:color w:val="000000" w:themeColor="text1"/>
          </w:rPr>
          <w:t xml:space="preserve"> along with diffuse suppression of competing motor plans via the indirect or hyperdirect pathways</w:t>
        </w:r>
      </w:ins>
      <w:ins w:id="185" w:author="Kenway" w:date="2023-02-22T16:16:00Z">
        <w:r w:rsidR="0031100E">
          <w:rPr>
            <w:rFonts w:ascii="Times New Roman" w:hAnsi="Times New Roman" w:cs="Times New Roman"/>
            <w:color w:val="000000" w:themeColor="text1"/>
          </w:rPr>
          <w:t xml:space="preserve"> (REFS)</w:t>
        </w:r>
      </w:ins>
      <w:ins w:id="186" w:author="Kenway" w:date="2023-02-22T16:14:00Z">
        <w:r w:rsidR="0031100E">
          <w:rPr>
            <w:rFonts w:ascii="Times New Roman" w:hAnsi="Times New Roman" w:cs="Times New Roman"/>
            <w:color w:val="000000" w:themeColor="text1"/>
          </w:rPr>
          <w:t>.</w:t>
        </w:r>
      </w:ins>
      <w:ins w:id="187" w:author="Kenway" w:date="2023-02-22T16:11:00Z">
        <w:r w:rsidR="0031100E">
          <w:rPr>
            <w:rFonts w:ascii="Times New Roman" w:hAnsi="Times New Roman" w:cs="Times New Roman"/>
            <w:color w:val="000000" w:themeColor="text1"/>
          </w:rPr>
          <w:t xml:space="preserve"> </w:t>
        </w:r>
      </w:ins>
      <w:ins w:id="188" w:author="Kenway" w:date="2023-02-22T16:17:00Z">
        <w:r w:rsidR="0031100E">
          <w:rPr>
            <w:rFonts w:ascii="Times New Roman" w:hAnsi="Times New Roman" w:cs="Times New Roman"/>
            <w:color w:val="000000" w:themeColor="text1"/>
          </w:rPr>
          <w:t>Thus, whi</w:t>
        </w:r>
      </w:ins>
      <w:ins w:id="189" w:author="Kenway" w:date="2023-02-22T16:22:00Z">
        <w:r w:rsidR="0031100E">
          <w:rPr>
            <w:rFonts w:ascii="Times New Roman" w:hAnsi="Times New Roman" w:cs="Times New Roman"/>
            <w:color w:val="000000" w:themeColor="text1"/>
          </w:rPr>
          <w:t>l</w:t>
        </w:r>
      </w:ins>
      <w:ins w:id="190" w:author="Kenway" w:date="2023-02-22T16:17:00Z">
        <w:r w:rsidR="0031100E">
          <w:rPr>
            <w:rFonts w:ascii="Times New Roman" w:hAnsi="Times New Roman" w:cs="Times New Roman"/>
            <w:color w:val="000000" w:themeColor="text1"/>
          </w:rPr>
          <w:t xml:space="preserve">e conceptually similar to CBG models, </w:t>
        </w:r>
      </w:ins>
      <w:ins w:id="191" w:author="Kenway" w:date="2023-02-22T16:26:00Z">
        <w:r w:rsidR="0031100E">
          <w:rPr>
            <w:rFonts w:ascii="Times New Roman" w:hAnsi="Times New Roman" w:cs="Times New Roman"/>
            <w:color w:val="000000" w:themeColor="text1"/>
          </w:rPr>
          <w:t xml:space="preserve">disinhibition in </w:t>
        </w:r>
      </w:ins>
      <w:ins w:id="192" w:author="Kenway" w:date="2023-02-22T16:23:00Z">
        <w:r w:rsidR="0031100E">
          <w:rPr>
            <w:rFonts w:ascii="Times New Roman" w:hAnsi="Times New Roman" w:cs="Times New Roman"/>
            <w:color w:val="000000" w:themeColor="text1"/>
          </w:rPr>
          <w:t>the LDDM is tightly</w:t>
        </w:r>
      </w:ins>
      <w:ins w:id="193" w:author="Kenway" w:date="2023-02-22T16:26:00Z">
        <w:r w:rsidR="0031100E">
          <w:rPr>
            <w:rFonts w:ascii="Times New Roman" w:hAnsi="Times New Roman" w:cs="Times New Roman"/>
            <w:color w:val="000000" w:themeColor="text1"/>
          </w:rPr>
          <w:t xml:space="preserve"> integrated with competitive inhibition</w:t>
        </w:r>
      </w:ins>
      <w:ins w:id="194" w:author="Kenway" w:date="2023-02-22T16:28:00Z">
        <w:r w:rsidR="0031100E">
          <w:rPr>
            <w:rFonts w:ascii="Times New Roman" w:hAnsi="Times New Roman" w:cs="Times New Roman"/>
            <w:color w:val="000000" w:themeColor="text1"/>
          </w:rPr>
          <w:t xml:space="preserve"> and provides a dynami</w:t>
        </w:r>
      </w:ins>
      <w:ins w:id="195" w:author="Kenway" w:date="2023-02-22T16:29:00Z">
        <w:r w:rsidR="0031100E">
          <w:rPr>
            <w:rFonts w:ascii="Times New Roman" w:hAnsi="Times New Roman" w:cs="Times New Roman"/>
            <w:color w:val="000000" w:themeColor="text1"/>
          </w:rPr>
          <w:t>c</w:t>
        </w:r>
      </w:ins>
      <w:ins w:id="196" w:author="Kenway" w:date="2023-02-22T16:28:00Z">
        <w:r w:rsidR="0031100E">
          <w:rPr>
            <w:rFonts w:ascii="Times New Roman" w:hAnsi="Times New Roman" w:cs="Times New Roman"/>
            <w:color w:val="000000" w:themeColor="text1"/>
          </w:rPr>
          <w:t xml:space="preserve"> control of circuit state, both characteristics of decision-making in cortical brain areas.</w:t>
        </w:r>
      </w:ins>
    </w:p>
    <w:p w14:paraId="342FEABE" w14:textId="0945E21C" w:rsidR="00622C5F" w:rsidRPr="00622C5F" w:rsidRDefault="00622C5F" w:rsidP="00101AEA">
      <w:pPr>
        <w:spacing w:line="480" w:lineRule="auto"/>
        <w:jc w:val="both"/>
        <w:rPr>
          <w:rFonts w:ascii="Times New Roman" w:hAnsi="Times New Roman" w:cs="Times New Roman"/>
          <w:color w:val="000000" w:themeColor="text1"/>
        </w:rPr>
      </w:pPr>
    </w:p>
    <w:p w14:paraId="5729DFE9" w14:textId="77777777" w:rsidR="00101AEA" w:rsidRPr="0060258A" w:rsidRDefault="00101AEA" w:rsidP="00101A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While normalized value coding and WTA selection have largely been modeled separately, the LDDM offers a biologically-plausible circuit architecture that integrates </w:t>
      </w:r>
      <w:r w:rsidRPr="0060258A">
        <w:rPr>
          <w:rFonts w:ascii="Times New Roman" w:hAnsi="Times New Roman" w:cs="Times New Roman" w:hint="eastAsia"/>
          <w:color w:val="000000" w:themeColor="text1"/>
        </w:rPr>
        <w:t>the</w:t>
      </w:r>
      <w:r w:rsidRPr="0060258A">
        <w:rPr>
          <w:rFonts w:ascii="Times New Roman" w:hAnsi="Times New Roman" w:cs="Times New Roman"/>
          <w:color w:val="000000" w:themeColor="text1"/>
        </w:rPr>
        <w:t xml:space="preserve"> two features. Existing neurophysiological evidence show that WTA dynamics and normalized coding co-exist in the same brain regions. On the one hand, neural activities show relative value coding in the early stage of decision-making, reflecting a context-dependent modulation consistent with the canonical divisive normalization computation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{"citationID":"W6QQP5Qy","properties":{"formattedCitation":"(Churchland et al., 2008; Kira et al., 2015; Louie et al., 2011; Pastor-Bernier &amp; Cisek, 2011; Rorie et al., 2010; Strait et al., 2014; Yamada et al., 2018)","plainCitation":"(Churchland et al., 2008; Kira et al., 2015; Louie et al., 2011; Pastor-Bernier &amp; Cisek, 2011; Rorie et al., 2010; Strait et al., 2014; Yamada et al., 2018)","noteIndex":0},"citationItems":[{"id":372,"uris":["http://zotero.org/users/6345545/items/CUJ2PP3B"],"itemData":{"id":372,"type":"article-journal","container-title":"Nature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N."}],"issued":{"date-parts":[["2008",6]]}}},{"id":3890,"uris":["http://zotero.org/users/6345545/items/GMWETZUQ"],"itemData":{"id":3890,"type":"article-journal","abstract":"Difficult decisions often require evaluation of samples of evidence acquired sequentially. A sensible strategy is to accumulate evidence, weighted by its reliability, until sufficient support is attained. An optimal statistical approach would accumulate evidence in units of logarithms of likelihood ratios (logLR) to a desired level. Studies of perceptual decisions suggest that the brain approximates an analogous procedure, but a direct test of accumulation, in units of logLR, to a threshold in units of cumulative logLR is lacking. We trained rhesus monkeys to make decisions based on a sequence of evanescent, visual cues assigned different logLR, hence different reliability. Firing rates of neurons in the lateral intraparietal area (LIP) reflected the accumulation of logLR and reached a stereotyped level before the monkeys committed to a decision. The monkeys’ choices and reaction times, including their variability, were explained by LIP activity in the context of accumulation of logLR to a threshold.","container-title":"Neuron","DOI":"10.1016/j.neuron.2015.01.007","ISSN":"0896-6273","issue":"4","journalAbbreviation":"Neuron","language":"en","page":"861-873","source":"ScienceDirect","title":"A Neural Implementation of Wald’s Sequential Probability Ratio Test","volume":"85","author":[{"family":"Kira","given":"Shinichiro"},{"family":"Yang","given":"Tianming"},{"family":"Shadlen","given":"Michael N."}],"issued":{"date-parts":[["2015",2,18]]}}},{"id":342,"uris":["http://zotero.org/users/6345545/items/FIVLPZPC"],"itemData":{"id":342,"type":"article-journal","container-title":"Journal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T."}],"issued":{"date-parts":[["2010",2,19]]}}},{"id":3899,"uris":["http://zotero.org/users/6345545/items/YF447VYK"],"itemData":{"id":3899,"type":"article-journal","abstract":"Recent theories suggest that reward-based choice reflects competition between value signals in the ventromedial prefrontal cortex (vmPFC). We tested this idea by recording vmPFC neurons while macaques performed a gambling task with asynchronous offer presentation. We found that neuronal activity shows four patterns consistent with selection via mutual inhibition: (1) correlated tuning for probability and reward size, suggesting that vmPFC carries an integrated value signal; (2) anti-correlated tuning curves for the two options, suggesting mutual inhibition; (3) neurons rapidly come to signal the value of the chosen offer, suggesting the circuit serves to produce a choice; and (4) after regressing out the effects of option values, firing rates still could predict choice—a choice probability signal. In addition, neurons signaled gamble outcomes, suggesting that vmPFC contributes to both monitoring and choice processes. These data suggest a possible mechanism for reward-based choice and endorse the centrality of vmPFC in that process.","container-title":"Neuron","DOI":"10.1016/j.neuron.2014.04.032","ISSN":"0896-6273","issue":"6","journalAbbreviation":"Neuron","language":"en","page":"1357-1366","source":"ScienceDirect","title":"Reward Value Comparison via Mutual Inhibition in Ventromedial Prefrontal Cortex","volume":"82","author":[{"family":"Strait","given":"Caleb E."},{"family":"Blanchard","given":"Tommy C."},{"family":"Hayden","given":"Benjamin Y."}],"issued":{"date-parts":[["2014",6,18]]}}},{"id":346,"uris":["http://zotero.org/users/6345545/items/FN2D82KE"],"itemData":{"id":346,"type":"article-journal","container-title":"Nature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Kira et al., 2015; Louie et al., 2011; Pastor-Bernier &amp; Cisek, 2011; Rorie et al., 2010; Strait et al., 2014;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On the other hand, WTA choice dynamics are widely observed during decision making across multiple brain regions of non-human primates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{"citationID":"HC18bA2U","properties":{"formattedCitation":"(Andersen &amp; Buneo, 2002; Churchland et al., 2008; Ding &amp; Gold, 2010, 2012, 2013; Dorris &amp; Glimcher, 2004; Hanks et al., 2014; Kiani et al., 2008, 2014;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2018)","plainCitation":"(Andersen &amp; Buneo, 2002; Churchland et al., 2008; Ding &amp; Gold, 2010, 2012, 2013; Dorris &amp; Glimcher, 2004; Hanks et al., 2014; Kiani et al., 2008, 2014;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N."}],"issued":{"date-parts":[["1999",2]]}}},{"id":3834,"uris":["http://zotero.org/users/6345545/items/ASDYAAXU"],"itemData":{"id":3834,"type":"article-journal","abstract":"To investigate the mechanisms through which economic decisions are formed, I examined the activity of neurons in the orbitofrontal cortex while monkeys chose between different juice types. Different classes of cells encoded the value of individual offers (offer value), the value of the chosen option (chosen value), or the identity of the chosen juice (chosen juice). Choice variability was partly explained by the tendency to repeat choices (choice hysteresis). Surprisingly, near-indifference decisions did not reflect fluctuations in the activity of offer value cells. In contrast, near-indifference decisions correlated with fluctuations in the preoffer activity of chosen juice cells. After the offer, the activity of chosen juice cells reflected the decision difficulty but did not resemble a race-to-threshold. Finally, chosen value cells presented an “activity overshooting” closely related to the decision difficulty and possibly due to fluctuations in the relative value of the juices. This overshooting was independent of choice hysteresis.","container-title":"Neuron","DOI":"10.1016/j.neuron.2013.09.013","ISSN":"0896-6273","issue":"5","journalAbbreviation":"Neuron","language":"en","page":"1322-1336","source":"ScienceDirect","title":"Neuronal Origins of Choice Variability in Economic Decisions","volume":"80","author":[{"family":"Padoa-Schioppa","given":"Camillo"}],"issued":{"date-parts":[["2013",12,4]]}}},{"id":883,"uris":["http://zotero.org/users/6345545/items/KMELVHPI"],"itemData":{"id":883,"type":"article-journal","abstract":"Economic choice behavior entails the computation and comparison of subjective values. A central contribution of neuroeconomics has been to show that subjective values are represented explicitly at the neuronal level. With this result at hand, the field has increasingly focused on the difficult question of where in the brain and how exactly subjective values are compared to make a decision. Here, we review a broad range of experimental and theoretical results suggesting that good-based decisions are generated in a neural circuit within the orbitofrontal cortex (OFC). The main lines of evidence supporting this proposal include the fact that goal-directed behavior is specifically disrupted by OFC lesions, the fact that different groups of neurons in this area encode the input and the output of the decision process, the fact that activity fluctuations in each of these cell groups correlate with choice variability, and the fact that these groups of neurons are computationally sufficient to generate decisions. Results from other brain regions are consistent with the idea that good-based decisions take place in OFC and indicate that value signals inform a variety of mental functions. We also contrast the present proposal with other leading models for the neural mechanisms of economic decisions. Finally, we indicate open questions and suggest possible directions for future research.","container-title":"Neuron","DOI":"10.1016/j.neuron.2017.09.031","ISSN":"0896-6273","issue":"4","journalAbbreviation":"Neuron","language":"en","page":"736-754","source":"ScienceDirect","title":"Orbitofrontal Cortex: A Neural Circuit for Economic Decisions","title-short":"Orbitofrontal Cortex","volume":"96","author":[{"family":"Padoa-Schioppa","given":"Camillo"},{"family":"Conen","given":"Katherine E."}],"issued":{"date-parts":[["2017",11,15]]}}},{"id":3875,"uris":["http://zotero.org/users/6345545/items/2N787G8U"],"itemData":{"id":3875,"type":"article-journal","abstract":"In several regions of the macaque brain, neurons fire during delayed response tasks at a rate determined by the value of the reward expected at the end of the trial. The activity of these neurons might be related either to the internal representation of the appetitive value of the expected reward or to motivation-dependent variations in the monkey's level of motor preparation or motor output. According to the first interpretation, reward-related activity should be most prominent in areas affiliated with the limbic system. According to the second interpretation, it should be most prominent in areas affiliated with the motor system. To distinguish between these alternatives, we carried out single-neuron recording while monkeys performed a memory-guided saccade task in which a visual cue presented early in each trial indicated whether the reward would be large or small. Neuronal activity accompanying task performance was monitored in the dorsolateral prefrontal cortex (PFC), the frontal eye field (FEF), a transitional zone caudal to the frontal eye field (FEF/PM), premotor cortex (PM), the supplementary eye field (SEF), and the rostral part of the supplementary motor area (SMAr). The tendency for neuronal activity to increase after cues that predicted a large reward became progressively stronger in progressively more posterior areas both in the lateral sector of the frontal lobe (PFC &lt; FEF &lt; FEF/PM &lt; PM) and in the medial sector (SEF &lt; SMAr). The very strong reward-related activity of premotor neurons was presumably attributable to the monkey's motivation-dependent level of motor preparation or motor output. This finding points to the need to determine whether reward-related activity in other nonlimbic brain areas, including dorsolateral prefrontal cortex and the dorsal striatum, genuinely represents the value of the expected reward or, alternatively, is related to motivational modulation of motor signals.","container-title":"Journal of Neurophysiology","DOI":"10.1152/jn.00019.2003","ISSN":"0022-3077","issue":"3","note":"publisher: American Physiological Society","page":"1766-1789","source":"journals.physiology.org (Atypon)","title":"Impact of Expected Reward on Neuronal Activity in Prefrontal Cortex, Frontal and Supplementary Eye Fields and Premotor Cortex","volume":"90","author":[{"family":"Roesch","given":"Matthew R."},{"family":"Olson","given":"Carl R."}],"issued":{"date-parts":[["2003",9,1]]}}},{"id":3129,"uris":["http://zotero.org/users/6345545/items/DA3TQUYI"],"itemData":{"id":3129,"type":"article-journal","abstract":"Neurophysiological studies of decision making have primarily focused on decisions about information that is stable over time. However, during natural behavior, animals make decisions in a constantly changing environment. To investigate the neural mechanisms of such dynamic choices, we recorded activity in dorsal premotor (PMd) and primary motor cortex (M1) while monkeys performed a two-choice reaching task in which sensory information about the correct choice was changing within each trial and the decision could be made at any time. During deliberation, activity in both areas did not integrate sensory information but instead tracked it and combined it with a growing urgency signal. Approximately 280 ms before movement onset, PMd activity tuned to the selected target reached a consistent peak while M1 activity tuned to the unselected target was suppressed. We propose that this reflects the resolution of a competition between the potential responses and constitutes the volitional commitment to an action choice.","container-title":"Neuron","DOI":"10.1016/j.neuron.2014.01.031","ISSN":"0896-6273","issue":"6","journalAbbreviation":"Neuron","language":"en","page":"1401-1416","source":"ScienceDirect","title":"Deliberation and Commitment in the Premotor and Primary Motor Cortex during Dynamic Decision Making","volume":"81","author":[{"family":"Thura","given":"David"},{"family":"Cisek","given":"Paul"}],"issued":{"date-parts":[["2014",3,19]]}}},{"id":3793,"uris":["http://zotero.org/users/6345545/items/LABILV32"],"itemData":{"id":3793,"type":"article-journal","abstract":"Recent work suggests that while animals decide between reaching actions, neurons in dorsal premotor (PMd) and primary motor (M1) cortex reflect a dynamic competition between motor plans and determine when commitment to a choice is made. This competition is biased by at least two sources of information: the changing sensory evidence for one choice versus another, and an urgency signal that grows over time. Here, we test the hypothesis that the urgency signal adjusts the trade-off between speed and accuracy during both decision-making and movement execution. Two monkeys performed a reaching decision task in which sensory evidence continuously evolves over the course of each trial. In different blocks, task timing parameters encouraged monkeys to voluntarily adapt their behavior to be either hasty or conservative. Consistent with our hypothesis, during the deliberation process the baseline and gain of neural activity in decision-related PMd (29%) and M1 cells (45%) was higher when monkeys applied a hasty policy than when they behaved conservatively, but at the time of commitment the population activity was similar across blocks. Other cells (30% in PMd, 30% in M1) showed activity that increased or decreased with elapsing time until the moment of commitment. Movement-related neurons were also more active after longer decisions, as if they were influenced by the same urgency signal controlling the gain of decision-related activity. Together, these results suggest that the arm motor system receives an urgency/vigor signal that adjusts the speed-accuracy trade-off for decision-making and movement execution. © 2016 the authors.","archive":"Scopus","container-title":"Journal of Neuroscience","DOI":"10.1523/JNEUROSCI.2230-15.2016","issue":"3","page":"938-956","source":"Scopus","title":"Modulation of premotor and primary motor cortical activity during volitional adjustments of speed-accuracy trade-offs","volume":"36","author":[{"family":"Thura","given":"David"},{"family":"Cisek","given":"Paul"}],"issued":{"date-parts":[["2016"]]}}},{"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N."}],"issued":{"date-parts":[["2008",6]]}}},{"id":3602,"uris":["http://zotero.org/users/6345545/items/4MI7YH9M"],"itemData":{"id":3602,"type":"article-journal","abstract":"Decision making often involves a tradeoff between speed and accuracy. Previous studies indicate that neural activity in the lateral intraparietal area (LIP) represents the gradual accumulation of evidence toward a threshold level, or evidence bound, which terminates the decision process. The level of this bound is hypothesized to mediate the speed-accuracy tradeoff. To test this, we recorded from LIP while monkeys performed a motion discrimination task in two speed-accuracy regimes. Surprisingly, the terminating threshold levels of neural activity were similar in both regimes. However, neurons recorded in the faster regime exhibited stronger evidence-independent activation from the beginning of decision formation, effectively reducing the evidence-dependent neural modulation needed for choice commitment. Our results suggest that control of speed vs accuracy may be exerted through changes in decision-related neural activity itself rather than through changes in the threshold applied to such neural activity to terminate a decision.","container-title":"eLife","DOI":"10.7554/eLife.02260","ISSN":"2050-084X","note":"publisher: eLife Sciences Publications, Ltd","page":"e02260","source":"eLife","title":"A neural mechanism of speed-accuracy tradeoff in macaque area LIP","volume":"3","author":[{"family":"Hanks","given":"Timothy"},{"family":"Kiani","given":"Roozbeh"},{"family":"Shadlen","given":"Michael N."}],"editor":[{"family":"Angelaki","given":"Dora E"}],"issued":{"date-parts":[["2014",5,27]]}}},{"id":715,"uris":["http://zotero.org/users/6345545/items/2L8AS27B"],"itemData":{"id":715,"type":"article-journal","abstract":"Decisions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I."}],"issued":{"date-parts":[["2010",11,24]]}}},{"id":3878,"uris":["http://zotero.org/users/6345545/items/KCQ6ARJM"],"itemData":{"id":3878,"type":"article-journal","abstract":"Perceptual decision making requires a complex set of computations to implement, evaluate, and adjust the conversion of sensory input into a categorical judgment. Little is known about how the specific underlying computations are distributed across and within different brain regions. Using a reaction-time (RT) motion direction-discrimination task, we show that a unique combination of decision-related signals is represented in monkey frontal eye field (FEF). Some responses were modulated by choice, motion strength, and RT, consistent with a temporal accumulation of sensory evidence. These responses converged to a threshold level prior to behavioral responses, reflecting decision commitment. Other responses continued to be modulated by motion strength even after decision commitment, possibly providing a memory trace to help evaluate and adjust the decision process with respect to rewarding outcomes. Both response types were encoded by FEF neurons with both narrow- and broad-spike waveforms, presumably corresponding to inhibitory interneurons and excitatory pyramidal neurons, respectively, and with diverse visual, visuomotor, and motor properties, albeit with different frequencies. Thus, neurons throughout FEF appear to make multiple contributions to decision making that only partially overlap with contributions from other brain regions. These results help to constrain how networks of brain regions interact to generate perceptual decisions.","container-title":"Cerebral Cortex","DOI":"10.1093/cercor/bhr178","ISSN":"1047-3211","issue":"5","journalAbbreviation":"Cerebral Cortex","page":"1052-1067","source":"Silverchair","title":"Neural Correlates of Perceptual Decision Making before, during, and after Decision Commitment in Monkey Frontal Eye Field","volume":"22","author":[{"family":"Ding","given":"Long"},{"family":"Gold","given":"Joshua I."}],"issued":{"date-parts":[["2012",5,1]]}}},{"id":3927,"uris":["http://zotero.org/users/6345545/items/RNLN7FVI"],"itemData":{"id":3927,"type":"article-journal","abstract":"Perceptual decision making is a computationally demanding process that requires the brain to interpret incoming sensory information in the context of goals, expectations, preferences, and other factors. These integrative processes engage much of cortex but also require contributions from subcortical structures to affect behavior. Here we summarize recent evidence supporting specific computational roles of the basal ganglia in perceptual decision making. These roles probably share common mechanisms with the basal ganglia’s other, more well-established functions in motor control, learning, and other aspects of cognition and thus can provide insights into the general roles of this important subcortical network in higher brain function.","container-title":"Neuron","DOI":"10.1016/j.neuron.2013.07.042","ISSN":"0896-6273","issue":"4","journalAbbreviation":"Neuron","language":"en","page":"640-649","source":"ScienceDirect","title":"The Basal Ganglia’s Contributions to Perceptual Decision Making","volume":"79","author":[{"family":"Ding","given":"Long"},{"family":"Gold","given":"Joshua I."}],"issued":{"date-parts":[["2013",8,21]]}}},{"id":3354,"uris":["http://zotero.org/users/6345545/items/63BE32BI"],"itemData":{"id":3354,"type":"article-journal","abstract":"Prominent theories of decision making suggest that the basal ganglia (BG) play a causal role in deliberation between action choices. An alternative hypothesis is that deliberation occurs in cortical regions, while the BG control the speed-accuracy trade-off (SAT) between committing to a choice versus continuing to deliberate. Here, we test these hypotheses by recording activity in the internal and external segments of the globus pallidus (GPi/GPe) while monkeys perform a task dissociating the process of deliberation, the moment of commitment, and adjustment of the SAT. Our data suggest that unlike premotor and motor cortical regions, pallidal output does not contribute to the process of deliberation but instead provides a time-varying signal that controls the SAT and reflects the growing urgency to commit to a choice. Once a target is selected by cortical regions, GP activity confirms commitment to the decision and invigorates the subsequent movement.","container-title":"Neuron","DOI":"10.1016/j.neuron.2017.07.039","ISSN":"0896-6273","issue":"5","journalAbbreviation":"Neuron","language":"en","page":"1160-1170.e5","source":"ScienceDirect","title":"The Basal Ganglia Do Not Select Reach Targets but Control the Urgency of Commitment","volume":"95","author":[{"family":"Thura","given":"David"},{"family":"Cisek","given":"Paul"}],"issued":{"date-parts":[["2017",8,30]]}}}],"schema":"https://github.com/citation-style-language/schema/raw/master/csl-citation.json"}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(Andersen &amp; Buneo, 2002; Churchland et al., 2008; Ding &amp; Gold, 2010, 2012, 2013; Dorris &amp; Glimcher, 2004; Hanks et al., 2014; Kiani et al., 2008, 2014;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including many of the brain regions that show normalized value coding. In addition, a transition from graded coding to WTA choice has been widely documented in the decision relevant regions mentioned above. Neural firing rates shows a graded coding of perceptual evidence and reward during the early stage of decision-making and gradually transition to a categorical coding for choice in the late period of decision-making</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{"citationID":"RZ6KHXlb","properties":{"formattedCitation":"(Churchland et al., 2008; Dorris &amp; Glimcher, 2004; Gold &amp; Shadlen, 2007; Platt &amp; Glimcher, 1999; Roitman &amp; Shadlen, 2002; Rorie et al., 2010; Shadlen &amp; Newsome, 1996, 2001; Sugrue et al., 2004; B. Zhang et al., 2021)","plainCitation":"(Churchland et al., 2008; Dorris &amp; Glimcher, 2004; Gold &amp; Shadlen, 2007; Platt &amp; Glimcher, 1999; Roitman &amp; Shadlen, 2002; Rorie et al., 2010; Shadlen &amp; Newsome, 1996, 2001; Sugrue et al., 2004; B. Zhang et al., 2021)","noteIndex":0},"citationItems":[{"id":372,"uris":["http://zotero.org/users/6345545/items/CUJ2PP3B"],"itemData":{"id":372,"type":"article-journal","container-title":"Nature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W."}],"issued":{"date-parts":[["2004",10,14]]}}},{"id":612,"uris":["http://zotero.org/users/6345545/items/7THKJPCV"],"itemData":{"id":612,"type":"article-journal","abstract":"AbstractThe study of decision making spans such varied fields as neuroscience, psychology, economics, statistics, political science, and computer science. Despite this diversity of applications, most decisions share common elements including deliberation and commitment. Here we evaluate recent progress in understanding how these basic elements of decision formation are implemented in the brain. We focus on simple decisions that can be studied in the laboratory but emphasize general principles likely to extend to other settings.","container-title":"Annual Review of Neuroscience","DOI":"10.1146/annurev.neuro.29.051605.113038","issue":"1","note":"_eprint: https://doi.org/10.1146/annurev.neuro.29.051605.113038\nPMID: 17600525","page":"535-574","source":"Annual Reviews","title":"The Neural Basis of Decision Making","volume":"30","author":[{"family":"Gold","given":"Joshua I."},{"family":"Shadlen","given":"Michael N."}],"issued":{"date-parts":[["2007"]]}}},{"id":344,"uris":["http://zotero.org/users/6345545/items/2T7KXNSC"],"itemData":{"id":344,"type":"article-journal","container-title":"Nature","DOI":"10.1038/22268","ISSN":"0028-0836,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T."}],"issued":{"date-parts":[["2010",2,19]]}}},{"id":376,"uris":["http://zotero.org/users/6345545/items/J97SNHKF"],"itemData":{"id":376,"type":"article-journal","abstract":"The primate visual system offers unprecedented opportunities for investigating the neural basis of cognition. Even the simplest visual discrimination task requires processing of sensory signals, formation of a decision, and orchestration of a motor response. With our extensive knowledge of the primate visual and oculomotor systems as a base, it is now possible to investigate the neural basis of simple visual decisions that link sensation to action. Here we describe an initial study of neural responses in the lateral intraparietal area (LIP) of the cerebral cortex while alert monkeys discriminated the direction ofmotion in a visual display. A subset of LIP neurons carried high-level signals that may comprise a neural correlate of the decision process in our task. These signals are neither sensory nor motor in the strictest sense; rather they appear to reflect integration of sensory signals toward a decision appropriate for guiding movement. If this ultimately proves to be the case, several fascinating issues in cognitive neuroscience will be brought under rigorous physiological scrutiny.","container-title":"Proceedings of the National Academy of Sciences","DOI":"10.1073/pnas.93.2.628","ISSN":"0027-8424, 1091-6490","issue":"2","journalAbbreviation":"Proceedings of the National Academy of Sciences","language":"en","page":"628-633","source":"DOI.org (Crossref)","title":"Motion perception: seeing and deciding.","title-short":"Motion perception","volume":"93","author":[{"family":"Shadlen","given":"Michael N."},{"family":"Newsome","given":"W. T."}],"issued":{"date-parts":[["1996",1,23]]}}},{"id":377,"uris":["http://zotero.org/users/6345545/items/QVQZ8DUX"],"itemData":{"id":377,"type":"article-journal","abstract":"We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Dorris &amp; Glimcher, 2004; Gold &amp; Shadlen, 2007; Platt &amp; Glimcher, 1999; Roitman &amp; Shadlen, 2002; Rorie et al., 2010; Shadlen &amp; Newsome, 1996, 2001; Sugrue et al., 2004; B. Zhang et al., 2021)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However, the evidence for one alternative is typically inversely related to the evidence for the other alternative, making it difficult to dissociate the dynamic effects of evidence integration and contextual information about other alternatives. </w:t>
      </w:r>
    </w:p>
    <w:p w14:paraId="7C7FD963" w14:textId="77777777" w:rsidR="00101AEA" w:rsidRPr="0060258A" w:rsidRDefault="00101AEA" w:rsidP="00101AEA">
      <w:pPr>
        <w:spacing w:line="480" w:lineRule="auto"/>
        <w:jc w:val="both"/>
        <w:rPr>
          <w:rFonts w:ascii="Times New Roman" w:hAnsi="Times New Roman" w:cs="Times New Roman"/>
          <w:color w:val="000000" w:themeColor="text1"/>
        </w:rPr>
      </w:pPr>
    </w:p>
    <w:p w14:paraId="4FC3B2CF" w14:textId="77777777" w:rsidR="00101AEA" w:rsidRPr="0060258A" w:rsidRDefault="00101AEA" w:rsidP="00101AEA">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t xml:space="preserve">In the LDDM, </w:t>
      </w:r>
      <w:r w:rsidRPr="0060258A">
        <w:rPr>
          <w:rFonts w:ascii="Times New Roman" w:hAnsi="Times New Roman" w:cs="Times New Roman" w:hint="eastAsia"/>
          <w:color w:val="000000" w:themeColor="text1"/>
        </w:rPr>
        <w:t>di</w:t>
      </w:r>
      <w:r w:rsidRPr="0060258A">
        <w:rPr>
          <w:rFonts w:ascii="Times New Roman" w:hAnsi="Times New Roman" w:cs="Times New Roman"/>
          <w:color w:val="000000" w:themeColor="text1"/>
        </w:rPr>
        <w:t>sinhibition modulates the dynamics of the circuit without requiring changes in circuit structure. Existing models capture activity dynamics only in specific temporal intervals during decision-making tasks, or across trials in specific task paradigms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{"citationID":"KYkgP6uJ","properties":{"formattedCitation":"(Hart &amp; Huk, 2020; Hunt et al., 2012; Louie et al., 2014; X.-J. Wang, 2002; Wong &amp; Wang, 2006)","plainCitation":"(Hart &amp; Huk, 2020; Hunt et al., 2012; Louie et al., 2014; X.-J. Wang, 2002; Wong &amp; Wang, 2006)","noteIndex":0},"citationItems":[{"id":2348,"uris":["http://zotero.org/users/6345545/items/Y8CECPJL"],"itemData":{"id":2348,"type":"article-journal","abstract":"During delayed oculomotor response tasks, neurons in the lateral intraparietal area (LIP) and the frontal eye fields (FEF) exhibit persistent activity that reflects the active maintenance of behaviorally relevant information. Despite many computational models of the mechanisms of persistent activity, there is a lack of circuit-level data from the primate to inform the theories. To fill this gap, we simultaneously recorded ensembles of neurons in both LIP and FEF while macaques performed a memory-guided saccade task. A population encoding model revealed strong and symmetric long-timescale recurrent excitation between LIP and FEF. Unexpectedly, LIP exhibited stronger local functional connectivity than FEF, and many neurons in LIP had longer network and intrinsic timescales. The differences in connectivity could be explained by the strength of recurrent dynamics in attractor networks. These findings reveal reciprocal multi-area circuit dynamics in the frontoparietal network during persistent activity and lay the groundwork for quantitative comparisons to theoretical models.","container-title":"eLife","DOI":"10.7554/eLife.52460","ISSN":"2050-084X","note":"publisher: eLife Sciences Publications, Ltd","page":"e52460","source":"eLife","title":"Recurrent circuit dynamics underlie persistent activity in the macaque frontoparietal network","volume":"9","author":[{"family":"Hart","given":"Eric"},{"family":"Huk","given":"Alexander C"}],"editor":[{"family":"Salinas","given":"Emilio"},{"family":"Behrens","given":"Timothy E"},{"family":"Salinas","given":"Emilio"},{"family":"Compte","given":"Albert"}],"issued":{"date-parts":[["2020",5,7]]}}},{"id":2690,"uris":["http://zotero.org/users/6345545/items/NCR8IPT4"],"itemData":{"id":2690,"type":"article-journal","abstract":"This study uses a combination of computational modeling and magnetoencephalography to track activity while people make decisions, and finds that prefrontal and parietal cortex activity is consistent with mutual inhibition between competing options during decision-making. This activity is likely to represent a mechanism for the comparison of values while making choices.","container-title":"Nature Neuroscience","DOI":"10.1038/nn.3017","ISSN":"1546-1726","issue":"3","language":"en","license":"2012 Nature Publishing Group, a division of Macmillan Publishers Limited. All Rights Reserved.","note":"number: 3\npublisher: Nature Publishing Group","page":"470-476","source":"www.nature.com","title":"Mechanisms underlying cortical activity during value-guided choice","volume":"15","author":[{"family":"Hunt","given":"Laurence T."},{"family":"Kolling","given":"Nils"},{"family":"Soltani","given":"Alireza"},{"family":"Woolrich","given":"Mark W."},{"family":"Rushworth","given":"Matthew F. S."},{"family":"Behrens","given":"Timothy E. J."}],"issued":{"date-parts":[["2012",3]]}}},{"id":343,"uris":["http://zotero.org/users/6345545/items/H8ELMSVM"],"itemData":{"id":343,"type":"article-journal","container-title":"Journal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(Hart &amp; Huk, 2020; Hunt et al., 2012; Louie et al., 2014; X.-J.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thus typically do not generalize across tasks. In contrast, gated disinhibition in the LDDM – driven by the external action instruction cue - controls the timing of valuation-to-WTA regime transition, enabling the LDDM to replicate neural dynamics in diverse task paradigms with different stimulus and action timing schedules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{"citationID":"8YosXrkX","properties":{"formattedCitation":"(Kiani et al., 2008; Roitman &amp; Shadlen, 2002; Rorie et al., 2010; Shadlen &amp; Newsome, 2001)","plainCitation":"(Kiani et al., 2008;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(Kiani et al., 2008; Roitman &amp; Shadlen, 2002; Rorie et al., 2010;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Recent research on neuromodulatory control of disinhibition offers biologically plausible mechanisms for such top-down control of circuit dynamics. In addition to evidence that VIP neurons are recruited by long-range projections from distanced regions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{"citationID":"GiFggitI","properties":{"formattedCitation":"(S. Lee et al., 2013; S. Zhang et al., 2014)","plainCitation":"(S. Lee et al., 2013; S. Zhang et al., 2014)","noteIndex":0},"citationItems":[{"id":177,"uris":["http://zotero.org/users/6345545/items/ADYRRPUH"],"itemData":{"id":177,"type":"article-journal","abstract":"The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(S. Lee et al., 2013; S. Zhang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VIP neurons are recruited by neuromodulatory projections such as acetylcholine</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{"citationID":"4GDBgoyf","properties":{"formattedCitation":"(Fu et al., 2014)","plainCitation":"(Fu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(Fu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from the basal forebrain and pedunculopontine nuclei and serotonin from the red nucleus. With ionotropic acetylcholine receptor (nAChR) and serotonin receptors (5HT</w:t>
      </w:r>
      <w:r w:rsidRPr="0060258A">
        <w:rPr>
          <w:rFonts w:ascii="Times New Roman" w:hAnsi="Times New Roman" w:cs="Times New Roman"/>
          <w:color w:val="000000" w:themeColor="text1"/>
          <w:vertAlign w:val="subscript"/>
        </w:rPr>
        <w:t>3a</w:t>
      </w:r>
      <w:r w:rsidRPr="0060258A">
        <w:rPr>
          <w:rFonts w:ascii="Times New Roman" w:hAnsi="Times New Roman" w:cs="Times New Roman"/>
          <w:color w:val="000000" w:themeColor="text1"/>
        </w:rPr>
        <w:t>R and 5HT</w:t>
      </w:r>
      <w:r w:rsidRPr="0060258A">
        <w:rPr>
          <w:rFonts w:ascii="Times New Roman" w:hAnsi="Times New Roman" w:cs="Times New Roman"/>
          <w:color w:val="000000" w:themeColor="text1"/>
          <w:vertAlign w:val="subscript"/>
        </w:rPr>
        <w:t>2</w:t>
      </w:r>
      <w:r w:rsidRPr="0060258A">
        <w:rPr>
          <w:rFonts w:ascii="Times New Roman" w:hAnsi="Times New Roman" w:cs="Times New Roman"/>
          <w:color w:val="000000" w:themeColor="text1"/>
        </w:rPr>
        <w:t>R), VIP neurons depolarize to acetylcholine and serotonin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{"citationID":"h69UjYhk","properties":{"formattedCitation":"(Alitto &amp; Dan, 2013; Pfeffer et al., 2013; Rudy et al., 2011; Tremblay et al., 2016)","plainCitation":"(Alitto &amp; Dan, 2013; Pfeffer et al., 2013; Rudy et al., 2011; Tremblay et al., 2016)","noteIndex":0},"citationItems":[{"id":197,"uris":["http://zotero.org/users/6345545/items/DE545XVB"],"itemData":{"id":197,"type":"article-journal","abstract":"Activation of the cholinergic neurons in the basal forebrain (BF) desynchronizes cortical activity and enhances sensory processing during arousal and attention. How the cholinergic input modulates the activity of different subtypes of cortical neurons remains unclear. Using in vivo two-photon calcium imaging of neurons in layers 1 and 2/3 of mouse visual cortex, we show that electrical stimulation of the BF bi-directionally modulates the activity of excitatory neurons as well as several subtypes of inhibitory interneurons. While glutamatergic activity contributed to the activation of both excitatory and inhibitory neurons, the contribution of acetylcholine was more complex. Excitatory and parvalbumin-positive (PV+) neurons were activated through muscarinic acetylcholine (ACh) receptors (mAChRs) at low levels of cortical desynchronization and suppressed through nicotinic ACh receptors (nAChRs) when cortical desynchronization was strong. In contrast, vasoactive intestinal peptide-positive (VIP+) and layer 1 interneurons were preferentially activated through nAChRs during strong cortical desynchronization. Thus, cholinergic input from the BF causes significant shift in the relative activity levels of different subtypes of cortical neurons at increasing levels of cortical desynchronization.","container-title":"Frontiers in Systems Neuroscience","DOI":"10.3389/fnsys.2012.00079","ISSN":"1662-5137","journalAbbreviation":"Front. Syst. Neurosci.","language":"English","note":"publisher: Frontiers","source":"Frontiers","title":"Cell-type-specific modulation of neocortical activity by basal forebrain input","URL":"https://www.frontiersin.org/articles/10.3389/fnsys.2012.00079/full","volume":"6","author":[{"family":"Alitto","given":"Henry J."},{"family":"Dan","given":"Yang"}],"accessed":{"date-parts":[["2020",3,9]]},"issued":{"date-parts":[["2013"]]}}},{"id":168,"uris":["http://zotero.org/users/6345545/items/9MNLY9B9"],"itemData":{"id":168,"type":"article-journal","container-title":"Nature Neuroscience","DOI":"10.1038/nn.3446","ISSN":"1097-6256, 1546-1726","issue":"8","journalAbbreviation":"Nat Neurosci","language":"en","page":"1068-1076","source":"DOI.org (Crossref)","title":"Inhibition of inhibition in visual cortex: the logic of connections between molecularly distinct interneurons","title-short":"Inhibition of inhibition in visual cortex","volume":"16","author":[{"family":"Pfeffer","given":"Carsten K"},{"family":"Xue","given":"Mingshan"},{"family":"He","given":"Miao"},{"family":"Huang","given":"Z Josh"},{"family":"Scanziani","given":"Massimo"}],"issued":{"date-parts":[["2013",8]]}}},{"id":164,"uris":["http://zotero.org/users/6345545/items/SHN6BC8V"],"itemData":{"id":164,"type":"article-journal","container-title":"Developmental Neurobiology","DOI":"10.1002/dneu.20853","ISSN":"19328451","issue":"1","journalAbbreviation":"Devel Neurobio","language":"en","page":"45-61","source":"DOI.org (Crossref)","title":"Three groups of interneurons account for nearly 100% of neocortical GABAergic neurons","volume":"71","author":[{"family":"Rudy","given":"Bernardo"},{"family":"Fishell","given":"Gordon"},{"family":"Lee","given":"SooHyun"},{"family":"Hjerling-Leffler","given":"Jens"}],"issued":{"date-parts":[["2011",1,1]]}}},{"id":2590,"uris":["http://zotero.org/users/6345545/items/EVZFRA5R"],"itemData":{"id":2590,"type":"article-journal","abstract":"Cortical networks are composed of glutamatergic excitatory projection neurons and local GABAergic inhibitory interneurons that gate signal flow and sculpt network dynamics. Although they represent a minority of the total neocortical neuronal population, GABAergic interneurons are highly heterogeneous, forming functional classes based on their morphological, electrophysiological, and molecular features, as well as connectivity and in vivo patterns of activity. Here we review our current understanding of neocortical interneuron diversity and the properties that distinguish cell types. We then discuss how the involvement of multiple cell types, each with a specific set of cellular properties, plays a crucial role in diversifying and increasing the computational power of a relatively small number of simple circuit motifs forming cortical networks. We illustrate how recent advances in the field have shed light onto the mechanisms by which GABAergic inhibition contributes to network operations.","container-title":"Neuron","DOI":"10.1016/j.neuron.2016.06.033","ISSN":"0896-6273","issue":"2","journalAbbreviation":"Neuron","language":"en","page":"260-292","source":"ScienceDirect","title":"GABAergic Interneurons in the Neocortex: From Cellular Properties to Circuits","title-short":"GABAergic Interneurons in the Neocortex","volume":"91","author":[{"family":"Tremblay","given":"Robin"},{"family":"Lee","given":"Soohyun"},{"family":"Rudy","given":"Bernardo"}],"issued":{"date-parts":[["2016",7,20]]}}}],"schema":"https://github.com/citation-style-language/schema/raw/master/csl-citation.json"}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(Alitto &amp; Dan, 2013; Pfeffer et al., 2013; Rudy et al., 2011; Tremblay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spiking mode of a major type of VIP neurons in layer II/III of the cortex switches from an input-insensitive burst-quiescent mode to an input-sensitive tonic mode under cholinergic and serotonin modulation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{"citationID":"FfsuJ226","properties":{"formattedCitation":"(Pr\\uc0\\u246{}nneke et al., 2020)","plainCitation":"(Prönneke et al., 2020)","noteIndex":0},"citationItems":[{"id":213,"uris":["http://zotero.org/users/6345545/items/3RNVPRTF"],"itemData":{"id":213,"type":"article-journal","abstract":"Abstract.  Neocortical GABAergic interneurons expressing vasoactive intestinal polypeptide (VIP) contribute to sensory processing, sensorimotor integration, and","container-title":"Cerebral Cortex","DOI":"10.1093/cercor/bhz102","issue":"30","journalAbbreviation":"Cereb Cortex","language":"en","page":"488-504","source":"academic.oup.com","title":"Neuromodulation Leads to a Burst-Tonic Switch in a Subset of VIP Neurons in Mouse Primary Somatosensory (Barrel) Cortex","author":[{"family":"Prönneke","given":"Alvar"},{"family":"Witte","given":"Mirko"},{"family":"Möck","given":"Martin"},{"family":"Staiger","given":"Jochen F."}],"issued":{"date-parts":[["2020"]]}}}],"schema":"https://github.com/citation-style-language/schema/raw/master/csl-citation.json"} </w:instrText>
      </w:r>
      <w:r w:rsidRPr="0060258A">
        <w:rPr>
          <w:rFonts w:ascii="Times New Roman" w:hAnsi="Times New Roman" w:cs="Times New Roman"/>
          <w:color w:val="000000" w:themeColor="text1"/>
        </w:rPr>
        <w:fldChar w:fldCharType="separate"/>
      </w:r>
      <w:r w:rsidRPr="009C2159">
        <w:rPr>
          <w:rFonts w:ascii="Times New Roman" w:hAnsi="Times New Roman" w:cs="Times New Roman"/>
          <w:color w:val="000000"/>
        </w:rPr>
        <w:t>(Prönneke et al., 2020)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Such a mode-switching feature allows the disinhibitory neurons to receive excitatory projections with different gain under different level of neuromodulation, providing a mechanism to modulate network dynamics via disinhibition without a change in network structure</w:t>
      </w:r>
      <w:r w:rsidRPr="0060258A">
        <w:rPr>
          <w:rFonts w:ascii="Times New Roman" w:hAnsi="Times New Roman" w:cs="Times New Roman"/>
          <w:i/>
          <w:color w:val="000000" w:themeColor="text1"/>
        </w:rPr>
        <w:t>.</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In</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vivo</w:t>
      </w:r>
      <w:r w:rsidRPr="0060258A">
        <w:rPr>
          <w:rFonts w:ascii="Times New Roman" w:hAnsi="Times New Roman" w:cs="Times New Roman"/>
          <w:color w:val="000000" w:themeColor="text1"/>
        </w:rPr>
        <w:t xml:space="preserve"> studies show that disinhibition mediated by cholinergic activation is triggered in a surprisingly fast time scale of tens of milliseconds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{"citationID":"dASCz5SP","properties":{"formattedCitation":"(Alitto &amp; Dan, 2013; Letzkus et al., 2011)","plainCitation":"(Alitto &amp; Dan, 2013; Letzkus et al., 2011)","noteIndex":0},"citationItems":[{"id":236,"uris":["http://zotero.org/users/6345545/items/3ACEJ2Q7"],"itemData":{"id":236,"type":"article-journal","abstract":"Stimulus convergence and concomitant auditory cortex disinhibition are essential for fear learning.","container-title":"Nature","DOI":"10.1038/nature10674","ISSN":"1476-4687","issue":"7377","language":"en","license":"2011 Nature Publishing Group, a division of Macmillan Publishers Limited. All Rights Reserved.","note":"number: 7377\npublisher: Nature Publishing Group","page":"331-335","source":"www.nature.com","title":"A disinhibitory microcircuit for associative fear learning in the auditory cortex","volume":"480","author":[{"family":"Letzkus","given":"Johannes J."},{"family":"Wolff","given":"Steffen B. E."},{"family":"Meyer","given":"Elisabeth M. M."},{"family":"Tovote","given":"Philip"},{"family":"Courtin","given":"Julien"},{"family":"Herry","given":"Cyril"},{"family":"Lüthi","given":"Andreas"}],"issued":{"date-parts":[["2011",12]]}}},{"id":197,"uris":["http://zotero.org/users/6345545/items/DE545XVB"],"itemData":{"id":197,"type":"article-journal","abstract":"Activation of the cholinergic neurons in the basal forebrain (BF) desynchronizes cortical activity and enhances sensory processing during arousal and attention. How the cholinergic input modulates the activity of different subtypes of cortical neurons remains unclear. Using in vivo two-photon calcium imaging of neurons in layers 1 and 2/3 of mouse visual cortex, we show that electrical stimulation of the BF bi-directionally modulates the activity of excitatory neurons as well as several subtypes of inhibitory interneurons. While glutamatergic activity contributed to the activation of both excitatory and inhibitory neurons, the contribution of acetylcholine was more complex. Excitatory and parvalbumin-positive (PV+) neurons were activated through muscarinic acetylcholine (ACh) receptors (mAChRs) at low levels of cortical desynchronization and suppressed through nicotinic ACh receptors (nAChRs) when cortical desynchronization was strong. In contrast, vasoactive intestinal peptide-positive (VIP+) and layer 1 interneurons were preferentially activated through nAChRs during strong cortical desynchronization. Thus, cholinergic input from the BF causes significant shift in the relative activity levels of different subtypes of cortical neurons at increasing levels of cortical desynchronization.","container-title":"Frontiers in Systems Neuroscience","DOI":"10.3389/fnsys.2012.00079","ISSN":"1662-5137","journalAbbreviation":"Front. Syst. Neurosci.","language":"English","note":"publisher: Frontiers","source":"Frontiers","title":"Cell-type-specific modulation of neocortical activity by basal forebrain input","URL":"https://www.frontiersin.org/articles/10.3389/fnsys.2012.00079/full","volume":"6","author":[{"family":"Alitto","given":"Henry J."},{"family":"Dan","given":"Yang"}],"accessed":{"date-parts":[["2020",3,9]]},"issued":{"date-parts":[["2013"]]}}}],"schema":"https://github.com/citation-style-language/schema/raw/master/csl-citation.json"}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(Alitto &amp; Dan, 2013; Letzkus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supporting a fast modulation mechanism of disinhibition and network plasticity.</w:t>
      </w:r>
    </w:p>
    <w:p w14:paraId="21AF952E" w14:textId="77777777" w:rsidR="00101AEA" w:rsidRPr="0060258A" w:rsidRDefault="00101AEA" w:rsidP="00101AEA">
      <w:pPr>
        <w:spacing w:line="480" w:lineRule="auto"/>
        <w:jc w:val="both"/>
        <w:rPr>
          <w:rFonts w:ascii="Times New Roman" w:hAnsi="Times New Roman" w:cs="Times New Roman"/>
          <w:color w:val="000000" w:themeColor="text1"/>
        </w:rPr>
      </w:pPr>
    </w:p>
    <w:p w14:paraId="67FAC15A" w14:textId="77777777" w:rsidR="00101AEA" w:rsidRPr="0060258A" w:rsidRDefault="00101AEA" w:rsidP="00101A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An interesting feature of the LDDM is that it can produce both point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{"citationID":"EO39Yfvj","properties":{"formattedCitation":"(Bathellier et al., 2012; Kopec et al., 2015; Niessing &amp; Friedrich, 2010; Wills et al., 2005)","plainCitation":"(Bathellier et al., 2012; Kopec et al., 2015; Niessing &amp; Friedrich, 2010; Wills et al., 2005)","noteIndex":0},"citationItems":[{"id":5408,"uris":["http://zotero.org/users/6345545/items/VAIBZ4QP"],"itemData":{"id":5408,"type":"article-journal","abstract":"The ability to group stimuli into perceptual categories is essential for efficient interaction with the environment. Discrete dynamics that emerge in brain networks are believed to be the neuronal correlate of category formation. Observations of such dynamics have recently been made; however, it is still unresolved if they actually match perceptual categories. Using in vivo two-photon calcium imaging in the auditory cortex of mice, we show that local network activity evoked by sounds is constrained to few response modes. Transitions between response modes are characterized by an abrupt switch, indicating attractor-like, discrete dynamics. Moreover, we show that local cortical responses quantitatively predict discrimination performance and spontaneous categorization of sounds in behaving mice. Our results therefore demonstrate that local nonlinear dynamics in the auditory cortex generate spontaneous sound categories which can be selected for behavioral or perceptual decisions.","container-title":"Neuron","DOI":"10.1016/j.neuron.2012.07.008","ISSN":"0896-6273","issue":"2","journalAbbreviation":"Neuron","language":"en","page":"435-449","source":"ScienceDirect","title":"Discrete Neocortical Dynamics Predict Behavioral Categorization of Sounds","volume":"76","author":[{"family":"Bathellier","given":"Brice"},{"family":"Ushakova","given":"Lyubov"},{"family":"Rumpel","given":"Simon"}],"issued":{"date-parts":[["2012",10,18]]}}},{"id":5411,"uris":["http://zotero.org/users/6345545/items/3BDNDFCJ"],"itemData":{"id":5411,"type":"article-journal","abstract":"The categorial nature of sensory, cognitive and behavioural acts indicates that the brain classifies neuronal activity patterns into discrete representations. Pattern classification may be achieved by abrupt switching between discrete activity states of neuronal circuits, but few experimental studies have directly tested this. We gradually varied the concentration or molecular identity of odours and optically measured responses across output neurons of the olfactory bulb in zebrafish. Whereas population activity patterns were largely insensitive to changes in odour concentration, morphing of one odour into another resulted in abrupt transitions between odour representations. These transitions were mediated by coordinated response changes among small neuronal ensembles rather than by shifts in the global network state. The olfactory bulb therefore classifies odour-evoked input patterns into many discrete and defined output patterns, as proposed by attractor models. This computation is consistent with perceptual phenomena and may represent a general information processing strategy in the brain.","container-title":"Nature","DOI":"10.1038/nature08961","ISSN":"1476-4687","issue":"7294","language":"en","license":"2010 Macmillan Publishers Limited. All rights reserved","note":"number: 7294\npublisher: Nature Publishing Group","page":"47-52","source":"www.nature.com","title":"Olfactory pattern classification by discrete neuronal network states","volume":"465","author":[{"family":"Niessing","given":"Jörn"},{"family":"Friedrich","given":"Rainer W."}],"issued":{"date-parts":[["2010",5]]}}},{"id":5414,"uris":["http://zotero.org/users/6345545/items/9U8W6IPD"],"itemData":{"id":5414,"type":"article-journal","container-title":"Science","DOI":"10.1126/science.1108905","issue":"5723","note":"publisher: American Association for the Advancement of Science","page":"873-876","source":"science.org (Atypon)","title":"Attractor Dynamics in the Hippocampal Representation of the Local Environment","volume":"308","author":[{"family":"Wills","given":"Tom J."},{"family":"Lever","given":"Colin"},{"family":"Cacucci","given":"Francesca"},{"family":"Burgess","given":"Neil"},{"family":"O'Keefe","given":"John"}],"issued":{"date-parts":[["2005",5,6]]}}},{"id":5416,"uris":["http://zotero.org/users/6345545/items/F8NNVQLQ"],"itemData":{"id":5416,"type":"article-journal","abstract":"Neural activity in frontal cortical areas has been causally linked to short-term memory (STM), but whether this activity is necessary for forming, maintaining, or reading out STM remains unclear. In rats performing a memory-guided orienting task, the frontal orienting fields in cortex (FOF) are considered critical for STM maintenance, and during each trial display a monotonically increasing neural encoding for STM. Here, we transiently inactivated either the FOF or the superior colliculus and found that the resulting impairments in memory-guided orienting performance followed a monotonically decreasing time course, surprisingly opposite to the neural encoding. A dynamical attractor model in which STM relies equally on cortical and subcortical regions reconciled the encoding and inactivation data. We confirmed key predictions of the model, including a time-dependent relationship between trial difficulty and perturbability, and substantial, supralinear, impairment following simultaneous inactivation of the FOF and superior colliculus during memory maintenance.","container-title":"Neuron","DOI":"10.1016/j.neuron.2015.08.033","ISSN":"0896-6273","issue":"2","journalAbbreviation":"Neuron","language":"en","page":"367-377","source":"ScienceDirect","title":"Cortical and Subcortical Contributions to Short-Term Memory for Orienting Movements","volume":"88","author":[{"family":"Kopec","given":"Charles D."},{"family":"Erlich","given":"Jeffrey C."},{"family":"Brunton","given":"Bingni W."},{"family":"Deisseroth","given":"Karl"},{"family":"Brody","given":"Carlos D."}],"issued":{"date-parts":[["2015",10,21]]}}}],"schema":"https://github.com/citation-style-language/schema/raw/master/csl-citation.json"}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(Bathellier et al., 2012; Kopec et al., 2015; Niessing &amp; Friedrich, 2010; Wills et al., 2005)</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and continuous/line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{"citationID":"gbRb6GfT","properties":{"formattedCitation":"(Ganguli et al., 2008; Wimmer et al., 2014; Yoon et al., 2013)","plainCitation":"(Ganguli et al., 2008; Wimmer et al., 2014; Yoon et al., 2013)","noteIndex":0},"citationItems":[{"id":5299,"uris":["http://zotero.org/users/6345545/items/9EQPCXVM"],"itemData":{"id":5299,"type":"article-journal","abstract":"To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Q."},{"family":"Constantinidis","given":"Christos"},{"family":"Compte","given":"Albert"}],"issued":{"date-parts":[["2014",3]]}}},{"id":5419,"uris":["http://zotero.org/users/6345545/items/4HADW7GA"],"itemData":{"id":5419,"type":"article-journal","abstract":"In this study, the authors show that the spatial responses of populations of grid cells are constrained to a two-dimensional activity manifold, and the relationships between pairs of grid cells are resistant to perturbation. These findings provide evidence of low-dimensional continuous attractor dynamics in the network.","container-title":"Nature Neuroscience","DOI":"10.1038/nn.3450","ISSN":"1546-1726","issue":"8","journalAbbreviation":"Nat Neurosci","language":"en","license":"2013 Nature Publishing Group, a division of Macmillan Publishers Limited. All Rights Reserved.","note":"number: 8\npublisher: Nature Publishing Group","page":"1077-1084","source":"www.nature.com","title":"Specific evidence of low-dimensional continuous attractor dynamics in grid cells","volume":"16","author":[{"family":"Yoon","given":"KiJung"},{"family":"Buice","given":"Michael A."},{"family":"Barry","given":"Caswell"},{"family":"Hayman","given":"Robin"},{"family":"Burgess","given":"Neil"},{"family":"Fiete","given":"Ila R."}],"issued":{"date-parts":[["2013",8]]}}}],"schema":"https://github.com/citation-style-language/schema/raw/master/csl-citation.json"}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(Ganguli et al., 2008; Wimmer et al., 2014; Yoon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dynamics in persistent activity, a balance controlled by the level of disinhibition. Given ambiguous empirical evidence, it remains controversial whether persistent activity in neural circuits exhibit</w:t>
      </w:r>
      <w:r w:rsidRPr="0060258A">
        <w:rPr>
          <w:rFonts w:ascii="Times New Roman" w:hAnsi="Times New Roman" w:cs="Times New Roman" w:hint="eastAsia"/>
          <w:color w:val="000000" w:themeColor="text1"/>
        </w:rPr>
        <w:t xml:space="preserve"> </w:t>
      </w:r>
      <w:r w:rsidRPr="0060258A">
        <w:rPr>
          <w:rFonts w:ascii="Times New Roman" w:hAnsi="Times New Roman" w:cs="Times New Roman"/>
          <w:color w:val="000000" w:themeColor="text1"/>
        </w:rPr>
        <w:t>point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{"citationID":"R9KE09lI","properties":{"formattedCitation":"(Bathellier et al., 2012; Kopec et al., 2015; Niessing &amp; Friedrich, 2010; Wills et al., 2005)","plainCitation":"(Bathellier et al., 2012; Kopec et al., 2015; Niessing &amp; Friedrich, 2010; Wills et al., 2005)","noteIndex":0},"citationItems":[{"id":5408,"uris":["http://zotero.org/users/6345545/items/VAIBZ4QP"],"itemData":{"id":5408,"type":"article-journal","abstract":"The ability to group stimuli into perceptual categories is essential for efficient interaction with the environment. Discrete dynamics that emerge in brain networks are believed to be the neuronal correlate of category formation. Observations of such dynamics have recently been made; however, it is still unresolved if they actually match perceptual categories. Using in vivo two-photon calcium imaging in the auditory cortex of mice, we show that local network activity evoked by sounds is constrained to few response modes. Transitions between response modes are characterized by an abrupt switch, indicating attractor-like, discrete dynamics. Moreover, we show that local cortical responses quantitatively predict discrimination performance and spontaneous categorization of sounds in behaving mice. Our results therefore demonstrate that local nonlinear dynamics in the auditory cortex generate spontaneous sound categories which can be selected for behavioral or perceptual decisions.","container-title":"Neuron","DOI":"10.1016/j.neuron.2012.07.008","ISSN":"0896-6273","issue":"2","journalAbbreviation":"Neuron","language":"en","page":"435-449","source":"ScienceDirect","title":"Discrete Neocortical Dynamics Predict Behavioral Categorization of Sounds","volume":"76","author":[{"family":"Bathellier","given":"Brice"},{"family":"Ushakova","given":"Lyubov"},{"family":"Rumpel","given":"Simon"}],"issued":{"date-parts":[["2012",10,18]]}}},{"id":5411,"uris":["http://zotero.org/users/6345545/items/3BDNDFCJ"],"itemData":{"id":5411,"type":"article-journal","abstract":"The categorial nature of sensory, cognitive and behavioural acts indicates that the brain classifies neuronal activity patterns into discrete representations. Pattern classification may be achieved by abrupt switching between discrete activity states of neuronal circuits, but few experimental studies have directly tested this. We gradually varied the concentration or molecular identity of odours and optically measured responses across output neurons of the olfactory bulb in zebrafish. Whereas population activity patterns were largely insensitive to changes in odour concentration, morphing of one odour into another resulted in abrupt transitions between odour representations. These transitions were mediated by coordinated response changes among small neuronal ensembles rather than by shifts in the global network state. The olfactory bulb therefore classifies odour-evoked input patterns into many discrete and defined output patterns, as proposed by attractor models. This computation is consistent with perceptual phenomena and may represent a general information processing strategy in the brain.","container-title":"Nature","DOI":"10.1038/nature08961","ISSN":"1476-4687","issue":"7294","language":"en","license":"2010 Macmillan Publishers Limited. All rights reserved","note":"number: 7294\npublisher: Nature Publishing Group","page":"47-52","source":"www.nature.com","title":"Olfactory pattern classification by discrete neuronal network states","volume":"465","author":[{"family":"Niessing","given":"Jörn"},{"family":"Friedrich","given":"Rainer W."}],"issued":{"date-parts":[["2010",5]]}}},{"id":5414,"uris":["http://zotero.org/users/6345545/items/9U8W6IPD"],"itemData":{"id":5414,"type":"article-journal","container-title":"Science","DOI":"10.1126/science.1108905","issue":"5723","note":"publisher: American Association for the Advancement of Science","page":"873-876","source":"science.org (Atypon)","title":"Attractor Dynamics in the Hippocampal Representation of the Local Environment","volume":"308","author":[{"family":"Wills","given":"Tom J."},{"family":"Lever","given":"Colin"},{"family":"Cacucci","given":"Francesca"},{"family":"Burgess","given":"Neil"},{"family":"O'Keefe","given":"John"}],"issued":{"date-parts":[["2005",5,6]]}}},{"id":5416,"uris":["http://zotero.org/users/6345545/items/F8NNVQLQ"],"itemData":{"id":5416,"type":"article-journal","abstract":"Neural activity in frontal cortical areas has been causally linked to short-term memory (STM), but whether this activity is necessary for forming, maintaining, or reading out STM remains unclear. In rats performing a memory-guided orienting task, the frontal orienting fields in cortex (FOF) are considered critical for STM maintenance, and during each trial display a monotonically increasing neural encoding for STM. Here, we transiently inactivated either the FOF or the superior colliculus and found that the resulting impairments in memory-guided orienting performance followed a monotonically decreasing time course, surprisingly opposite to the neural encoding. A dynamical attractor model in which STM relies equally on cortical and subcortical regions reconciled the encoding and inactivation data. We confirmed key predictions of the model, including a time-dependent relationship between trial difficulty and perturbability, and substantial, supralinear, impairment following simultaneous inactivation of the FOF and superior colliculus during memory maintenance.","container-title":"Neuron","DOI":"10.1016/j.neuron.2015.08.033","ISSN":"0896-6273","issue":"2","journalAbbreviation":"Neuron","language":"en","page":"367-377","source":"ScienceDirect","title":"Cortical and Subcortical Contributions to Short-Term Memory for Orienting Movements","volume":"88","author":[{"family":"Kopec","given":"Charles D."},{"family":"Erlich","given":"Jeffrey C."},{"family":"Brunton","given":"Bingni W."},{"family":"Deisseroth","given":"Karl"},{"family":"Brody","given":"Carlos D."}],"issued":{"date-parts":[["2015",10,21]]}}}],"schema":"https://github.com/citation-style-language/schema/raw/master/csl-citation.json"}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(Bathellier et al., 2012; Kopec et al., 2015; Niessing &amp; Friedrich, 2010; Wills et al., 2005)</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or continuous/line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{"citationID":"GKuSHFfs","properties":{"formattedCitation":"(Ganguli et al., 2008; Wimmer et al., 2014; Yoon et al., 2013)","plainCitation":"(Ganguli et al., 2008; Wimmer et al., 2014; Yoon et al., 2013)","noteIndex":0},"citationItems":[{"id":5299,"uris":["http://zotero.org/users/6345545/items/9EQPCXVM"],"itemData":{"id":5299,"type":"article-journal","abstract":"To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Q."},{"family":"Constantinidis","given":"Christos"},{"family":"Compte","given":"Albert"}],"issued":{"date-parts":[["2014",3]]}}},{"id":5419,"uris":["http://zotero.org/users/6345545/items/4HADW7GA"],"itemData":{"id":5419,"type":"article-journal","abstract":"In this study, the authors show that the spatial responses of populations of grid cells are constrained to a two-dimensional activity manifold, and the relationships between pairs of grid cells are resistant to perturbation. These findings provide evidence of low-dimensional continuous attractor dynamics in the network.","container-title":"Nature Neuroscience","DOI":"10.1038/nn.3450","ISSN":"1546-1726","issue":"8","journalAbbreviation":"Nat Neurosci","language":"en","license":"2013 Nature Publishing Group, a division of Macmillan Publishers Limited. All Rights Reserved.","note":"number: 8\npublisher: Nature Publishing Group","page":"1077-1084","source":"www.nature.com","title":"Specific evidence of low-dimensional continuous attractor dynamics in grid cells","volume":"16","author":[{"family":"Yoon","given":"KiJung"},{"family":"Buice","given":"Michael A."},{"family":"Barry","given":"Caswell"},{"family":"Hayman","given":"Robin"},{"family":"Burgess","given":"Neil"},{"family":"Fiete","given":"Ila R."}],"issued":{"date-parts":[["2013",8]]}}}],"schema":"https://github.com/citation-style-language/schema/raw/master/csl-citation.json"}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(Ganguli et al., 2008; Wimmer et al., 2014; Yoon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dynamics, and existing circuit models of persistent activity exclusively predict either a point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{"citationID":"BpO7TrDt","properties":{"formattedCitation":"(Amit &amp; Brunel, 1997; Brunel &amp; Wang, 2001; Hopfield, 1982; X.-J. Wang, 1999)","plainCitation":"(Amit &amp; Brunel, 1997; Brunel &amp; Wang, 2001; Hopfield, 1982; X.-J. Wang, 1999)","noteIndex":0},"citationItems":[{"id":774,"uris":["http://zotero.org/users/6345545/items/7TG96XJF"],"itemData":{"id":774,"type":"article-journal","abstract":"Experimental evidence suggests that the maintenance of an item in working memory is achieved through persistent activity in selective neural assemblies of the cortex. To understand the mechanisms underlying this phenomenon, it is essential to investigate how persistent activity is affected by external inputs or neuromodulation. We have addressed these questions using a recurrent network model of object working memory. Recurrence is dominated by inhibition, although persistent activity is generated through recurrent excitation in small subsets of excitatory neurons.","container-title":"Journal of Computational Neuroscience","DOI":"10.1023/A:1011204814320","ISSN":"1573-6873","issue":"1","journalAbbreviation":"J Comput Neurosci","language":"en","page":"63-85","source":"Springer Link","title":"Effects of Neuromodulation in a Cortical Network Model of Object Working Memory Dominated by Recurrent Inhibition","volume":"11","author":[{"family":"Brunel","given":"Nicolas"},{"family":"Wang","given":"Xiao-Jing"}],"issued":{"date-parts":[["2001",7,1]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Activity","volume":"19","author":[{"family":"Wang","given":"Xiao-Jing"}],"issued":{"date-parts":[["1999",11,1]]}}},{"id":4538,"uris":["http://zotero.org/users/6345545/items/P3AN4376"],"itemData":{"id":4538,"type":"article-journal","abstract":"Computational properties of use of biological organisms or to the construction of computers can emerge as collective properties of systems having a large number of simple equivalent components (or neurons). The physical meaning of content-addressable memory is described by an appropriate phase space flow of the state of a system. A model of such a system is given, based on aspects of neurobiology but readily adapted to integrated circuits. The collective properties of this model produce a content-addressable memory which correctly yields an entire memory from any subpart of sufficient size. The algorithm for the time evolution of the state of the system is based on asynchronous parallel processing. Additional emergent collective properties include some capacity for generalization, familiarity recognition, categorization, error correction, and time sequence retention. The collective properties are only weakly sensitive to details of the modeling or the failure of individual devices.","container-title":"Proceedings of the National Academy of Sciences","DOI":"10.1073/pnas.79.8.2554","ISSN":"0027-8424, 1091-6490","issue":"8","journalAbbreviation":"PNAS","language":"en","note":"publisher: National Academy of Sciences\nsection: Research Article\nPMID: 6953413","page":"2554-2558","source":"www.pnas.org","title":"Neural networks and physical systems with emergent collective computational abilities","volume":"79","author":[{"family":"Hopfield","given":"J. J."}],"issued":{"date-parts":[["1982",4,1]]}}},{"id":765,"uris":["http://zotero.org/users/6345545/items/EKVF3LNU"],"itemData":{"id":765,"type":"article-journal","abstract":"Abstract.  We investigate self-sustaining stable states (attractors) in networks of integrate-and-fire neurons. First, we study the stability of spontaneous act","container-title":"Cerebral Cortex","DOI":"10.1093/cercor/7.3.237","ISSN":"1047-3211","issue":"3","journalAbbreviation":"Cereb Cortex","language":"en","note":"publisher: Oxford Academic","page":"237-252","source":"academic.oup.com","title":"Model of global spontaneous activity and local structured activity during delay periods in the cerebral cortex.","volume":"7","author":[{"family":"Amit","given":"D. J."},{"family":"Brunel","given":"N."}],"issued":{"date-parts":[["1997",4,1]]}}}],"schema":"https://github.com/citation-style-language/schema/raw/master/csl-citation.json"}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(Amit &amp; Brunel, 1997; Brunel &amp; Wang, 2001; Hopfield, 1982; X.-J. Wang, 1999)</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or line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{"citationID":"0kvvii9n","properties":{"formattedCitation":"(Amari, 1977; Burak &amp; Fiete, 2009; Compte, 2000; Ganguli et al., 2008; Seung, 1996)","plainCitation":"(Amari, 1977; 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10–100 meters and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R."}],"issued":{"date-parts":[["2009",2,20]]}}},{"id":4916,"uris":["http://zotero.org/users/6345545/items/CWCP8UMM"],"itemData":{"id":4916,"type":"article-journal","abstract":"The dynamics of pattern formation is studied for lateral-inhibition type homogeneous neural fields with general connections. Neural fields consisting of single layer are first treated, and it is proved that there are five types of pattern dynamics. The type of the dynamics of a field depends not only on the mutual connections within the field but on the level of homogeneous stimulus given to the field. An example of the dynamics is as follows: A fixed size of localized excitation, once evoked by stimulation, can be retained in the field persistently even after the stimulation vanishes. It moves until it finds the position of the maximum of the input stimulus. Fields consisting of an excitatory and an inhibitory layer are next analyzed. In addition to stationary localized excitation, fields have such pattern dynamics as production of oscillatory waves, travelling waves, active and dual active transients, etc.","container-title":"Biological Cybernetics","DOI":"10.1007/BF00337259","ISSN":"1432-0770","issue":"2","journalAbbreviation":"Biol. Cybern.","language":"en","page":"77-87","source":"Springer Link","title":"Dynamics of pattern formation in lateral-inhibition type neural fields","volume":"27","author":[{"family":"Amari","given":"Shun-ichi"}],"issued":{"date-parts":[["1977",6,1]]}}}],"schema":"https://github.com/citation-style-language/schema/raw/master/csl-citation.json"}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(Amari, 1977; Burak &amp; Fiete, 2009; Compte, 2000; Ganguli et al., 2008; Seung, 1996)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LDDM can generate both line attractor and point attractor states, suggesting that attractor dynamics might not be a fixed property of a network; rather, it may be adaptive and controllable by a top-down signal operating via gated disinhibition.</w:t>
      </w:r>
    </w:p>
    <w:p w14:paraId="19D88A04" w14:textId="77777777" w:rsidR="00101AEA" w:rsidRPr="0060258A" w:rsidRDefault="00101AEA" w:rsidP="00101AEA">
      <w:pPr>
        <w:tabs>
          <w:tab w:val="left" w:pos="2263"/>
        </w:tabs>
        <w:spacing w:line="480" w:lineRule="auto"/>
        <w:jc w:val="both"/>
        <w:rPr>
          <w:rFonts w:ascii="Times New Roman" w:hAnsi="Times New Roman" w:cs="Times New Roman"/>
          <w:color w:val="000000" w:themeColor="text1"/>
        </w:rPr>
      </w:pPr>
    </w:p>
    <w:p w14:paraId="233379A5" w14:textId="77777777" w:rsidR="00101AEA" w:rsidRPr="0060258A" w:rsidRDefault="00101AEA" w:rsidP="00101AEA">
      <w:pPr>
        <w:spacing w:line="480" w:lineRule="auto"/>
        <w:jc w:val="both"/>
        <w:rPr>
          <w:color w:val="000000" w:themeColor="text1"/>
        </w:rPr>
      </w:pPr>
      <w:r w:rsidRPr="0060258A">
        <w:rPr>
          <w:rFonts w:ascii="Times New Roman" w:hAnsi="Times New Roman" w:cs="Times New Roman"/>
          <w:color w:val="000000" w:themeColor="text1"/>
        </w:rPr>
        <w:t>In conclusion, here we introduce a novel, biologically-plausible architecture for decision making based on local disinhibition, unifying the characteristic decision-making features of normalized value coding, WTA competition, and persistent activity into a single circuit. The LDDM captures psychometric and chronometric aspects of behavioral choice and predicts realistic neural dynamics in standard decision-making tasks. Local disinhibition provides a mechanism for top-down control of local decision circuit dynamics, enabling the LDDM to replicate variable task-dependent timing in diverse decision-making paradigms and implement speed-accuracy tradeoffs. These results suggest a new circuit mechanism for decision making, and emphasize the importance of incorporating interneuron diversity, local circuit architecture, and top-down control into models of the decision process.</w:t>
      </w:r>
    </w:p>
    <w:p w14:paraId="08CE7FA5" w14:textId="77777777" w:rsidR="00101AEA" w:rsidRPr="0060258A" w:rsidRDefault="00101AEA" w:rsidP="00101AEA">
      <w:pPr>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br w:type="page"/>
      </w:r>
    </w:p>
    <w:p w14:paraId="2658035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8" w:author="Kenway" w:date="2023-02-22T14:33:00Z" w:initials="K">
    <w:p w14:paraId="70417200" w14:textId="19BF57B3" w:rsidR="005172D5" w:rsidRDefault="005172D5">
      <w:pPr>
        <w:pStyle w:val="CommentText"/>
      </w:pPr>
      <w:ins w:id="109" w:author="Kenway" w:date="2023-02-22T14:33:00Z">
        <w:r>
          <w:rPr>
            <w:rStyle w:val="CommentReference"/>
          </w:rPr>
          <w:annotationRef/>
        </w:r>
      </w:ins>
    </w:p>
  </w:comment>
  <w:comment w:id="133" w:author="Kenway" w:date="2023-02-21T14:17:00Z" w:initials="K">
    <w:p w14:paraId="59DB917A" w14:textId="77777777" w:rsidR="00EE2642" w:rsidRPr="00EE2642" w:rsidRDefault="00595783" w:rsidP="00EE2642">
      <w:pPr>
        <w:rPr>
          <w:rFonts w:ascii="Times" w:eastAsia="Times New Roman" w:hAnsi="Times" w:cs="Times New Roman"/>
          <w:sz w:val="20"/>
          <w:szCs w:val="20"/>
          <w:lang w:eastAsia="en-US"/>
        </w:rPr>
      </w:pPr>
      <w:ins w:id="135" w:author="Kenway" w:date="2023-02-21T12:18:00Z">
        <w:r>
          <w:rPr>
            <w:rStyle w:val="CommentReference"/>
          </w:rPr>
          <w:annotationRef/>
        </w:r>
      </w:ins>
      <w:r w:rsidR="00EE2642" w:rsidRPr="00EE2642">
        <w:rPr>
          <w:rFonts w:ascii="Arial" w:eastAsia="Times New Roman" w:hAnsi="Arial" w:cs="Arial"/>
          <w:color w:val="222222"/>
          <w:sz w:val="20"/>
          <w:szCs w:val="20"/>
          <w:shd w:val="clear" w:color="auto" w:fill="FFFFFF"/>
          <w:lang w:eastAsia="en-US"/>
        </w:rPr>
        <w:t>Frank, M. J. (2005). Dynamic dopamine modulation in the basal ganglia: a neurocomputational account of cognitive deficits in medicated and nonmedicated Parkinsonism. </w:t>
      </w:r>
      <w:r w:rsidR="00EE2642" w:rsidRPr="00EE2642">
        <w:rPr>
          <w:rFonts w:ascii="Arial" w:eastAsia="Times New Roman" w:hAnsi="Arial" w:cs="Arial"/>
          <w:i/>
          <w:iCs/>
          <w:color w:val="222222"/>
          <w:sz w:val="20"/>
          <w:szCs w:val="20"/>
          <w:shd w:val="clear" w:color="auto" w:fill="FFFFFF"/>
          <w:lang w:eastAsia="en-US"/>
        </w:rPr>
        <w:t>Journal of cognitive neuroscience</w:t>
      </w:r>
      <w:r w:rsidR="00EE2642" w:rsidRPr="00EE2642">
        <w:rPr>
          <w:rFonts w:ascii="Arial" w:eastAsia="Times New Roman" w:hAnsi="Arial" w:cs="Arial"/>
          <w:color w:val="222222"/>
          <w:sz w:val="20"/>
          <w:szCs w:val="20"/>
          <w:shd w:val="clear" w:color="auto" w:fill="FFFFFF"/>
          <w:lang w:eastAsia="en-US"/>
        </w:rPr>
        <w:t>, </w:t>
      </w:r>
      <w:r w:rsidR="00EE2642" w:rsidRPr="00EE2642">
        <w:rPr>
          <w:rFonts w:ascii="Arial" w:eastAsia="Times New Roman" w:hAnsi="Arial" w:cs="Arial"/>
          <w:i/>
          <w:iCs/>
          <w:color w:val="222222"/>
          <w:sz w:val="20"/>
          <w:szCs w:val="20"/>
          <w:shd w:val="clear" w:color="auto" w:fill="FFFFFF"/>
          <w:lang w:eastAsia="en-US"/>
        </w:rPr>
        <w:t>17</w:t>
      </w:r>
      <w:r w:rsidR="00EE2642" w:rsidRPr="00EE2642">
        <w:rPr>
          <w:rFonts w:ascii="Arial" w:eastAsia="Times New Roman" w:hAnsi="Arial" w:cs="Arial"/>
          <w:color w:val="222222"/>
          <w:sz w:val="20"/>
          <w:szCs w:val="20"/>
          <w:shd w:val="clear" w:color="auto" w:fill="FFFFFF"/>
          <w:lang w:eastAsia="en-US"/>
        </w:rPr>
        <w:t>(1), 51-72.</w:t>
      </w:r>
    </w:p>
    <w:p w14:paraId="6AE663D4" w14:textId="77777777" w:rsidR="00EE2642" w:rsidRDefault="00EE2642" w:rsidP="00595783">
      <w:pPr>
        <w:rPr>
          <w:rFonts w:ascii="Arial" w:eastAsia="Times New Roman" w:hAnsi="Arial" w:cs="Arial"/>
          <w:color w:val="222222"/>
          <w:sz w:val="20"/>
          <w:szCs w:val="20"/>
          <w:shd w:val="clear" w:color="auto" w:fill="FFFFFF"/>
          <w:lang w:eastAsia="en-US"/>
        </w:rPr>
      </w:pPr>
    </w:p>
    <w:p w14:paraId="01B42C21" w14:textId="77777777" w:rsidR="00EE2642" w:rsidRDefault="00EE2642" w:rsidP="00595783">
      <w:pPr>
        <w:rPr>
          <w:rFonts w:ascii="Arial" w:eastAsia="Times New Roman" w:hAnsi="Arial" w:cs="Arial"/>
          <w:color w:val="222222"/>
          <w:sz w:val="20"/>
          <w:szCs w:val="20"/>
          <w:shd w:val="clear" w:color="auto" w:fill="FFFFFF"/>
          <w:lang w:eastAsia="en-US"/>
        </w:rPr>
      </w:pPr>
    </w:p>
    <w:p w14:paraId="62A32425" w14:textId="2390B673" w:rsidR="00595783" w:rsidRDefault="00595783" w:rsidP="00595783">
      <w:pPr>
        <w:rPr>
          <w:rFonts w:ascii="Arial" w:eastAsia="Times New Roman" w:hAnsi="Arial" w:cs="Arial"/>
          <w:color w:val="222222"/>
          <w:sz w:val="20"/>
          <w:szCs w:val="20"/>
          <w:shd w:val="clear" w:color="auto" w:fill="FFFFFF"/>
          <w:lang w:eastAsia="en-US"/>
        </w:rPr>
      </w:pPr>
      <w:r w:rsidRPr="00595783">
        <w:rPr>
          <w:rFonts w:ascii="Arial" w:eastAsia="Times New Roman" w:hAnsi="Arial" w:cs="Arial"/>
          <w:color w:val="222222"/>
          <w:sz w:val="20"/>
          <w:szCs w:val="20"/>
          <w:shd w:val="clear" w:color="auto" w:fill="FFFFFF"/>
          <w:lang w:eastAsia="en-US"/>
        </w:rPr>
        <w:t>Lo, C. C., &amp; Wang, X. J. (2006). Cortico–basal ganglia circuit mechanism for a decision threshold in reaction time tasks. </w:t>
      </w:r>
      <w:r w:rsidRPr="00595783">
        <w:rPr>
          <w:rFonts w:ascii="Arial" w:eastAsia="Times New Roman" w:hAnsi="Arial" w:cs="Arial"/>
          <w:i/>
          <w:iCs/>
          <w:color w:val="222222"/>
          <w:sz w:val="20"/>
          <w:szCs w:val="20"/>
          <w:shd w:val="clear" w:color="auto" w:fill="FFFFFF"/>
          <w:lang w:eastAsia="en-US"/>
        </w:rPr>
        <w:t>Nature neuroscience</w:t>
      </w:r>
      <w:r w:rsidRPr="00595783">
        <w:rPr>
          <w:rFonts w:ascii="Arial" w:eastAsia="Times New Roman" w:hAnsi="Arial" w:cs="Arial"/>
          <w:color w:val="222222"/>
          <w:sz w:val="20"/>
          <w:szCs w:val="20"/>
          <w:shd w:val="clear" w:color="auto" w:fill="FFFFFF"/>
          <w:lang w:eastAsia="en-US"/>
        </w:rPr>
        <w:t>, </w:t>
      </w:r>
      <w:r w:rsidRPr="00595783">
        <w:rPr>
          <w:rFonts w:ascii="Arial" w:eastAsia="Times New Roman" w:hAnsi="Arial" w:cs="Arial"/>
          <w:i/>
          <w:iCs/>
          <w:color w:val="222222"/>
          <w:sz w:val="20"/>
          <w:szCs w:val="20"/>
          <w:shd w:val="clear" w:color="auto" w:fill="FFFFFF"/>
          <w:lang w:eastAsia="en-US"/>
        </w:rPr>
        <w:t>9</w:t>
      </w:r>
      <w:r w:rsidRPr="00595783">
        <w:rPr>
          <w:rFonts w:ascii="Arial" w:eastAsia="Times New Roman" w:hAnsi="Arial" w:cs="Arial"/>
          <w:color w:val="222222"/>
          <w:sz w:val="20"/>
          <w:szCs w:val="20"/>
          <w:shd w:val="clear" w:color="auto" w:fill="FFFFFF"/>
          <w:lang w:eastAsia="en-US"/>
        </w:rPr>
        <w:t>(7), 956-963.</w:t>
      </w:r>
    </w:p>
    <w:p w14:paraId="27AE77C9" w14:textId="77777777" w:rsidR="00595783" w:rsidRDefault="00595783" w:rsidP="00595783">
      <w:pPr>
        <w:rPr>
          <w:rFonts w:ascii="Arial" w:eastAsia="Times New Roman" w:hAnsi="Arial" w:cs="Arial"/>
          <w:color w:val="222222"/>
          <w:sz w:val="20"/>
          <w:szCs w:val="20"/>
          <w:shd w:val="clear" w:color="auto" w:fill="FFFFFF"/>
          <w:lang w:eastAsia="en-US"/>
        </w:rPr>
      </w:pPr>
    </w:p>
    <w:p w14:paraId="6B36136A" w14:textId="77777777" w:rsidR="00595783" w:rsidRPr="00595783" w:rsidRDefault="00595783" w:rsidP="00595783">
      <w:pPr>
        <w:rPr>
          <w:rFonts w:ascii="Times" w:eastAsia="Times New Roman" w:hAnsi="Times" w:cs="Times New Roman"/>
          <w:sz w:val="20"/>
          <w:szCs w:val="20"/>
          <w:lang w:eastAsia="en-US"/>
        </w:rPr>
      </w:pPr>
    </w:p>
    <w:p w14:paraId="59E45924" w14:textId="283C9BA3" w:rsidR="00595783" w:rsidRDefault="00595783">
      <w:pPr>
        <w:pStyle w:val="CommentText"/>
      </w:pPr>
    </w:p>
  </w:comment>
  <w:comment w:id="138" w:author="Kenway" w:date="2023-02-21T14:19:00Z" w:initials="K">
    <w:p w14:paraId="7E84D823" w14:textId="77777777" w:rsidR="00595783" w:rsidRPr="00595783" w:rsidRDefault="00595783" w:rsidP="00595783">
      <w:pPr>
        <w:rPr>
          <w:rFonts w:ascii="Times" w:eastAsia="Times New Roman" w:hAnsi="Times" w:cs="Times New Roman"/>
          <w:sz w:val="20"/>
          <w:szCs w:val="20"/>
          <w:lang w:eastAsia="en-US"/>
        </w:rPr>
      </w:pPr>
      <w:ins w:id="140" w:author="Kenway" w:date="2023-02-21T14:02:00Z">
        <w:r>
          <w:rPr>
            <w:rStyle w:val="CommentReference"/>
          </w:rPr>
          <w:annotationRef/>
        </w:r>
      </w:ins>
      <w:r w:rsidRPr="00595783">
        <w:rPr>
          <w:rFonts w:ascii="Arial" w:eastAsia="Times New Roman" w:hAnsi="Arial" w:cs="Arial"/>
          <w:color w:val="222222"/>
          <w:sz w:val="20"/>
          <w:szCs w:val="20"/>
          <w:shd w:val="clear" w:color="auto" w:fill="FFFFFF"/>
          <w:lang w:eastAsia="en-US"/>
        </w:rPr>
        <w:t>Bogacz, R., &amp; Gurney, K. (2007). The basal ganglia and cortex implement optimal decision making between alternative actions. </w:t>
      </w:r>
      <w:r w:rsidRPr="00595783">
        <w:rPr>
          <w:rFonts w:ascii="Arial" w:eastAsia="Times New Roman" w:hAnsi="Arial" w:cs="Arial"/>
          <w:i/>
          <w:iCs/>
          <w:color w:val="222222"/>
          <w:sz w:val="20"/>
          <w:szCs w:val="20"/>
          <w:shd w:val="clear" w:color="auto" w:fill="FFFFFF"/>
          <w:lang w:eastAsia="en-US"/>
        </w:rPr>
        <w:t>Neural computation</w:t>
      </w:r>
      <w:r w:rsidRPr="00595783">
        <w:rPr>
          <w:rFonts w:ascii="Arial" w:eastAsia="Times New Roman" w:hAnsi="Arial" w:cs="Arial"/>
          <w:color w:val="222222"/>
          <w:sz w:val="20"/>
          <w:szCs w:val="20"/>
          <w:shd w:val="clear" w:color="auto" w:fill="FFFFFF"/>
          <w:lang w:eastAsia="en-US"/>
        </w:rPr>
        <w:t>, </w:t>
      </w:r>
      <w:r w:rsidRPr="00595783">
        <w:rPr>
          <w:rFonts w:ascii="Arial" w:eastAsia="Times New Roman" w:hAnsi="Arial" w:cs="Arial"/>
          <w:i/>
          <w:iCs/>
          <w:color w:val="222222"/>
          <w:sz w:val="20"/>
          <w:szCs w:val="20"/>
          <w:shd w:val="clear" w:color="auto" w:fill="FFFFFF"/>
          <w:lang w:eastAsia="en-US"/>
        </w:rPr>
        <w:t>19</w:t>
      </w:r>
      <w:r w:rsidRPr="00595783">
        <w:rPr>
          <w:rFonts w:ascii="Arial" w:eastAsia="Times New Roman" w:hAnsi="Arial" w:cs="Arial"/>
          <w:color w:val="222222"/>
          <w:sz w:val="20"/>
          <w:szCs w:val="20"/>
          <w:shd w:val="clear" w:color="auto" w:fill="FFFFFF"/>
          <w:lang w:eastAsia="en-US"/>
        </w:rPr>
        <w:t>(2), 442-477.</w:t>
      </w:r>
    </w:p>
    <w:p w14:paraId="0D2D427F" w14:textId="77777777" w:rsidR="00595783" w:rsidRDefault="00595783" w:rsidP="00595783">
      <w:pPr>
        <w:rPr>
          <w:rFonts w:ascii="Arial" w:eastAsia="Times New Roman" w:hAnsi="Arial" w:cs="Arial"/>
          <w:color w:val="222222"/>
          <w:sz w:val="20"/>
          <w:szCs w:val="20"/>
          <w:shd w:val="clear" w:color="auto" w:fill="FFFFFF"/>
          <w:lang w:eastAsia="en-US"/>
        </w:rPr>
      </w:pPr>
    </w:p>
    <w:p w14:paraId="2F1152C8" w14:textId="77777777" w:rsidR="00595783" w:rsidRDefault="00595783" w:rsidP="00595783">
      <w:pPr>
        <w:rPr>
          <w:rFonts w:ascii="Arial" w:eastAsia="Times New Roman" w:hAnsi="Arial" w:cs="Arial"/>
          <w:color w:val="222222"/>
          <w:sz w:val="20"/>
          <w:szCs w:val="20"/>
          <w:shd w:val="clear" w:color="auto" w:fill="FFFFFF"/>
          <w:lang w:eastAsia="en-US"/>
        </w:rPr>
      </w:pPr>
    </w:p>
    <w:p w14:paraId="4C0CE509" w14:textId="1C5CCC2B" w:rsidR="00595783" w:rsidRDefault="00595783" w:rsidP="00595783">
      <w:pPr>
        <w:rPr>
          <w:rFonts w:ascii="Arial" w:eastAsia="Times New Roman" w:hAnsi="Arial" w:cs="Arial"/>
          <w:color w:val="222222"/>
          <w:sz w:val="20"/>
          <w:szCs w:val="20"/>
          <w:shd w:val="clear" w:color="auto" w:fill="FFFFFF"/>
          <w:lang w:eastAsia="en-US"/>
        </w:rPr>
      </w:pPr>
      <w:r w:rsidRPr="00595783">
        <w:rPr>
          <w:rFonts w:ascii="Arial" w:eastAsia="Times New Roman" w:hAnsi="Arial" w:cs="Arial"/>
          <w:color w:val="222222"/>
          <w:sz w:val="20"/>
          <w:szCs w:val="20"/>
          <w:shd w:val="clear" w:color="auto" w:fill="FFFFFF"/>
          <w:lang w:eastAsia="en-US"/>
        </w:rPr>
        <w:t>Wei, W., Rubin, J. E., &amp; Wang, X. J. (2015). Role of the indirect pathway of the basal ganglia in perceptual decision making. </w:t>
      </w:r>
      <w:r w:rsidRPr="00595783">
        <w:rPr>
          <w:rFonts w:ascii="Arial" w:eastAsia="Times New Roman" w:hAnsi="Arial" w:cs="Arial"/>
          <w:i/>
          <w:iCs/>
          <w:color w:val="222222"/>
          <w:sz w:val="20"/>
          <w:szCs w:val="20"/>
          <w:shd w:val="clear" w:color="auto" w:fill="FFFFFF"/>
          <w:lang w:eastAsia="en-US"/>
        </w:rPr>
        <w:t>Journal of Neuroscience</w:t>
      </w:r>
      <w:r w:rsidRPr="00595783">
        <w:rPr>
          <w:rFonts w:ascii="Arial" w:eastAsia="Times New Roman" w:hAnsi="Arial" w:cs="Arial"/>
          <w:color w:val="222222"/>
          <w:sz w:val="20"/>
          <w:szCs w:val="20"/>
          <w:shd w:val="clear" w:color="auto" w:fill="FFFFFF"/>
          <w:lang w:eastAsia="en-US"/>
        </w:rPr>
        <w:t>, </w:t>
      </w:r>
      <w:r w:rsidRPr="00595783">
        <w:rPr>
          <w:rFonts w:ascii="Arial" w:eastAsia="Times New Roman" w:hAnsi="Arial" w:cs="Arial"/>
          <w:i/>
          <w:iCs/>
          <w:color w:val="222222"/>
          <w:sz w:val="20"/>
          <w:szCs w:val="20"/>
          <w:shd w:val="clear" w:color="auto" w:fill="FFFFFF"/>
          <w:lang w:eastAsia="en-US"/>
        </w:rPr>
        <w:t>35</w:t>
      </w:r>
      <w:r w:rsidRPr="00595783">
        <w:rPr>
          <w:rFonts w:ascii="Arial" w:eastAsia="Times New Roman" w:hAnsi="Arial" w:cs="Arial"/>
          <w:color w:val="222222"/>
          <w:sz w:val="20"/>
          <w:szCs w:val="20"/>
          <w:shd w:val="clear" w:color="auto" w:fill="FFFFFF"/>
          <w:lang w:eastAsia="en-US"/>
        </w:rPr>
        <w:t>(9), 4052-4064.</w:t>
      </w:r>
    </w:p>
    <w:p w14:paraId="25BB7A4A" w14:textId="77777777" w:rsidR="00595783" w:rsidRDefault="00595783" w:rsidP="00595783">
      <w:pPr>
        <w:rPr>
          <w:rFonts w:ascii="Arial" w:eastAsia="Times New Roman" w:hAnsi="Arial" w:cs="Arial"/>
          <w:color w:val="222222"/>
          <w:sz w:val="20"/>
          <w:szCs w:val="20"/>
          <w:shd w:val="clear" w:color="auto" w:fill="FFFFFF"/>
          <w:lang w:eastAsia="en-US"/>
        </w:rPr>
      </w:pPr>
    </w:p>
    <w:p w14:paraId="6F0AE070" w14:textId="77777777" w:rsidR="00116818" w:rsidRPr="00116818" w:rsidRDefault="00116818" w:rsidP="00116818">
      <w:pPr>
        <w:rPr>
          <w:rFonts w:ascii="Times" w:eastAsia="Times New Roman" w:hAnsi="Times" w:cs="Times New Roman"/>
          <w:sz w:val="20"/>
          <w:szCs w:val="20"/>
          <w:lang w:eastAsia="en-US"/>
        </w:rPr>
      </w:pPr>
      <w:r w:rsidRPr="00116818">
        <w:rPr>
          <w:rFonts w:ascii="Arial" w:eastAsia="Times New Roman" w:hAnsi="Arial" w:cs="Arial"/>
          <w:color w:val="222222"/>
          <w:sz w:val="20"/>
          <w:szCs w:val="20"/>
          <w:shd w:val="clear" w:color="auto" w:fill="FFFFFF"/>
          <w:lang w:eastAsia="en-US"/>
        </w:rPr>
        <w:t>Schroll, H., &amp; Hamker, F. H. (2013). Computational models of basal-ganglia pathway functions: focus on functional neuroanatomy. </w:t>
      </w:r>
      <w:r w:rsidRPr="00116818">
        <w:rPr>
          <w:rFonts w:ascii="Arial" w:eastAsia="Times New Roman" w:hAnsi="Arial" w:cs="Arial"/>
          <w:i/>
          <w:iCs/>
          <w:color w:val="222222"/>
          <w:sz w:val="20"/>
          <w:szCs w:val="20"/>
          <w:shd w:val="clear" w:color="auto" w:fill="FFFFFF"/>
          <w:lang w:eastAsia="en-US"/>
        </w:rPr>
        <w:t>Frontie</w:t>
      </w:r>
    </w:p>
    <w:p w14:paraId="244F3191" w14:textId="77777777" w:rsidR="00595783" w:rsidRPr="00595783" w:rsidRDefault="00595783" w:rsidP="00595783">
      <w:pPr>
        <w:rPr>
          <w:rFonts w:ascii="Times" w:eastAsia="Times New Roman" w:hAnsi="Times" w:cs="Times New Roman"/>
          <w:sz w:val="20"/>
          <w:szCs w:val="20"/>
          <w:lang w:eastAsia="en-US"/>
        </w:rPr>
      </w:pPr>
    </w:p>
    <w:p w14:paraId="1F9B65C3" w14:textId="279BB48C" w:rsidR="00595783" w:rsidRDefault="0059578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auto"/>
    <w:pitch w:val="variable"/>
    <w:sig w:usb0="E0002AEF" w:usb1="C0007841" w:usb2="00000009" w:usb3="00000000" w:csb0="000001FF" w:csb1="00000000"/>
  </w:font>
  <w:font w:name="等线 Light">
    <w:panose1 w:val="00000000000000000000"/>
    <w:charset w:val="80"/>
    <w:family w:val="roman"/>
    <w:notTrueType/>
    <w:pitch w:val="default"/>
  </w:font>
  <w:font w:name="DengXian">
    <w:altName w:val="等线"/>
    <w:charset w:val="88"/>
    <w:family w:val="auto"/>
    <w:pitch w:val="variable"/>
    <w:sig w:usb0="A10102FF" w:usb1="38CF7CFA" w:usb2="00010016" w:usb3="00000000" w:csb0="0014000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AEA"/>
    <w:rsid w:val="000D237B"/>
    <w:rsid w:val="00101AEA"/>
    <w:rsid w:val="00116818"/>
    <w:rsid w:val="001D04A5"/>
    <w:rsid w:val="00214955"/>
    <w:rsid w:val="002B1A12"/>
    <w:rsid w:val="002F166E"/>
    <w:rsid w:val="00301167"/>
    <w:rsid w:val="0031100E"/>
    <w:rsid w:val="00381E61"/>
    <w:rsid w:val="003F2E9C"/>
    <w:rsid w:val="005172D5"/>
    <w:rsid w:val="00595783"/>
    <w:rsid w:val="005E37C7"/>
    <w:rsid w:val="006017E6"/>
    <w:rsid w:val="00622C5F"/>
    <w:rsid w:val="00626BA1"/>
    <w:rsid w:val="00696AE2"/>
    <w:rsid w:val="00774A24"/>
    <w:rsid w:val="008E61C4"/>
    <w:rsid w:val="0094157C"/>
    <w:rsid w:val="009B4819"/>
    <w:rsid w:val="00A56D9A"/>
    <w:rsid w:val="00AD6617"/>
    <w:rsid w:val="00B9405B"/>
    <w:rsid w:val="00BC2B26"/>
    <w:rsid w:val="00BD0311"/>
    <w:rsid w:val="00BF0EE3"/>
    <w:rsid w:val="00CA23E1"/>
    <w:rsid w:val="00CC3A9C"/>
    <w:rsid w:val="00D679ED"/>
    <w:rsid w:val="00E15537"/>
    <w:rsid w:val="00E45568"/>
    <w:rsid w:val="00E76AF2"/>
    <w:rsid w:val="00EA2579"/>
    <w:rsid w:val="00EE2642"/>
    <w:rsid w:val="00FF5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8F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EA"/>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styleId="CommentReference">
    <w:name w:val="annotation reference"/>
    <w:basedOn w:val="DefaultParagraphFont"/>
    <w:uiPriority w:val="99"/>
    <w:semiHidden/>
    <w:unhideWhenUsed/>
    <w:rsid w:val="00BF0EE3"/>
    <w:rPr>
      <w:sz w:val="18"/>
      <w:szCs w:val="18"/>
    </w:rPr>
  </w:style>
  <w:style w:type="paragraph" w:styleId="CommentText">
    <w:name w:val="annotation text"/>
    <w:basedOn w:val="Normal"/>
    <w:link w:val="CommentTextChar"/>
    <w:uiPriority w:val="99"/>
    <w:semiHidden/>
    <w:unhideWhenUsed/>
    <w:rsid w:val="00BF0EE3"/>
  </w:style>
  <w:style w:type="character" w:customStyle="1" w:styleId="CommentTextChar">
    <w:name w:val="Comment Text Char"/>
    <w:basedOn w:val="DefaultParagraphFont"/>
    <w:link w:val="CommentText"/>
    <w:uiPriority w:val="99"/>
    <w:semiHidden/>
    <w:rsid w:val="00BF0EE3"/>
  </w:style>
  <w:style w:type="paragraph" w:styleId="CommentSubject">
    <w:name w:val="annotation subject"/>
    <w:basedOn w:val="CommentText"/>
    <w:next w:val="CommentText"/>
    <w:link w:val="CommentSubjectChar"/>
    <w:uiPriority w:val="99"/>
    <w:semiHidden/>
    <w:unhideWhenUsed/>
    <w:rsid w:val="00BF0EE3"/>
    <w:rPr>
      <w:b/>
      <w:bCs/>
      <w:sz w:val="20"/>
      <w:szCs w:val="20"/>
    </w:rPr>
  </w:style>
  <w:style w:type="character" w:customStyle="1" w:styleId="CommentSubjectChar">
    <w:name w:val="Comment Subject Char"/>
    <w:basedOn w:val="CommentTextChar"/>
    <w:link w:val="CommentSubject"/>
    <w:uiPriority w:val="99"/>
    <w:semiHidden/>
    <w:rsid w:val="00BF0EE3"/>
    <w:rPr>
      <w:b/>
      <w:bCs/>
      <w:sz w:val="20"/>
      <w:szCs w:val="20"/>
    </w:rPr>
  </w:style>
  <w:style w:type="paragraph" w:styleId="BalloonText">
    <w:name w:val="Balloon Text"/>
    <w:basedOn w:val="Normal"/>
    <w:link w:val="BalloonTextChar"/>
    <w:uiPriority w:val="99"/>
    <w:semiHidden/>
    <w:unhideWhenUsed/>
    <w:rsid w:val="00BF0E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E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EA"/>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styleId="CommentReference">
    <w:name w:val="annotation reference"/>
    <w:basedOn w:val="DefaultParagraphFont"/>
    <w:uiPriority w:val="99"/>
    <w:semiHidden/>
    <w:unhideWhenUsed/>
    <w:rsid w:val="00BF0EE3"/>
    <w:rPr>
      <w:sz w:val="18"/>
      <w:szCs w:val="18"/>
    </w:rPr>
  </w:style>
  <w:style w:type="paragraph" w:styleId="CommentText">
    <w:name w:val="annotation text"/>
    <w:basedOn w:val="Normal"/>
    <w:link w:val="CommentTextChar"/>
    <w:uiPriority w:val="99"/>
    <w:semiHidden/>
    <w:unhideWhenUsed/>
    <w:rsid w:val="00BF0EE3"/>
  </w:style>
  <w:style w:type="character" w:customStyle="1" w:styleId="CommentTextChar">
    <w:name w:val="Comment Text Char"/>
    <w:basedOn w:val="DefaultParagraphFont"/>
    <w:link w:val="CommentText"/>
    <w:uiPriority w:val="99"/>
    <w:semiHidden/>
    <w:rsid w:val="00BF0EE3"/>
  </w:style>
  <w:style w:type="paragraph" w:styleId="CommentSubject">
    <w:name w:val="annotation subject"/>
    <w:basedOn w:val="CommentText"/>
    <w:next w:val="CommentText"/>
    <w:link w:val="CommentSubjectChar"/>
    <w:uiPriority w:val="99"/>
    <w:semiHidden/>
    <w:unhideWhenUsed/>
    <w:rsid w:val="00BF0EE3"/>
    <w:rPr>
      <w:b/>
      <w:bCs/>
      <w:sz w:val="20"/>
      <w:szCs w:val="20"/>
    </w:rPr>
  </w:style>
  <w:style w:type="character" w:customStyle="1" w:styleId="CommentSubjectChar">
    <w:name w:val="Comment Subject Char"/>
    <w:basedOn w:val="CommentTextChar"/>
    <w:link w:val="CommentSubject"/>
    <w:uiPriority w:val="99"/>
    <w:semiHidden/>
    <w:rsid w:val="00BF0EE3"/>
    <w:rPr>
      <w:b/>
      <w:bCs/>
      <w:sz w:val="20"/>
      <w:szCs w:val="20"/>
    </w:rPr>
  </w:style>
  <w:style w:type="paragraph" w:styleId="BalloonText">
    <w:name w:val="Balloon Text"/>
    <w:basedOn w:val="Normal"/>
    <w:link w:val="BalloonTextChar"/>
    <w:uiPriority w:val="99"/>
    <w:semiHidden/>
    <w:unhideWhenUsed/>
    <w:rsid w:val="00BF0E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E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55938">
      <w:bodyDiv w:val="1"/>
      <w:marLeft w:val="0"/>
      <w:marRight w:val="0"/>
      <w:marTop w:val="0"/>
      <w:marBottom w:val="0"/>
      <w:divBdr>
        <w:top w:val="none" w:sz="0" w:space="0" w:color="auto"/>
        <w:left w:val="none" w:sz="0" w:space="0" w:color="auto"/>
        <w:bottom w:val="none" w:sz="0" w:space="0" w:color="auto"/>
        <w:right w:val="none" w:sz="0" w:space="0" w:color="auto"/>
      </w:divBdr>
    </w:div>
    <w:div w:id="592053265">
      <w:bodyDiv w:val="1"/>
      <w:marLeft w:val="0"/>
      <w:marRight w:val="0"/>
      <w:marTop w:val="0"/>
      <w:marBottom w:val="0"/>
      <w:divBdr>
        <w:top w:val="none" w:sz="0" w:space="0" w:color="auto"/>
        <w:left w:val="none" w:sz="0" w:space="0" w:color="auto"/>
        <w:bottom w:val="none" w:sz="0" w:space="0" w:color="auto"/>
        <w:right w:val="none" w:sz="0" w:space="0" w:color="auto"/>
      </w:divBdr>
    </w:div>
    <w:div w:id="894467811">
      <w:bodyDiv w:val="1"/>
      <w:marLeft w:val="0"/>
      <w:marRight w:val="0"/>
      <w:marTop w:val="0"/>
      <w:marBottom w:val="0"/>
      <w:divBdr>
        <w:top w:val="none" w:sz="0" w:space="0" w:color="auto"/>
        <w:left w:val="none" w:sz="0" w:space="0" w:color="auto"/>
        <w:bottom w:val="none" w:sz="0" w:space="0" w:color="auto"/>
        <w:right w:val="none" w:sz="0" w:space="0" w:color="auto"/>
      </w:divBdr>
    </w:div>
    <w:div w:id="1338264919">
      <w:bodyDiv w:val="1"/>
      <w:marLeft w:val="0"/>
      <w:marRight w:val="0"/>
      <w:marTop w:val="0"/>
      <w:marBottom w:val="0"/>
      <w:divBdr>
        <w:top w:val="none" w:sz="0" w:space="0" w:color="auto"/>
        <w:left w:val="none" w:sz="0" w:space="0" w:color="auto"/>
        <w:bottom w:val="none" w:sz="0" w:space="0" w:color="auto"/>
        <w:right w:val="none" w:sz="0" w:space="0" w:color="auto"/>
      </w:divBdr>
    </w:div>
    <w:div w:id="1345135670">
      <w:bodyDiv w:val="1"/>
      <w:marLeft w:val="0"/>
      <w:marRight w:val="0"/>
      <w:marTop w:val="0"/>
      <w:marBottom w:val="0"/>
      <w:divBdr>
        <w:top w:val="none" w:sz="0" w:space="0" w:color="auto"/>
        <w:left w:val="none" w:sz="0" w:space="0" w:color="auto"/>
        <w:bottom w:val="none" w:sz="0" w:space="0" w:color="auto"/>
        <w:right w:val="none" w:sz="0" w:space="0" w:color="auto"/>
      </w:divBdr>
    </w:div>
    <w:div w:id="1349452950">
      <w:bodyDiv w:val="1"/>
      <w:marLeft w:val="0"/>
      <w:marRight w:val="0"/>
      <w:marTop w:val="0"/>
      <w:marBottom w:val="0"/>
      <w:divBdr>
        <w:top w:val="none" w:sz="0" w:space="0" w:color="auto"/>
        <w:left w:val="none" w:sz="0" w:space="0" w:color="auto"/>
        <w:bottom w:val="none" w:sz="0" w:space="0" w:color="auto"/>
        <w:right w:val="none" w:sz="0" w:space="0" w:color="auto"/>
      </w:divBdr>
    </w:div>
    <w:div w:id="209658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23473</Words>
  <Characters>133798</Characters>
  <Application>Microsoft Macintosh Word</Application>
  <DocSecurity>0</DocSecurity>
  <Lines>1114</Lines>
  <Paragraphs>313</Paragraphs>
  <ScaleCrop>false</ScaleCrop>
  <Company>NYU School of Medicine</Company>
  <LinksUpToDate>false</LinksUpToDate>
  <CharactersWithSpaces>156958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Kenway</cp:lastModifiedBy>
  <cp:revision>23</cp:revision>
  <dcterms:created xsi:type="dcterms:W3CDTF">2023-02-21T21:11:00Z</dcterms:created>
  <dcterms:modified xsi:type="dcterms:W3CDTF">2023-02-23T19:19:00Z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