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F201F" w14:textId="0BDD4D09" w:rsidR="00921B7E" w:rsidRPr="0060258A" w:rsidRDefault="00921B7E" w:rsidP="00921B7E">
      <w:pPr>
        <w:spacing w:line="480" w:lineRule="auto"/>
        <w:jc w:val="both"/>
        <w:rPr>
          <w:rFonts w:ascii="Times New Roman" w:hAnsi="Times New Roman" w:cs="Times New Roman"/>
          <w:b/>
          <w:color w:val="000000" w:themeColor="text1"/>
          <w:sz w:val="28"/>
        </w:rPr>
      </w:pPr>
      <w:r w:rsidRPr="0060258A">
        <w:rPr>
          <w:rFonts w:ascii="Times New Roman" w:hAnsi="Times New Roman" w:cs="Times New Roman"/>
          <w:b/>
          <w:color w:val="000000" w:themeColor="text1"/>
          <w:sz w:val="28"/>
        </w:rPr>
        <w:t>Results</w:t>
      </w:r>
    </w:p>
    <w:p w14:paraId="2A4E8271" w14:textId="77777777" w:rsidR="008809C6" w:rsidRPr="0060258A" w:rsidRDefault="008809C6" w:rsidP="00921B7E">
      <w:pPr>
        <w:spacing w:line="480" w:lineRule="auto"/>
        <w:jc w:val="both"/>
        <w:rPr>
          <w:rFonts w:ascii="Times New Roman" w:hAnsi="Times New Roman" w:cs="Times New Roman"/>
          <w:b/>
          <w:color w:val="000000" w:themeColor="text1"/>
        </w:rPr>
      </w:pPr>
    </w:p>
    <w:p w14:paraId="0B9D3D8A" w14:textId="20EF0271" w:rsidR="008809C6" w:rsidRPr="0060258A" w:rsidRDefault="00D23BD3" w:rsidP="00921B7E">
      <w:pPr>
        <w:spacing w:line="480" w:lineRule="auto"/>
        <w:jc w:val="both"/>
        <w:rPr>
          <w:rFonts w:ascii="Times New Roman" w:hAnsi="Times New Roman" w:cs="Times New Roman"/>
          <w:i/>
          <w:color w:val="000000" w:themeColor="text1"/>
        </w:rPr>
      </w:pPr>
      <w:r w:rsidRPr="0060258A">
        <w:rPr>
          <w:rFonts w:ascii="Times New Roman" w:hAnsi="Times New Roman" w:cs="Times New Roman"/>
          <w:i/>
          <w:color w:val="000000" w:themeColor="text1"/>
        </w:rPr>
        <w:t>Local disinhibition decision model (LDDM)</w:t>
      </w:r>
    </w:p>
    <w:p w14:paraId="64D87529" w14:textId="77777777" w:rsidR="00B916C6" w:rsidRPr="0060258A" w:rsidRDefault="00B916C6" w:rsidP="008809C6">
      <w:pPr>
        <w:spacing w:line="480" w:lineRule="auto"/>
        <w:jc w:val="both"/>
        <w:rPr>
          <w:rFonts w:ascii="Times New Roman" w:hAnsi="Times New Roman" w:cs="Times New Roman"/>
          <w:color w:val="000000" w:themeColor="text1"/>
        </w:rPr>
      </w:pPr>
    </w:p>
    <w:p w14:paraId="5D2E893F" w14:textId="51BC2DC6" w:rsidR="00A62EE2" w:rsidRPr="0060258A" w:rsidRDefault="000C7FAB" w:rsidP="00A62EE2">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 xml:space="preserve">To develop an integrated circuit model of decision making, we systematically tested a series of models incorporating the core elements of existing models, namely divisive gain control, recurrent excitation, and mutual competition </w:t>
      </w:r>
      <w:r w:rsidR="00DB78E8" w:rsidRPr="0060258A">
        <w:rPr>
          <w:rFonts w:ascii="Times New Roman" w:hAnsi="Times New Roman" w:cs="Times New Roman"/>
          <w:color w:val="000000" w:themeColor="text1"/>
        </w:rPr>
        <w:t>(</w:t>
      </w:r>
      <w:r w:rsidR="00A539E5" w:rsidRPr="00A539E5">
        <w:rPr>
          <w:rFonts w:ascii="Times New Roman" w:hAnsi="Times New Roman" w:cs="Times New Roman"/>
          <w:b/>
          <w:color w:val="000000" w:themeColor="text1"/>
        </w:rPr>
        <w:t>Fig</w:t>
      </w:r>
      <w:r w:rsidR="00A539E5">
        <w:rPr>
          <w:rFonts w:ascii="Times New Roman" w:hAnsi="Times New Roman" w:cs="Times New Roman"/>
          <w:b/>
          <w:color w:val="000000" w:themeColor="text1"/>
        </w:rPr>
        <w:t>.</w:t>
      </w:r>
      <w:r w:rsidR="00A539E5" w:rsidRPr="00A539E5">
        <w:rPr>
          <w:rFonts w:ascii="Times New Roman" w:hAnsi="Times New Roman" w:cs="Times New Roman"/>
          <w:b/>
          <w:color w:val="000000" w:themeColor="text1"/>
        </w:rPr>
        <w:t xml:space="preserve"> 2-figure supplement 1</w:t>
      </w:r>
      <w:r w:rsidR="00BD4910" w:rsidRPr="00BD4910">
        <w:rPr>
          <w:rFonts w:ascii="Times New Roman" w:hAnsi="Times New Roman" w:cs="Times New Roman"/>
          <w:color w:val="000000" w:themeColor="text1"/>
        </w:rPr>
        <w:t>;</w:t>
      </w:r>
      <w:r w:rsidR="00F218F0">
        <w:rPr>
          <w:rFonts w:ascii="Times New Roman" w:hAnsi="Times New Roman" w:cs="Times New Roman"/>
          <w:color w:val="000000" w:themeColor="text1"/>
        </w:rPr>
        <w:t xml:space="preserve"> see</w:t>
      </w:r>
      <w:r w:rsidR="00236DFD">
        <w:rPr>
          <w:rFonts w:ascii="Times New Roman" w:hAnsi="Times New Roman" w:cs="Times New Roman"/>
          <w:color w:val="000000" w:themeColor="text1"/>
        </w:rPr>
        <w:t xml:space="preserve"> </w:t>
      </w:r>
      <w:r w:rsidR="00BD4910">
        <w:rPr>
          <w:rFonts w:ascii="Times New Roman" w:hAnsi="Times New Roman" w:cs="Times New Roman"/>
          <w:b/>
          <w:color w:val="000000" w:themeColor="text1"/>
        </w:rPr>
        <w:t>Methods</w:t>
      </w:r>
      <w:r w:rsidR="00203247">
        <w:rPr>
          <w:rFonts w:ascii="Times New Roman" w:hAnsi="Times New Roman" w:cs="Times New Roman"/>
          <w:b/>
          <w:color w:val="000000" w:themeColor="text1"/>
        </w:rPr>
        <w:t xml:space="preserve"> </w:t>
      </w:r>
      <w:r w:rsidR="00203247" w:rsidRPr="00203247">
        <w:rPr>
          <w:rFonts w:ascii="Times New Roman" w:hAnsi="Times New Roman" w:cs="Times New Roman"/>
          <w:i/>
          <w:color w:val="000000" w:themeColor="text1"/>
        </w:rPr>
        <w:t>Motifs tested and compared for normalized coding and winner-take-all choice</w:t>
      </w:r>
      <w:r w:rsidR="00FE60D7">
        <w:rPr>
          <w:rFonts w:ascii="Times New Roman" w:hAnsi="Times New Roman" w:cs="Times New Roman"/>
          <w:color w:val="000000" w:themeColor="text1"/>
        </w:rPr>
        <w:t xml:space="preserve"> for the </w:t>
      </w:r>
      <w:r w:rsidR="00041FBB">
        <w:rPr>
          <w:rFonts w:ascii="Times New Roman" w:hAnsi="Times New Roman" w:cs="Times New Roman"/>
          <w:color w:val="000000" w:themeColor="text1"/>
        </w:rPr>
        <w:t xml:space="preserve">analysis </w:t>
      </w:r>
      <w:r w:rsidR="00FE60D7">
        <w:rPr>
          <w:rFonts w:ascii="Times New Roman" w:hAnsi="Times New Roman" w:cs="Times New Roman"/>
          <w:color w:val="000000" w:themeColor="text1"/>
        </w:rPr>
        <w:t>details)</w:t>
      </w:r>
      <w:r w:rsidRPr="0060258A">
        <w:rPr>
          <w:rFonts w:ascii="Times New Roman" w:hAnsi="Times New Roman" w:cs="Times New Roman"/>
          <w:color w:val="000000" w:themeColor="text1"/>
        </w:rPr>
        <w:t>.</w:t>
      </w:r>
      <w:r w:rsidR="00DB78E8" w:rsidRPr="0060258A">
        <w:rPr>
          <w:rFonts w:ascii="Times New Roman" w:hAnsi="Times New Roman" w:cs="Times New Roman"/>
          <w:color w:val="000000" w:themeColor="text1"/>
        </w:rPr>
        <w:t xml:space="preserve"> </w:t>
      </w:r>
      <w:r w:rsidRPr="0060258A">
        <w:rPr>
          <w:rFonts w:ascii="Times New Roman" w:hAnsi="Times New Roman" w:cs="Times New Roman"/>
          <w:color w:val="000000" w:themeColor="text1"/>
        </w:rPr>
        <w:t>This analysis</w:t>
      </w:r>
      <w:r w:rsidR="00155EF1" w:rsidRPr="0060258A">
        <w:rPr>
          <w:rFonts w:ascii="Times New Roman" w:hAnsi="Times New Roman" w:cs="Times New Roman"/>
          <w:color w:val="000000" w:themeColor="text1"/>
        </w:rPr>
        <w:t xml:space="preserve"> identified </w:t>
      </w:r>
      <w:r w:rsidR="00155EF1" w:rsidRPr="0060258A">
        <w:rPr>
          <w:rFonts w:ascii="Times New Roman" w:hAnsi="Times New Roman" w:cs="Times New Roman"/>
          <w:i/>
          <w:color w:val="000000" w:themeColor="text1"/>
        </w:rPr>
        <w:t>local disinhibition</w:t>
      </w:r>
      <w:r w:rsidR="00155EF1" w:rsidRPr="0060258A">
        <w:rPr>
          <w:rFonts w:ascii="Times New Roman" w:hAnsi="Times New Roman" w:cs="Times New Roman"/>
          <w:color w:val="000000" w:themeColor="text1"/>
        </w:rPr>
        <w:t xml:space="preserve"> </w:t>
      </w:r>
      <w:r w:rsidR="00A62EE2" w:rsidRPr="0060258A">
        <w:rPr>
          <w:rFonts w:ascii="Times New Roman" w:hAnsi="Times New Roman" w:cs="Times New Roman"/>
          <w:color w:val="000000" w:themeColor="text1"/>
        </w:rPr>
        <w:t>a</w:t>
      </w:r>
      <w:r w:rsidR="00155EF1" w:rsidRPr="0060258A">
        <w:rPr>
          <w:rFonts w:ascii="Times New Roman" w:hAnsi="Times New Roman" w:cs="Times New Roman"/>
          <w:color w:val="000000" w:themeColor="text1"/>
        </w:rPr>
        <w:t xml:space="preserve">s </w:t>
      </w:r>
      <w:r w:rsidR="00A62EE2" w:rsidRPr="0060258A">
        <w:rPr>
          <w:rFonts w:ascii="Times New Roman" w:hAnsi="Times New Roman" w:cs="Times New Roman"/>
          <w:color w:val="000000" w:themeColor="text1"/>
        </w:rPr>
        <w:t>the</w:t>
      </w:r>
      <w:r w:rsidR="00155EF1" w:rsidRPr="0060258A">
        <w:rPr>
          <w:rFonts w:ascii="Times New Roman" w:hAnsi="Times New Roman" w:cs="Times New Roman"/>
          <w:color w:val="000000" w:themeColor="text1"/>
        </w:rPr>
        <w:t xml:space="preserve"> crucial component </w:t>
      </w:r>
      <w:r w:rsidR="00FC70DC" w:rsidRPr="0060258A">
        <w:rPr>
          <w:rFonts w:ascii="Times New Roman" w:hAnsi="Times New Roman" w:cs="Times New Roman"/>
          <w:color w:val="000000" w:themeColor="text1"/>
        </w:rPr>
        <w:t>that</w:t>
      </w:r>
      <w:r w:rsidR="00186A0D" w:rsidRPr="0060258A">
        <w:rPr>
          <w:rFonts w:ascii="Times New Roman" w:hAnsi="Times New Roman" w:cs="Times New Roman"/>
          <w:color w:val="000000" w:themeColor="text1"/>
        </w:rPr>
        <w:t xml:space="preserve"> </w:t>
      </w:r>
      <w:r w:rsidR="00A62EE2" w:rsidRPr="0060258A">
        <w:rPr>
          <w:rFonts w:ascii="Times New Roman" w:hAnsi="Times New Roman" w:cs="Times New Roman"/>
          <w:color w:val="000000" w:themeColor="text1"/>
        </w:rPr>
        <w:t>can integrate</w:t>
      </w:r>
      <w:r w:rsidR="00186A0D" w:rsidRPr="0060258A">
        <w:rPr>
          <w:rFonts w:ascii="Times New Roman" w:hAnsi="Times New Roman" w:cs="Times New Roman"/>
          <w:color w:val="000000" w:themeColor="text1"/>
        </w:rPr>
        <w:t xml:space="preserve"> </w:t>
      </w:r>
      <w:r w:rsidR="00155EF1" w:rsidRPr="0060258A">
        <w:rPr>
          <w:rFonts w:ascii="Times New Roman" w:hAnsi="Times New Roman" w:cs="Times New Roman"/>
          <w:color w:val="000000" w:themeColor="text1"/>
        </w:rPr>
        <w:t xml:space="preserve">mutual competition </w:t>
      </w:r>
      <w:r w:rsidR="00A62EE2" w:rsidRPr="0060258A">
        <w:rPr>
          <w:rFonts w:ascii="Times New Roman" w:hAnsi="Times New Roman" w:cs="Times New Roman"/>
          <w:color w:val="000000" w:themeColor="text1"/>
        </w:rPr>
        <w:t>and value normalization within</w:t>
      </w:r>
      <w:r w:rsidR="00155EF1" w:rsidRPr="0060258A">
        <w:rPr>
          <w:rFonts w:ascii="Times New Roman" w:hAnsi="Times New Roman" w:cs="Times New Roman"/>
          <w:color w:val="000000" w:themeColor="text1"/>
        </w:rPr>
        <w:t xml:space="preserve"> the </w:t>
      </w:r>
      <w:r w:rsidR="00A62EE2" w:rsidRPr="0060258A">
        <w:rPr>
          <w:rFonts w:ascii="Times New Roman" w:hAnsi="Times New Roman" w:cs="Times New Roman"/>
          <w:color w:val="000000" w:themeColor="text1"/>
        </w:rPr>
        <w:t xml:space="preserve">existing circuit </w:t>
      </w:r>
      <w:r w:rsidR="00484EC9" w:rsidRPr="0060258A">
        <w:rPr>
          <w:rFonts w:ascii="Times New Roman" w:hAnsi="Times New Roman" w:cs="Times New Roman"/>
          <w:color w:val="000000" w:themeColor="text1"/>
        </w:rPr>
        <w:t>architecture</w:t>
      </w:r>
      <w:r w:rsidR="00155EF1" w:rsidRPr="0060258A">
        <w:rPr>
          <w:rFonts w:ascii="Times New Roman" w:hAnsi="Times New Roman" w:cs="Times New Roman"/>
          <w:color w:val="000000" w:themeColor="text1"/>
        </w:rPr>
        <w:t xml:space="preserve"> of DNM. </w:t>
      </w:r>
      <w:r w:rsidR="00A62EE2" w:rsidRPr="0060258A">
        <w:rPr>
          <w:rFonts w:ascii="Times New Roman" w:hAnsi="Times New Roman" w:cs="Times New Roman"/>
          <w:color w:val="000000" w:themeColor="text1"/>
        </w:rPr>
        <w:t xml:space="preserve">In the rest of this paper, we focus on the novel </w:t>
      </w:r>
      <w:del w:id="0" w:author="Bo Shen" w:date="2023-01-20T16:38:00Z">
        <w:r w:rsidR="000D4D32" w:rsidRPr="0060258A" w:rsidDel="00F05E1F">
          <w:rPr>
            <w:rFonts w:ascii="Times New Roman" w:hAnsi="Times New Roman" w:cs="Times New Roman"/>
            <w:color w:val="000000" w:themeColor="text1"/>
          </w:rPr>
          <w:delText xml:space="preserve">disinhibitory hybrid model </w:delText>
        </w:r>
        <w:r w:rsidR="00A62EE2" w:rsidRPr="0060258A" w:rsidDel="00F05E1F">
          <w:rPr>
            <w:rFonts w:ascii="Times New Roman" w:hAnsi="Times New Roman" w:cs="Times New Roman"/>
            <w:color w:val="000000" w:themeColor="text1"/>
          </w:rPr>
          <w:delText>(</w:delText>
        </w:r>
      </w:del>
      <w:r w:rsidR="00A62EE2" w:rsidRPr="0060258A">
        <w:rPr>
          <w:rFonts w:ascii="Times New Roman" w:hAnsi="Times New Roman" w:cs="Times New Roman"/>
          <w:color w:val="000000" w:themeColor="text1"/>
        </w:rPr>
        <w:t>local disinhibition decision model</w:t>
      </w:r>
      <w:ins w:id="1" w:author="Bo Shen" w:date="2023-01-20T16:38:00Z">
        <w:r w:rsidR="00F05E1F">
          <w:rPr>
            <w:rFonts w:ascii="Times New Roman" w:hAnsi="Times New Roman" w:cs="Times New Roman"/>
            <w:color w:val="000000" w:themeColor="text1"/>
          </w:rPr>
          <w:t xml:space="preserve"> (</w:t>
        </w:r>
      </w:ins>
      <w:del w:id="2" w:author="Bo Shen" w:date="2023-01-20T16:38:00Z">
        <w:r w:rsidR="00A62EE2" w:rsidRPr="0060258A" w:rsidDel="00F05E1F">
          <w:rPr>
            <w:rFonts w:ascii="Times New Roman" w:hAnsi="Times New Roman" w:cs="Times New Roman"/>
            <w:color w:val="000000" w:themeColor="text1"/>
          </w:rPr>
          <w:delText xml:space="preserve">, </w:delText>
        </w:r>
      </w:del>
      <w:r w:rsidR="00A62EE2" w:rsidRPr="0060258A">
        <w:rPr>
          <w:rFonts w:ascii="Times New Roman" w:hAnsi="Times New Roman" w:cs="Times New Roman"/>
          <w:color w:val="000000" w:themeColor="text1"/>
        </w:rPr>
        <w:t xml:space="preserve">hereafter LDDM). </w:t>
      </w:r>
    </w:p>
    <w:p w14:paraId="1FE9EBF3" w14:textId="77777777" w:rsidR="00BD5C50" w:rsidRPr="0060258A" w:rsidRDefault="00BD5C50" w:rsidP="008809C6">
      <w:pPr>
        <w:spacing w:line="480" w:lineRule="auto"/>
        <w:jc w:val="both"/>
        <w:rPr>
          <w:rFonts w:ascii="Times New Roman" w:hAnsi="Times New Roman" w:cs="Times New Roman"/>
          <w:color w:val="000000" w:themeColor="text1"/>
        </w:rPr>
      </w:pPr>
    </w:p>
    <w:p w14:paraId="3412FE3D" w14:textId="1A9CABC5" w:rsidR="008357FA" w:rsidRPr="0060258A" w:rsidRDefault="008809C6" w:rsidP="008809C6">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 xml:space="preserve">In </w:t>
      </w:r>
      <w:r w:rsidR="008357FA" w:rsidRPr="0060258A">
        <w:rPr>
          <w:rFonts w:ascii="Times New Roman" w:hAnsi="Times New Roman" w:cs="Times New Roman"/>
          <w:color w:val="000000" w:themeColor="text1"/>
        </w:rPr>
        <w:t>the LDDM</w:t>
      </w:r>
      <w:r w:rsidRPr="0060258A">
        <w:rPr>
          <w:rFonts w:ascii="Times New Roman" w:hAnsi="Times New Roman" w:cs="Times New Roman"/>
          <w:color w:val="000000" w:themeColor="text1"/>
        </w:rPr>
        <w:t xml:space="preserve"> (</w:t>
      </w:r>
      <w:r w:rsidR="00A35276" w:rsidRPr="0060258A">
        <w:rPr>
          <w:rFonts w:ascii="Times New Roman" w:hAnsi="Times New Roman" w:cs="Times New Roman"/>
          <w:b/>
          <w:color w:val="000000" w:themeColor="text1"/>
        </w:rPr>
        <w:t>Fig. 2</w:t>
      </w:r>
      <w:r w:rsidRPr="0060258A">
        <w:rPr>
          <w:rFonts w:ascii="Times New Roman" w:hAnsi="Times New Roman" w:cs="Times New Roman"/>
          <w:b/>
          <w:color w:val="000000" w:themeColor="text1"/>
        </w:rPr>
        <w:t>A</w:t>
      </w:r>
      <w:r w:rsidRPr="0060258A">
        <w:rPr>
          <w:rFonts w:ascii="Times New Roman" w:hAnsi="Times New Roman" w:cs="Times New Roman"/>
          <w:color w:val="000000" w:themeColor="text1"/>
        </w:rPr>
        <w:t>), an option-specific disinhibitory</w:t>
      </w:r>
      <w:r w:rsidR="0000171F" w:rsidRPr="0060258A">
        <w:rPr>
          <w:rFonts w:ascii="Times New Roman" w:hAnsi="Times New Roman" w:cs="Times New Roman"/>
          <w:i/>
          <w:color w:val="000000" w:themeColor="text1"/>
        </w:rPr>
        <w:t xml:space="preserve"> D </w:t>
      </w:r>
      <w:r w:rsidRPr="0060258A">
        <w:rPr>
          <w:rFonts w:ascii="Times New Roman" w:hAnsi="Times New Roman" w:cs="Times New Roman"/>
          <w:color w:val="000000" w:themeColor="text1"/>
        </w:rPr>
        <w:t xml:space="preserve">unit receives input from its associated </w:t>
      </w:r>
      <w:r w:rsidR="008357FA" w:rsidRPr="0060258A">
        <w:rPr>
          <w:rFonts w:ascii="Times New Roman" w:hAnsi="Times New Roman" w:cs="Times New Roman"/>
          <w:color w:val="000000" w:themeColor="text1"/>
        </w:rPr>
        <w:t xml:space="preserve">excitatory </w:t>
      </w:r>
      <w:r w:rsidRPr="0060258A">
        <w:rPr>
          <w:rFonts w:ascii="Times New Roman" w:hAnsi="Times New Roman" w:cs="Times New Roman"/>
          <w:i/>
          <w:color w:val="000000" w:themeColor="text1"/>
        </w:rPr>
        <w:t xml:space="preserve">R </w:t>
      </w:r>
      <w:r w:rsidRPr="0060258A">
        <w:rPr>
          <w:rFonts w:ascii="Times New Roman" w:hAnsi="Times New Roman" w:cs="Times New Roman"/>
          <w:color w:val="000000" w:themeColor="text1"/>
        </w:rPr>
        <w:t xml:space="preserve">unit and inhibits the </w:t>
      </w:r>
      <w:r w:rsidR="008357FA" w:rsidRPr="0060258A">
        <w:rPr>
          <w:rFonts w:ascii="Times New Roman" w:hAnsi="Times New Roman" w:cs="Times New Roman"/>
          <w:color w:val="000000" w:themeColor="text1"/>
        </w:rPr>
        <w:t xml:space="preserve">inhibitory </w:t>
      </w:r>
      <w:r w:rsidRPr="0060258A">
        <w:rPr>
          <w:rFonts w:ascii="Times New Roman" w:hAnsi="Times New Roman" w:cs="Times New Roman"/>
          <w:i/>
          <w:color w:val="000000" w:themeColor="text1"/>
        </w:rPr>
        <w:t>G</w:t>
      </w:r>
      <w:r w:rsidRPr="0060258A">
        <w:rPr>
          <w:rFonts w:ascii="Times New Roman" w:hAnsi="Times New Roman" w:cs="Times New Roman"/>
          <w:color w:val="000000" w:themeColor="text1"/>
        </w:rPr>
        <w:t xml:space="preserve"> unit in the local sub-circuit. Biased disinhibition – via different value inputs to option-selective </w:t>
      </w:r>
      <w:r w:rsidRPr="0060258A">
        <w:rPr>
          <w:rFonts w:ascii="Times New Roman" w:hAnsi="Times New Roman" w:cs="Times New Roman"/>
          <w:i/>
          <w:color w:val="000000" w:themeColor="text1"/>
        </w:rPr>
        <w:t xml:space="preserve">R </w:t>
      </w:r>
      <w:r w:rsidRPr="0060258A">
        <w:rPr>
          <w:rFonts w:ascii="Times New Roman" w:hAnsi="Times New Roman" w:cs="Times New Roman"/>
          <w:color w:val="000000" w:themeColor="text1"/>
        </w:rPr>
        <w:t xml:space="preserve">units – can thus </w:t>
      </w:r>
      <w:ins w:id="3" w:author="Bo Shen" w:date="2023-01-20T16:43:00Z">
        <w:r w:rsidR="00C36D2F">
          <w:rPr>
            <w:rFonts w:ascii="Times New Roman" w:hAnsi="Times New Roman" w:cs="Times New Roman"/>
            <w:color w:val="000000" w:themeColor="text1"/>
          </w:rPr>
          <w:t xml:space="preserve">selectively </w:t>
        </w:r>
      </w:ins>
      <w:del w:id="4" w:author="Bo Shen" w:date="2023-01-20T16:40:00Z">
        <w:r w:rsidRPr="0060258A" w:rsidDel="00F05E1F">
          <w:rPr>
            <w:rFonts w:ascii="Times New Roman" w:hAnsi="Times New Roman" w:cs="Times New Roman"/>
            <w:color w:val="000000" w:themeColor="text1"/>
          </w:rPr>
          <w:delText xml:space="preserve">introduce </w:delText>
        </w:r>
      </w:del>
      <w:ins w:id="5" w:author="Bo Shen" w:date="2023-01-20T16:40:00Z">
        <w:r w:rsidR="00F05E1F">
          <w:rPr>
            <w:rFonts w:ascii="Times New Roman" w:hAnsi="Times New Roman" w:cs="Times New Roman"/>
            <w:color w:val="000000" w:themeColor="text1"/>
          </w:rPr>
          <w:t>release the gain control on the local circuits,</w:t>
        </w:r>
        <w:r w:rsidR="00F05E1F" w:rsidRPr="0060258A">
          <w:rPr>
            <w:rFonts w:ascii="Times New Roman" w:hAnsi="Times New Roman" w:cs="Times New Roman"/>
            <w:color w:val="000000" w:themeColor="text1"/>
          </w:rPr>
          <w:t xml:space="preserve"> </w:t>
        </w:r>
      </w:ins>
      <w:del w:id="6" w:author="Bo Shen" w:date="2023-01-20T16:40:00Z">
        <w:r w:rsidRPr="0060258A" w:rsidDel="00F05E1F">
          <w:rPr>
            <w:rFonts w:ascii="Times New Roman" w:hAnsi="Times New Roman" w:cs="Times New Roman"/>
            <w:color w:val="000000" w:themeColor="text1"/>
          </w:rPr>
          <w:delText xml:space="preserve">an effective asymmetry to global inhibition, </w:delText>
        </w:r>
      </w:del>
      <w:r w:rsidRPr="0060258A">
        <w:rPr>
          <w:rFonts w:ascii="Times New Roman" w:hAnsi="Times New Roman" w:cs="Times New Roman"/>
          <w:color w:val="000000" w:themeColor="text1"/>
        </w:rPr>
        <w:t>generating an unbalanced gain control between local and opponent circuits and leading to WTA competition.</w:t>
      </w:r>
      <w:r w:rsidR="008357FA" w:rsidRPr="0060258A">
        <w:rPr>
          <w:rFonts w:ascii="Times New Roman" w:hAnsi="Times New Roman" w:cs="Times New Roman"/>
          <w:color w:val="000000" w:themeColor="text1"/>
          <w:sz w:val="32"/>
          <w:szCs w:val="32"/>
        </w:rPr>
        <w:t xml:space="preserve"> </w:t>
      </w:r>
      <w:r w:rsidR="008357FA" w:rsidRPr="0060258A">
        <w:rPr>
          <w:rFonts w:ascii="Times New Roman" w:hAnsi="Times New Roman" w:cs="Times New Roman"/>
          <w:color w:val="000000" w:themeColor="text1"/>
        </w:rPr>
        <w:t xml:space="preserve">In this model, the network shifts from value coding to WTA competition regimes in response to an onset of disinhibition (controlled by the </w:t>
      </w:r>
      <w:r w:rsidR="00323E99" w:rsidRPr="0060258A">
        <w:rPr>
          <w:rFonts w:ascii="Times New Roman" w:hAnsi="Times New Roman" w:cs="Times New Roman"/>
          <w:color w:val="000000" w:themeColor="text1"/>
        </w:rPr>
        <w:t xml:space="preserve">coupling strength between </w:t>
      </w:r>
      <w:r w:rsidR="0059273D" w:rsidRPr="0060258A">
        <w:rPr>
          <w:rFonts w:ascii="Times New Roman" w:hAnsi="Times New Roman" w:cs="Times New Roman"/>
          <w:i/>
          <w:color w:val="000000" w:themeColor="text1"/>
        </w:rPr>
        <w:t>R</w:t>
      </w:r>
      <w:r w:rsidR="00323E99" w:rsidRPr="0060258A">
        <w:rPr>
          <w:rFonts w:ascii="Times New Roman" w:hAnsi="Times New Roman" w:cs="Times New Roman"/>
          <w:color w:val="000000" w:themeColor="text1"/>
        </w:rPr>
        <w:t xml:space="preserve"> and</w:t>
      </w:r>
      <w:r w:rsidR="0000171F" w:rsidRPr="0060258A">
        <w:rPr>
          <w:rFonts w:ascii="Times New Roman" w:hAnsi="Times New Roman" w:cs="Times New Roman"/>
          <w:i/>
          <w:color w:val="000000" w:themeColor="text1"/>
        </w:rPr>
        <w:t xml:space="preserve"> D</w:t>
      </w:r>
      <w:r w:rsidR="008357FA" w:rsidRPr="0060258A">
        <w:rPr>
          <w:rFonts w:ascii="Times New Roman" w:hAnsi="Times New Roman" w:cs="Times New Roman"/>
          <w:color w:val="000000" w:themeColor="text1"/>
        </w:rPr>
        <w:t>).</w:t>
      </w:r>
      <w:r w:rsidR="0000171F" w:rsidRPr="0060258A">
        <w:rPr>
          <w:rFonts w:ascii="Times New Roman" w:hAnsi="Times New Roman" w:cs="Times New Roman"/>
          <w:i/>
          <w:color w:val="000000" w:themeColor="text1"/>
        </w:rPr>
        <w:t xml:space="preserve"> </w:t>
      </w:r>
      <w:r w:rsidR="00654BA9" w:rsidRPr="0060258A">
        <w:rPr>
          <w:rFonts w:ascii="Times New Roman" w:hAnsi="Times New Roman" w:cs="Times New Roman"/>
          <w:color w:val="000000" w:themeColor="text1"/>
        </w:rPr>
        <w:t xml:space="preserve">With zero or weak </w:t>
      </w:r>
      <w:r w:rsidR="00190639" w:rsidRPr="0060258A">
        <w:rPr>
          <w:rFonts w:ascii="Times New Roman" w:hAnsi="Times New Roman" w:cs="Times New Roman"/>
          <w:i/>
          <w:color w:val="000000" w:themeColor="text1"/>
        </w:rPr>
        <w:t>R-</w:t>
      </w:r>
      <w:r w:rsidR="0080113C" w:rsidRPr="0060258A">
        <w:rPr>
          <w:rFonts w:ascii="Times New Roman" w:hAnsi="Times New Roman" w:cs="Times New Roman"/>
          <w:i/>
          <w:color w:val="000000" w:themeColor="text1"/>
        </w:rPr>
        <w:t>D</w:t>
      </w:r>
      <w:r w:rsidR="00265771" w:rsidRPr="0060258A">
        <w:rPr>
          <w:rFonts w:ascii="Times New Roman" w:hAnsi="Times New Roman" w:cs="Times New Roman"/>
          <w:color w:val="000000" w:themeColor="text1"/>
        </w:rPr>
        <w:t xml:space="preserve"> </w:t>
      </w:r>
      <w:r w:rsidR="00654BA9" w:rsidRPr="0060258A">
        <w:rPr>
          <w:rFonts w:ascii="Times New Roman" w:hAnsi="Times New Roman" w:cs="Times New Roman"/>
          <w:color w:val="000000" w:themeColor="text1"/>
        </w:rPr>
        <w:t>coupling</w:t>
      </w:r>
      <w:r w:rsidR="00BC55DF" w:rsidRPr="0060258A">
        <w:rPr>
          <w:rFonts w:ascii="Times New Roman" w:hAnsi="Times New Roman" w:cs="Times New Roman"/>
          <w:color w:val="000000" w:themeColor="text1"/>
        </w:rPr>
        <w:t xml:space="preserve">, </w:t>
      </w:r>
      <w:r w:rsidR="00654BA9" w:rsidRPr="0060258A">
        <w:rPr>
          <w:rFonts w:ascii="Times New Roman" w:hAnsi="Times New Roman" w:cs="Times New Roman"/>
          <w:color w:val="000000" w:themeColor="text1"/>
        </w:rPr>
        <w:t>the circuit preserves normalized value coding</w:t>
      </w:r>
      <w:r w:rsidR="00BC55DF" w:rsidRPr="0060258A">
        <w:rPr>
          <w:rFonts w:ascii="Times New Roman" w:hAnsi="Times New Roman" w:cs="Times New Roman"/>
          <w:color w:val="000000" w:themeColor="text1"/>
        </w:rPr>
        <w:t xml:space="preserve"> </w:t>
      </w:r>
      <w:r w:rsidR="000D4D32" w:rsidRPr="0060258A">
        <w:rPr>
          <w:rFonts w:ascii="Times New Roman" w:hAnsi="Times New Roman" w:cs="Times New Roman"/>
          <w:color w:val="000000" w:themeColor="text1"/>
        </w:rPr>
        <w:t>consistent with the</w:t>
      </w:r>
      <w:r w:rsidR="00BC55DF" w:rsidRPr="0060258A">
        <w:rPr>
          <w:rFonts w:ascii="Times New Roman" w:hAnsi="Times New Roman" w:cs="Times New Roman"/>
          <w:color w:val="000000" w:themeColor="text1"/>
        </w:rPr>
        <w:t xml:space="preserve"> DNM; </w:t>
      </w:r>
      <w:r w:rsidR="007975F1" w:rsidRPr="0060258A">
        <w:rPr>
          <w:rFonts w:ascii="Times New Roman" w:hAnsi="Times New Roman" w:cs="Times New Roman"/>
          <w:color w:val="000000" w:themeColor="text1"/>
        </w:rPr>
        <w:t xml:space="preserve">with </w:t>
      </w:r>
      <w:r w:rsidR="001C2CC8" w:rsidRPr="0060258A">
        <w:rPr>
          <w:rFonts w:ascii="Times New Roman" w:hAnsi="Times New Roman" w:cs="Times New Roman"/>
          <w:color w:val="000000" w:themeColor="text1"/>
        </w:rPr>
        <w:t>s</w:t>
      </w:r>
      <w:r w:rsidR="00654BA9" w:rsidRPr="0060258A">
        <w:rPr>
          <w:rFonts w:ascii="Times New Roman" w:hAnsi="Times New Roman" w:cs="Times New Roman"/>
          <w:color w:val="000000" w:themeColor="text1"/>
        </w:rPr>
        <w:t xml:space="preserve">trong </w:t>
      </w:r>
      <w:r w:rsidR="00190639" w:rsidRPr="0060258A">
        <w:rPr>
          <w:rFonts w:ascii="Times New Roman" w:hAnsi="Times New Roman" w:cs="Times New Roman"/>
          <w:i/>
          <w:color w:val="000000" w:themeColor="text1"/>
        </w:rPr>
        <w:t>R-</w:t>
      </w:r>
      <w:r w:rsidR="0080113C" w:rsidRPr="0060258A">
        <w:rPr>
          <w:rFonts w:ascii="Times New Roman" w:hAnsi="Times New Roman" w:cs="Times New Roman"/>
          <w:i/>
          <w:color w:val="000000" w:themeColor="text1"/>
        </w:rPr>
        <w:t>D</w:t>
      </w:r>
      <w:r w:rsidR="007975F1" w:rsidRPr="0060258A">
        <w:rPr>
          <w:rFonts w:ascii="Times New Roman" w:hAnsi="Times New Roman" w:cs="Times New Roman"/>
          <w:color w:val="000000" w:themeColor="text1"/>
        </w:rPr>
        <w:t xml:space="preserve"> </w:t>
      </w:r>
      <w:r w:rsidR="00654BA9" w:rsidRPr="0060258A">
        <w:rPr>
          <w:rFonts w:ascii="Times New Roman" w:hAnsi="Times New Roman" w:cs="Times New Roman"/>
          <w:color w:val="000000" w:themeColor="text1"/>
        </w:rPr>
        <w:t>coupling</w:t>
      </w:r>
      <w:r w:rsidR="007975F1" w:rsidRPr="0060258A">
        <w:rPr>
          <w:rFonts w:ascii="Times New Roman" w:hAnsi="Times New Roman" w:cs="Times New Roman"/>
          <w:color w:val="000000" w:themeColor="text1"/>
        </w:rPr>
        <w:t>,</w:t>
      </w:r>
      <w:r w:rsidR="00DA307F" w:rsidRPr="0060258A">
        <w:rPr>
          <w:rFonts w:ascii="Times New Roman" w:hAnsi="Times New Roman" w:cs="Times New Roman"/>
          <w:color w:val="000000" w:themeColor="text1"/>
        </w:rPr>
        <w:t xml:space="preserve"> </w:t>
      </w:r>
      <w:r w:rsidR="007975F1" w:rsidRPr="0060258A">
        <w:rPr>
          <w:rFonts w:ascii="Times New Roman" w:hAnsi="Times New Roman" w:cs="Times New Roman"/>
          <w:color w:val="000000" w:themeColor="text1"/>
        </w:rPr>
        <w:t xml:space="preserve">the circuit </w:t>
      </w:r>
      <w:r w:rsidR="001C2CC8" w:rsidRPr="0060258A">
        <w:rPr>
          <w:rFonts w:ascii="Times New Roman" w:hAnsi="Times New Roman" w:cs="Times New Roman"/>
          <w:color w:val="000000" w:themeColor="text1"/>
        </w:rPr>
        <w:t>switches to</w:t>
      </w:r>
      <w:r w:rsidR="00654BA9" w:rsidRPr="0060258A">
        <w:rPr>
          <w:rFonts w:ascii="Times New Roman" w:hAnsi="Times New Roman" w:cs="Times New Roman"/>
          <w:color w:val="000000" w:themeColor="text1"/>
        </w:rPr>
        <w:t xml:space="preserve"> </w:t>
      </w:r>
      <w:r w:rsidR="00DC545D" w:rsidRPr="0060258A">
        <w:rPr>
          <w:rFonts w:ascii="Times New Roman" w:hAnsi="Times New Roman" w:cs="Times New Roman"/>
          <w:color w:val="000000" w:themeColor="text1"/>
        </w:rPr>
        <w:t>a</w:t>
      </w:r>
      <w:r w:rsidR="00654BA9" w:rsidRPr="0060258A">
        <w:rPr>
          <w:rFonts w:ascii="Times New Roman" w:hAnsi="Times New Roman" w:cs="Times New Roman"/>
          <w:color w:val="000000" w:themeColor="text1"/>
        </w:rPr>
        <w:t xml:space="preserve"> state of WTA selection</w:t>
      </w:r>
      <w:r w:rsidR="00025DF1" w:rsidRPr="0060258A">
        <w:rPr>
          <w:rFonts w:ascii="Times New Roman" w:hAnsi="Times New Roman" w:cs="Times New Roman"/>
          <w:color w:val="000000" w:themeColor="text1"/>
        </w:rPr>
        <w:t xml:space="preserve"> (</w:t>
      </w:r>
      <w:r w:rsidR="00686FD7" w:rsidRPr="0060258A">
        <w:rPr>
          <w:rFonts w:ascii="Times New Roman" w:hAnsi="Times New Roman" w:cs="Times New Roman"/>
          <w:b/>
          <w:color w:val="000000" w:themeColor="text1"/>
        </w:rPr>
        <w:t>Fig</w:t>
      </w:r>
      <w:r w:rsidR="00A35276" w:rsidRPr="0060258A">
        <w:rPr>
          <w:rFonts w:ascii="Times New Roman" w:hAnsi="Times New Roman" w:cs="Times New Roman"/>
          <w:b/>
          <w:color w:val="000000" w:themeColor="text1"/>
        </w:rPr>
        <w:t>.</w:t>
      </w:r>
      <w:r w:rsidR="00686FD7" w:rsidRPr="0060258A">
        <w:rPr>
          <w:rFonts w:ascii="Times New Roman" w:hAnsi="Times New Roman" w:cs="Times New Roman"/>
          <w:b/>
          <w:color w:val="000000" w:themeColor="text1"/>
        </w:rPr>
        <w:t xml:space="preserve"> 2B</w:t>
      </w:r>
      <w:r w:rsidR="00025DF1" w:rsidRPr="0060258A">
        <w:rPr>
          <w:rFonts w:ascii="Times New Roman" w:hAnsi="Times New Roman" w:cs="Times New Roman"/>
          <w:color w:val="000000" w:themeColor="text1"/>
        </w:rPr>
        <w:t>)</w:t>
      </w:r>
      <w:r w:rsidR="00654BA9" w:rsidRPr="0060258A">
        <w:rPr>
          <w:rFonts w:ascii="Times New Roman" w:hAnsi="Times New Roman" w:cs="Times New Roman"/>
          <w:color w:val="000000" w:themeColor="text1"/>
        </w:rPr>
        <w:t xml:space="preserve">. </w:t>
      </w:r>
      <w:r w:rsidR="005C789B" w:rsidRPr="0060258A">
        <w:rPr>
          <w:rFonts w:ascii="Times New Roman" w:hAnsi="Times New Roman" w:cs="Times New Roman"/>
          <w:color w:val="000000" w:themeColor="text1"/>
        </w:rPr>
        <w:t>Inhibitory units</w:t>
      </w:r>
      <w:r w:rsidR="009B466B" w:rsidRPr="0060258A">
        <w:rPr>
          <w:rFonts w:ascii="Times New Roman" w:hAnsi="Times New Roman" w:cs="Times New Roman"/>
          <w:color w:val="000000" w:themeColor="text1"/>
        </w:rPr>
        <w:t>, as a result,</w:t>
      </w:r>
      <w:r w:rsidR="00170BAF" w:rsidRPr="0060258A">
        <w:rPr>
          <w:rFonts w:ascii="Times New Roman" w:hAnsi="Times New Roman" w:cs="Times New Roman"/>
          <w:color w:val="000000" w:themeColor="text1"/>
        </w:rPr>
        <w:t xml:space="preserve"> dynamically switch from</w:t>
      </w:r>
      <w:r w:rsidR="003A2E5C" w:rsidRPr="0060258A">
        <w:rPr>
          <w:rFonts w:ascii="Times New Roman" w:hAnsi="Times New Roman" w:cs="Times New Roman"/>
          <w:color w:val="000000" w:themeColor="text1"/>
        </w:rPr>
        <w:t xml:space="preserve"> a non-selective response</w:t>
      </w:r>
      <w:r w:rsidR="00170BAF" w:rsidRPr="0060258A">
        <w:rPr>
          <w:rFonts w:ascii="Times New Roman" w:hAnsi="Times New Roman" w:cs="Times New Roman"/>
          <w:color w:val="000000" w:themeColor="text1"/>
        </w:rPr>
        <w:t xml:space="preserve"> pattern</w:t>
      </w:r>
      <w:r w:rsidR="003A2E5C" w:rsidRPr="0060258A">
        <w:rPr>
          <w:rFonts w:ascii="Times New Roman" w:hAnsi="Times New Roman" w:cs="Times New Roman"/>
          <w:color w:val="000000" w:themeColor="text1"/>
        </w:rPr>
        <w:t xml:space="preserve"> to a selective response pattern</w:t>
      </w:r>
      <w:r w:rsidR="00DA03C4" w:rsidRPr="0060258A">
        <w:rPr>
          <w:rFonts w:ascii="Times New Roman" w:hAnsi="Times New Roman" w:cs="Times New Roman"/>
          <w:color w:val="000000" w:themeColor="text1"/>
        </w:rPr>
        <w:t xml:space="preserve"> (</w:t>
      </w:r>
      <w:r w:rsidR="00DA03C4" w:rsidRPr="0060258A">
        <w:rPr>
          <w:rFonts w:ascii="Times New Roman" w:hAnsi="Times New Roman" w:cs="Times New Roman"/>
          <w:i/>
          <w:color w:val="000000" w:themeColor="text1"/>
        </w:rPr>
        <w:t>G</w:t>
      </w:r>
      <w:r w:rsidR="00DA03C4" w:rsidRPr="0060258A">
        <w:rPr>
          <w:rFonts w:ascii="Times New Roman" w:hAnsi="Times New Roman" w:cs="Times New Roman"/>
          <w:color w:val="000000" w:themeColor="text1"/>
        </w:rPr>
        <w:t xml:space="preserve"> and </w:t>
      </w:r>
      <w:r w:rsidR="00DA03C4" w:rsidRPr="0060258A">
        <w:rPr>
          <w:rFonts w:ascii="Times New Roman" w:hAnsi="Times New Roman" w:cs="Times New Roman"/>
          <w:i/>
          <w:color w:val="000000" w:themeColor="text1"/>
        </w:rPr>
        <w:t>D</w:t>
      </w:r>
      <w:r w:rsidR="00DA03C4" w:rsidRPr="0060258A">
        <w:rPr>
          <w:rFonts w:ascii="Times New Roman" w:hAnsi="Times New Roman" w:cs="Times New Roman"/>
          <w:color w:val="000000" w:themeColor="text1"/>
        </w:rPr>
        <w:t xml:space="preserve"> units in </w:t>
      </w:r>
      <w:r w:rsidR="00DA03C4" w:rsidRPr="0060258A">
        <w:rPr>
          <w:rFonts w:ascii="Times New Roman" w:hAnsi="Times New Roman" w:cs="Times New Roman"/>
          <w:b/>
          <w:color w:val="000000" w:themeColor="text1"/>
        </w:rPr>
        <w:t>Fig</w:t>
      </w:r>
      <w:r w:rsidR="00A35276" w:rsidRPr="0060258A">
        <w:rPr>
          <w:rFonts w:ascii="Times New Roman" w:hAnsi="Times New Roman" w:cs="Times New Roman"/>
          <w:b/>
          <w:color w:val="000000" w:themeColor="text1"/>
        </w:rPr>
        <w:t>.</w:t>
      </w:r>
      <w:r w:rsidR="00DA03C4" w:rsidRPr="0060258A">
        <w:rPr>
          <w:rFonts w:ascii="Times New Roman" w:hAnsi="Times New Roman" w:cs="Times New Roman"/>
          <w:b/>
          <w:color w:val="000000" w:themeColor="text1"/>
        </w:rPr>
        <w:t xml:space="preserve"> 2B</w:t>
      </w:r>
      <w:r w:rsidR="00DA03C4" w:rsidRPr="0060258A">
        <w:rPr>
          <w:rFonts w:ascii="Times New Roman" w:hAnsi="Times New Roman" w:cs="Times New Roman"/>
          <w:color w:val="000000" w:themeColor="text1"/>
        </w:rPr>
        <w:t>)</w:t>
      </w:r>
      <w:r w:rsidR="003A2E5C" w:rsidRPr="0060258A">
        <w:rPr>
          <w:rFonts w:ascii="Times New Roman" w:hAnsi="Times New Roman" w:cs="Times New Roman"/>
          <w:color w:val="000000" w:themeColor="text1"/>
        </w:rPr>
        <w:t xml:space="preserve">. </w:t>
      </w:r>
      <w:r w:rsidR="008357FA" w:rsidRPr="0060258A">
        <w:rPr>
          <w:rFonts w:ascii="Times New Roman" w:hAnsi="Times New Roman" w:cs="Times New Roman"/>
          <w:color w:val="000000" w:themeColor="text1"/>
        </w:rPr>
        <w:t xml:space="preserve">This flexible onset of disinhibition is modeled after biological findings, which show that activation of disinhibition in </w:t>
      </w:r>
      <w:r w:rsidR="008357FA" w:rsidRPr="0060258A">
        <w:rPr>
          <w:rFonts w:ascii="Times New Roman" w:hAnsi="Times New Roman" w:cs="Times New Roman"/>
          <w:color w:val="000000" w:themeColor="text1"/>
        </w:rPr>
        <w:lastRenderedPageBreak/>
        <w:t>cortical circuits arises from exogenous, long-distance projections</w:t>
      </w:r>
      <w:ins w:id="7" w:author="Bo Shen" w:date="2023-01-20T16:51:00Z">
        <w:r w:rsidR="00C36D2F">
          <w:rPr>
            <w:rFonts w:ascii="Times New Roman" w:hAnsi="Times New Roman" w:cs="Times New Roman"/>
            <w:color w:val="000000" w:themeColor="text1"/>
          </w:rPr>
          <w:t xml:space="preserve"> </w:t>
        </w:r>
      </w:ins>
      <w:r w:rsidR="00904C55" w:rsidRPr="0060258A">
        <w:rPr>
          <w:rFonts w:ascii="Times New Roman" w:hAnsi="Times New Roman" w:cs="Times New Roman"/>
          <w:color w:val="000000" w:themeColor="text1"/>
        </w:rPr>
        <w:fldChar w:fldCharType="begin"/>
      </w:r>
      <w:r w:rsidR="00406671">
        <w:rPr>
          <w:rFonts w:ascii="Times New Roman" w:hAnsi="Times New Roman" w:cs="Times New Roman"/>
          <w:color w:val="000000" w:themeColor="text1"/>
        </w:rPr>
        <w:instrText xml:space="preserve"> ADDIN ZOTERO_ITEM CSL_CITATION {"citationID":"MvWmLGZU","properties":{"formattedCitation":"(Fu et al., 2014; Kamigaki, 2019; Lee et al., 2013; Pi et al., 2013; S. Zhang et al., 2014)","plainCitation":"(Fu et al., 2014; Kamigaki, 2019; Lee et al., 2013; Pi et al., 2013; S. Zhang et al., 2014)","noteIndex":0},"citationItems":[{"id":192,"uris":["http://zotero.org/users/6345545/items/NKAPB2Z3"],"itemData":{"id":192,"type":"article-journal","abstract":"The brain’s response to sensory input is strikingly modulated by behavioral state. Notably, the visual response of mouse primary visual cortex (V1) is enhanced by locomotion, a tractable and accessible example of a time-locked change in cortical state. The neural circuits that transmit behavioral state to sensory cortex to produce this modulation are unknown. In vivo calcium imaging of behaving animals revealed that locomotion activates vasoactive intestinal peptide (VIP)-positive neurons in mouse V1 independent of visual stimulation and largely through nicotinic inputs from basal forebrain. Optogenetic activation of VIP neurons increased V1 visual responses in stationary awake mice, artificially mimicking the effect of locomotion, and photolytic damage of VIP neurons abolished the enhancement of V1 responses by locomotion. These findings establish a cortical circuit for the enhancement of visual response by locomotion and provide a potential common circuit for the modulation of sensory processing by behavioral state.","container-title":"Cell","DOI":"10.1016/j.cell.2014.01.050","ISSN":"0092-8674","issue":"6","journalAbbreviation":"Cell","language":"en","page":"1139-1152","source":"ScienceDirect","title":"A Cortical Circuit for Gain Control by Behavioral State","volume":"156","author":[{"family":"Fu","given":"Yu"},{"family":"Tucciarone","given":"Jason M."},{"family":"Espinosa","given":"J. Sebastian"},{"family":"Sheng","given":"Nengyin"},{"family":"Darcy","given":"Daniel P."},{"family":"Nicoll","given":"Roger A."},{"family":"Huang","given":"Z. Josh"},{"family":"Stryker","given":"Michael P."}],"issued":{"date-parts":[["2014",3,13]]}}},{"id":4565,"uris":["http://zotero.org/users/6345545/items/ZL9UH9EU"],"itemData":{"id":4565,"type":"article-journal","abstract":"Executive control supports our ability to behave flexibly in accordance with a given situation. In order to fully understand how cortical circuits achieve this task, we need to determine the intrinsic physiological and connection profiles of neuron types and analyze their functional roles during behavior. This article introduces current knowledge regarding neuron type classification in the cortex and reviews our understanding of how each neuron type is incorporated in the functional cortical circuit to implement executive control. Recent work using neuron-type specific imaging/recording has begun to reveal significant functional organizations of pyramidal neurons and their subtypes depending on the layers and long-range projection targets. GABAergic interneurons also make crucial contributions to executive control in a subtype-specific manner. Vasoactive intestinal peptide (VIP)-positive interneurons are preferentially recruited by top-down inputs from higher-order cortical regions and amplify the signals in pyramidal neurons by inhibiting other interneuron subtypes. Particularly in the prefrontal cortex, one of the hierarchically highest cortices, executive control signals are regulated by the VIP neuron-mediated disinhibition and robustly maintained through recurrent connections at a long time scale. The differences and commonalities in the functional organization between sensory areas and the prefrontal cortex are discussed.","container-title":"Neuroscience Research","DOI":"10.1016/j.neures.2018.07.004","ISSN":"0168-0102","journalAbbreviation":"Neuroscience Research","language":"en","page":"13-22","source":"ScienceDirect","title":"Dissecting executive control circuits with neuron types","volume":"141","author":[{"family":"Kamigaki","given":"Tsukasa"}],"issued":{"date-parts":[["2019",4,1]]}}},{"id":177,"uris":["http://zotero.org/users/6345545/items/ADYRRPUH"],"itemData":{"id":177,"type":"article-journal","abstract":"The authors find that long-range axons from primary motor cortex (vM1) preferentially recruit vasointestinal peptide (VIP)-expressing interneurons in somatosensory cortex (S1). VIP neurons in turn inhibit somatostatin-expressing interneurons that target the distal dendrites of pyramidal cells in S1. This dis-inhibitory circuit is active during voluntary movement, suggesting that it participates in the modulation of primary cortical sensory processing by motor cortex.","container-title":"Nature Neuroscience","DOI":"10.1038/nn.3544","ISSN":"1546-1726","issue":"11","language":"en","license":"2013 Nature Publishing Group, a division of Macmillan Publishers Limited. All Rights Reserved.","note":"number: 11\npublisher: Nature Publishing Group","page":"1662-1670","source":"www.nature.com","title":"A disinhibitory circuit mediates motor integration in the somatosensory cortex","volume":"16","author":[{"family":"Lee","given":"Soohyun"},{"family":"Kruglikov","given":"Illya"},{"family":"Huang","given":"Z. Josh"},{"family":"Fishell","given":"Gord"},{"family":"Rudy","given":"Bernardo"}],"issued":{"date-parts":[["2013",11]]}}},{"id":227,"uris":["http://zotero.org/users/6345545/items/TV9JRY4U"],"itemData":{"id":227,"type":"article-journal","abstract":"Cortical inhibitory interneurons expressing vasoactive intestinal polypeptide (VIP) are shown to specialize in suppressing the activity of other inhibitory interneurons and are activated by reinforcement signals, thus increasing the activity of excitatory neurons by releasing them from inhibition; these results reveal a cell-type-specific microcircuit that tunes cortical activity under certain behavioural conditions.","container-title":"Nature","DOI":"10.1038/nature12676","ISSN":"1476-4687","issue":"7477","language":"en","license":"2013 Nature Publishing Group, a division of Macmillan Publishers Limited. All Rights Reserved.","note":"number: 7477\npublisher: Nature Publishing Group","page":"521-524","source":"www.nature.com","title":"Cortical interneurons that specialize in disinhibitory control","volume":"503","author":[{"family":"Pi","given":"Hyun-Jae"},{"family":"Hangya","given":"Balázs"},{"family":"Kvitsiani","given":"Duda"},{"family":"Sanders","given":"Joshua I."},{"family":"Huang","given":"Z. Josh"},{"family":"Kepecs","given":"Adam"}],"issued":{"date-parts":[["2013",11]]}}},{"id":5098,"uris":["http://zotero.org/users/6345545/items/7R2FQU3T"],"itemData":{"id":5098,"type":"article-journal","container-title":"Science","DOI":"10.1126/science.1254126","issue":"6197","note":"publisher: American Association for the Advancement of Science","page":"660-665","source":"science.org (Atypon)","title":"Long-range and local circuits for top-down modulation of visual cortex processing","volume":"345","author":[{"family":"Zhang","given":"Siyu"},{"family":"Xu","given":"Min"},{"family":"Kamigaki","given":"Tsukasa"},{"family":"Hoang Do","given":"Johnny Phong"},{"family":"Chang","given":"Wei-Cheng"},{"family":"Jenvay","given":"Sean"},{"family":"Miyamichi","given":"Kazunari"},{"family":"Luo","given":"Liqun"},{"family":"Dan","given":"Yang"}],"issued":{"date-parts":[["2014",8,8]]}}}],"schema":"https://github.com/citation-style-language/schema/raw/master/csl-citation.json"} </w:instrText>
      </w:r>
      <w:r w:rsidR="00904C55" w:rsidRPr="0060258A">
        <w:rPr>
          <w:rFonts w:ascii="Times New Roman" w:hAnsi="Times New Roman" w:cs="Times New Roman"/>
          <w:color w:val="000000" w:themeColor="text1"/>
        </w:rPr>
        <w:fldChar w:fldCharType="separate"/>
      </w:r>
      <w:r w:rsidR="00406671">
        <w:rPr>
          <w:rFonts w:ascii="Times New Roman" w:hAnsi="Times New Roman" w:cs="Times New Roman"/>
          <w:color w:val="000000" w:themeColor="text1"/>
        </w:rPr>
        <w:t>(Fu et al., 2014; Kamigaki, 2019; Lee et al., 2013; Pi et al., 2013; S. Zhang et al., 2014)</w:t>
      </w:r>
      <w:r w:rsidR="00904C55" w:rsidRPr="0060258A">
        <w:rPr>
          <w:rFonts w:ascii="Times New Roman" w:hAnsi="Times New Roman" w:cs="Times New Roman"/>
          <w:color w:val="000000" w:themeColor="text1"/>
        </w:rPr>
        <w:fldChar w:fldCharType="end"/>
      </w:r>
      <w:r w:rsidR="008357FA" w:rsidRPr="0060258A">
        <w:rPr>
          <w:rFonts w:ascii="Times New Roman" w:hAnsi="Times New Roman" w:cs="Times New Roman"/>
          <w:color w:val="000000" w:themeColor="text1"/>
        </w:rPr>
        <w:t xml:space="preserve"> (</w:t>
      </w:r>
      <w:r w:rsidR="008357FA" w:rsidRPr="0060258A">
        <w:rPr>
          <w:rFonts w:ascii="Times New Roman" w:hAnsi="Times New Roman" w:cs="Times New Roman"/>
          <w:b/>
          <w:color w:val="000000" w:themeColor="text1"/>
        </w:rPr>
        <w:t>Fig</w:t>
      </w:r>
      <w:r w:rsidR="00A35276" w:rsidRPr="0060258A">
        <w:rPr>
          <w:rFonts w:ascii="Times New Roman" w:hAnsi="Times New Roman" w:cs="Times New Roman"/>
          <w:b/>
          <w:color w:val="000000" w:themeColor="text1"/>
        </w:rPr>
        <w:t>.</w:t>
      </w:r>
      <w:r w:rsidR="008357FA" w:rsidRPr="0060258A">
        <w:rPr>
          <w:rFonts w:ascii="Times New Roman" w:hAnsi="Times New Roman" w:cs="Times New Roman"/>
          <w:b/>
          <w:color w:val="000000" w:themeColor="text1"/>
        </w:rPr>
        <w:t xml:space="preserve"> 2C</w:t>
      </w:r>
      <w:r w:rsidR="008357FA" w:rsidRPr="0060258A">
        <w:rPr>
          <w:rFonts w:ascii="Times New Roman" w:hAnsi="Times New Roman" w:cs="Times New Roman"/>
          <w:color w:val="000000" w:themeColor="text1"/>
        </w:rPr>
        <w:t>). This form of top-down control allows for flexibility in the relative timing of the valuation and selection processes, consistent with neural and behavioral data in different task paradigms (see</w:t>
      </w:r>
      <w:r w:rsidR="00A751EC">
        <w:rPr>
          <w:rFonts w:ascii="Times New Roman" w:hAnsi="Times New Roman" w:cs="Times New Roman"/>
          <w:color w:val="000000" w:themeColor="text1"/>
        </w:rPr>
        <w:t xml:space="preserve"> below</w:t>
      </w:r>
      <w:r w:rsidR="008357FA" w:rsidRPr="0060258A">
        <w:rPr>
          <w:rFonts w:ascii="Times New Roman" w:hAnsi="Times New Roman" w:cs="Times New Roman"/>
          <w:color w:val="000000" w:themeColor="text1"/>
        </w:rPr>
        <w:t xml:space="preserve"> </w:t>
      </w:r>
      <w:r w:rsidR="00AC128F" w:rsidRPr="0060258A">
        <w:rPr>
          <w:rFonts w:ascii="Times New Roman" w:hAnsi="Times New Roman" w:cs="Times New Roman"/>
          <w:i/>
          <w:color w:val="000000" w:themeColor="text1"/>
        </w:rPr>
        <w:t>Gated disinhibition provides top-down control of choice dynamics</w:t>
      </w:r>
      <w:r w:rsidR="008357FA" w:rsidRPr="0060258A">
        <w:rPr>
          <w:rFonts w:ascii="Times New Roman" w:hAnsi="Times New Roman" w:cs="Times New Roman"/>
          <w:color w:val="000000" w:themeColor="text1"/>
        </w:rPr>
        <w:t xml:space="preserve">). </w:t>
      </w:r>
    </w:p>
    <w:p w14:paraId="3799C4F6" w14:textId="77777777" w:rsidR="00433F14" w:rsidRPr="0060258A" w:rsidRDefault="00433F14" w:rsidP="008809C6">
      <w:pPr>
        <w:spacing w:line="480" w:lineRule="auto"/>
        <w:jc w:val="both"/>
        <w:rPr>
          <w:rFonts w:ascii="Times New Roman" w:hAnsi="Times New Roman" w:cs="Times New Roman"/>
          <w:color w:val="000000" w:themeColor="text1"/>
        </w:rPr>
      </w:pPr>
    </w:p>
    <w:p w14:paraId="6BA03EEC" w14:textId="08A8322E" w:rsidR="008809C6" w:rsidRPr="0060258A" w:rsidRDefault="008357FA" w:rsidP="008809C6">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Activity dynamics of the LDDM</w:t>
      </w:r>
      <w:r w:rsidR="00C16CB4" w:rsidRPr="0060258A">
        <w:rPr>
          <w:rFonts w:ascii="Times New Roman" w:hAnsi="Times New Roman" w:cs="Times New Roman"/>
          <w:color w:val="000000" w:themeColor="text1"/>
        </w:rPr>
        <w:t xml:space="preserve"> are described </w:t>
      </w:r>
      <w:r w:rsidR="007B282D" w:rsidRPr="0060258A">
        <w:rPr>
          <w:rFonts w:ascii="Times New Roman" w:hAnsi="Times New Roman" w:cs="Times New Roman"/>
          <w:color w:val="000000" w:themeColor="text1"/>
        </w:rPr>
        <w:t>by</w:t>
      </w:r>
      <w:r w:rsidR="00C16CB4" w:rsidRPr="0060258A">
        <w:rPr>
          <w:rFonts w:ascii="Times New Roman" w:hAnsi="Times New Roman" w:cs="Times New Roman"/>
          <w:color w:val="000000" w:themeColor="text1"/>
        </w:rPr>
        <w:t xml:space="preserve"> a set of differential equations</w:t>
      </w:r>
      <w:r w:rsidRPr="0060258A">
        <w:rPr>
          <w:rFonts w:ascii="Times New Roman" w:hAnsi="Times New Roman" w:cs="Times New Roman"/>
          <w:color w:val="000000" w:themeColor="text1"/>
        </w:rPr>
        <w:t>:</w:t>
      </w:r>
    </w:p>
    <w:tbl>
      <w:tblPr>
        <w:tblW w:w="0" w:type="auto"/>
        <w:tblLook w:val="04A0" w:firstRow="1" w:lastRow="0" w:firstColumn="1" w:lastColumn="0" w:noHBand="0" w:noVBand="1"/>
      </w:tblPr>
      <w:tblGrid>
        <w:gridCol w:w="2700"/>
        <w:gridCol w:w="4230"/>
        <w:gridCol w:w="2420"/>
      </w:tblGrid>
      <w:tr w:rsidR="00A71BEF" w:rsidRPr="00A71BEF" w14:paraId="147C0A2A" w14:textId="77777777" w:rsidTr="00203F27">
        <w:tc>
          <w:tcPr>
            <w:tcW w:w="2700" w:type="dxa"/>
            <w:vAlign w:val="center"/>
          </w:tcPr>
          <w:p w14:paraId="79ED7526" w14:textId="77777777" w:rsidR="00523024" w:rsidRPr="00A71BEF" w:rsidRDefault="00523024" w:rsidP="00203F27">
            <w:pPr>
              <w:spacing w:line="480" w:lineRule="auto"/>
              <w:jc w:val="both"/>
              <w:rPr>
                <w:rFonts w:ascii="Times New Roman" w:hAnsi="Times New Roman" w:cs="Times New Roman"/>
                <w:color w:val="000000" w:themeColor="text1"/>
              </w:rPr>
            </w:pPr>
          </w:p>
          <w:p w14:paraId="25B4316F" w14:textId="77777777" w:rsidR="00523024" w:rsidRPr="00A71BEF" w:rsidRDefault="00523024" w:rsidP="00203F27">
            <w:pPr>
              <w:spacing w:line="480" w:lineRule="auto"/>
              <w:jc w:val="both"/>
              <w:rPr>
                <w:rFonts w:ascii="Times New Roman" w:hAnsi="Times New Roman" w:cs="Times New Roman"/>
                <w:color w:val="000000" w:themeColor="text1"/>
              </w:rPr>
            </w:pPr>
          </w:p>
        </w:tc>
        <w:tc>
          <w:tcPr>
            <w:tcW w:w="4230" w:type="dxa"/>
            <w:vAlign w:val="center"/>
          </w:tcPr>
          <w:p w14:paraId="0CD94844" w14:textId="7B8EB683" w:rsidR="00523024" w:rsidRPr="003A3974" w:rsidRDefault="00000000" w:rsidP="00203F27">
            <w:pPr>
              <w:spacing w:line="480" w:lineRule="auto"/>
              <w:jc w:val="both"/>
              <w:rPr>
                <w:rFonts w:ascii="Times New Roman" w:hAnsi="Times New Roman" w:cs="Times New Roman"/>
                <w:i/>
                <w:color w:val="000000" w:themeColor="text1"/>
              </w:rPr>
            </w:pPr>
            <m:oMathPara>
              <m:oMathParaPr>
                <m:jc m:val="left"/>
              </m:oMathParaP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R</m:t>
                    </m:r>
                  </m:sub>
                </m:sSub>
                <m:f>
                  <m:fPr>
                    <m:ctrlPr>
                      <w:rPr>
                        <w:rFonts w:ascii="Cambria Math" w:hAnsi="Cambria Math" w:cs="Times New Roman"/>
                        <w:i/>
                        <w:color w:val="000000" w:themeColor="text1"/>
                      </w:rPr>
                    </m:ctrlPr>
                  </m:fPr>
                  <m:num>
                    <m:r>
                      <w:rPr>
                        <w:rFonts w:ascii="Cambria Math" w:hAnsi="Cambria Math" w:cs="Times New Roman"/>
                        <w:color w:val="000000" w:themeColor="text1"/>
                      </w:rPr>
                      <m:t>d</m:t>
                    </m:r>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num>
                  <m:den>
                    <m:r>
                      <w:rPr>
                        <w:rFonts w:ascii="Cambria Math" w:hAnsi="Cambria Math" w:cs="Times New Roman"/>
                        <w:color w:val="000000" w:themeColor="text1"/>
                      </w:rPr>
                      <m:t>dt</m:t>
                    </m:r>
                  </m:den>
                </m:f>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r>
                  <w:rPr>
                    <w:rFonts w:ascii="Cambria Math" w:hAnsi="Cambria Math" w:cs="Times New Roman"/>
                    <w:color w:val="000000" w:themeColor="text1"/>
                  </w:rPr>
                  <m:t>+</m:t>
                </m:r>
                <m:f>
                  <m:fPr>
                    <m:ctrlPr>
                      <w:rPr>
                        <w:rFonts w:ascii="Cambria Math" w:hAnsi="Cambria Math" w:cs="Times New Roman"/>
                        <w:i/>
                        <w:color w:val="000000" w:themeColor="text1"/>
                      </w:rPr>
                    </m:ctrlPr>
                  </m:fPr>
                  <m:num>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i</m:t>
                        </m:r>
                      </m:sub>
                    </m:sSub>
                    <m:r>
                      <w:rPr>
                        <w:rFonts w:ascii="Cambria Math" w:hAnsi="Cambria Math" w:cs="Times New Roman"/>
                        <w:color w:val="000000" w:themeColor="text1"/>
                      </w:rPr>
                      <m:t>+α</m:t>
                    </m:r>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r>
                      <w:rPr>
                        <w:rFonts w:ascii="Cambria Math" w:hAnsi="Cambria Math" w:cs="Times New Roman"/>
                        <w:color w:val="000000" w:themeColor="text1"/>
                      </w:rPr>
                      <m:t>+B</m:t>
                    </m:r>
                  </m:num>
                  <m:den>
                    <m:r>
                      <w:rPr>
                        <w:rFonts w:ascii="Cambria Math" w:hAnsi="Cambria Math" w:cs="Times New Roman"/>
                        <w:color w:val="000000" w:themeColor="text1"/>
                      </w:rPr>
                      <m:t>1+</m:t>
                    </m:r>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den>
                </m:f>
                <m:r>
                  <w:rPr>
                    <w:rFonts w:ascii="Cambria Math" w:hAnsi="Cambria Math" w:cs="Times New Roman"/>
                    <w:color w:val="000000" w:themeColor="text1"/>
                  </w:rPr>
                  <m:t>,</m:t>
                </m:r>
              </m:oMath>
            </m:oMathPara>
          </w:p>
        </w:tc>
        <w:tc>
          <w:tcPr>
            <w:tcW w:w="2420" w:type="dxa"/>
            <w:vAlign w:val="center"/>
          </w:tcPr>
          <w:p w14:paraId="06B6237C" w14:textId="27372D24" w:rsidR="00523024" w:rsidRPr="003A3974" w:rsidRDefault="00523024" w:rsidP="00203F27">
            <w:pPr>
              <w:pStyle w:val="Caption"/>
              <w:jc w:val="right"/>
              <w:rPr>
                <w:rFonts w:ascii="Times New Roman" w:hAnsi="Times New Roman" w:cs="Times New Roman"/>
                <w:i w:val="0"/>
                <w:color w:val="000000" w:themeColor="text1"/>
                <w:sz w:val="24"/>
                <w:szCs w:val="24"/>
              </w:rPr>
            </w:pPr>
            <w:r w:rsidRPr="003A3974">
              <w:rPr>
                <w:rFonts w:ascii="Times New Roman" w:hAnsi="Times New Roman" w:cs="Times New Roman"/>
                <w:i w:val="0"/>
                <w:color w:val="000000" w:themeColor="text1"/>
                <w:sz w:val="24"/>
                <w:szCs w:val="24"/>
              </w:rPr>
              <w:t>(</w:t>
            </w:r>
            <w:r w:rsidRPr="003A3974">
              <w:rPr>
                <w:rFonts w:ascii="Times New Roman" w:hAnsi="Times New Roman" w:cs="Times New Roman"/>
                <w:i w:val="0"/>
                <w:color w:val="000000" w:themeColor="text1"/>
                <w:sz w:val="24"/>
                <w:szCs w:val="24"/>
              </w:rPr>
              <w:fldChar w:fldCharType="begin"/>
            </w:r>
            <w:r w:rsidRPr="003A3974">
              <w:rPr>
                <w:rFonts w:ascii="Times New Roman" w:hAnsi="Times New Roman" w:cs="Times New Roman"/>
                <w:i w:val="0"/>
                <w:color w:val="000000" w:themeColor="text1"/>
                <w:sz w:val="24"/>
                <w:szCs w:val="24"/>
              </w:rPr>
              <w:instrText xml:space="preserve"> SEQ Equation \* ARABIC </w:instrText>
            </w:r>
            <w:r w:rsidRPr="003A3974">
              <w:rPr>
                <w:rFonts w:ascii="Times New Roman" w:hAnsi="Times New Roman" w:cs="Times New Roman"/>
                <w:i w:val="0"/>
                <w:color w:val="000000" w:themeColor="text1"/>
                <w:sz w:val="24"/>
                <w:szCs w:val="24"/>
              </w:rPr>
              <w:fldChar w:fldCharType="separate"/>
            </w:r>
            <w:r w:rsidR="00A751EC" w:rsidRPr="003A3974">
              <w:rPr>
                <w:rFonts w:ascii="Times New Roman" w:hAnsi="Times New Roman" w:cs="Times New Roman"/>
                <w:i w:val="0"/>
                <w:noProof/>
                <w:color w:val="000000" w:themeColor="text1"/>
                <w:sz w:val="24"/>
                <w:szCs w:val="24"/>
              </w:rPr>
              <w:t>1</w:t>
            </w:r>
            <w:r w:rsidRPr="003A3974">
              <w:rPr>
                <w:rFonts w:ascii="Times New Roman" w:hAnsi="Times New Roman" w:cs="Times New Roman"/>
                <w:i w:val="0"/>
                <w:color w:val="000000" w:themeColor="text1"/>
                <w:sz w:val="24"/>
                <w:szCs w:val="24"/>
              </w:rPr>
              <w:fldChar w:fldCharType="end"/>
            </w:r>
            <w:r w:rsidRPr="003A3974">
              <w:rPr>
                <w:rFonts w:ascii="Times New Roman" w:hAnsi="Times New Roman" w:cs="Times New Roman"/>
                <w:i w:val="0"/>
                <w:color w:val="000000" w:themeColor="text1"/>
                <w:sz w:val="24"/>
                <w:szCs w:val="24"/>
              </w:rPr>
              <w:t>)</w:t>
            </w:r>
          </w:p>
        </w:tc>
      </w:tr>
      <w:tr w:rsidR="00A71BEF" w:rsidRPr="00A71BEF" w14:paraId="2E592B5E" w14:textId="77777777" w:rsidTr="00203F27">
        <w:tc>
          <w:tcPr>
            <w:tcW w:w="2700" w:type="dxa"/>
            <w:vAlign w:val="center"/>
          </w:tcPr>
          <w:p w14:paraId="759EB6FC" w14:textId="77777777" w:rsidR="00523024" w:rsidRPr="00A71BEF" w:rsidRDefault="00523024" w:rsidP="00203F27">
            <w:pPr>
              <w:spacing w:line="480" w:lineRule="auto"/>
              <w:jc w:val="both"/>
              <w:rPr>
                <w:rFonts w:ascii="Times New Roman" w:hAnsi="Times New Roman" w:cs="Times New Roman"/>
                <w:color w:val="000000" w:themeColor="text1"/>
              </w:rPr>
            </w:pPr>
          </w:p>
        </w:tc>
        <w:tc>
          <w:tcPr>
            <w:tcW w:w="4230" w:type="dxa"/>
            <w:vAlign w:val="center"/>
          </w:tcPr>
          <w:p w14:paraId="64DED78F" w14:textId="4360B4DE" w:rsidR="00523024" w:rsidRPr="003A3974" w:rsidRDefault="00000000" w:rsidP="00203F27">
            <w:pPr>
              <w:spacing w:line="480" w:lineRule="auto"/>
              <w:jc w:val="both"/>
              <w:rPr>
                <w:rFonts w:ascii="Times New Roman" w:hAnsi="Times New Roman" w:cs="Times New Roman"/>
                <w:i/>
                <w:color w:val="000000" w:themeColor="text1"/>
              </w:rPr>
            </w:pPr>
            <m:oMathPara>
              <m:oMathParaPr>
                <m:jc m:val="left"/>
              </m:oMathParaP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G</m:t>
                    </m:r>
                  </m:sub>
                </m:sSub>
                <m:f>
                  <m:fPr>
                    <m:ctrlPr>
                      <w:rPr>
                        <w:rFonts w:ascii="Cambria Math" w:hAnsi="Cambria Math" w:cs="Times New Roman"/>
                        <w:i/>
                        <w:color w:val="000000" w:themeColor="text1"/>
                      </w:rPr>
                    </m:ctrlPr>
                  </m:fPr>
                  <m:num>
                    <m:r>
                      <w:rPr>
                        <w:rFonts w:ascii="Cambria Math" w:hAnsi="Cambria Math" w:cs="Times New Roman"/>
                        <w:color w:val="000000" w:themeColor="text1"/>
                      </w:rPr>
                      <m:t>d</m:t>
                    </m:r>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num>
                  <m:den>
                    <m:r>
                      <w:rPr>
                        <w:rFonts w:ascii="Cambria Math" w:hAnsi="Cambria Math" w:cs="Times New Roman"/>
                        <w:color w:val="000000" w:themeColor="text1"/>
                      </w:rPr>
                      <m:t>dt</m:t>
                    </m:r>
                  </m:den>
                </m:f>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r>
                  <w:rPr>
                    <w:rFonts w:ascii="Cambria Math" w:hAnsi="Cambria Math" w:cs="Times New Roman"/>
                    <w:color w:val="000000" w:themeColor="text1"/>
                  </w:rPr>
                  <m:t>+</m:t>
                </m:r>
                <m:nary>
                  <m:naryPr>
                    <m:chr m:val="∑"/>
                    <m:limLoc m:val="subSup"/>
                    <m:ctrlPr>
                      <w:rPr>
                        <w:rFonts w:ascii="Cambria Math" w:hAnsi="Cambria Math" w:cs="Times New Roman"/>
                        <w:i/>
                        <w:color w:val="000000" w:themeColor="text1"/>
                      </w:rPr>
                    </m:ctrlPr>
                  </m:naryPr>
                  <m:sub>
                    <m:r>
                      <w:rPr>
                        <w:rFonts w:ascii="Cambria Math" w:hAnsi="Cambria Math" w:cs="Times New Roman"/>
                        <w:color w:val="000000" w:themeColor="text1"/>
                      </w:rPr>
                      <m:t>j=1</m:t>
                    </m:r>
                  </m:sub>
                  <m:sup>
                    <m:r>
                      <w:rPr>
                        <w:rFonts w:ascii="Cambria Math" w:hAnsi="Cambria Math" w:cs="Times New Roman"/>
                        <w:color w:val="000000" w:themeColor="text1"/>
                      </w:rPr>
                      <m:t>N</m:t>
                    </m:r>
                  </m:sup>
                  <m:e>
                    <m:sSub>
                      <m:sSubPr>
                        <m:ctrlPr>
                          <w:rPr>
                            <w:rFonts w:ascii="Cambria Math" w:hAnsi="Cambria Math" w:cs="Times New Roman"/>
                            <w:i/>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ij</m:t>
                        </m:r>
                      </m:sub>
                    </m:sSub>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j</m:t>
                        </m:r>
                      </m:sub>
                    </m:sSub>
                  </m:e>
                </m:nary>
                <m:r>
                  <w:ins w:id="8" w:author="Bo Shen" w:date="2023-01-20T16:36:00Z">
                    <w:rPr>
                      <w:rFonts w:ascii="Cambria Math" w:hAnsi="Cambria Math" w:cs="Times New Roman"/>
                      <w:color w:val="000000" w:themeColor="text1"/>
                    </w:rPr>
                    <m:t>+</m:t>
                  </w:ins>
                </m:r>
                <m:sSub>
                  <m:sSubPr>
                    <m:ctrlPr>
                      <w:ins w:id="9" w:author="Bo Shen" w:date="2023-01-20T16:36:00Z">
                        <w:rPr>
                          <w:rFonts w:ascii="Cambria Math" w:hAnsi="Cambria Math" w:cs="Times New Roman"/>
                          <w:i/>
                          <w:color w:val="000000" w:themeColor="text1"/>
                        </w:rPr>
                      </w:ins>
                    </m:ctrlPr>
                  </m:sSubPr>
                  <m:e>
                    <m:r>
                      <w:ins w:id="10" w:author="Bo Shen" w:date="2023-01-20T16:36:00Z">
                        <w:rPr>
                          <w:rFonts w:ascii="Cambria Math" w:hAnsi="Cambria Math" w:cs="Times New Roman"/>
                          <w:color w:val="000000" w:themeColor="text1"/>
                        </w:rPr>
                        <m:t>G</m:t>
                      </w:ins>
                    </m:r>
                  </m:e>
                  <m:sub>
                    <m:r>
                      <w:ins w:id="11" w:author="Bo Shen" w:date="2023-01-20T16:36:00Z">
                        <w:rPr>
                          <w:rFonts w:ascii="Cambria Math" w:hAnsi="Cambria Math" w:cs="Times New Roman"/>
                          <w:color w:val="000000" w:themeColor="text1"/>
                        </w:rPr>
                        <m:t>0</m:t>
                      </w:ins>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D</m:t>
                    </m:r>
                    <m:r>
                      <w:del w:id="12" w:author="Bo Shen" w:date="2022-12-13T15:15:00Z">
                        <w:rPr>
                          <w:rFonts w:ascii="Cambria Math" w:hAnsi="Cambria Math" w:cs="Times New Roman"/>
                          <w:color w:val="000000" w:themeColor="text1"/>
                        </w:rPr>
                        <m:t>D</m:t>
                      </w:del>
                    </m:r>
                  </m:e>
                  <m:sub>
                    <m:r>
                      <w:rPr>
                        <w:rFonts w:ascii="Cambria Math" w:hAnsi="Cambria Math" w:cs="Times New Roman"/>
                        <w:color w:val="000000" w:themeColor="text1"/>
                      </w:rPr>
                      <m:t>i</m:t>
                    </m:r>
                  </m:sub>
                </m:sSub>
                <m:r>
                  <w:rPr>
                    <w:rFonts w:ascii="Cambria Math" w:hAnsi="Cambria Math" w:cs="Times New Roman"/>
                    <w:color w:val="000000" w:themeColor="text1"/>
                  </w:rPr>
                  <m:t>,</m:t>
                </m:r>
              </m:oMath>
            </m:oMathPara>
          </w:p>
        </w:tc>
        <w:tc>
          <w:tcPr>
            <w:tcW w:w="2420" w:type="dxa"/>
            <w:vAlign w:val="center"/>
          </w:tcPr>
          <w:p w14:paraId="54006616" w14:textId="3944A1D8" w:rsidR="00523024" w:rsidRPr="003A3974" w:rsidRDefault="00523024" w:rsidP="00203F27">
            <w:pPr>
              <w:pStyle w:val="Caption"/>
              <w:jc w:val="right"/>
              <w:rPr>
                <w:rFonts w:ascii="Times New Roman" w:hAnsi="Times New Roman" w:cs="Times New Roman"/>
                <w:i w:val="0"/>
                <w:color w:val="000000" w:themeColor="text1"/>
                <w:sz w:val="24"/>
                <w:szCs w:val="24"/>
              </w:rPr>
            </w:pPr>
            <w:r w:rsidRPr="003A3974">
              <w:rPr>
                <w:rFonts w:ascii="Times New Roman" w:hAnsi="Times New Roman" w:cs="Times New Roman"/>
                <w:i w:val="0"/>
                <w:color w:val="000000" w:themeColor="text1"/>
                <w:sz w:val="24"/>
                <w:szCs w:val="24"/>
              </w:rPr>
              <w:t>(</w:t>
            </w:r>
            <w:r w:rsidRPr="003A3974">
              <w:rPr>
                <w:rFonts w:ascii="Times New Roman" w:hAnsi="Times New Roman" w:cs="Times New Roman"/>
                <w:i w:val="0"/>
                <w:color w:val="000000" w:themeColor="text1"/>
                <w:sz w:val="24"/>
                <w:szCs w:val="24"/>
              </w:rPr>
              <w:fldChar w:fldCharType="begin"/>
            </w:r>
            <w:r w:rsidRPr="003A3974">
              <w:rPr>
                <w:rFonts w:ascii="Times New Roman" w:hAnsi="Times New Roman" w:cs="Times New Roman"/>
                <w:i w:val="0"/>
                <w:color w:val="000000" w:themeColor="text1"/>
                <w:sz w:val="24"/>
                <w:szCs w:val="24"/>
              </w:rPr>
              <w:instrText xml:space="preserve"> SEQ Equation \* ARABIC </w:instrText>
            </w:r>
            <w:r w:rsidRPr="003A3974">
              <w:rPr>
                <w:rFonts w:ascii="Times New Roman" w:hAnsi="Times New Roman" w:cs="Times New Roman"/>
                <w:i w:val="0"/>
                <w:color w:val="000000" w:themeColor="text1"/>
                <w:sz w:val="24"/>
                <w:szCs w:val="24"/>
              </w:rPr>
              <w:fldChar w:fldCharType="separate"/>
            </w:r>
            <w:r w:rsidR="00A751EC" w:rsidRPr="003A3974">
              <w:rPr>
                <w:rFonts w:ascii="Times New Roman" w:hAnsi="Times New Roman" w:cs="Times New Roman"/>
                <w:i w:val="0"/>
                <w:noProof/>
                <w:color w:val="000000" w:themeColor="text1"/>
                <w:sz w:val="24"/>
                <w:szCs w:val="24"/>
              </w:rPr>
              <w:t>2</w:t>
            </w:r>
            <w:r w:rsidRPr="003A3974">
              <w:rPr>
                <w:rFonts w:ascii="Times New Roman" w:hAnsi="Times New Roman" w:cs="Times New Roman"/>
                <w:i w:val="0"/>
                <w:color w:val="000000" w:themeColor="text1"/>
                <w:sz w:val="24"/>
                <w:szCs w:val="24"/>
              </w:rPr>
              <w:fldChar w:fldCharType="end"/>
            </w:r>
            <w:r w:rsidRPr="003A3974">
              <w:rPr>
                <w:rFonts w:ascii="Times New Roman" w:hAnsi="Times New Roman" w:cs="Times New Roman"/>
                <w:i w:val="0"/>
                <w:color w:val="000000" w:themeColor="text1"/>
                <w:sz w:val="24"/>
                <w:szCs w:val="24"/>
              </w:rPr>
              <w:t>)</w:t>
            </w:r>
          </w:p>
        </w:tc>
      </w:tr>
      <w:tr w:rsidR="00A71BEF" w:rsidRPr="00A71BEF" w14:paraId="4B2341E5" w14:textId="77777777" w:rsidTr="00203F27">
        <w:tc>
          <w:tcPr>
            <w:tcW w:w="2700" w:type="dxa"/>
            <w:vAlign w:val="center"/>
          </w:tcPr>
          <w:p w14:paraId="2DE172AA" w14:textId="77777777" w:rsidR="00523024" w:rsidRPr="00A71BEF" w:rsidRDefault="00523024" w:rsidP="00203F27">
            <w:pPr>
              <w:spacing w:line="480" w:lineRule="auto"/>
              <w:jc w:val="both"/>
              <w:rPr>
                <w:rFonts w:ascii="Times New Roman" w:hAnsi="Times New Roman" w:cs="Times New Roman"/>
                <w:color w:val="000000" w:themeColor="text1"/>
              </w:rPr>
            </w:pPr>
          </w:p>
        </w:tc>
        <w:tc>
          <w:tcPr>
            <w:tcW w:w="4230" w:type="dxa"/>
            <w:vAlign w:val="center"/>
          </w:tcPr>
          <w:p w14:paraId="3CF8C278" w14:textId="51C8B7B6" w:rsidR="00523024" w:rsidRPr="003A3974" w:rsidRDefault="00000000" w:rsidP="00203F27">
            <w:pPr>
              <w:spacing w:line="480" w:lineRule="auto"/>
              <w:jc w:val="both"/>
              <w:rPr>
                <w:rFonts w:ascii="Times New Roman" w:eastAsia="DengXian" w:hAnsi="Times New Roman" w:cs="Times New Roman"/>
                <w:i/>
                <w:color w:val="000000" w:themeColor="text1"/>
              </w:rPr>
            </w:pPr>
            <m:oMathPara>
              <m:oMathParaPr>
                <m:jc m:val="left"/>
              </m:oMathParaP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D</m:t>
                    </m:r>
                  </m:sub>
                </m:sSub>
                <m:f>
                  <m:fPr>
                    <m:ctrlPr>
                      <w:rPr>
                        <w:rFonts w:ascii="Cambria Math" w:hAnsi="Cambria Math" w:cs="Times New Roman"/>
                        <w:i/>
                        <w:color w:val="000000" w:themeColor="text1"/>
                      </w:rPr>
                    </m:ctrlPr>
                  </m:fPr>
                  <m:num>
                    <m:r>
                      <w:rPr>
                        <w:rFonts w:ascii="Cambria Math" w:hAnsi="Cambria Math" w:cs="Times New Roman"/>
                        <w:color w:val="000000" w:themeColor="text1"/>
                      </w:rPr>
                      <m:t>d</m:t>
                    </m:r>
                    <m:sSub>
                      <m:sSubPr>
                        <m:ctrlPr>
                          <w:rPr>
                            <w:rFonts w:ascii="Cambria Math" w:hAnsi="Cambria Math" w:cs="Times New Roman"/>
                            <w:i/>
                            <w:color w:val="000000" w:themeColor="text1"/>
                          </w:rPr>
                        </m:ctrlPr>
                      </m:sSubPr>
                      <m:e>
                        <m:r>
                          <w:rPr>
                            <w:rFonts w:ascii="Cambria Math" w:hAnsi="Cambria Math" w:cs="Times New Roman"/>
                            <w:color w:val="000000" w:themeColor="text1"/>
                          </w:rPr>
                          <m:t>D</m:t>
                        </m:r>
                        <m:r>
                          <w:del w:id="13" w:author="Bo Shen" w:date="2022-12-13T15:15:00Z">
                            <w:rPr>
                              <w:rFonts w:ascii="Cambria Math" w:hAnsi="Cambria Math" w:cs="Times New Roman"/>
                              <w:color w:val="000000" w:themeColor="text1"/>
                            </w:rPr>
                            <m:t>I</m:t>
                          </w:del>
                        </m:r>
                      </m:e>
                      <m:sub>
                        <m:r>
                          <w:rPr>
                            <w:rFonts w:ascii="Cambria Math" w:hAnsi="Cambria Math" w:cs="Times New Roman"/>
                            <w:color w:val="000000" w:themeColor="text1"/>
                          </w:rPr>
                          <m:t>i</m:t>
                        </m:r>
                      </m:sub>
                    </m:sSub>
                  </m:num>
                  <m:den>
                    <m:r>
                      <w:rPr>
                        <w:rFonts w:ascii="Cambria Math" w:hAnsi="Cambria Math" w:cs="Times New Roman"/>
                        <w:color w:val="000000" w:themeColor="text1"/>
                      </w:rPr>
                      <m:t>dt</m:t>
                    </m:r>
                  </m:den>
                </m:f>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D</m:t>
                    </m:r>
                    <m:r>
                      <w:del w:id="14" w:author="Bo Shen" w:date="2022-12-13T15:15:00Z">
                        <w:rPr>
                          <w:rFonts w:ascii="Cambria Math" w:hAnsi="Cambria Math" w:cs="Times New Roman"/>
                          <w:color w:val="000000" w:themeColor="text1"/>
                        </w:rPr>
                        <m:t>I</m:t>
                      </w:del>
                    </m:r>
                  </m:e>
                  <m:sub>
                    <m:r>
                      <w:rPr>
                        <w:rFonts w:ascii="Cambria Math" w:hAnsi="Cambria Math" w:cs="Times New Roman"/>
                        <w:color w:val="000000" w:themeColor="text1"/>
                      </w:rPr>
                      <m:t>i</m:t>
                    </m:r>
                  </m:sub>
                </m:sSub>
                <m:r>
                  <w:rPr>
                    <w:rFonts w:ascii="Cambria Math" w:hAnsi="Cambria Math" w:cs="Times New Roman"/>
                    <w:color w:val="000000" w:themeColor="text1"/>
                  </w:rPr>
                  <m:t>+β</m:t>
                </m:r>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r>
                  <w:rPr>
                    <w:rFonts w:ascii="Cambria Math" w:hAnsi="Cambria Math" w:cs="Times New Roman"/>
                    <w:color w:val="000000" w:themeColor="text1"/>
                  </w:rPr>
                  <m:t>.</m:t>
                </m:r>
              </m:oMath>
            </m:oMathPara>
          </w:p>
        </w:tc>
        <w:tc>
          <w:tcPr>
            <w:tcW w:w="2420" w:type="dxa"/>
            <w:vAlign w:val="center"/>
          </w:tcPr>
          <w:p w14:paraId="2E493FD9" w14:textId="025DB94D" w:rsidR="00523024" w:rsidRPr="003A3974" w:rsidRDefault="00523024" w:rsidP="00203F27">
            <w:pPr>
              <w:pStyle w:val="Caption"/>
              <w:jc w:val="right"/>
              <w:rPr>
                <w:rFonts w:ascii="Times New Roman" w:hAnsi="Times New Roman" w:cs="Times New Roman"/>
                <w:i w:val="0"/>
                <w:color w:val="000000" w:themeColor="text1"/>
                <w:sz w:val="24"/>
                <w:szCs w:val="24"/>
              </w:rPr>
            </w:pPr>
            <w:r w:rsidRPr="003A3974">
              <w:rPr>
                <w:rFonts w:ascii="Times New Roman" w:hAnsi="Times New Roman" w:cs="Times New Roman"/>
                <w:i w:val="0"/>
                <w:color w:val="000000" w:themeColor="text1"/>
                <w:sz w:val="24"/>
                <w:szCs w:val="24"/>
              </w:rPr>
              <w:t>(</w:t>
            </w:r>
            <w:r w:rsidRPr="003A3974">
              <w:rPr>
                <w:rFonts w:ascii="Times New Roman" w:hAnsi="Times New Roman" w:cs="Times New Roman"/>
                <w:i w:val="0"/>
                <w:color w:val="000000" w:themeColor="text1"/>
                <w:sz w:val="24"/>
                <w:szCs w:val="24"/>
              </w:rPr>
              <w:fldChar w:fldCharType="begin"/>
            </w:r>
            <w:r w:rsidRPr="003A3974">
              <w:rPr>
                <w:rFonts w:ascii="Times New Roman" w:hAnsi="Times New Roman" w:cs="Times New Roman"/>
                <w:i w:val="0"/>
                <w:color w:val="000000" w:themeColor="text1"/>
                <w:sz w:val="24"/>
                <w:szCs w:val="24"/>
              </w:rPr>
              <w:instrText xml:space="preserve"> SEQ Equation \* ARABIC </w:instrText>
            </w:r>
            <w:r w:rsidRPr="003A3974">
              <w:rPr>
                <w:rFonts w:ascii="Times New Roman" w:hAnsi="Times New Roman" w:cs="Times New Roman"/>
                <w:i w:val="0"/>
                <w:color w:val="000000" w:themeColor="text1"/>
                <w:sz w:val="24"/>
                <w:szCs w:val="24"/>
              </w:rPr>
              <w:fldChar w:fldCharType="separate"/>
            </w:r>
            <w:r w:rsidR="00A751EC" w:rsidRPr="003A3974">
              <w:rPr>
                <w:rFonts w:ascii="Times New Roman" w:hAnsi="Times New Roman" w:cs="Times New Roman"/>
                <w:i w:val="0"/>
                <w:noProof/>
                <w:color w:val="000000" w:themeColor="text1"/>
                <w:sz w:val="24"/>
                <w:szCs w:val="24"/>
              </w:rPr>
              <w:t>3</w:t>
            </w:r>
            <w:r w:rsidRPr="003A3974">
              <w:rPr>
                <w:rFonts w:ascii="Times New Roman" w:hAnsi="Times New Roman" w:cs="Times New Roman"/>
                <w:i w:val="0"/>
                <w:color w:val="000000" w:themeColor="text1"/>
                <w:sz w:val="24"/>
                <w:szCs w:val="24"/>
              </w:rPr>
              <w:fldChar w:fldCharType="end"/>
            </w:r>
            <w:r w:rsidRPr="003A3974">
              <w:rPr>
                <w:rFonts w:ascii="Times New Roman" w:hAnsi="Times New Roman" w:cs="Times New Roman"/>
                <w:i w:val="0"/>
                <w:color w:val="000000" w:themeColor="text1"/>
                <w:sz w:val="24"/>
                <w:szCs w:val="24"/>
              </w:rPr>
              <w:t>)</w:t>
            </w:r>
          </w:p>
        </w:tc>
      </w:tr>
    </w:tbl>
    <w:p w14:paraId="3C19DC80" w14:textId="5FDD59B2" w:rsidR="00946385" w:rsidRPr="0060258A" w:rsidRDefault="008809C6" w:rsidP="00921B7E">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 xml:space="preserve">where </w:t>
      </w:r>
      <w:proofErr w:type="spellStart"/>
      <w:r w:rsidRPr="0060258A">
        <w:rPr>
          <w:rFonts w:ascii="Times New Roman" w:hAnsi="Times New Roman" w:cs="Times New Roman"/>
          <w:i/>
          <w:color w:val="000000" w:themeColor="text1"/>
        </w:rPr>
        <w:t>i</w:t>
      </w:r>
      <w:proofErr w:type="spellEnd"/>
      <w:r w:rsidRPr="0060258A">
        <w:rPr>
          <w:rFonts w:ascii="Times New Roman" w:hAnsi="Times New Roman" w:cs="Times New Roman"/>
          <w:i/>
          <w:color w:val="000000" w:themeColor="text1"/>
        </w:rPr>
        <w:t xml:space="preserve"> </w:t>
      </w:r>
      <w:r w:rsidRPr="0060258A">
        <w:rPr>
          <w:rFonts w:ascii="Times New Roman" w:hAnsi="Times New Roman" w:cs="Times New Roman"/>
          <w:color w:val="000000" w:themeColor="text1"/>
        </w:rPr>
        <w:t xml:space="preserve">= 1, …, </w:t>
      </w:r>
      <w:r w:rsidRPr="0060258A">
        <w:rPr>
          <w:rFonts w:ascii="Times New Roman" w:hAnsi="Times New Roman" w:cs="Times New Roman"/>
          <w:i/>
          <w:color w:val="000000" w:themeColor="text1"/>
        </w:rPr>
        <w:t>N</w:t>
      </w:r>
      <w:r w:rsidRPr="0060258A">
        <w:rPr>
          <w:rFonts w:ascii="Times New Roman" w:hAnsi="Times New Roman" w:cs="Times New Roman"/>
          <w:color w:val="000000" w:themeColor="text1"/>
        </w:rPr>
        <w:t xml:space="preserve"> designates choice alternatives, each of which receive</w:t>
      </w:r>
      <w:r w:rsidR="00A6060C" w:rsidRPr="0060258A">
        <w:rPr>
          <w:rFonts w:ascii="Times New Roman" w:hAnsi="Times New Roman" w:cs="Times New Roman"/>
          <w:color w:val="000000" w:themeColor="text1"/>
        </w:rPr>
        <w:t xml:space="preserve"> selective</w:t>
      </w:r>
      <w:r w:rsidRPr="0060258A">
        <w:rPr>
          <w:rFonts w:ascii="Times New Roman" w:hAnsi="Times New Roman" w:cs="Times New Roman"/>
          <w:color w:val="000000" w:themeColor="text1"/>
        </w:rPr>
        <w:t xml:space="preserve"> input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i</m:t>
            </m:r>
          </m:sub>
        </m:sSub>
      </m:oMath>
      <w:r w:rsidR="00A6060C" w:rsidRPr="0060258A">
        <w:rPr>
          <w:rFonts w:ascii="Times New Roman" w:hAnsi="Times New Roman" w:cs="Times New Roman"/>
          <w:color w:val="000000" w:themeColor="text1"/>
        </w:rPr>
        <w:t xml:space="preserve"> </w:t>
      </w:r>
      <w:r w:rsidR="00A6060C" w:rsidRPr="0060258A">
        <w:rPr>
          <w:rFonts w:ascii="Times New Roman" w:hAnsi="Times New Roman" w:cs="Times New Roman" w:hint="eastAsia"/>
          <w:color w:val="000000" w:themeColor="text1"/>
        </w:rPr>
        <w:t>and</w:t>
      </w:r>
      <w:r w:rsidR="00A6060C" w:rsidRPr="0060258A">
        <w:rPr>
          <w:rFonts w:ascii="Times New Roman" w:hAnsi="Times New Roman" w:cs="Times New Roman"/>
          <w:color w:val="000000" w:themeColor="text1"/>
        </w:rPr>
        <w:t xml:space="preserve"> non-selective baseline input </w:t>
      </w:r>
      <w:r w:rsidR="00A6060C" w:rsidRPr="0060258A">
        <w:rPr>
          <w:rFonts w:ascii="Times New Roman" w:hAnsi="Times New Roman" w:cs="Times New Roman"/>
          <w:i/>
          <w:color w:val="000000" w:themeColor="text1"/>
        </w:rPr>
        <w:t>B</w:t>
      </w:r>
      <w:r w:rsidRPr="0060258A">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R</m:t>
            </m:r>
          </m:sub>
        </m:sSub>
      </m:oMath>
      <w:r w:rsidRPr="0060258A">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G</m:t>
            </m:r>
          </m:sub>
        </m:sSub>
      </m:oMath>
      <w:r w:rsidRPr="0060258A">
        <w:rPr>
          <w:rFonts w:ascii="Times New Roman" w:hAnsi="Times New Roman" w:cs="Times New Roman"/>
          <w:color w:val="000000" w:themeColor="text1"/>
        </w:rPr>
        <w:t>, and</w:t>
      </w:r>
      <w:r w:rsidR="00E779BB" w:rsidRPr="0060258A">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D</m:t>
            </m:r>
          </m:sub>
        </m:sSub>
      </m:oMath>
      <w:r w:rsidRPr="0060258A">
        <w:rPr>
          <w:rFonts w:ascii="Times New Roman" w:hAnsi="Times New Roman" w:cs="Times New Roman"/>
          <w:color w:val="000000" w:themeColor="text1"/>
        </w:rPr>
        <w:t xml:space="preserve"> are the time constants for the </w:t>
      </w:r>
      <w:r w:rsidRPr="0060258A">
        <w:rPr>
          <w:rFonts w:ascii="Times New Roman" w:hAnsi="Times New Roman" w:cs="Times New Roman"/>
          <w:i/>
          <w:color w:val="000000" w:themeColor="text1"/>
        </w:rPr>
        <w:t>R</w:t>
      </w:r>
      <w:r w:rsidRPr="0060258A">
        <w:rPr>
          <w:rFonts w:ascii="Times New Roman" w:hAnsi="Times New Roman" w:cs="Times New Roman"/>
          <w:color w:val="000000" w:themeColor="text1"/>
        </w:rPr>
        <w:t xml:space="preserve">, </w:t>
      </w:r>
      <w:r w:rsidRPr="0060258A">
        <w:rPr>
          <w:rFonts w:ascii="Times New Roman" w:hAnsi="Times New Roman" w:cs="Times New Roman"/>
          <w:i/>
          <w:color w:val="000000" w:themeColor="text1"/>
        </w:rPr>
        <w:t>G</w:t>
      </w:r>
      <w:r w:rsidRPr="0060258A">
        <w:rPr>
          <w:rFonts w:ascii="Times New Roman" w:hAnsi="Times New Roman" w:cs="Times New Roman"/>
          <w:color w:val="000000" w:themeColor="text1"/>
        </w:rPr>
        <w:t>, and</w:t>
      </w:r>
      <w:r w:rsidR="0000171F" w:rsidRPr="0060258A">
        <w:rPr>
          <w:rFonts w:ascii="Times New Roman" w:hAnsi="Times New Roman" w:cs="Times New Roman"/>
          <w:i/>
          <w:color w:val="000000" w:themeColor="text1"/>
        </w:rPr>
        <w:t xml:space="preserve"> D </w:t>
      </w:r>
      <w:r w:rsidRPr="0060258A">
        <w:rPr>
          <w:rFonts w:ascii="Times New Roman" w:hAnsi="Times New Roman" w:cs="Times New Roman"/>
          <w:color w:val="000000" w:themeColor="text1"/>
        </w:rPr>
        <w:t xml:space="preserve">units. The weights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ij</m:t>
            </m:r>
          </m:sub>
        </m:sSub>
      </m:oMath>
      <w:r w:rsidRPr="0060258A">
        <w:rPr>
          <w:rFonts w:ascii="Times New Roman" w:hAnsi="Times New Roman" w:cs="Times New Roman"/>
          <w:color w:val="000000" w:themeColor="text1"/>
        </w:rPr>
        <w:t xml:space="preserve"> represent the coupling strength between excitatory uni</w:t>
      </w:r>
      <w:proofErr w:type="spellStart"/>
      <w:r w:rsidRPr="0060258A">
        <w:rPr>
          <w:rFonts w:ascii="Times New Roman" w:hAnsi="Times New Roman" w:cs="Times New Roman"/>
          <w:color w:val="000000" w:themeColor="text1"/>
        </w:rPr>
        <w:t>ts</w:t>
      </w:r>
      <w:proofErr w:type="spellEnd"/>
      <w:r w:rsidRPr="0060258A">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j</m:t>
            </m:r>
          </m:sub>
        </m:sSub>
      </m:oMath>
      <w:r w:rsidRPr="0060258A">
        <w:rPr>
          <w:rFonts w:ascii="Times New Roman" w:hAnsi="Times New Roman" w:cs="Times New Roman"/>
          <w:color w:val="000000" w:themeColor="text1"/>
        </w:rPr>
        <w:t xml:space="preserve"> and </w:t>
      </w:r>
      <w:ins w:id="15" w:author="Bo Shen" w:date="2023-01-20T17:00:00Z">
        <w:r w:rsidR="006C5B10">
          <w:rPr>
            <w:rFonts w:ascii="Times New Roman" w:hAnsi="Times New Roman" w:cs="Times New Roman"/>
            <w:color w:val="000000" w:themeColor="text1"/>
          </w:rPr>
          <w:t>inhibitory (</w:t>
        </w:r>
      </w:ins>
      <w:r w:rsidRPr="0060258A">
        <w:rPr>
          <w:rFonts w:ascii="Times New Roman" w:hAnsi="Times New Roman" w:cs="Times New Roman"/>
          <w:color w:val="000000" w:themeColor="text1"/>
        </w:rPr>
        <w:t>gain control</w:t>
      </w:r>
      <w:ins w:id="16" w:author="Bo Shen" w:date="2023-01-20T17:00:00Z">
        <w:r w:rsidR="006C5B10">
          <w:rPr>
            <w:rFonts w:ascii="Times New Roman" w:hAnsi="Times New Roman" w:cs="Times New Roman"/>
            <w:color w:val="000000" w:themeColor="text1"/>
          </w:rPr>
          <w:t>)</w:t>
        </w:r>
      </w:ins>
      <w:r w:rsidRPr="0060258A">
        <w:rPr>
          <w:rFonts w:ascii="Times New Roman" w:hAnsi="Times New Roman" w:cs="Times New Roman"/>
          <w:color w:val="000000" w:themeColor="text1"/>
        </w:rPr>
        <w:t xml:space="preserve"> units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oMath>
      <w:r w:rsidRPr="0060258A">
        <w:rPr>
          <w:rFonts w:ascii="Times New Roman" w:hAnsi="Times New Roman" w:cs="Times New Roman"/>
          <w:color w:val="000000" w:themeColor="text1"/>
        </w:rPr>
        <w:t xml:space="preserve">, with each </w:t>
      </w:r>
      <w:ins w:id="17" w:author="Bo Shen" w:date="2023-01-20T17:00:00Z">
        <w:r w:rsidR="006C5B10" w:rsidRPr="0060258A">
          <w:rPr>
            <w:rFonts w:ascii="Times New Roman" w:hAnsi="Times New Roman" w:cs="Times New Roman"/>
            <w:i/>
            <w:color w:val="000000" w:themeColor="text1"/>
          </w:rPr>
          <w:t>G</w:t>
        </w:r>
        <w:r w:rsidR="006C5B10" w:rsidRPr="0060258A" w:rsidDel="006C5B10">
          <w:rPr>
            <w:rFonts w:ascii="Times New Roman" w:hAnsi="Times New Roman" w:cs="Times New Roman"/>
            <w:color w:val="000000" w:themeColor="text1"/>
          </w:rPr>
          <w:t xml:space="preserve"> </w:t>
        </w:r>
      </w:ins>
      <w:del w:id="18" w:author="Bo Shen" w:date="2023-01-20T17:00:00Z">
        <w:r w:rsidRPr="0060258A" w:rsidDel="006C5B10">
          <w:rPr>
            <w:rFonts w:ascii="Times New Roman" w:hAnsi="Times New Roman" w:cs="Times New Roman"/>
            <w:color w:val="000000" w:themeColor="text1"/>
          </w:rPr>
          <w:delText>inhibitory</w:delText>
        </w:r>
      </w:del>
      <w:r w:rsidRPr="0060258A">
        <w:rPr>
          <w:rFonts w:ascii="Times New Roman" w:hAnsi="Times New Roman" w:cs="Times New Roman"/>
          <w:color w:val="000000" w:themeColor="text1"/>
        </w:rPr>
        <w:t xml:space="preserve"> unit driven by a weight</w:t>
      </w:r>
      <w:r w:rsidR="00946864" w:rsidRPr="0060258A">
        <w:rPr>
          <w:rFonts w:ascii="Times New Roman" w:hAnsi="Times New Roman" w:cs="Times New Roman"/>
          <w:color w:val="000000" w:themeColor="text1"/>
        </w:rPr>
        <w:t xml:space="preserve">ed sum of </w:t>
      </w:r>
      <w:del w:id="19" w:author="Bo Shen" w:date="2023-01-20T17:01:00Z">
        <w:r w:rsidR="00946864" w:rsidRPr="0060258A" w:rsidDel="006C5B10">
          <w:rPr>
            <w:rFonts w:ascii="Times New Roman" w:hAnsi="Times New Roman" w:cs="Times New Roman"/>
            <w:color w:val="000000" w:themeColor="text1"/>
          </w:rPr>
          <w:delText xml:space="preserve">its </w:delText>
        </w:r>
      </w:del>
      <w:r w:rsidR="00946864" w:rsidRPr="0060258A">
        <w:rPr>
          <w:rFonts w:ascii="Times New Roman" w:hAnsi="Times New Roman" w:cs="Times New Roman"/>
          <w:color w:val="000000" w:themeColor="text1"/>
        </w:rPr>
        <w:t>excitatory inputs</w:t>
      </w:r>
      <w:ins w:id="20" w:author="Bo Shen" w:date="2023-01-20T16:54:00Z">
        <w:r w:rsidR="006C5B10">
          <w:rPr>
            <w:rFonts w:ascii="Times New Roman" w:hAnsi="Times New Roman" w:cs="Times New Roman"/>
            <w:color w:val="000000" w:themeColor="text1"/>
          </w:rPr>
          <w:t xml:space="preserve"> </w:t>
        </w:r>
      </w:ins>
      <w:ins w:id="21" w:author="Bo Shen" w:date="2023-01-20T17:01:00Z">
        <w:r w:rsidR="006C5B10">
          <w:rPr>
            <w:rFonts w:ascii="Times New Roman" w:hAnsi="Times New Roman" w:cs="Times New Roman"/>
            <w:color w:val="000000" w:themeColor="text1"/>
          </w:rPr>
          <w:t xml:space="preserve">from </w:t>
        </w:r>
        <w:r w:rsidR="006C5B10" w:rsidRPr="006C5B10">
          <w:rPr>
            <w:rFonts w:ascii="Times New Roman" w:hAnsi="Times New Roman" w:cs="Times New Roman"/>
            <w:i/>
            <w:iCs/>
            <w:color w:val="000000" w:themeColor="text1"/>
            <w:rPrChange w:id="22" w:author="Bo Shen" w:date="2023-01-20T17:01:00Z">
              <w:rPr>
                <w:rFonts w:ascii="Times New Roman" w:hAnsi="Times New Roman" w:cs="Times New Roman"/>
                <w:color w:val="000000" w:themeColor="text1"/>
              </w:rPr>
            </w:rPrChange>
          </w:rPr>
          <w:t>Rs</w:t>
        </w:r>
        <w:r w:rsidR="006C5B10">
          <w:rPr>
            <w:rFonts w:ascii="Times New Roman" w:hAnsi="Times New Roman" w:cs="Times New Roman"/>
            <w:color w:val="000000" w:themeColor="text1"/>
          </w:rPr>
          <w:t xml:space="preserve"> </w:t>
        </w:r>
      </w:ins>
      <w:ins w:id="23" w:author="Bo Shen" w:date="2023-01-20T16:54:00Z">
        <w:r w:rsidR="006C5B10">
          <w:rPr>
            <w:rFonts w:ascii="Times New Roman" w:hAnsi="Times New Roman" w:cs="Times New Roman"/>
            <w:color w:val="000000" w:themeColor="text1"/>
          </w:rPr>
          <w:t xml:space="preserve">and a non-selective baseline input </w:t>
        </w:r>
      </w:ins>
      <m:oMath>
        <m:sSub>
          <m:sSubPr>
            <m:ctrlPr>
              <w:ins w:id="24" w:author="Bo Shen" w:date="2023-01-20T16:54:00Z">
                <w:rPr>
                  <w:rFonts w:ascii="Cambria Math" w:hAnsi="Cambria Math" w:cs="Times New Roman"/>
                  <w:i/>
                  <w:color w:val="000000" w:themeColor="text1"/>
                </w:rPr>
              </w:ins>
            </m:ctrlPr>
          </m:sSubPr>
          <m:e>
            <m:r>
              <w:ins w:id="25" w:author="Bo Shen" w:date="2023-01-20T16:54:00Z">
                <w:rPr>
                  <w:rFonts w:ascii="Cambria Math" w:hAnsi="Cambria Math" w:cs="Times New Roman"/>
                  <w:color w:val="000000" w:themeColor="text1"/>
                </w:rPr>
                <m:t>G</m:t>
              </w:ins>
            </m:r>
          </m:e>
          <m:sub>
            <m:r>
              <w:ins w:id="26" w:author="Bo Shen" w:date="2023-01-20T16:54:00Z">
                <w:rPr>
                  <w:rFonts w:ascii="Cambria Math" w:hAnsi="Cambria Math" w:cs="Times New Roman"/>
                  <w:color w:val="000000" w:themeColor="text1"/>
                </w:rPr>
                <m:t>0</m:t>
              </w:ins>
            </m:r>
          </m:sub>
        </m:sSub>
      </m:oMath>
      <w:ins w:id="27" w:author="Bo Shen" w:date="2023-01-20T17:02:00Z">
        <w:r w:rsidR="006C5B10">
          <w:rPr>
            <w:rFonts w:ascii="Times New Roman" w:hAnsi="Times New Roman" w:cs="Times New Roman"/>
            <w:color w:val="000000" w:themeColor="text1"/>
          </w:rPr>
          <w:t xml:space="preserve"> and inhibited by</w:t>
        </w:r>
      </w:ins>
      <w:ins w:id="28" w:author="Bo Shen" w:date="2023-01-20T17:03:00Z">
        <w:r w:rsidR="004A45B9">
          <w:rPr>
            <w:rFonts w:ascii="Times New Roman" w:hAnsi="Times New Roman" w:cs="Times New Roman"/>
            <w:color w:val="000000" w:themeColor="text1"/>
          </w:rPr>
          <w:t xml:space="preserve"> its </w:t>
        </w:r>
      </w:ins>
      <w:ins w:id="29" w:author="Bo Shen" w:date="2023-01-20T17:04:00Z">
        <w:r w:rsidR="004A45B9">
          <w:rPr>
            <w:rFonts w:ascii="Times New Roman" w:hAnsi="Times New Roman" w:cs="Times New Roman"/>
            <w:color w:val="000000" w:themeColor="text1"/>
          </w:rPr>
          <w:t>neighboring</w:t>
        </w:r>
      </w:ins>
      <w:ins w:id="30" w:author="Bo Shen" w:date="2023-01-20T17:02:00Z">
        <w:r w:rsidR="006C5B10">
          <w:rPr>
            <w:rFonts w:ascii="Times New Roman" w:hAnsi="Times New Roman" w:cs="Times New Roman"/>
            <w:color w:val="000000" w:themeColor="text1"/>
          </w:rPr>
          <w:t xml:space="preserve"> </w:t>
        </w:r>
      </w:ins>
      <m:oMath>
        <m:sSub>
          <m:sSubPr>
            <m:ctrlPr>
              <w:ins w:id="31" w:author="Bo Shen" w:date="2023-01-20T17:02:00Z">
                <w:rPr>
                  <w:rFonts w:ascii="Cambria Math" w:hAnsi="Cambria Math" w:cs="Times New Roman"/>
                  <w:i/>
                  <w:color w:val="000000" w:themeColor="text1"/>
                </w:rPr>
              </w:ins>
            </m:ctrlPr>
          </m:sSubPr>
          <m:e>
            <m:r>
              <w:ins w:id="32" w:author="Bo Shen" w:date="2023-01-20T17:02:00Z">
                <w:rPr>
                  <w:rFonts w:ascii="Cambria Math" w:hAnsi="Cambria Math" w:cs="Times New Roman"/>
                  <w:color w:val="000000" w:themeColor="text1"/>
                </w:rPr>
                <m:t>D</m:t>
              </w:ins>
            </m:r>
          </m:e>
          <m:sub>
            <m:r>
              <w:ins w:id="33" w:author="Bo Shen" w:date="2023-01-20T17:02:00Z">
                <w:rPr>
                  <w:rFonts w:ascii="Cambria Math" w:hAnsi="Cambria Math" w:cs="Times New Roman"/>
                  <w:color w:val="000000" w:themeColor="text1"/>
                </w:rPr>
                <m:t>i</m:t>
              </w:ins>
            </m:r>
          </m:sub>
        </m:sSub>
      </m:oMath>
      <w:r w:rsidR="00946864"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the parameter </w:t>
      </w:r>
      <m:oMath>
        <m:r>
          <w:rPr>
            <w:rFonts w:ascii="Cambria Math" w:hAnsi="Cambria Math" w:cs="Times New Roman"/>
            <w:color w:val="000000" w:themeColor="text1"/>
          </w:rPr>
          <m:t>α</m:t>
        </m:r>
      </m:oMath>
      <w:r w:rsidRPr="0060258A">
        <w:rPr>
          <w:rFonts w:ascii="Times New Roman" w:hAnsi="Times New Roman" w:cs="Times New Roman"/>
          <w:color w:val="000000" w:themeColor="text1"/>
        </w:rPr>
        <w:t xml:space="preserve"> controls the strength of recurrent self-excitation on </w:t>
      </w:r>
      <w:r w:rsidRPr="0060258A">
        <w:rPr>
          <w:rFonts w:ascii="Times New Roman" w:hAnsi="Times New Roman" w:cs="Times New Roman"/>
          <w:i/>
          <w:color w:val="000000" w:themeColor="text1"/>
        </w:rPr>
        <w:t>R</w:t>
      </w:r>
      <w:r w:rsidRPr="0060258A">
        <w:rPr>
          <w:rFonts w:ascii="Times New Roman" w:hAnsi="Times New Roman" w:cs="Times New Roman"/>
          <w:color w:val="000000" w:themeColor="text1"/>
        </w:rPr>
        <w:t xml:space="preserve"> units. </w:t>
      </w:r>
      <w:r w:rsidR="008357FA" w:rsidRPr="0060258A">
        <w:rPr>
          <w:rFonts w:ascii="Times New Roman" w:hAnsi="Times New Roman" w:cs="Times New Roman"/>
          <w:color w:val="000000" w:themeColor="text1"/>
        </w:rPr>
        <w:t xml:space="preserve">Finally, </w:t>
      </w:r>
      <m:oMath>
        <m:r>
          <w:rPr>
            <w:rFonts w:ascii="Cambria Math" w:hAnsi="Cambria Math" w:cs="Times New Roman"/>
            <w:color w:val="000000" w:themeColor="text1"/>
          </w:rPr>
          <m:t>β</m:t>
        </m:r>
      </m:oMath>
      <w:r w:rsidRPr="0060258A">
        <w:rPr>
          <w:rFonts w:ascii="Times New Roman" w:hAnsi="Times New Roman" w:cs="Times New Roman"/>
          <w:color w:val="000000" w:themeColor="text1"/>
        </w:rPr>
        <w:t xml:space="preserve"> weights the coupling strength between the excitatory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oMath>
      <w:r w:rsidRPr="0060258A">
        <w:rPr>
          <w:rFonts w:ascii="Times New Roman" w:hAnsi="Times New Roman" w:cs="Times New Roman"/>
          <w:color w:val="000000" w:themeColor="text1"/>
        </w:rPr>
        <w:t xml:space="preserve"> and the disinhibitory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D</m:t>
            </m:r>
          </m:e>
          <m:sub>
            <m:r>
              <w:rPr>
                <w:rFonts w:ascii="Cambria Math" w:hAnsi="Cambria Math" w:cs="Times New Roman"/>
                <w:color w:val="000000" w:themeColor="text1"/>
              </w:rPr>
              <m:t>i</m:t>
            </m:r>
          </m:sub>
        </m:sSub>
      </m:oMath>
      <w:r w:rsidRPr="0060258A">
        <w:rPr>
          <w:rFonts w:ascii="Times New Roman" w:hAnsi="Times New Roman" w:cs="Times New Roman"/>
          <w:color w:val="000000" w:themeColor="text1"/>
        </w:rPr>
        <w:t xml:space="preserve"> units</w:t>
      </w:r>
      <w:r w:rsidR="008357FA" w:rsidRPr="0060258A">
        <w:rPr>
          <w:rFonts w:ascii="Times New Roman" w:hAnsi="Times New Roman" w:cs="Times New Roman"/>
          <w:color w:val="000000" w:themeColor="text1"/>
        </w:rPr>
        <w:t xml:space="preserve"> and is presumed to be under external (task-triggered) control.</w:t>
      </w:r>
    </w:p>
    <w:p w14:paraId="6CB6AB2B" w14:textId="6924BE98" w:rsidR="0080638B" w:rsidRDefault="006B1633" w:rsidP="006B1633">
      <w:pPr>
        <w:spacing w:line="480" w:lineRule="auto"/>
        <w:jc w:val="center"/>
        <w:rPr>
          <w:ins w:id="34" w:author="Bo Shen" w:date="2023-03-01T09:33:00Z"/>
          <w:rFonts w:ascii="Times New Roman" w:hAnsi="Times New Roman" w:cs="Times New Roman"/>
          <w:color w:val="000000" w:themeColor="text1"/>
        </w:rPr>
      </w:pPr>
      <w:ins w:id="35" w:author="Bo Shen" w:date="2023-03-01T09:32:00Z">
        <w:r>
          <w:rPr>
            <w:rFonts w:ascii="Times New Roman" w:hAnsi="Times New Roman" w:cs="Times New Roman"/>
            <w:color w:val="000000" w:themeColor="text1"/>
          </w:rPr>
          <w:t>[Insert Figure 2 about here]</w:t>
        </w:r>
      </w:ins>
    </w:p>
    <w:p w14:paraId="1A8FACA5" w14:textId="666819C7" w:rsidR="006B1633" w:rsidRPr="0060258A" w:rsidRDefault="006B1633" w:rsidP="006B1633">
      <w:pPr>
        <w:spacing w:line="480" w:lineRule="auto"/>
        <w:jc w:val="center"/>
        <w:rPr>
          <w:rFonts w:ascii="Times New Roman" w:hAnsi="Times New Roman" w:cs="Times New Roman"/>
          <w:color w:val="000000" w:themeColor="text1"/>
        </w:rPr>
        <w:pPrChange w:id="36" w:author="Bo Shen" w:date="2023-03-01T09:33:00Z">
          <w:pPr>
            <w:spacing w:line="480" w:lineRule="auto"/>
            <w:jc w:val="both"/>
          </w:pPr>
        </w:pPrChange>
      </w:pPr>
      <w:ins w:id="37" w:author="Bo Shen" w:date="2023-03-01T09:33:00Z">
        <w:r>
          <w:rPr>
            <w:rFonts w:ascii="Times New Roman" w:hAnsi="Times New Roman" w:cs="Times New Roman"/>
            <w:color w:val="000000" w:themeColor="text1"/>
          </w:rPr>
          <w:t>[Insert Figure 2-figure supplement 1 about here]</w:t>
        </w:r>
      </w:ins>
    </w:p>
    <w:p w14:paraId="4EF82A64" w14:textId="3472C55F" w:rsidR="00AA44F8" w:rsidRDefault="00AA44F8">
      <w:pPr>
        <w:rPr>
          <w:rFonts w:ascii="Times New Roman" w:hAnsi="Times New Roman" w:cs="Times New Roman"/>
          <w:i/>
          <w:color w:val="000000" w:themeColor="text1"/>
        </w:rPr>
      </w:pPr>
      <w:r>
        <w:rPr>
          <w:rFonts w:ascii="Times New Roman" w:hAnsi="Times New Roman" w:cs="Times New Roman"/>
          <w:i/>
          <w:color w:val="000000" w:themeColor="text1"/>
        </w:rPr>
        <w:br w:type="page"/>
      </w:r>
    </w:p>
    <w:p w14:paraId="7D357284" w14:textId="27930A20" w:rsidR="00886C3F" w:rsidRPr="0060258A" w:rsidRDefault="00886C3F" w:rsidP="00886C3F">
      <w:pPr>
        <w:spacing w:line="480" w:lineRule="auto"/>
        <w:jc w:val="both"/>
        <w:rPr>
          <w:rFonts w:ascii="Times New Roman" w:hAnsi="Times New Roman" w:cs="Times New Roman"/>
          <w:i/>
          <w:color w:val="000000" w:themeColor="text1"/>
        </w:rPr>
      </w:pPr>
      <w:r w:rsidRPr="0060258A">
        <w:rPr>
          <w:rFonts w:ascii="Times New Roman" w:hAnsi="Times New Roman" w:cs="Times New Roman"/>
          <w:i/>
          <w:color w:val="000000" w:themeColor="text1"/>
        </w:rPr>
        <w:lastRenderedPageBreak/>
        <w:t>Dynamic divisive normalization preserved in the LDDM</w:t>
      </w:r>
    </w:p>
    <w:p w14:paraId="348607FC" w14:textId="77777777" w:rsidR="00C1458F" w:rsidRPr="0060258A" w:rsidRDefault="00C1458F" w:rsidP="00886C3F">
      <w:pPr>
        <w:spacing w:line="480" w:lineRule="auto"/>
        <w:jc w:val="both"/>
        <w:rPr>
          <w:rFonts w:ascii="Times New Roman" w:hAnsi="Times New Roman" w:cs="Times New Roman"/>
          <w:color w:val="000000" w:themeColor="text1"/>
        </w:rPr>
      </w:pPr>
    </w:p>
    <w:p w14:paraId="1118329A" w14:textId="2A000285" w:rsidR="005775C0" w:rsidRPr="0060258A" w:rsidRDefault="005C0DB3" w:rsidP="005C0DB3">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 xml:space="preserve">We first examine whether the LDDM retains the dynamics of divisively normalized value coding </w:t>
      </w:r>
      <w:r w:rsidR="000D4D32" w:rsidRPr="0060258A">
        <w:rPr>
          <w:rFonts w:ascii="Times New Roman" w:hAnsi="Times New Roman" w:cs="Times New Roman"/>
          <w:color w:val="000000" w:themeColor="text1"/>
        </w:rPr>
        <w:t xml:space="preserve">seen in </w:t>
      </w:r>
      <w:r w:rsidRPr="0060258A">
        <w:rPr>
          <w:rFonts w:ascii="Times New Roman" w:hAnsi="Times New Roman" w:cs="Times New Roman"/>
          <w:color w:val="000000" w:themeColor="text1"/>
        </w:rPr>
        <w:t>the DNM</w:t>
      </w:r>
      <w:ins w:id="38" w:author="Bo Shen" w:date="2023-01-20T17:09:00Z">
        <w:r w:rsidR="004A45B9">
          <w:rPr>
            <w:rFonts w:ascii="Times New Roman" w:hAnsi="Times New Roman" w:cs="Times New Roman"/>
            <w:color w:val="000000" w:themeColor="text1"/>
          </w:rPr>
          <w:t xml:space="preserve"> </w:t>
        </w:r>
      </w:ins>
      <w:r w:rsidR="00C55856"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{"citationID":"VEuzQrKU","properties":{"formattedCitation":"(LoFaro et al., 2014; Louie et al., 2014)","plainCitation":"(LoFaro et al., 2014; Louie et al., 2014)","noteIndex":0},"citationItems":[{"id":337,"uris":["http://zotero.org/users/6345545/items/5Y6RDG9I"],"itemData":{"id":337,"type":"article-journal","abstract":"Normalization is a widespread neural computation in both early sensory coding and higher-order processes such as attention and multisensory integration. It has been shown that during decision-making, normalization implements a context-dependent value code in parietal cortex. In this paper we develop a simple diﬀerential equations model based on presumed neural circuitry that implements normalization at equilibrium and predicts speciﬁc time-varying properties of value coding. Moreover, we show that when parameters representing value are changed, the solution curves change in a manner consistent with normalization theory and experiment. We show that these dynamic normalization models naturally implement a time-discounted normalization over past activity, implying an intrinsic reference-dependence in value coding of a kind seen experimentally. These results suggest that a single network mechanism can explain transient and sustained decision activity, reference dependence through time discounting, and hence emphasizes the importance of a dynamic rather than static view of divisive normalization in neural coding.","container-title":"Letters in Biomathematics","language":"en","page":"12","source":"Zotero","title":"The Temporal Dynamics of Cortical Normalization Models of Decision-making","author":[{"family":"LoFaro","given":"Thomas"},{"family":"Louie","given":"Kenway"},{"family":"Webb","given":"Ryan"},{"family":"Glimcher","given":"Paul W"}],"issued":{"date-parts":[["2014",11,26]]}}},{"id":343,"uris":["http://zotero.org/users/6345545/items/H8ELMSVM"],"itemData":{"id":343,"type":"article-journal","container-title":"Journal of Neuroscience","DOI":"10.1523/JNEUROSCI.2851-14.2014","ISSN":"0270-6474, 1529-2401","issue":"48","journalAbbreviation":"Journal of Neuroscience","language":"en","page":"16046-16057","source":"DOI.org (Crossref)","title":"Dynamic Divisive Normalization Predicts Time-Varying Value Coding in Decision-Related Circuits","volume":"34","author":[{"family":"Louie","given":"Kenway"},{"family":"LoFaro","given":"T."},{"family":"Webb","given":"R."},{"family":"Glimcher","given":"P. W."}],"issued":{"date-parts":[["2014",11,26]]}}}],"schema":"https://github.com/citation-style-language/schema/raw/master/csl-citation.json"} </w:instrText>
      </w:r>
      <w:r w:rsidR="00C55856"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(LoFaro et al., 2014; Louie et al., 2014)</w:t>
      </w:r>
      <w:r w:rsidR="00C55856"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w:t>
      </w:r>
      <w:r w:rsidR="00C2694D" w:rsidRPr="0060258A">
        <w:rPr>
          <w:rFonts w:ascii="Times New Roman" w:hAnsi="Times New Roman" w:cs="Times New Roman"/>
          <w:color w:val="000000" w:themeColor="text1"/>
        </w:rPr>
        <w:t>As discussed above, during initial option evaluation the disinhibitory units are silent (</w:t>
      </w:r>
      <m:oMath>
        <m:r>
          <w:rPr>
            <w:rFonts w:ascii="Cambria Math" w:hAnsi="Cambria Math" w:cs="Times New Roman"/>
            <w:color w:val="000000" w:themeColor="text1"/>
          </w:rPr>
          <m:t>β=0</m:t>
        </m:r>
      </m:oMath>
      <w:r w:rsidR="00C2694D" w:rsidRPr="0060258A">
        <w:rPr>
          <w:rFonts w:ascii="Times New Roman" w:hAnsi="Times New Roman" w:cs="Times New Roman"/>
          <w:color w:val="000000" w:themeColor="text1"/>
        </w:rPr>
        <w:t xml:space="preserve">) and the sole difference between the LDDM </w:t>
      </w:r>
      <w:r w:rsidR="00C2694D" w:rsidRPr="0060258A">
        <w:rPr>
          <w:rFonts w:ascii="Times New Roman" w:hAnsi="Times New Roman" w:cs="Times New Roman" w:hint="eastAsia"/>
          <w:color w:val="000000" w:themeColor="text1"/>
        </w:rPr>
        <w:t>a</w:t>
      </w:r>
      <w:r w:rsidR="00C2694D" w:rsidRPr="0060258A">
        <w:rPr>
          <w:rFonts w:ascii="Times New Roman" w:hAnsi="Times New Roman" w:cs="Times New Roman"/>
          <w:color w:val="000000" w:themeColor="text1"/>
        </w:rPr>
        <w:t xml:space="preserve">nd the DNM is recurrent excitation (controlled by </w:t>
      </w:r>
      <m:oMath>
        <m:r>
          <w:rPr>
            <w:rFonts w:ascii="Cambria Math" w:hAnsi="Cambria Math" w:cs="Times New Roman"/>
            <w:color w:val="000000" w:themeColor="text1"/>
          </w:rPr>
          <m:t>α</m:t>
        </m:r>
      </m:oMath>
      <w:r w:rsidR="00C2694D" w:rsidRPr="0060258A">
        <w:rPr>
          <w:rFonts w:ascii="Times New Roman" w:hAnsi="Times New Roman" w:cs="Times New Roman"/>
          <w:color w:val="000000" w:themeColor="text1"/>
        </w:rPr>
        <w:t xml:space="preserve">). </w:t>
      </w:r>
      <w:r w:rsidR="00725E83" w:rsidRPr="0060258A">
        <w:rPr>
          <w:rFonts w:ascii="Times New Roman" w:hAnsi="Times New Roman" w:cs="Times New Roman"/>
          <w:color w:val="000000" w:themeColor="text1"/>
        </w:rPr>
        <w:t xml:space="preserve">Example activity traces in </w:t>
      </w:r>
      <w:r w:rsidR="00A35276" w:rsidRPr="0060258A">
        <w:rPr>
          <w:rFonts w:ascii="Times New Roman" w:hAnsi="Times New Roman" w:cs="Times New Roman"/>
          <w:b/>
          <w:color w:val="000000" w:themeColor="text1"/>
        </w:rPr>
        <w:t xml:space="preserve">Fig. </w:t>
      </w:r>
      <w:r w:rsidR="003965F4" w:rsidRPr="0060258A">
        <w:rPr>
          <w:rFonts w:ascii="Times New Roman" w:hAnsi="Times New Roman" w:cs="Times New Roman"/>
          <w:b/>
          <w:color w:val="000000" w:themeColor="text1"/>
        </w:rPr>
        <w:t>3</w:t>
      </w:r>
      <w:r w:rsidR="004815B0" w:rsidRPr="0060258A">
        <w:rPr>
          <w:rFonts w:ascii="Times New Roman" w:hAnsi="Times New Roman" w:cs="Times New Roman"/>
          <w:b/>
          <w:color w:val="000000" w:themeColor="text1"/>
        </w:rPr>
        <w:t>B</w:t>
      </w:r>
      <w:r w:rsidR="003965F4" w:rsidRPr="0060258A">
        <w:rPr>
          <w:rFonts w:ascii="Times New Roman" w:hAnsi="Times New Roman" w:cs="Times New Roman"/>
          <w:color w:val="000000" w:themeColor="text1"/>
        </w:rPr>
        <w:t xml:space="preserve"> </w:t>
      </w:r>
      <w:r w:rsidR="00725E83" w:rsidRPr="0060258A">
        <w:rPr>
          <w:rFonts w:ascii="Times New Roman" w:hAnsi="Times New Roman" w:cs="Times New Roman"/>
          <w:color w:val="000000" w:themeColor="text1"/>
        </w:rPr>
        <w:t xml:space="preserve">show that the LDDM preserves characteristic early-stage dynamics and contextual modulation seen in both empirical data </w:t>
      </w:r>
      <w:r w:rsidR="00E22F65" w:rsidRPr="0060258A">
        <w:rPr>
          <w:rFonts w:ascii="Times New Roman" w:hAnsi="Times New Roman" w:cs="Times New Roman"/>
          <w:color w:val="000000" w:themeColor="text1"/>
        </w:rPr>
        <w:t>(</w:t>
      </w:r>
      <w:r w:rsidR="00A35276" w:rsidRPr="0060258A">
        <w:rPr>
          <w:rFonts w:ascii="Times New Roman" w:hAnsi="Times New Roman" w:cs="Times New Roman"/>
          <w:b/>
          <w:color w:val="000000" w:themeColor="text1"/>
        </w:rPr>
        <w:t xml:space="preserve">Fig. </w:t>
      </w:r>
      <w:r w:rsidR="004815B0" w:rsidRPr="0060258A">
        <w:rPr>
          <w:rFonts w:ascii="Times New Roman" w:hAnsi="Times New Roman" w:cs="Times New Roman"/>
          <w:b/>
          <w:color w:val="000000" w:themeColor="text1"/>
        </w:rPr>
        <w:t>3C</w:t>
      </w:r>
      <w:r w:rsidR="00E22F65" w:rsidRPr="0060258A">
        <w:rPr>
          <w:rFonts w:ascii="Times New Roman" w:hAnsi="Times New Roman" w:cs="Times New Roman"/>
          <w:color w:val="000000" w:themeColor="text1"/>
        </w:rPr>
        <w:t xml:space="preserve">) </w:t>
      </w:r>
      <w:r w:rsidR="00725E83" w:rsidRPr="0060258A">
        <w:rPr>
          <w:rFonts w:ascii="Times New Roman" w:hAnsi="Times New Roman" w:cs="Times New Roman"/>
          <w:color w:val="000000" w:themeColor="text1"/>
        </w:rPr>
        <w:t>and the original DNM</w:t>
      </w:r>
      <w:ins w:id="39" w:author="Bo Shen" w:date="2023-01-20T17:09:00Z">
        <w:r w:rsidR="004A45B9">
          <w:rPr>
            <w:rFonts w:ascii="Times New Roman" w:hAnsi="Times New Roman" w:cs="Times New Roman"/>
            <w:color w:val="000000" w:themeColor="text1"/>
          </w:rPr>
          <w:t xml:space="preserve"> </w:t>
        </w:r>
      </w:ins>
      <w:r w:rsidR="00725E83" w:rsidRPr="0060258A">
        <w:rPr>
          <w:rFonts w:ascii="Times New Roman" w:hAnsi="Times New Roman" w:cs="Times New Roman"/>
          <w:color w:val="000000" w:themeColor="text1"/>
        </w:rPr>
        <w:fldChar w:fldCharType="begin"/>
      </w:r>
      <w:r w:rsidR="00406671">
        <w:rPr>
          <w:rFonts w:ascii="Times New Roman" w:hAnsi="Times New Roman" w:cs="Times New Roman"/>
          <w:color w:val="000000" w:themeColor="text1"/>
        </w:rPr>
        <w:instrText xml:space="preserve"> ADDIN ZOTERO_ITEM CSL_CITATION {"citationID":"SDXs59ku","properties":{"formattedCitation":"(LoFaro et al., 2014; Louie et al., 2011, 2014)","plainCitation":"(LoFaro et al., 2014; Louie et al., 2011, 2014)","noteIndex":0},"citationItems":[{"id":337,"uris":["http://zotero.org/users/6345545/items/5Y6RDG9I"],"itemData":{"id":337,"type":"article-journal","abstract":"Normalization is a widespread neural computation in both early sensory coding and higher-order processes such as attention and multisensory integration. It has been shown that during decision-making, normalization implements a context-dependent value code in parietal cortex. In this paper we develop a simple diﬀerential equations model based on presumed neural circuitry that implements normalization at equilibrium and predicts speciﬁc time-varying properties of value coding. Moreover, we show that when parameters representing value are changed, the solution curves change in a manner consistent with normalization theory and experiment. We show that these dynamic normalization models naturally implement a time-discounted normalization over past activity, implying an intrinsic reference-dependence in value coding of a kind seen experimentally. These results suggest that a single network mechanism can explain transient and sustained decision activity, reference dependence through time discounting, and hence emphasizes the importance of a dynamic rather than static view of divisive normalization in neural coding.","container-title":"Letters in Biomathematics","language":"en","page":"12","source":"Zotero","title":"The Temporal Dynamics of Cortical Normalization Models of Decision-making","author":[{"family":"LoFaro","given":"Thomas"},{"family":"Louie","given":"Kenway"},{"family":"Webb","given":"Ryan"},{"family":"Glimcher","given":"Paul W"}],"issued":{"date-parts":[["2014",11,26]]}}},{"id":342,"uris":["http://zotero.org/users/6345545/items/FIVLPZPC"],"itemData":{"id":342,"type":"article-journal","container-title":"Journal of Neuroscience","DOI":"10.1523/JNEUROSCI.1237-11.2011","ISSN":"0270-6474, 1529-2401","issue":"29","journalAbbreviation":"Journal of Neuroscience","language":"en","page":"10627-10639","source":"DOI.org (Crossref)","title":"Reward Value-Based Gain Control: Divisive Normalization in Parietal Cortex","title-short":"Reward Value-Based Gain Control","volume":"31","author":[{"family":"Louie","given":"Kenway"},{"family":"Grattan","given":"L. E."},{"family":"Glimcher","given":"P. W."}],"issued":{"date-parts":[["2011",7,20]]}}},{"id":343,"uris":["http://zotero.org/users/6345545/items/H8ELMSVM"],"itemData":{"id":343,"type":"article-journal","container-title":"Journal of Neuroscience","DOI":"10.1523/JNEUROSCI.2851-14.2014","ISSN":"0270-6474, 1529-2401","issue":"48","journalAbbreviation":"Journal of Neuroscience","language":"en","page":"16046-16057","source":"DOI.org (Crossref)","title":"Dynamic Divisive Normalization Predicts Time-Varying Value Coding in Decision-Related Circuits","volume":"34","author":[{"family":"Louie","given":"Kenway"},{"family":"LoFaro","given":"T."},{"family":"Webb","given":"R."},{"family":"Glimcher","given":"P. W."}],"issued":{"date-parts":[["2014",11,26]]}}}],"schema":"https://github.com/citation-style-language/schema/raw/master/csl-citation.json"} </w:instrText>
      </w:r>
      <w:r w:rsidR="00725E83" w:rsidRPr="0060258A">
        <w:rPr>
          <w:rFonts w:ascii="Times New Roman" w:hAnsi="Times New Roman" w:cs="Times New Roman"/>
          <w:color w:val="000000" w:themeColor="text1"/>
        </w:rPr>
        <w:fldChar w:fldCharType="separate"/>
      </w:r>
      <w:r w:rsidR="00406671">
        <w:rPr>
          <w:rFonts w:ascii="Times New Roman" w:hAnsi="Times New Roman" w:cs="Times New Roman"/>
          <w:color w:val="000000" w:themeColor="text1"/>
        </w:rPr>
        <w:t>(LoFaro et al., 2014; Louie et al., 2011, 2014)</w:t>
      </w:r>
      <w:r w:rsidR="00725E83" w:rsidRPr="0060258A">
        <w:rPr>
          <w:rFonts w:ascii="Times New Roman" w:hAnsi="Times New Roman" w:cs="Times New Roman"/>
          <w:color w:val="000000" w:themeColor="text1"/>
        </w:rPr>
        <w:fldChar w:fldCharType="end"/>
      </w:r>
      <w:r w:rsidR="00725E83" w:rsidRPr="0060258A">
        <w:rPr>
          <w:rFonts w:ascii="Times New Roman" w:hAnsi="Times New Roman" w:cs="Times New Roman"/>
          <w:color w:val="000000" w:themeColor="text1"/>
        </w:rPr>
        <w:t xml:space="preserve">. Immediately after stimulus onset, </w:t>
      </w:r>
      <w:r w:rsidR="00725E83" w:rsidRPr="0060258A">
        <w:rPr>
          <w:rFonts w:ascii="Times New Roman" w:hAnsi="Times New Roman" w:cs="Times New Roman"/>
          <w:i/>
          <w:color w:val="000000" w:themeColor="text1"/>
        </w:rPr>
        <w:t>R</w:t>
      </w:r>
      <w:r w:rsidR="00725E83" w:rsidRPr="0060258A">
        <w:rPr>
          <w:rFonts w:ascii="Times New Roman" w:hAnsi="Times New Roman" w:cs="Times New Roman"/>
          <w:i/>
          <w:color w:val="000000" w:themeColor="text1"/>
          <w:vertAlign w:val="subscript"/>
        </w:rPr>
        <w:t>1</w:t>
      </w:r>
      <w:r w:rsidR="00725E83" w:rsidRPr="0060258A">
        <w:rPr>
          <w:rFonts w:ascii="Times New Roman" w:hAnsi="Times New Roman" w:cs="Times New Roman"/>
          <w:color w:val="000000" w:themeColor="text1"/>
        </w:rPr>
        <w:t xml:space="preserve"> activities replicate the transient peak </w:t>
      </w:r>
      <w:r w:rsidR="00AF2A33" w:rsidRPr="0060258A">
        <w:rPr>
          <w:rFonts w:ascii="Times New Roman" w:hAnsi="Times New Roman" w:cs="Times New Roman"/>
          <w:color w:val="000000" w:themeColor="text1"/>
        </w:rPr>
        <w:t>observed in a wealth of studies</w:t>
      </w:r>
      <w:ins w:id="40" w:author="Bo Shen" w:date="2023-01-20T17:10:00Z">
        <w:r w:rsidR="004A45B9">
          <w:rPr>
            <w:rFonts w:ascii="Times New Roman" w:hAnsi="Times New Roman" w:cs="Times New Roman"/>
            <w:color w:val="000000" w:themeColor="text1"/>
          </w:rPr>
          <w:t xml:space="preserve"> </w:t>
        </w:r>
      </w:ins>
      <w:r w:rsidR="00725E83"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{"citationID":"WR76h1dI","properties":{"formattedCitation":"(Andersen &amp; Buneo, 2002; Churchland et al., 2008; Gnadt &amp; Andersen, 1988; Louie et al., 2011, 2014; Platt &amp; Glimcher, 1999; Rorie et al., 2010; Sugrue et al., 2004)","plainCitation":"(Andersen &amp; Buneo, 2002; Churchland et al., 2008; Gnadt &amp; Andersen, 1988; Louie et al., 2011, 2014; Platt &amp; Glimcher, 1999; Rorie et al., 2010; Sugrue et al., 2004)","noteIndex":0},"citationItems":[{"id":467,"uris":["http://zotero.org/users/6345545/items/V2MJHYB2"],"itemData":{"id":467,"type":"article-journal","abstract":"The posterior parietal cortex (PPC), historically believed to be a sensory structure, is now viewed as an area important for sensory-motor integration. Among its functions is the forming of intentions, that is, high-level cognitive plans for movement. There is a map of intentions within the PPC, with different subregions dedicated to the planning of eye movements, reaching movements, and grasping movements. These areas appear to be specialized for the multisensory integration and coordinate transformations required to convert sensory input to motor output. In several subregions of the PPC, these operations are facilitated by the use of a common distributed space representation that is independent of both sensory input and motor output. Attention and learning effects are also evident in the PPC. However, these effects may be general to cortex and operate in the PPC in the context of sensory-motor transformations.","container-title":"Annual Review of Neuroscience","DOI":"10.1146/annurev.neuro.25.112701.142922","issue":"1","note":"_eprint: https://doi.org/10.1146/annurev.neuro.25.112701.142922\nPMID: 12052908","page":"189-220","source":"Annual Reviews","title":"Intentional Maps in Posterior Parietal Cortex","volume":"25","author":[{"family":"Andersen","given":"Richard A."},{"family":"Buneo","given":"Christopher A."}],"issued":{"date-parts":[["2002"]]}}},{"id":372,"uris":["http://zotero.org/users/6345545/items/CUJ2PP3B"],"itemData":{"id":372,"type":"article-journal","container-title":"Nature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N."}],"issued":{"date-parts":[["2008",6]]}}},{"id":465,"uris":["http://zotero.org/users/6345545/items/2S4A3CN5"],"itemData":{"id":465,"type":"article-journal","abstract":"Unit recording studies in the lateral bank of the intraparietal cortex (area LIP) have demonstrated a response property not previously reported in posterior cortex. Studies were performed in the Rhesus monkey during tasks which required saccadic eye movements to remembered target locations in the dark. Neurons were found which remained active during the time period for which the monkey had to withhold eye movements while remembering desired target locations. The activity of the cells was tuned for eye movements of specific direction and amplitude, and it was not necessary for a visual stimulus to fall within the response field. The responses appeared to represent a memory-related motor-planning signal encoding motor error. The relation of the activity to the behavior of the animal suggests that the response represents the intent to make eye movements of specific direction and amplitude.","container-title":"Experimental Brain Research","DOI":"10.1007/BF00271862","ISSN":"1432-1106","issue":"1","journalAbbreviation":"Exp Brain Res","language":"en","page":"216-220","source":"Springer Link","title":"Memory related motor planning activity in posterior parietal cortex of macaque","volume":"70","author":[{"family":"Gnadt","given":"J. W."},{"family":"Andersen","given":"R. A."}],"issued":{"date-parts":[["1988",3,1]]}}},{"id":342,"uris":["http://zotero.org/users/6345545/items/FIVLPZPC"],"itemData":{"id":342,"type":"article-journal","container-title":"Journal of Neuroscience","DOI":"10.1523/JNEUROSCI.1237-11.2011","ISSN":"0270-6474, 1529-2401","issue":"29","journalAbbreviation":"Journal of Neuroscience","language":"en","page":"10627-10639","source":"DOI.org (Crossref)","title":"Reward Value-Based Gain Control: Divisive Normalization in Parietal Cortex","title-short":"Reward Value-Based Gain Control","volume":"31","author":[{"family":"Louie","given":"Kenway"},{"family":"Grattan","given":"L. E."},{"family":"Glimcher","given":"P. W."}],"issued":{"date-parts":[["2011",7,20]]}}},{"id":343,"uris":["http://zotero.org/users/6345545/items/H8ELMSVM"],"itemData":{"id":343,"type":"article-journal","container-title":"Journal of Neuroscience","DOI":"10.1523/JNEUROSCI.2851-14.2014","ISSN":"0270-6474, 1529-2401","issue":"48","journalAbbreviation":"Journal of Neuroscience","language":"en","page":"16046-16057","source":"DOI.org (Crossref)","title":"Dynamic Divisive Normalization Predicts Time-Varying Value Coding in Decision-Related Circuits","volume":"34","author":[{"family":"Louie","given":"Kenway"},{"family":"LoFaro","given":"T."},{"family":"Webb","given":"R."},{"family":"Glimcher","given":"P. W."}],"issued":{"date-parts":[["2014",11,26]]}}},{"id":344,"uris":["http://zotero.org/users/6345545/items/2T7KXNSC"],"itemData":{"id":344,"type":"article-journal","container-title":"Nature","DOI":"10.1038/22268","ISSN":"0028-0836, 1476-4687","issue":"6741","journalAbbreviation":"Nature","language":"en","page":"233-238","source":"DOI.org (Crossref)","title":"Neural correlates of decision variables in parietal cortex","volume":"400","author":[{"family":"Platt","given":"Michael L."},{"family":"Glimcher","given":"Paul W."}],"issued":{"date-parts":[["1999",7]]}}},{"id":274,"uris":["http://zotero.org/users/6345545/items/8WGDRKKC"],"itemData":{"id":274,"type":"article-journal","abstract":"Single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T."}],"issued":{"date-parts":[["2010",2,19]]}}},{"id":630,"uris":["http://zotero.org/users/6345545/items/RVLCU76F"],"itemData":{"id":630,"type":"article-journal","abstract":"Psychologists and economists have long appreciated the contribution of reward history and expectation to decision-making. Yet we know little about how specific histories of choice and reward lead to an internal representation of the “value” of possible actions. We approached this problem through an integrated application of behavioral, computational, and physiological techniques. Monkeys were placed in a dynamic foraging environment in which they had to track the changing values of alternative choices through time. In this context, the monkeys' foraging behavior provided a window into their subjective valuation. We found that a simple model based on reward history can duplicate this behavior and that neurons in the parietal cortex represent the relative value of competing actions predicted by this model.\nCertain brain neurons code for the comparative perceived value of paired alternatives between which monkeys choose when performing a task.\nCertain brain neurons code for the comparative perceived value of paired alternatives between which monkeys choose when performing a task.","container-title":"Science","DOI":"10.1126/science.1094765","ISSN":"0036-8075, 1095-9203","issue":"5678","language":"en","license":"American Association for the Advancement of Science","note":"publisher: American Association for the Advancement of Science\nsection: Research Article\nPMID: 15205529","page":"1782-1787","source":"science.sciencemag.org","title":"Matching Behavior and the Representation of Value in the Parietal Cortex","volume":"304","author":[{"family":"Sugrue","given":"Leo P."},{"family":"Corrado","given":"Greg S."},{"family":"Newsome","given":"William T."}],"issued":{"date-parts":[["2004",6,18]]}}}],"schema":"https://github.com/citation-style-language/schema/raw/master/csl-citation.json"} </w:instrText>
      </w:r>
      <w:r w:rsidR="00725E83"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(Andersen &amp; Buneo, 2002; Churchland et al., 2008; Gnadt &amp; Andersen, 1988; Louie et al., 2011, 2014; Platt &amp; Glimcher, 1999; Rorie et al., 2010; Sugrue et al., 2004)</w:t>
      </w:r>
      <w:r w:rsidR="00725E83" w:rsidRPr="0060258A">
        <w:rPr>
          <w:rFonts w:ascii="Times New Roman" w:hAnsi="Times New Roman" w:cs="Times New Roman"/>
          <w:color w:val="000000" w:themeColor="text1"/>
        </w:rPr>
        <w:fldChar w:fldCharType="end"/>
      </w:r>
      <w:r w:rsidR="00725E83" w:rsidRPr="0060258A">
        <w:rPr>
          <w:rFonts w:ascii="Times New Roman" w:hAnsi="Times New Roman" w:cs="Times New Roman"/>
          <w:color w:val="000000" w:themeColor="text1"/>
        </w:rPr>
        <w:t xml:space="preserve">. Further, the network </w:t>
      </w:r>
      <w:r w:rsidR="00AF2A33" w:rsidRPr="0060258A">
        <w:rPr>
          <w:rFonts w:ascii="Times New Roman" w:hAnsi="Times New Roman" w:cs="Times New Roman"/>
          <w:color w:val="000000" w:themeColor="text1"/>
        </w:rPr>
        <w:t xml:space="preserve">settles to equilibrium </w:t>
      </w:r>
      <w:r w:rsidR="00725E83" w:rsidRPr="0060258A">
        <w:rPr>
          <w:rFonts w:ascii="Times New Roman" w:hAnsi="Times New Roman" w:cs="Times New Roman"/>
          <w:color w:val="000000" w:themeColor="text1"/>
        </w:rPr>
        <w:t>display</w:t>
      </w:r>
      <w:r w:rsidR="005C0350" w:rsidRPr="0060258A">
        <w:rPr>
          <w:rFonts w:ascii="Times New Roman" w:hAnsi="Times New Roman" w:cs="Times New Roman"/>
          <w:color w:val="000000" w:themeColor="text1"/>
        </w:rPr>
        <w:t>ing</w:t>
      </w:r>
      <w:r w:rsidR="00725E83" w:rsidRPr="0060258A">
        <w:rPr>
          <w:rFonts w:ascii="Times New Roman" w:hAnsi="Times New Roman" w:cs="Times New Roman"/>
          <w:color w:val="000000" w:themeColor="text1"/>
        </w:rPr>
        <w:t xml:space="preserve"> relative value coding: </w:t>
      </w:r>
      <w:r w:rsidR="00725E83" w:rsidRPr="0060258A">
        <w:rPr>
          <w:rFonts w:ascii="Times New Roman" w:hAnsi="Times New Roman" w:cs="Times New Roman"/>
          <w:i/>
          <w:color w:val="000000" w:themeColor="text1"/>
        </w:rPr>
        <w:t>R</w:t>
      </w:r>
      <w:r w:rsidR="00725E83" w:rsidRPr="0060258A">
        <w:rPr>
          <w:rFonts w:ascii="Times New Roman" w:hAnsi="Times New Roman" w:cs="Times New Roman"/>
          <w:i/>
          <w:color w:val="000000" w:themeColor="text1"/>
          <w:vertAlign w:val="subscript"/>
        </w:rPr>
        <w:t>1</w:t>
      </w:r>
      <w:r w:rsidR="00725E83" w:rsidRPr="0060258A">
        <w:rPr>
          <w:rFonts w:ascii="Times New Roman" w:hAnsi="Times New Roman" w:cs="Times New Roman"/>
          <w:color w:val="000000" w:themeColor="text1"/>
        </w:rPr>
        <w:t xml:space="preserve"> activit</w:t>
      </w:r>
      <w:r w:rsidR="008D4815" w:rsidRPr="0060258A">
        <w:rPr>
          <w:rFonts w:ascii="Times New Roman" w:hAnsi="Times New Roman" w:cs="Times New Roman"/>
          <w:color w:val="000000" w:themeColor="text1"/>
        </w:rPr>
        <w:t>y</w:t>
      </w:r>
      <w:r w:rsidR="00725E83" w:rsidRPr="0060258A">
        <w:rPr>
          <w:rFonts w:ascii="Times New Roman" w:hAnsi="Times New Roman" w:cs="Times New Roman"/>
          <w:color w:val="000000" w:themeColor="text1"/>
        </w:rPr>
        <w:t xml:space="preserve"> increase</w:t>
      </w:r>
      <w:r w:rsidR="008D4815" w:rsidRPr="0060258A">
        <w:rPr>
          <w:rFonts w:ascii="Times New Roman" w:hAnsi="Times New Roman" w:cs="Times New Roman"/>
          <w:color w:val="000000" w:themeColor="text1"/>
        </w:rPr>
        <w:t>s</w:t>
      </w:r>
      <w:r w:rsidR="00725E83" w:rsidRPr="0060258A">
        <w:rPr>
          <w:rFonts w:ascii="Times New Roman" w:hAnsi="Times New Roman" w:cs="Times New Roman"/>
          <w:color w:val="000000" w:themeColor="text1"/>
        </w:rPr>
        <w:t xml:space="preserve"> </w:t>
      </w:r>
      <w:r w:rsidR="001A6742" w:rsidRPr="0060258A">
        <w:rPr>
          <w:rFonts w:ascii="Times New Roman" w:hAnsi="Times New Roman" w:cs="Times New Roman"/>
          <w:color w:val="000000" w:themeColor="text1"/>
        </w:rPr>
        <w:t xml:space="preserve">with </w:t>
      </w:r>
      <w:r w:rsidR="001A6742" w:rsidRPr="0060258A">
        <w:rPr>
          <w:rFonts w:ascii="Times New Roman" w:hAnsi="Times New Roman" w:cs="Times New Roman"/>
          <w:i/>
          <w:color w:val="000000" w:themeColor="text1"/>
        </w:rPr>
        <w:t>V</w:t>
      </w:r>
      <w:r w:rsidR="001A6742" w:rsidRPr="0060258A">
        <w:rPr>
          <w:rFonts w:ascii="Times New Roman" w:hAnsi="Times New Roman" w:cs="Times New Roman"/>
          <w:i/>
          <w:color w:val="000000" w:themeColor="text1"/>
          <w:vertAlign w:val="subscript"/>
        </w:rPr>
        <w:t>1</w:t>
      </w:r>
      <w:r w:rsidR="001A6742" w:rsidRPr="0060258A">
        <w:rPr>
          <w:rFonts w:ascii="Times New Roman" w:hAnsi="Times New Roman" w:cs="Times New Roman"/>
          <w:color w:val="000000" w:themeColor="text1"/>
        </w:rPr>
        <w:t xml:space="preserve"> </w:t>
      </w:r>
      <w:r w:rsidR="003E4CD8" w:rsidRPr="0060258A">
        <w:rPr>
          <w:rFonts w:ascii="Times New Roman" w:hAnsi="Times New Roman" w:cs="Times New Roman"/>
          <w:color w:val="000000" w:themeColor="text1"/>
        </w:rPr>
        <w:t xml:space="preserve">and </w:t>
      </w:r>
      <w:r w:rsidR="00725E83" w:rsidRPr="0060258A">
        <w:rPr>
          <w:rFonts w:ascii="Times New Roman" w:hAnsi="Times New Roman" w:cs="Times New Roman"/>
          <w:color w:val="000000" w:themeColor="text1"/>
        </w:rPr>
        <w:t>decrease</w:t>
      </w:r>
      <w:r w:rsidR="008D4815" w:rsidRPr="0060258A">
        <w:rPr>
          <w:rFonts w:ascii="Times New Roman" w:hAnsi="Times New Roman" w:cs="Times New Roman"/>
          <w:color w:val="000000" w:themeColor="text1"/>
        </w:rPr>
        <w:t>s</w:t>
      </w:r>
      <w:r w:rsidR="00725E83" w:rsidRPr="0060258A">
        <w:rPr>
          <w:rFonts w:ascii="Times New Roman" w:hAnsi="Times New Roman" w:cs="Times New Roman"/>
          <w:color w:val="000000" w:themeColor="text1"/>
        </w:rPr>
        <w:t xml:space="preserve"> with </w:t>
      </w:r>
      <w:r w:rsidR="00725E83" w:rsidRPr="0060258A">
        <w:rPr>
          <w:rFonts w:ascii="Times New Roman" w:hAnsi="Times New Roman" w:cs="Times New Roman"/>
          <w:i/>
          <w:color w:val="000000" w:themeColor="text1"/>
        </w:rPr>
        <w:t>V</w:t>
      </w:r>
      <w:r w:rsidR="007D5A20" w:rsidRPr="0060258A">
        <w:rPr>
          <w:rFonts w:ascii="Times New Roman" w:hAnsi="Times New Roman" w:cs="Times New Roman"/>
          <w:i/>
          <w:color w:val="000000" w:themeColor="text1"/>
          <w:vertAlign w:val="subscript"/>
        </w:rPr>
        <w:t>2</w:t>
      </w:r>
      <w:r w:rsidR="001A6742" w:rsidRPr="0060258A">
        <w:rPr>
          <w:rFonts w:ascii="Times New Roman" w:hAnsi="Times New Roman" w:cs="Times New Roman"/>
          <w:color w:val="000000" w:themeColor="text1"/>
        </w:rPr>
        <w:t xml:space="preserve"> (</w:t>
      </w:r>
      <w:r w:rsidR="00A35276" w:rsidRPr="0060258A">
        <w:rPr>
          <w:rFonts w:ascii="Times New Roman" w:hAnsi="Times New Roman" w:cs="Times New Roman"/>
          <w:b/>
          <w:color w:val="000000" w:themeColor="text1"/>
        </w:rPr>
        <w:t xml:space="preserve">Fig. </w:t>
      </w:r>
      <w:r w:rsidR="008C562E" w:rsidRPr="0060258A">
        <w:rPr>
          <w:rFonts w:ascii="Times New Roman" w:hAnsi="Times New Roman" w:cs="Times New Roman"/>
          <w:b/>
          <w:color w:val="000000" w:themeColor="text1"/>
        </w:rPr>
        <w:t>3</w:t>
      </w:r>
      <w:r w:rsidR="003D4F5D" w:rsidRPr="0060258A">
        <w:rPr>
          <w:rFonts w:ascii="Times New Roman" w:hAnsi="Times New Roman" w:cs="Times New Roman"/>
          <w:b/>
          <w:color w:val="000000" w:themeColor="text1"/>
        </w:rPr>
        <w:t>B</w:t>
      </w:r>
      <w:r w:rsidR="00AE1240" w:rsidRPr="0060258A">
        <w:rPr>
          <w:rFonts w:ascii="Times New Roman" w:hAnsi="Times New Roman" w:cs="Times New Roman"/>
          <w:b/>
          <w:color w:val="000000" w:themeColor="text1"/>
        </w:rPr>
        <w:t xml:space="preserve">, </w:t>
      </w:r>
      <w:r w:rsidR="0049685D" w:rsidRPr="0060258A">
        <w:rPr>
          <w:rFonts w:ascii="Times New Roman" w:hAnsi="Times New Roman" w:cs="Times New Roman"/>
          <w:i/>
          <w:color w:val="000000" w:themeColor="text1"/>
        </w:rPr>
        <w:t>R</w:t>
      </w:r>
      <w:r w:rsidR="0049685D" w:rsidRPr="0060258A">
        <w:rPr>
          <w:rFonts w:ascii="Times New Roman" w:hAnsi="Times New Roman" w:cs="Times New Roman"/>
          <w:i/>
          <w:color w:val="000000" w:themeColor="text1"/>
          <w:vertAlign w:val="subscript"/>
        </w:rPr>
        <w:t>1</w:t>
      </w:r>
      <w:r w:rsidR="00AE1240" w:rsidRPr="0060258A">
        <w:rPr>
          <w:rFonts w:ascii="Times New Roman" w:hAnsi="Times New Roman" w:cs="Times New Roman"/>
          <w:color w:val="000000" w:themeColor="text1"/>
        </w:rPr>
        <w:t xml:space="preserve"> activit</w:t>
      </w:r>
      <w:r w:rsidR="008D4815" w:rsidRPr="0060258A">
        <w:rPr>
          <w:rFonts w:ascii="Times New Roman" w:hAnsi="Times New Roman" w:cs="Times New Roman"/>
          <w:color w:val="000000" w:themeColor="text1"/>
        </w:rPr>
        <w:t>y</w:t>
      </w:r>
      <w:r w:rsidR="00AE1240" w:rsidRPr="0060258A">
        <w:rPr>
          <w:rFonts w:ascii="Times New Roman" w:hAnsi="Times New Roman" w:cs="Times New Roman"/>
          <w:b/>
          <w:color w:val="000000" w:themeColor="text1"/>
        </w:rPr>
        <w:t xml:space="preserve"> </w:t>
      </w:r>
      <w:r w:rsidR="00AE1240" w:rsidRPr="0060258A">
        <w:rPr>
          <w:rFonts w:ascii="Times New Roman" w:hAnsi="Times New Roman" w:cs="Times New Roman"/>
          <w:color w:val="000000" w:themeColor="text1"/>
        </w:rPr>
        <w:t xml:space="preserve">across </w:t>
      </w:r>
      <w:r w:rsidR="00E20A2D" w:rsidRPr="0060258A">
        <w:rPr>
          <w:rFonts w:ascii="Times New Roman" w:hAnsi="Times New Roman" w:cs="Times New Roman"/>
          <w:i/>
          <w:color w:val="000000" w:themeColor="text1"/>
        </w:rPr>
        <w:t>V</w:t>
      </w:r>
      <w:r w:rsidR="00E20A2D" w:rsidRPr="0060258A">
        <w:rPr>
          <w:rFonts w:ascii="Times New Roman" w:hAnsi="Times New Roman" w:cs="Times New Roman"/>
          <w:i/>
          <w:color w:val="000000" w:themeColor="text1"/>
          <w:vertAlign w:val="subscript"/>
        </w:rPr>
        <w:t>1</w:t>
      </w:r>
      <w:r w:rsidR="00AE1240" w:rsidRPr="0060258A">
        <w:rPr>
          <w:rFonts w:ascii="Times New Roman" w:hAnsi="Times New Roman" w:cs="Times New Roman"/>
          <w:color w:val="000000" w:themeColor="text1"/>
        </w:rPr>
        <w:t xml:space="preserve"> inputs</w:t>
      </w:r>
      <w:r w:rsidR="007D5A20" w:rsidRPr="0060258A">
        <w:rPr>
          <w:rFonts w:ascii="Times New Roman" w:hAnsi="Times New Roman" w:cs="Times New Roman"/>
          <w:color w:val="000000" w:themeColor="text1"/>
        </w:rPr>
        <w:t xml:space="preserve"> (</w:t>
      </w:r>
      <w:r w:rsidR="00D379AA" w:rsidRPr="0060258A">
        <w:rPr>
          <w:rFonts w:ascii="Times New Roman" w:hAnsi="Times New Roman" w:cs="Times New Roman" w:hint="eastAsia"/>
          <w:color w:val="000000" w:themeColor="text1"/>
        </w:rPr>
        <w:t>upper</w:t>
      </w:r>
      <w:r w:rsidR="00D379AA" w:rsidRPr="0060258A">
        <w:rPr>
          <w:rFonts w:ascii="Times New Roman" w:hAnsi="Times New Roman" w:cs="Times New Roman"/>
          <w:color w:val="000000" w:themeColor="text1"/>
        </w:rPr>
        <w:t xml:space="preserve"> panels</w:t>
      </w:r>
      <w:r w:rsidR="007D5A20" w:rsidRPr="0060258A">
        <w:rPr>
          <w:rFonts w:ascii="Times New Roman" w:hAnsi="Times New Roman" w:cs="Times New Roman"/>
          <w:color w:val="000000" w:themeColor="text1"/>
        </w:rPr>
        <w:t>) and</w:t>
      </w:r>
      <w:r w:rsidR="00AE1240" w:rsidRPr="0060258A">
        <w:rPr>
          <w:rFonts w:ascii="Times New Roman" w:hAnsi="Times New Roman" w:cs="Times New Roman"/>
          <w:color w:val="000000" w:themeColor="text1"/>
        </w:rPr>
        <w:t xml:space="preserve"> </w:t>
      </w:r>
      <w:r w:rsidR="007D5A20" w:rsidRPr="0060258A">
        <w:rPr>
          <w:rFonts w:ascii="Times New Roman" w:hAnsi="Times New Roman" w:cs="Times New Roman"/>
          <w:i/>
          <w:color w:val="000000" w:themeColor="text1"/>
        </w:rPr>
        <w:t>V</w:t>
      </w:r>
      <w:r w:rsidR="007D5A20" w:rsidRPr="0060258A">
        <w:rPr>
          <w:rFonts w:ascii="Times New Roman" w:hAnsi="Times New Roman" w:cs="Times New Roman"/>
          <w:i/>
          <w:color w:val="000000" w:themeColor="text1"/>
          <w:vertAlign w:val="subscript"/>
        </w:rPr>
        <w:t>2</w:t>
      </w:r>
      <w:r w:rsidR="007D5A20" w:rsidRPr="0060258A">
        <w:rPr>
          <w:rFonts w:ascii="Times New Roman" w:hAnsi="Times New Roman" w:cs="Times New Roman"/>
          <w:color w:val="000000" w:themeColor="text1"/>
        </w:rPr>
        <w:t xml:space="preserve"> inputs (</w:t>
      </w:r>
      <w:r w:rsidR="00D379AA" w:rsidRPr="0060258A">
        <w:rPr>
          <w:rFonts w:ascii="Times New Roman" w:hAnsi="Times New Roman" w:cs="Times New Roman"/>
          <w:color w:val="000000" w:themeColor="text1"/>
        </w:rPr>
        <w:t>bottom panels</w:t>
      </w:r>
      <w:r w:rsidR="007D5A20" w:rsidRPr="0060258A">
        <w:rPr>
          <w:rFonts w:ascii="Times New Roman" w:hAnsi="Times New Roman" w:cs="Times New Roman"/>
          <w:color w:val="000000" w:themeColor="text1"/>
        </w:rPr>
        <w:t>)</w:t>
      </w:r>
      <w:r w:rsidR="001A6742" w:rsidRPr="0060258A">
        <w:rPr>
          <w:rFonts w:ascii="Times New Roman" w:hAnsi="Times New Roman" w:cs="Times New Roman"/>
          <w:color w:val="000000" w:themeColor="text1"/>
        </w:rPr>
        <w:t>)</w:t>
      </w:r>
      <w:r w:rsidR="00725E83" w:rsidRPr="0060258A">
        <w:rPr>
          <w:rFonts w:ascii="Times New Roman" w:hAnsi="Times New Roman" w:cs="Times New Roman"/>
          <w:color w:val="000000" w:themeColor="text1"/>
        </w:rPr>
        <w:t>, reflecting a contextual representation of value</w:t>
      </w:r>
      <w:r w:rsidR="00C543B5" w:rsidRPr="0060258A">
        <w:rPr>
          <w:rFonts w:ascii="Times New Roman" w:hAnsi="Times New Roman" w:cs="Times New Roman"/>
          <w:color w:val="000000" w:themeColor="text1"/>
        </w:rPr>
        <w:t xml:space="preserve"> </w:t>
      </w:r>
      <w:r w:rsidR="00C2694D" w:rsidRPr="0060258A">
        <w:rPr>
          <w:rFonts w:ascii="Times New Roman" w:hAnsi="Times New Roman" w:cs="Times New Roman"/>
          <w:color w:val="000000" w:themeColor="text1"/>
        </w:rPr>
        <w:t xml:space="preserve">(see Methods for </w:t>
      </w:r>
      <w:r w:rsidR="00154708" w:rsidRPr="0060258A">
        <w:rPr>
          <w:rFonts w:ascii="Times New Roman" w:hAnsi="Times New Roman" w:cs="Times New Roman"/>
          <w:color w:val="000000" w:themeColor="text1"/>
        </w:rPr>
        <w:t xml:space="preserve">details of </w:t>
      </w:r>
      <w:r w:rsidR="00C2694D" w:rsidRPr="0060258A">
        <w:rPr>
          <w:rFonts w:ascii="Times New Roman" w:hAnsi="Times New Roman" w:cs="Times New Roman"/>
          <w:color w:val="000000" w:themeColor="text1"/>
        </w:rPr>
        <w:t xml:space="preserve">parameters used </w:t>
      </w:r>
      <w:r w:rsidR="004C1F94" w:rsidRPr="0060258A">
        <w:rPr>
          <w:rFonts w:ascii="Times New Roman" w:hAnsi="Times New Roman" w:cs="Times New Roman"/>
          <w:color w:val="000000" w:themeColor="text1"/>
        </w:rPr>
        <w:t>in</w:t>
      </w:r>
      <w:r w:rsidR="00C2694D" w:rsidRPr="0060258A">
        <w:rPr>
          <w:rFonts w:ascii="Times New Roman" w:hAnsi="Times New Roman" w:cs="Times New Roman"/>
          <w:color w:val="000000" w:themeColor="text1"/>
        </w:rPr>
        <w:t xml:space="preserve"> visualization)</w:t>
      </w:r>
      <w:r w:rsidR="00C543B5" w:rsidRPr="0060258A">
        <w:rPr>
          <w:rFonts w:ascii="Times New Roman" w:hAnsi="Times New Roman" w:cs="Times New Roman"/>
          <w:color w:val="000000" w:themeColor="text1"/>
        </w:rPr>
        <w:t>.</w:t>
      </w:r>
    </w:p>
    <w:p w14:paraId="79D69D77" w14:textId="77777777" w:rsidR="00433F14" w:rsidRPr="0060258A" w:rsidRDefault="00433F14" w:rsidP="00433F14">
      <w:pPr>
        <w:spacing w:line="480" w:lineRule="auto"/>
        <w:jc w:val="both"/>
        <w:rPr>
          <w:rFonts w:ascii="Times New Roman" w:hAnsi="Times New Roman" w:cs="Times New Roman"/>
          <w:color w:val="000000" w:themeColor="text1"/>
        </w:rPr>
      </w:pPr>
    </w:p>
    <w:p w14:paraId="4A6940FA" w14:textId="343AD32D" w:rsidR="00433F14" w:rsidRPr="0060258A" w:rsidRDefault="00433F14" w:rsidP="00433F14">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 xml:space="preserve">Taking advantage of its simplified mathematical form, we analytically </w:t>
      </w:r>
      <w:r w:rsidR="00253319" w:rsidRPr="0060258A">
        <w:rPr>
          <w:rFonts w:ascii="Times New Roman" w:hAnsi="Times New Roman" w:cs="Times New Roman"/>
          <w:color w:val="000000" w:themeColor="text1"/>
        </w:rPr>
        <w:t>evaluat</w:t>
      </w:r>
      <w:r w:rsidRPr="0060258A">
        <w:rPr>
          <w:rFonts w:ascii="Times New Roman" w:hAnsi="Times New Roman" w:cs="Times New Roman"/>
          <w:color w:val="000000" w:themeColor="text1"/>
        </w:rPr>
        <w:t>ed the LDDM</w:t>
      </w:r>
      <w:ins w:id="41" w:author="Bo Shen" w:date="2023-02-13T11:27:00Z">
        <w:r w:rsidR="002B72CF">
          <w:rPr>
            <w:rFonts w:ascii="Times New Roman" w:hAnsi="Times New Roman" w:cs="Times New Roman"/>
            <w:color w:val="000000" w:themeColor="text1"/>
          </w:rPr>
          <w:t xml:space="preserve"> by conducting phase</w:t>
        </w:r>
      </w:ins>
      <w:ins w:id="42" w:author="Bo Shen" w:date="2023-02-13T11:28:00Z">
        <w:r w:rsidR="002B72CF">
          <w:rPr>
            <w:rFonts w:ascii="Times New Roman" w:hAnsi="Times New Roman" w:cs="Times New Roman"/>
            <w:color w:val="000000" w:themeColor="text1"/>
          </w:rPr>
          <w:t xml:space="preserve"> </w:t>
        </w:r>
      </w:ins>
      <w:ins w:id="43" w:author="Bo Shen" w:date="2023-02-13T11:27:00Z">
        <w:r w:rsidR="002B72CF">
          <w:rPr>
            <w:rFonts w:ascii="Times New Roman" w:hAnsi="Times New Roman" w:cs="Times New Roman"/>
            <w:color w:val="000000" w:themeColor="text1"/>
          </w:rPr>
          <w:t>plan</w:t>
        </w:r>
      </w:ins>
      <w:ins w:id="44" w:author="Bo Shen" w:date="2023-02-13T11:28:00Z">
        <w:r w:rsidR="002B72CF">
          <w:rPr>
            <w:rFonts w:ascii="Times New Roman" w:hAnsi="Times New Roman" w:cs="Times New Roman"/>
            <w:color w:val="000000" w:themeColor="text1"/>
          </w:rPr>
          <w:t>e</w:t>
        </w:r>
      </w:ins>
      <w:ins w:id="45" w:author="Bo Shen" w:date="2023-02-13T11:27:00Z">
        <w:r w:rsidR="002B72CF">
          <w:rPr>
            <w:rFonts w:ascii="Times New Roman" w:hAnsi="Times New Roman" w:cs="Times New Roman"/>
            <w:color w:val="000000" w:themeColor="text1"/>
          </w:rPr>
          <w:t xml:space="preserve"> analysis</w:t>
        </w:r>
      </w:ins>
      <w:r w:rsidRPr="0060258A">
        <w:rPr>
          <w:rFonts w:ascii="Times New Roman" w:hAnsi="Times New Roman" w:cs="Times New Roman"/>
          <w:color w:val="000000" w:themeColor="text1"/>
        </w:rPr>
        <w:t xml:space="preserve"> and found that it represents each set of input values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1</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N</m:t>
            </m:r>
          </m:sub>
        </m:sSub>
      </m:oMath>
      <w:r w:rsidRPr="0060258A">
        <w:rPr>
          <w:rFonts w:ascii="Times New Roman" w:hAnsi="Times New Roman" w:cs="Times New Roman"/>
          <w:color w:val="000000" w:themeColor="text1"/>
        </w:rPr>
        <w:t xml:space="preserve">) as one unique and stable equilibrium </w:t>
      </w:r>
      <w:r w:rsidRPr="0060258A">
        <w:rPr>
          <w:rFonts w:ascii="Times New Roman" w:hAnsi="Times New Roman" w:cs="Times New Roman" w:hint="eastAsia"/>
          <w:color w:val="000000" w:themeColor="text1"/>
        </w:rPr>
        <w:t>point</w:t>
      </w:r>
      <w:r w:rsidRPr="0060258A">
        <w:rPr>
          <w:rFonts w:ascii="Times New Roman" w:hAnsi="Times New Roman" w:cs="Times New Roman"/>
          <w:color w:val="000000" w:themeColor="text1"/>
        </w:rPr>
        <w:t xml:space="preserve"> in its output space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1</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N</m:t>
            </m:r>
          </m:sub>
        </m:sSub>
      </m:oMath>
      <w:r w:rsidRPr="0060258A">
        <w:rPr>
          <w:rFonts w:ascii="Times New Roman" w:hAnsi="Times New Roman" w:cs="Times New Roman"/>
          <w:color w:val="000000" w:themeColor="text1"/>
        </w:rPr>
        <w:t>) wh</w:t>
      </w:r>
      <w:proofErr w:type="spellStart"/>
      <w:r w:rsidR="00936447" w:rsidRPr="0060258A">
        <w:rPr>
          <w:rFonts w:ascii="Times New Roman" w:hAnsi="Times New Roman" w:cs="Times New Roman"/>
          <w:color w:val="000000" w:themeColor="text1"/>
        </w:rPr>
        <w:t>en</w:t>
      </w:r>
      <w:proofErr w:type="spellEnd"/>
      <m:oMath>
        <m:r>
          <w:rPr>
            <w:rFonts w:ascii="Cambria Math" w:hAnsi="Cambria Math" w:cs="Times New Roman"/>
            <w:color w:val="000000" w:themeColor="text1"/>
          </w:rPr>
          <m:t xml:space="preserve"> β=0</m:t>
        </m:r>
      </m:oMath>
      <w:r w:rsidRPr="0060258A">
        <w:rPr>
          <w:rFonts w:ascii="Times New Roman" w:hAnsi="Times New Roman" w:cs="Times New Roman"/>
          <w:color w:val="000000" w:themeColor="text1"/>
        </w:rPr>
        <w:t xml:space="preserve">. </w:t>
      </w:r>
      <w:ins w:id="46" w:author="Bo Shen" w:date="2023-02-13T11:28:00Z">
        <w:r w:rsidR="002B72CF">
          <w:rPr>
            <w:rFonts w:ascii="Times New Roman" w:hAnsi="Times New Roman" w:cs="Times New Roman"/>
            <w:color w:val="000000" w:themeColor="text1"/>
          </w:rPr>
          <w:t>To do that, w</w:t>
        </w:r>
      </w:ins>
      <w:ins w:id="47" w:author="Bo Shen" w:date="2023-02-13T11:08:00Z">
        <w:r w:rsidR="003B2460">
          <w:rPr>
            <w:rFonts w:ascii="Times New Roman" w:hAnsi="Times New Roman" w:cs="Times New Roman"/>
            <w:color w:val="000000" w:themeColor="text1"/>
          </w:rPr>
          <w:t xml:space="preserve">e solved the equilibrium state of each </w:t>
        </w:r>
        <w:r w:rsidR="003B2460" w:rsidRPr="007B3279">
          <w:rPr>
            <w:rFonts w:ascii="Times New Roman" w:hAnsi="Times New Roman" w:cs="Times New Roman"/>
            <w:i/>
            <w:iCs/>
            <w:color w:val="000000" w:themeColor="text1"/>
            <w:rPrChange w:id="48" w:author="Bo Shen" w:date="2023-02-13T11:16:00Z">
              <w:rPr>
                <w:rFonts w:ascii="Times New Roman" w:hAnsi="Times New Roman" w:cs="Times New Roman"/>
                <w:color w:val="000000" w:themeColor="text1"/>
              </w:rPr>
            </w:rPrChange>
          </w:rPr>
          <w:t>R</w:t>
        </w:r>
        <w:r w:rsidR="003B2460">
          <w:rPr>
            <w:rFonts w:ascii="Times New Roman" w:hAnsi="Times New Roman" w:cs="Times New Roman"/>
            <w:color w:val="000000" w:themeColor="text1"/>
          </w:rPr>
          <w:t xml:space="preserve"> unit by setting </w:t>
        </w:r>
      </w:ins>
      <w:ins w:id="49" w:author="Bo Shen" w:date="2023-02-13T11:28:00Z">
        <w:r w:rsidR="002B72CF">
          <w:rPr>
            <w:rFonts w:ascii="Times New Roman" w:hAnsi="Times New Roman" w:cs="Times New Roman"/>
            <w:color w:val="000000" w:themeColor="text1"/>
          </w:rPr>
          <w:t>each</w:t>
        </w:r>
      </w:ins>
      <w:ins w:id="50" w:author="Bo Shen" w:date="2023-02-13T11:08:00Z">
        <w:r w:rsidR="003B2460">
          <w:rPr>
            <w:rFonts w:ascii="Times New Roman" w:hAnsi="Times New Roman" w:cs="Times New Roman"/>
            <w:color w:val="000000" w:themeColor="text1"/>
          </w:rPr>
          <w:t xml:space="preserve"> differential equation (</w:t>
        </w:r>
      </w:ins>
      <w:proofErr w:type="spellStart"/>
      <w:ins w:id="51" w:author="Bo Shen" w:date="2023-02-13T11:09:00Z">
        <w:r w:rsidR="003B2460">
          <w:rPr>
            <w:rFonts w:ascii="Times New Roman" w:hAnsi="Times New Roman" w:cs="Times New Roman"/>
            <w:color w:val="000000" w:themeColor="text1"/>
          </w:rPr>
          <w:t>Eqs</w:t>
        </w:r>
        <w:proofErr w:type="spellEnd"/>
        <w:r w:rsidR="003B2460">
          <w:rPr>
            <w:rFonts w:ascii="Times New Roman" w:hAnsi="Times New Roman" w:cs="Times New Roman"/>
            <w:color w:val="000000" w:themeColor="text1"/>
          </w:rPr>
          <w:t xml:space="preserve">. 1-3) to zero, which results in the nullcline of each </w:t>
        </w:r>
        <w:r w:rsidR="003B2460" w:rsidRPr="007B3279">
          <w:rPr>
            <w:rFonts w:ascii="Times New Roman" w:hAnsi="Times New Roman" w:cs="Times New Roman"/>
            <w:i/>
            <w:iCs/>
            <w:color w:val="000000" w:themeColor="text1"/>
            <w:rPrChange w:id="52" w:author="Bo Shen" w:date="2023-02-13T11:17:00Z">
              <w:rPr>
                <w:rFonts w:ascii="Times New Roman" w:hAnsi="Times New Roman" w:cs="Times New Roman"/>
                <w:color w:val="000000" w:themeColor="text1"/>
              </w:rPr>
            </w:rPrChange>
          </w:rPr>
          <w:t>R</w:t>
        </w:r>
        <w:r w:rsidR="003B2460">
          <w:rPr>
            <w:rFonts w:ascii="Times New Roman" w:hAnsi="Times New Roman" w:cs="Times New Roman"/>
            <w:color w:val="000000" w:themeColor="text1"/>
          </w:rPr>
          <w:t xml:space="preserve"> unit</w:t>
        </w:r>
      </w:ins>
      <w:ins w:id="53" w:author="Bo Shen" w:date="2023-02-13T11:10:00Z">
        <w:r w:rsidR="003B2460">
          <w:rPr>
            <w:rFonts w:ascii="Times New Roman" w:hAnsi="Times New Roman" w:cs="Times New Roman"/>
            <w:color w:val="000000" w:themeColor="text1"/>
          </w:rPr>
          <w:t xml:space="preserve"> as a function of the given </w:t>
        </w:r>
      </w:ins>
      <w:ins w:id="54" w:author="Bo Shen" w:date="2023-02-13T11:12:00Z">
        <w:r w:rsidR="003B2460">
          <w:rPr>
            <w:rFonts w:ascii="Times New Roman" w:hAnsi="Times New Roman" w:cs="Times New Roman"/>
            <w:color w:val="000000" w:themeColor="text1"/>
          </w:rPr>
          <w:t>activities</w:t>
        </w:r>
      </w:ins>
      <w:ins w:id="55" w:author="Bo Shen" w:date="2023-02-13T11:10:00Z">
        <w:r w:rsidR="003B2460">
          <w:rPr>
            <w:rFonts w:ascii="Times New Roman" w:hAnsi="Times New Roman" w:cs="Times New Roman"/>
            <w:color w:val="000000" w:themeColor="text1"/>
          </w:rPr>
          <w:t xml:space="preserve"> of the other </w:t>
        </w:r>
        <w:r w:rsidR="003B2460" w:rsidRPr="007B3279">
          <w:rPr>
            <w:rFonts w:ascii="Times New Roman" w:hAnsi="Times New Roman" w:cs="Times New Roman"/>
            <w:i/>
            <w:iCs/>
            <w:color w:val="000000" w:themeColor="text1"/>
            <w:rPrChange w:id="56" w:author="Bo Shen" w:date="2023-02-13T11:17:00Z">
              <w:rPr>
                <w:rFonts w:ascii="Times New Roman" w:hAnsi="Times New Roman" w:cs="Times New Roman"/>
                <w:color w:val="000000" w:themeColor="text1"/>
              </w:rPr>
            </w:rPrChange>
          </w:rPr>
          <w:t>R</w:t>
        </w:r>
        <w:r w:rsidR="003B2460">
          <w:rPr>
            <w:rFonts w:ascii="Times New Roman" w:hAnsi="Times New Roman" w:cs="Times New Roman"/>
            <w:color w:val="000000" w:themeColor="text1"/>
          </w:rPr>
          <w:t xml:space="preserve"> unit</w:t>
        </w:r>
      </w:ins>
      <w:ins w:id="57" w:author="Bo Shen" w:date="2023-02-13T11:29:00Z">
        <w:r w:rsidR="002B72CF">
          <w:rPr>
            <w:rFonts w:ascii="Times New Roman" w:hAnsi="Times New Roman" w:cs="Times New Roman"/>
            <w:color w:val="000000" w:themeColor="text1"/>
          </w:rPr>
          <w:t>, visualized in</w:t>
        </w:r>
      </w:ins>
      <w:ins w:id="58" w:author="Bo Shen" w:date="2023-02-13T11:10:00Z">
        <w:r w:rsidR="003B2460">
          <w:rPr>
            <w:rFonts w:ascii="Times New Roman" w:hAnsi="Times New Roman" w:cs="Times New Roman"/>
            <w:color w:val="000000" w:themeColor="text1"/>
          </w:rPr>
          <w:t xml:space="preserve"> </w:t>
        </w:r>
        <w:r w:rsidR="003B2460" w:rsidRPr="003B2460">
          <w:rPr>
            <w:rFonts w:ascii="Times New Roman" w:hAnsi="Times New Roman" w:cs="Times New Roman"/>
            <w:b/>
            <w:bCs/>
            <w:color w:val="000000" w:themeColor="text1"/>
            <w:rPrChange w:id="59" w:author="Bo Shen" w:date="2023-02-13T11:13:00Z">
              <w:rPr>
                <w:rFonts w:ascii="Times New Roman" w:hAnsi="Times New Roman" w:cs="Times New Roman"/>
                <w:color w:val="000000" w:themeColor="text1"/>
              </w:rPr>
            </w:rPrChange>
          </w:rPr>
          <w:t>Fig. 3D</w:t>
        </w:r>
      </w:ins>
      <w:ins w:id="60" w:author="Bo Shen" w:date="2023-02-13T11:25:00Z">
        <w:r w:rsidR="007D3EAD">
          <w:rPr>
            <w:rFonts w:ascii="Times New Roman" w:hAnsi="Times New Roman" w:cs="Times New Roman"/>
            <w:color w:val="000000" w:themeColor="text1"/>
          </w:rPr>
          <w:t xml:space="preserve">. </w:t>
        </w:r>
      </w:ins>
      <w:ins w:id="61" w:author="Bo Shen" w:date="2023-02-13T11:11:00Z">
        <w:r w:rsidR="003B2460">
          <w:rPr>
            <w:rFonts w:ascii="Times New Roman" w:hAnsi="Times New Roman" w:cs="Times New Roman"/>
            <w:color w:val="000000" w:themeColor="text1"/>
          </w:rPr>
          <w:t xml:space="preserve">The nullclines of </w:t>
        </w:r>
      </w:ins>
      <w:ins w:id="62" w:author="Bo Shen" w:date="2023-02-13T11:17:00Z">
        <w:r w:rsidR="007B3279" w:rsidRPr="0060258A">
          <w:rPr>
            <w:rFonts w:ascii="Times New Roman" w:hAnsi="Times New Roman" w:cs="Times New Roman"/>
            <w:i/>
            <w:color w:val="000000" w:themeColor="text1"/>
          </w:rPr>
          <w:t>R</w:t>
        </w:r>
        <w:r w:rsidR="007B3279" w:rsidRPr="0060258A">
          <w:rPr>
            <w:rFonts w:ascii="Times New Roman" w:hAnsi="Times New Roman" w:cs="Times New Roman"/>
            <w:i/>
            <w:color w:val="000000" w:themeColor="text1"/>
            <w:vertAlign w:val="subscript"/>
          </w:rPr>
          <w:t>1</w:t>
        </w:r>
        <w:r w:rsidR="007B3279" w:rsidRPr="0060258A">
          <w:rPr>
            <w:rFonts w:ascii="Times New Roman" w:hAnsi="Times New Roman" w:cs="Times New Roman"/>
            <w:color w:val="000000" w:themeColor="text1"/>
          </w:rPr>
          <w:t xml:space="preserve"> (solid) and </w:t>
        </w:r>
        <w:r w:rsidR="007B3279" w:rsidRPr="0060258A">
          <w:rPr>
            <w:rFonts w:ascii="Times New Roman" w:hAnsi="Times New Roman" w:cs="Times New Roman"/>
            <w:i/>
            <w:color w:val="000000" w:themeColor="text1"/>
          </w:rPr>
          <w:t>R</w:t>
        </w:r>
        <w:r w:rsidR="007B3279" w:rsidRPr="0060258A">
          <w:rPr>
            <w:rFonts w:ascii="Times New Roman" w:hAnsi="Times New Roman" w:cs="Times New Roman"/>
            <w:i/>
            <w:color w:val="000000" w:themeColor="text1"/>
            <w:vertAlign w:val="subscript"/>
          </w:rPr>
          <w:t>2</w:t>
        </w:r>
        <w:r w:rsidR="007B3279" w:rsidRPr="0060258A">
          <w:rPr>
            <w:rFonts w:ascii="Times New Roman" w:hAnsi="Times New Roman" w:cs="Times New Roman"/>
            <w:color w:val="000000" w:themeColor="text1"/>
          </w:rPr>
          <w:t xml:space="preserve"> (dashed)</w:t>
        </w:r>
      </w:ins>
      <w:ins w:id="63" w:author="Bo Shen" w:date="2023-02-13T11:11:00Z">
        <w:r w:rsidR="003B2460">
          <w:rPr>
            <w:rFonts w:ascii="Times New Roman" w:hAnsi="Times New Roman" w:cs="Times New Roman"/>
            <w:color w:val="000000" w:themeColor="text1"/>
          </w:rPr>
          <w:t xml:space="preserve"> </w:t>
        </w:r>
      </w:ins>
      <w:ins w:id="64" w:author="Bo Shen" w:date="2023-02-13T11:14:00Z">
        <w:r w:rsidR="007B3279">
          <w:rPr>
            <w:rFonts w:ascii="Times New Roman" w:hAnsi="Times New Roman" w:cs="Times New Roman"/>
            <w:color w:val="000000" w:themeColor="text1"/>
          </w:rPr>
          <w:t xml:space="preserve">intersects on </w:t>
        </w:r>
      </w:ins>
      <w:ins w:id="65" w:author="Bo Shen" w:date="2023-02-13T11:11:00Z">
        <w:r w:rsidR="003B2460">
          <w:rPr>
            <w:rFonts w:ascii="Times New Roman" w:hAnsi="Times New Roman" w:cs="Times New Roman"/>
            <w:color w:val="000000" w:themeColor="text1"/>
          </w:rPr>
          <w:t>a unique point</w:t>
        </w:r>
      </w:ins>
      <w:ins w:id="66" w:author="Bo Shen" w:date="2023-02-13T11:15:00Z">
        <w:r w:rsidR="007B3279">
          <w:rPr>
            <w:rFonts w:ascii="Times New Roman" w:hAnsi="Times New Roman" w:cs="Times New Roman"/>
            <w:color w:val="000000" w:themeColor="text1"/>
          </w:rPr>
          <w:t>, regardless of equal or unequal input values</w:t>
        </w:r>
      </w:ins>
      <w:ins w:id="67" w:author="Bo Shen" w:date="2023-02-13T11:26:00Z">
        <w:r w:rsidR="002B72CF">
          <w:rPr>
            <w:rFonts w:ascii="Times New Roman" w:hAnsi="Times New Roman" w:cs="Times New Roman"/>
            <w:color w:val="000000" w:themeColor="text1"/>
          </w:rPr>
          <w:t xml:space="preserve"> (s</w:t>
        </w:r>
      </w:ins>
      <w:ins w:id="68" w:author="Bo Shen" w:date="2023-02-13T11:29:00Z">
        <w:r w:rsidR="005F7CA1">
          <w:rPr>
            <w:rFonts w:ascii="Times New Roman" w:hAnsi="Times New Roman" w:cs="Times New Roman"/>
            <w:color w:val="000000" w:themeColor="text1"/>
          </w:rPr>
          <w:t>ee</w:t>
        </w:r>
      </w:ins>
      <w:ins w:id="69" w:author="Bo Shen" w:date="2023-02-13T11:26:00Z">
        <w:r w:rsidR="002B72CF">
          <w:rPr>
            <w:rFonts w:ascii="Times New Roman" w:hAnsi="Times New Roman" w:cs="Times New Roman"/>
            <w:color w:val="000000" w:themeColor="text1"/>
          </w:rPr>
          <w:t xml:space="preserve"> different panels</w:t>
        </w:r>
      </w:ins>
      <w:ins w:id="70" w:author="Bo Shen" w:date="2023-02-13T11:29:00Z">
        <w:r w:rsidR="005F7CA1">
          <w:rPr>
            <w:rFonts w:ascii="Times New Roman" w:hAnsi="Times New Roman" w:cs="Times New Roman"/>
            <w:color w:val="000000" w:themeColor="text1"/>
          </w:rPr>
          <w:t xml:space="preserve"> for </w:t>
        </w:r>
      </w:ins>
      <w:ins w:id="71" w:author="Bo Shen" w:date="2023-02-13T11:30:00Z">
        <w:r w:rsidR="005F7CA1">
          <w:rPr>
            <w:rFonts w:ascii="Times New Roman" w:hAnsi="Times New Roman" w:cs="Times New Roman"/>
            <w:color w:val="000000" w:themeColor="text1"/>
          </w:rPr>
          <w:t xml:space="preserve">examples of different </w:t>
        </w:r>
        <w:r w:rsidR="005F7CA1">
          <w:rPr>
            <w:rFonts w:ascii="Times New Roman" w:hAnsi="Times New Roman" w:cs="Times New Roman"/>
            <w:color w:val="000000" w:themeColor="text1"/>
          </w:rPr>
          <w:lastRenderedPageBreak/>
          <w:t>inputs</w:t>
        </w:r>
      </w:ins>
      <w:ins w:id="72" w:author="Bo Shen" w:date="2023-02-13T11:26:00Z">
        <w:r w:rsidR="002B72CF">
          <w:rPr>
            <w:rFonts w:ascii="Times New Roman" w:hAnsi="Times New Roman" w:cs="Times New Roman"/>
            <w:color w:val="000000" w:themeColor="text1"/>
          </w:rPr>
          <w:t>)</w:t>
        </w:r>
      </w:ins>
      <w:ins w:id="73" w:author="Bo Shen" w:date="2023-02-13T11:15:00Z">
        <w:r w:rsidR="007B3279">
          <w:rPr>
            <w:rFonts w:ascii="Times New Roman" w:hAnsi="Times New Roman" w:cs="Times New Roman"/>
            <w:color w:val="000000" w:themeColor="text1"/>
          </w:rPr>
          <w:t xml:space="preserve">. That indicates </w:t>
        </w:r>
      </w:ins>
      <w:ins w:id="74" w:author="Bo Shen" w:date="2023-02-13T11:18:00Z">
        <w:r w:rsidR="007B3279">
          <w:rPr>
            <w:rFonts w:ascii="Times New Roman" w:hAnsi="Times New Roman" w:cs="Times New Roman"/>
            <w:color w:val="000000" w:themeColor="text1"/>
          </w:rPr>
          <w:t>this dynamical system</w:t>
        </w:r>
      </w:ins>
      <w:ins w:id="75" w:author="Bo Shen" w:date="2023-02-13T11:19:00Z">
        <w:r w:rsidR="00E6168D">
          <w:rPr>
            <w:rFonts w:ascii="Times New Roman" w:hAnsi="Times New Roman" w:cs="Times New Roman"/>
            <w:color w:val="000000" w:themeColor="text1"/>
          </w:rPr>
          <w:t>, when receiving any positive inputs,</w:t>
        </w:r>
      </w:ins>
      <w:ins w:id="76" w:author="Bo Shen" w:date="2023-02-13T11:18:00Z">
        <w:r w:rsidR="007B3279">
          <w:rPr>
            <w:rFonts w:ascii="Times New Roman" w:hAnsi="Times New Roman" w:cs="Times New Roman"/>
            <w:color w:val="000000" w:themeColor="text1"/>
          </w:rPr>
          <w:t xml:space="preserve"> </w:t>
        </w:r>
      </w:ins>
      <w:ins w:id="77" w:author="Bo Shen" w:date="2023-02-13T11:30:00Z">
        <w:r w:rsidR="005F7CA1">
          <w:rPr>
            <w:rFonts w:ascii="Times New Roman" w:hAnsi="Times New Roman" w:cs="Times New Roman"/>
            <w:color w:val="000000" w:themeColor="text1"/>
          </w:rPr>
          <w:t>exists</w:t>
        </w:r>
      </w:ins>
      <w:ins w:id="78" w:author="Bo Shen" w:date="2023-02-13T11:13:00Z">
        <w:r w:rsidR="003B2460">
          <w:rPr>
            <w:rFonts w:ascii="Times New Roman" w:hAnsi="Times New Roman" w:cs="Times New Roman"/>
            <w:color w:val="000000" w:themeColor="text1"/>
          </w:rPr>
          <w:t xml:space="preserve"> a steady point</w:t>
        </w:r>
      </w:ins>
      <w:ins w:id="79" w:author="Bo Shen" w:date="2023-02-13T11:11:00Z">
        <w:r w:rsidR="003B2460">
          <w:rPr>
            <w:rFonts w:ascii="Times New Roman" w:hAnsi="Times New Roman" w:cs="Times New Roman"/>
            <w:color w:val="000000" w:themeColor="text1"/>
          </w:rPr>
          <w:t>.</w:t>
        </w:r>
      </w:ins>
      <w:ins w:id="80" w:author="Bo Shen" w:date="2023-02-13T11:19:00Z">
        <w:r w:rsidR="00E6168D">
          <w:rPr>
            <w:rFonts w:ascii="Times New Roman" w:hAnsi="Times New Roman" w:cs="Times New Roman"/>
            <w:color w:val="000000" w:themeColor="text1"/>
          </w:rPr>
          <w:t xml:space="preserve"> On this point, </w:t>
        </w:r>
      </w:ins>
      <w:ins w:id="81" w:author="Bo Shen" w:date="2023-02-13T11:31:00Z">
        <w:r w:rsidR="005F7CA1">
          <w:rPr>
            <w:rFonts w:ascii="Times New Roman" w:hAnsi="Times New Roman" w:cs="Times New Roman"/>
            <w:color w:val="000000" w:themeColor="text1"/>
          </w:rPr>
          <w:t>every</w:t>
        </w:r>
      </w:ins>
      <w:ins w:id="82" w:author="Bo Shen" w:date="2023-02-13T11:19:00Z">
        <w:r w:rsidR="00E6168D">
          <w:rPr>
            <w:rFonts w:ascii="Times New Roman" w:hAnsi="Times New Roman" w:cs="Times New Roman"/>
            <w:color w:val="000000" w:themeColor="text1"/>
          </w:rPr>
          <w:t xml:space="preserve"> unit </w:t>
        </w:r>
      </w:ins>
      <w:ins w:id="83" w:author="Bo Shen" w:date="2023-02-13T11:31:00Z">
        <w:r w:rsidR="005F7CA1">
          <w:rPr>
            <w:rFonts w:ascii="Times New Roman" w:hAnsi="Times New Roman" w:cs="Times New Roman"/>
            <w:color w:val="000000" w:themeColor="text1"/>
          </w:rPr>
          <w:t>settles into</w:t>
        </w:r>
      </w:ins>
      <w:ins w:id="84" w:author="Bo Shen" w:date="2023-02-13T11:19:00Z">
        <w:r w:rsidR="00E6168D">
          <w:rPr>
            <w:rFonts w:ascii="Times New Roman" w:hAnsi="Times New Roman" w:cs="Times New Roman"/>
            <w:color w:val="000000" w:themeColor="text1"/>
          </w:rPr>
          <w:t xml:space="preserve"> their </w:t>
        </w:r>
      </w:ins>
      <w:ins w:id="85" w:author="Bo Shen" w:date="2023-02-13T11:20:00Z">
        <w:r w:rsidR="00E6168D">
          <w:rPr>
            <w:rFonts w:ascii="Times New Roman" w:hAnsi="Times New Roman" w:cs="Times New Roman"/>
            <w:color w:val="000000" w:themeColor="text1"/>
          </w:rPr>
          <w:t>equilibri</w:t>
        </w:r>
      </w:ins>
      <w:ins w:id="86" w:author="Bo Shen" w:date="2023-02-13T11:31:00Z">
        <w:r w:rsidR="005F7CA1">
          <w:rPr>
            <w:rFonts w:ascii="Times New Roman" w:hAnsi="Times New Roman" w:cs="Times New Roman"/>
            <w:color w:val="000000" w:themeColor="text1"/>
          </w:rPr>
          <w:t>um</w:t>
        </w:r>
      </w:ins>
      <w:ins w:id="87" w:author="Bo Shen" w:date="2023-02-13T11:19:00Z">
        <w:r w:rsidR="00E6168D">
          <w:rPr>
            <w:rFonts w:ascii="Times New Roman" w:hAnsi="Times New Roman" w:cs="Times New Roman"/>
            <w:color w:val="000000" w:themeColor="text1"/>
          </w:rPr>
          <w:t>.</w:t>
        </w:r>
      </w:ins>
      <w:ins w:id="88" w:author="Bo Shen" w:date="2023-02-13T11:15:00Z">
        <w:r w:rsidR="007B3279">
          <w:rPr>
            <w:rFonts w:ascii="Times New Roman" w:hAnsi="Times New Roman" w:cs="Times New Roman"/>
            <w:color w:val="000000" w:themeColor="text1"/>
          </w:rPr>
          <w:t xml:space="preserve"> </w:t>
        </w:r>
      </w:ins>
      <w:ins w:id="89" w:author="Bo Shen" w:date="2023-02-13T11:31:00Z">
        <w:r w:rsidR="005F7CA1">
          <w:rPr>
            <w:rFonts w:ascii="Times New Roman" w:hAnsi="Times New Roman" w:cs="Times New Roman"/>
            <w:color w:val="000000" w:themeColor="text1"/>
          </w:rPr>
          <w:t xml:space="preserve">Linearization analysis around this point </w:t>
        </w:r>
      </w:ins>
      <w:ins w:id="90" w:author="Bo Shen" w:date="2023-02-13T11:32:00Z">
        <w:r w:rsidR="005F7CA1">
          <w:rPr>
            <w:rFonts w:ascii="Times New Roman" w:hAnsi="Times New Roman" w:cs="Times New Roman"/>
            <w:color w:val="000000" w:themeColor="text1"/>
          </w:rPr>
          <w:t>suggests that this point is attractive, indicating that</w:t>
        </w:r>
      </w:ins>
      <w:ins w:id="91" w:author="Bo Shen" w:date="2023-02-13T11:20:00Z">
        <w:r w:rsidR="00E6168D">
          <w:rPr>
            <w:rFonts w:ascii="Times New Roman" w:hAnsi="Times New Roman" w:cs="Times New Roman"/>
            <w:color w:val="000000" w:themeColor="text1"/>
          </w:rPr>
          <w:t xml:space="preserve"> </w:t>
        </w:r>
      </w:ins>
      <w:ins w:id="92" w:author="Bo Shen" w:date="2023-02-13T11:32:00Z">
        <w:r w:rsidR="005F7CA1">
          <w:rPr>
            <w:rFonts w:ascii="Times New Roman" w:hAnsi="Times New Roman" w:cs="Times New Roman"/>
            <w:color w:val="000000" w:themeColor="text1"/>
          </w:rPr>
          <w:t>g</w:t>
        </w:r>
      </w:ins>
      <w:ins w:id="93" w:author="Bo Shen" w:date="2023-02-13T11:20:00Z">
        <w:r w:rsidR="00E6168D">
          <w:rPr>
            <w:rFonts w:ascii="Times New Roman" w:hAnsi="Times New Roman" w:cs="Times New Roman"/>
            <w:color w:val="000000" w:themeColor="text1"/>
          </w:rPr>
          <w:t>iven any</w:t>
        </w:r>
      </w:ins>
      <w:ins w:id="94" w:author="Bo Shen" w:date="2023-02-13T11:21:00Z">
        <w:r w:rsidR="00E6168D">
          <w:rPr>
            <w:rFonts w:ascii="Times New Roman" w:hAnsi="Times New Roman" w:cs="Times New Roman"/>
            <w:color w:val="000000" w:themeColor="text1"/>
          </w:rPr>
          <w:t xml:space="preserve"> initial values</w:t>
        </w:r>
      </w:ins>
      <w:ins w:id="95" w:author="Bo Shen" w:date="2023-02-13T11:33:00Z">
        <w:r w:rsidR="005F7CA1">
          <w:rPr>
            <w:rFonts w:ascii="Times New Roman" w:hAnsi="Times New Roman" w:cs="Times New Roman"/>
            <w:color w:val="000000" w:themeColor="text1"/>
          </w:rPr>
          <w:t xml:space="preserve"> to the system</w:t>
        </w:r>
      </w:ins>
      <w:ins w:id="96" w:author="Bo Shen" w:date="2023-02-13T11:21:00Z">
        <w:r w:rsidR="00E6168D">
          <w:rPr>
            <w:rFonts w:ascii="Times New Roman" w:hAnsi="Times New Roman" w:cs="Times New Roman"/>
            <w:color w:val="000000" w:themeColor="text1"/>
          </w:rPr>
          <w:t xml:space="preserve">, the </w:t>
        </w:r>
      </w:ins>
      <w:ins w:id="97" w:author="Bo Shen" w:date="2023-02-13T11:33:00Z">
        <w:r w:rsidR="005F7CA1">
          <w:rPr>
            <w:rFonts w:ascii="Times New Roman" w:hAnsi="Times New Roman" w:cs="Times New Roman"/>
            <w:color w:val="000000" w:themeColor="text1"/>
          </w:rPr>
          <w:t>activities of the units</w:t>
        </w:r>
      </w:ins>
      <w:ins w:id="98" w:author="Bo Shen" w:date="2023-02-13T11:21:00Z">
        <w:r w:rsidR="00E6168D">
          <w:rPr>
            <w:rFonts w:ascii="Times New Roman" w:hAnsi="Times New Roman" w:cs="Times New Roman"/>
            <w:color w:val="000000" w:themeColor="text1"/>
          </w:rPr>
          <w:t xml:space="preserve"> will </w:t>
        </w:r>
      </w:ins>
      <w:ins w:id="99" w:author="Bo Shen" w:date="2023-02-13T11:33:00Z">
        <w:r w:rsidR="005F7CA1">
          <w:rPr>
            <w:rFonts w:ascii="Times New Roman" w:hAnsi="Times New Roman" w:cs="Times New Roman"/>
            <w:color w:val="000000" w:themeColor="text1"/>
          </w:rPr>
          <w:t>converge in</w:t>
        </w:r>
      </w:ins>
      <w:ins w:id="100" w:author="Bo Shen" w:date="2023-02-13T11:21:00Z">
        <w:r w:rsidR="00E6168D">
          <w:rPr>
            <w:rFonts w:ascii="Times New Roman" w:hAnsi="Times New Roman" w:cs="Times New Roman"/>
            <w:color w:val="000000" w:themeColor="text1"/>
          </w:rPr>
          <w:t xml:space="preserve">to the unique </w:t>
        </w:r>
      </w:ins>
      <w:ins w:id="101" w:author="Bo Shen" w:date="2023-02-13T11:22:00Z">
        <w:r w:rsidR="00E6168D">
          <w:rPr>
            <w:rFonts w:ascii="Times New Roman" w:hAnsi="Times New Roman" w:cs="Times New Roman"/>
            <w:color w:val="000000" w:themeColor="text1"/>
          </w:rPr>
          <w:t>equilibrium</w:t>
        </w:r>
      </w:ins>
      <w:ins w:id="102" w:author="Bo Shen" w:date="2023-02-13T11:21:00Z">
        <w:r w:rsidR="00E6168D">
          <w:rPr>
            <w:rFonts w:ascii="Times New Roman" w:hAnsi="Times New Roman" w:cs="Times New Roman"/>
            <w:color w:val="000000" w:themeColor="text1"/>
          </w:rPr>
          <w:t xml:space="preserve"> point</w:t>
        </w:r>
      </w:ins>
      <w:del w:id="103" w:author="Bo Shen" w:date="2023-02-13T11:34:00Z">
        <w:r w:rsidRPr="0060258A" w:rsidDel="005F7CA1">
          <w:rPr>
            <w:rFonts w:ascii="Times New Roman" w:hAnsi="Times New Roman" w:cs="Times New Roman" w:hint="eastAsia"/>
            <w:b/>
            <w:color w:val="000000" w:themeColor="text1"/>
          </w:rPr>
          <w:delText>Fig</w:delText>
        </w:r>
        <w:r w:rsidRPr="0060258A" w:rsidDel="005F7CA1">
          <w:rPr>
            <w:rFonts w:ascii="Times New Roman" w:hAnsi="Times New Roman" w:cs="Times New Roman"/>
            <w:b/>
            <w:color w:val="000000" w:themeColor="text1"/>
          </w:rPr>
          <w:delText>. 3D</w:delText>
        </w:r>
        <w:r w:rsidRPr="0060258A" w:rsidDel="005F7CA1">
          <w:rPr>
            <w:rFonts w:ascii="Times New Roman" w:hAnsi="Times New Roman" w:cs="Times New Roman"/>
            <w:color w:val="000000" w:themeColor="text1"/>
          </w:rPr>
          <w:delText xml:space="preserve"> </w:delText>
        </w:r>
        <w:r w:rsidRPr="0060258A" w:rsidDel="005F7CA1">
          <w:rPr>
            <w:rFonts w:ascii="Times New Roman" w:hAnsi="Times New Roman" w:cs="Times New Roman" w:hint="eastAsia"/>
            <w:color w:val="000000" w:themeColor="text1"/>
          </w:rPr>
          <w:delText>shows</w:delText>
        </w:r>
        <w:r w:rsidRPr="0060258A" w:rsidDel="005F7CA1">
          <w:rPr>
            <w:rFonts w:ascii="Times New Roman" w:hAnsi="Times New Roman" w:cs="Times New Roman"/>
            <w:color w:val="000000" w:themeColor="text1"/>
          </w:rPr>
          <w:delText xml:space="preserve"> that the nullclines of </w:delText>
        </w:r>
        <w:r w:rsidRPr="0060258A" w:rsidDel="005F7CA1">
          <w:rPr>
            <w:rFonts w:ascii="Times New Roman" w:hAnsi="Times New Roman" w:cs="Times New Roman"/>
            <w:i/>
            <w:color w:val="000000" w:themeColor="text1"/>
          </w:rPr>
          <w:delText>R</w:delText>
        </w:r>
        <w:r w:rsidRPr="0060258A" w:rsidDel="005F7CA1">
          <w:rPr>
            <w:rFonts w:ascii="Times New Roman" w:hAnsi="Times New Roman" w:cs="Times New Roman"/>
            <w:i/>
            <w:color w:val="000000" w:themeColor="text1"/>
            <w:vertAlign w:val="subscript"/>
          </w:rPr>
          <w:delText>1</w:delText>
        </w:r>
        <w:r w:rsidRPr="0060258A" w:rsidDel="005F7CA1">
          <w:rPr>
            <w:rFonts w:ascii="Times New Roman" w:hAnsi="Times New Roman" w:cs="Times New Roman"/>
            <w:color w:val="000000" w:themeColor="text1"/>
          </w:rPr>
          <w:delText xml:space="preserve"> (solid) and </w:delText>
        </w:r>
        <w:r w:rsidRPr="0060258A" w:rsidDel="005F7CA1">
          <w:rPr>
            <w:rFonts w:ascii="Times New Roman" w:hAnsi="Times New Roman" w:cs="Times New Roman"/>
            <w:i/>
            <w:color w:val="000000" w:themeColor="text1"/>
          </w:rPr>
          <w:delText>R</w:delText>
        </w:r>
        <w:r w:rsidRPr="0060258A" w:rsidDel="005F7CA1">
          <w:rPr>
            <w:rFonts w:ascii="Times New Roman" w:hAnsi="Times New Roman" w:cs="Times New Roman"/>
            <w:i/>
            <w:color w:val="000000" w:themeColor="text1"/>
            <w:vertAlign w:val="subscript"/>
          </w:rPr>
          <w:delText>2</w:delText>
        </w:r>
        <w:r w:rsidRPr="0060258A" w:rsidDel="005F7CA1">
          <w:rPr>
            <w:rFonts w:ascii="Times New Roman" w:hAnsi="Times New Roman" w:cs="Times New Roman"/>
            <w:color w:val="000000" w:themeColor="text1"/>
          </w:rPr>
          <w:delText xml:space="preserve"> (dashed), which represent the equilibrium state of each individual unit, intersect at a unique </w:delText>
        </w:r>
        <w:r w:rsidR="00936447" w:rsidRPr="0060258A" w:rsidDel="005F7CA1">
          <w:rPr>
            <w:rFonts w:ascii="Times New Roman" w:hAnsi="Times New Roman" w:cs="Times New Roman"/>
            <w:color w:val="000000" w:themeColor="text1"/>
          </w:rPr>
          <w:delText xml:space="preserve">and stable </w:delText>
        </w:r>
        <w:r w:rsidRPr="0060258A" w:rsidDel="005F7CA1">
          <w:rPr>
            <w:rFonts w:ascii="Times New Roman" w:hAnsi="Times New Roman" w:cs="Times New Roman"/>
            <w:color w:val="000000" w:themeColor="text1"/>
          </w:rPr>
          <w:delText>equilibrium point regardless of equal or unequal inputs</w:delText>
        </w:r>
      </w:del>
      <w:r w:rsidR="00936447" w:rsidRPr="0060258A">
        <w:rPr>
          <w:rFonts w:ascii="Times New Roman" w:hAnsi="Times New Roman" w:cs="Times New Roman"/>
          <w:color w:val="000000" w:themeColor="text1"/>
        </w:rPr>
        <w:t xml:space="preserve"> (</w:t>
      </w:r>
      <w:r w:rsidR="003F36D7" w:rsidRPr="0060258A">
        <w:rPr>
          <w:rFonts w:ascii="Times New Roman" w:hAnsi="Times New Roman" w:cs="Times New Roman"/>
          <w:color w:val="000000" w:themeColor="text1"/>
        </w:rPr>
        <w:t>see</w:t>
      </w:r>
      <w:r w:rsidR="003F36D7">
        <w:rPr>
          <w:rFonts w:ascii="Times New Roman" w:hAnsi="Times New Roman" w:cs="Times New Roman"/>
          <w:color w:val="000000" w:themeColor="text1"/>
        </w:rPr>
        <w:t xml:space="preserve"> </w:t>
      </w:r>
      <w:r w:rsidR="003F36D7" w:rsidRPr="00375C7B">
        <w:rPr>
          <w:rFonts w:ascii="Times New Roman" w:hAnsi="Times New Roman" w:cs="Times New Roman"/>
          <w:b/>
          <w:color w:val="000000" w:themeColor="text1"/>
        </w:rPr>
        <w:t>Methods</w:t>
      </w:r>
      <w:r w:rsidR="003F36D7" w:rsidRPr="0060258A">
        <w:rPr>
          <w:rFonts w:ascii="Times New Roman" w:hAnsi="Times New Roman" w:cs="Times New Roman"/>
          <w:color w:val="000000" w:themeColor="text1"/>
        </w:rPr>
        <w:t xml:space="preserve"> </w:t>
      </w:r>
      <w:r w:rsidR="003F36D7" w:rsidRPr="0060258A">
        <w:rPr>
          <w:rFonts w:ascii="Times New Roman" w:hAnsi="Times New Roman" w:cs="Times New Roman"/>
          <w:i/>
          <w:color w:val="000000" w:themeColor="text1"/>
        </w:rPr>
        <w:t>Equilibria and stability analysis of the LDDM</w:t>
      </w:r>
      <w:r w:rsidR="00D7778B">
        <w:rPr>
          <w:rFonts w:ascii="Times New Roman" w:hAnsi="Times New Roman" w:cs="Times New Roman"/>
          <w:i/>
          <w:color w:val="000000" w:themeColor="text1"/>
        </w:rPr>
        <w:t xml:space="preserve"> </w:t>
      </w:r>
      <w:r w:rsidR="00D7778B" w:rsidRPr="00D7778B">
        <w:rPr>
          <w:rFonts w:ascii="Times New Roman" w:hAnsi="Times New Roman" w:cs="Times New Roman"/>
          <w:color w:val="000000" w:themeColor="text1"/>
        </w:rPr>
        <w:t>for</w:t>
      </w:r>
      <w:r w:rsidR="00D7778B">
        <w:rPr>
          <w:rFonts w:ascii="Times New Roman" w:hAnsi="Times New Roman" w:cs="Times New Roman"/>
          <w:i/>
          <w:color w:val="000000" w:themeColor="text1"/>
        </w:rPr>
        <w:t xml:space="preserve"> </w:t>
      </w:r>
      <w:r w:rsidR="00D7778B" w:rsidRPr="0060258A">
        <w:rPr>
          <w:rFonts w:ascii="Times New Roman" w:hAnsi="Times New Roman" w:cs="Times New Roman"/>
          <w:color w:val="000000" w:themeColor="text1"/>
        </w:rPr>
        <w:t>mathematical proof</w:t>
      </w:r>
      <w:r w:rsidR="00936447"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The </w:t>
      </w:r>
      <w:ins w:id="104" w:author="Bo Shen" w:date="2023-02-13T11:35:00Z">
        <w:r w:rsidR="0049312B">
          <w:rPr>
            <w:rFonts w:ascii="Times New Roman" w:hAnsi="Times New Roman" w:cs="Times New Roman"/>
            <w:color w:val="000000" w:themeColor="text1"/>
          </w:rPr>
          <w:t xml:space="preserve">solution of the </w:t>
        </w:r>
      </w:ins>
      <w:r w:rsidRPr="0060258A">
        <w:rPr>
          <w:rFonts w:ascii="Times New Roman" w:hAnsi="Times New Roman" w:cs="Times New Roman"/>
          <w:color w:val="000000" w:themeColor="text1"/>
        </w:rPr>
        <w:t xml:space="preserve">steady state of neural activity </w:t>
      </w:r>
      <w:del w:id="105" w:author="Bo Shen" w:date="2023-02-13T11:34:00Z">
        <w:r w:rsidRPr="0060258A" w:rsidDel="0049312B">
          <w:rPr>
            <w:rFonts w:ascii="Times New Roman" w:hAnsi="Times New Roman" w:cs="Times New Roman"/>
            <w:color w:val="000000" w:themeColor="text1"/>
          </w:rPr>
          <w:delText>(</w:delText>
        </w:r>
      </w:del>
      <m:oMath>
        <m:sSubSup>
          <m:sSubSupPr>
            <m:ctrlPr>
              <w:del w:id="106" w:author="Bo Shen" w:date="2023-02-13T11:34:00Z">
                <w:rPr>
                  <w:rFonts w:ascii="Cambria Math" w:hAnsi="Cambria Math" w:cs="Times New Roman"/>
                  <w:i/>
                  <w:color w:val="000000" w:themeColor="text1"/>
                </w:rPr>
              </w:del>
            </m:ctrlPr>
          </m:sSubSupPr>
          <m:e>
            <m:r>
              <w:del w:id="107" w:author="Bo Shen" w:date="2023-02-13T11:34:00Z">
                <w:rPr>
                  <w:rFonts w:ascii="Cambria Math" w:hAnsi="Cambria Math" w:cs="Times New Roman"/>
                  <w:color w:val="000000" w:themeColor="text1"/>
                </w:rPr>
                <m:t>R</m:t>
              </w:del>
            </m:r>
          </m:e>
          <m:sub>
            <m:r>
              <w:del w:id="108" w:author="Bo Shen" w:date="2023-02-13T11:34:00Z">
                <w:rPr>
                  <w:rFonts w:ascii="Cambria Math" w:hAnsi="Cambria Math" w:cs="Times New Roman"/>
                  <w:color w:val="000000" w:themeColor="text1"/>
                </w:rPr>
                <m:t>i</m:t>
              </w:del>
            </m:r>
          </m:sub>
          <m:sup>
            <m:r>
              <w:del w:id="109" w:author="Bo Shen" w:date="2023-02-13T11:34:00Z">
                <w:rPr>
                  <w:rFonts w:ascii="Cambria Math" w:hAnsi="Cambria Math" w:cs="Times New Roman"/>
                  <w:color w:val="000000" w:themeColor="text1"/>
                </w:rPr>
                <m:t>*</m:t>
              </w:del>
            </m:r>
          </m:sup>
        </m:sSubSup>
      </m:oMath>
      <w:del w:id="110" w:author="Bo Shen" w:date="2023-02-13T11:34:00Z">
        <w:r w:rsidRPr="0060258A" w:rsidDel="0049312B">
          <w:rPr>
            <w:rFonts w:ascii="Times New Roman" w:hAnsi="Times New Roman" w:cs="Times New Roman"/>
            <w:color w:val="000000" w:themeColor="text1"/>
          </w:rPr>
          <w:delText>)</w:delText>
        </w:r>
      </w:del>
      <w:del w:id="111" w:author="Bo Shen" w:date="2023-02-13T11:35:00Z">
        <w:r w:rsidRPr="0060258A" w:rsidDel="0049312B">
          <w:rPr>
            <w:rFonts w:ascii="Times New Roman" w:hAnsi="Times New Roman" w:cs="Times New Roman"/>
            <w:color w:val="000000" w:themeColor="text1"/>
          </w:rPr>
          <w:delText xml:space="preserve"> </w:delText>
        </w:r>
      </w:del>
      <w:r w:rsidRPr="0060258A">
        <w:rPr>
          <w:rFonts w:ascii="Times New Roman" w:hAnsi="Times New Roman" w:cs="Times New Roman"/>
          <w:color w:val="000000" w:themeColor="text1"/>
        </w:rPr>
        <w:t xml:space="preserve">at the equilibrium </w:t>
      </w:r>
      <w:ins w:id="112" w:author="Bo Shen" w:date="2023-02-13T11:34:00Z">
        <w:r w:rsidR="0049312B" w:rsidRPr="0060258A">
          <w:rPr>
            <w:rFonts w:ascii="Times New Roman" w:hAnsi="Times New Roman" w:cs="Times New Roman"/>
            <w:color w:val="000000" w:themeColor="text1"/>
          </w:rPr>
          <w:t>(</w:t>
        </w:r>
        <w:r w:rsidR="0049312B">
          <w:rPr>
            <w:rFonts w:ascii="Times New Roman" w:hAnsi="Times New Roman" w:cs="Times New Roman"/>
            <w:color w:val="000000" w:themeColor="text1"/>
          </w:rPr>
          <w:t xml:space="preserve">noted as </w:t>
        </w:r>
      </w:ins>
      <m:oMath>
        <m:sSubSup>
          <m:sSubSupPr>
            <m:ctrlPr>
              <w:ins w:id="113" w:author="Bo Shen" w:date="2023-02-13T11:34:00Z">
                <w:rPr>
                  <w:rFonts w:ascii="Cambria Math" w:hAnsi="Cambria Math" w:cs="Times New Roman"/>
                  <w:i/>
                  <w:color w:val="000000" w:themeColor="text1"/>
                </w:rPr>
              </w:ins>
            </m:ctrlPr>
          </m:sSubSupPr>
          <m:e>
            <m:r>
              <w:ins w:id="114" w:author="Bo Shen" w:date="2023-02-13T11:34:00Z">
                <w:rPr>
                  <w:rFonts w:ascii="Cambria Math" w:hAnsi="Cambria Math" w:cs="Times New Roman"/>
                  <w:color w:val="000000" w:themeColor="text1"/>
                </w:rPr>
                <m:t>R</m:t>
              </w:ins>
            </m:r>
          </m:e>
          <m:sub>
            <m:r>
              <w:ins w:id="115" w:author="Bo Shen" w:date="2023-02-13T11:34:00Z">
                <w:rPr>
                  <w:rFonts w:ascii="Cambria Math" w:hAnsi="Cambria Math" w:cs="Times New Roman"/>
                  <w:color w:val="000000" w:themeColor="text1"/>
                </w:rPr>
                <m:t>i</m:t>
              </w:ins>
            </m:r>
          </m:sub>
          <m:sup>
            <m:r>
              <w:ins w:id="116" w:author="Bo Shen" w:date="2023-02-13T11:34:00Z">
                <w:rPr>
                  <w:rFonts w:ascii="Cambria Math" w:hAnsi="Cambria Math" w:cs="Times New Roman"/>
                  <w:color w:val="000000" w:themeColor="text1"/>
                </w:rPr>
                <m:t>*</m:t>
              </w:ins>
            </m:r>
          </m:sup>
        </m:sSubSup>
      </m:oMath>
      <w:ins w:id="117" w:author="Bo Shen" w:date="2023-02-13T11:34:00Z">
        <w:r w:rsidR="0049312B" w:rsidRPr="0060258A">
          <w:rPr>
            <w:rFonts w:ascii="Times New Roman" w:hAnsi="Times New Roman" w:cs="Times New Roman"/>
            <w:color w:val="000000" w:themeColor="text1"/>
          </w:rPr>
          <w:t>)</w:t>
        </w:r>
        <w:r w:rsidR="0049312B">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reflects divisive normalization (</w:t>
      </w:r>
      <w:r w:rsidRPr="00B66036">
        <w:rPr>
          <w:rFonts w:ascii="Times New Roman" w:hAnsi="Times New Roman" w:cs="Times New Roman"/>
          <w:b/>
          <w:color w:val="000000" w:themeColor="text1"/>
        </w:rPr>
        <w:t>Eq. 4</w:t>
      </w:r>
      <w:r w:rsidRPr="0060258A">
        <w:rPr>
          <w:rFonts w:ascii="Times New Roman" w:hAnsi="Times New Roman" w:cs="Times New Roman"/>
          <w:color w:val="000000" w:themeColor="text1"/>
        </w:rPr>
        <w:t xml:space="preserve">), </w:t>
      </w:r>
      <w:del w:id="118" w:author="Bo Shen" w:date="2023-02-13T11:36:00Z">
        <w:r w:rsidRPr="0060258A" w:rsidDel="0049312B">
          <w:rPr>
            <w:rFonts w:ascii="Times New Roman" w:hAnsi="Times New Roman" w:cs="Times New Roman"/>
            <w:color w:val="000000" w:themeColor="text1"/>
          </w:rPr>
          <w:delText>as in</w:delText>
        </w:r>
      </w:del>
      <w:ins w:id="119" w:author="Bo Shen" w:date="2023-02-13T11:36:00Z">
        <w:r w:rsidR="0049312B">
          <w:rPr>
            <w:rFonts w:ascii="Times New Roman" w:hAnsi="Times New Roman" w:cs="Times New Roman"/>
            <w:color w:val="000000" w:themeColor="text1"/>
          </w:rPr>
          <w:t>inheriting the</w:t>
        </w:r>
      </w:ins>
      <w:ins w:id="120" w:author="Bo Shen" w:date="2023-02-13T11:37:00Z">
        <w:r w:rsidR="0049312B">
          <w:rPr>
            <w:rFonts w:ascii="Times New Roman" w:hAnsi="Times New Roman" w:cs="Times New Roman"/>
            <w:color w:val="000000" w:themeColor="text1"/>
          </w:rPr>
          <w:t xml:space="preserve"> property of</w:t>
        </w:r>
      </w:ins>
      <w:r w:rsidRPr="0060258A">
        <w:rPr>
          <w:rFonts w:ascii="Times New Roman" w:hAnsi="Times New Roman" w:cs="Times New Roman"/>
          <w:color w:val="000000" w:themeColor="text1"/>
        </w:rPr>
        <w:t xml:space="preserve"> the original DNM</w:t>
      </w:r>
      <w:ins w:id="121" w:author="Bo Shen" w:date="2023-01-23T09:51:00Z">
        <w:r w:rsidR="00E0481B">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{"citationID":"dugxVxky","properties":{"formattedCitation":"(LoFaro et al., 2014; Louie et al., 2014)","plainCitation":"(LoFaro et al., 2014; Louie et al., 2014)","noteIndex":0},"citationItems":[{"id":337,"uris":["http://zotero.org/users/6345545/items/5Y6RDG9I"],"itemData":{"id":337,"type":"article-journal","abstract":"Normalization is a widespread neural computation in both early sensory coding and higher-order processes such as attention and multisensory integration. It has been shown that during decision-making, normalization implements a context-dependent value code in parietal cortex. In this paper we develop a simple diﬀerential equations model based on presumed neural circuitry that implements normalization at equilibrium and predicts speciﬁc time-varying properties of value coding. Moreover, we show that when parameters representing value are changed, the solution curves change in a manner consistent with normalization theory and experiment. We show that these dynamic normalization models naturally implement a time-discounted normalization over past activity, implying an intrinsic reference-dependence in value coding of a kind seen experimentally. These results suggest that a single network mechanism can explain transient and sustained decision activity, reference dependence through time discounting, and hence emphasizes the importance of a dynamic rather than static view of divisive normalization in neural coding.","container-title":"Letters in Biomathematics","language":"en","page":"12","source":"Zotero","title":"The Temporal Dynamics of Cortical Normalization Models of Decision-making","author":[{"family":"LoFaro","given":"Thomas"},{"family":"Louie","given":"Kenway"},{"family":"Webb","given":"Ryan"},{"family":"Glimcher","given":"Paul W"}],"issued":{"date-parts":[["2014",11,26]]}}},{"id":343,"uris":["http://zotero.org/users/6345545/items/H8ELMSVM"],"itemData":{"id":343,"type":"article-journal","container-title":"Journal of Neuroscience","DOI":"10.1523/JNEUROSCI.2851-14.2014","ISSN":"0270-6474, 1529-2401","issue":"48","journalAbbreviation":"Journal of Neuroscience","language":"en","page":"16046-16057","source":"DOI.org (Crossref)","title":"Dynamic Divisive Normalization Predicts Time-Varying Value Coding in Decision-Related Circuits","volume":"34","author":[{"family":"Louie","given":"Kenway"},{"family":"LoFaro","given":"T."},{"family":"Webb","given":"R."},{"family":"Glimcher","given":"P. W."}],"issued":{"date-parts":[["2014",11,26]]}}}],"schema":"https://github.com/citation-style-language/schema/raw/master/csl-citation.json"}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(LoFaro et al., 2014; Louie et al., 2014)</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The only difference at the equilibrium is the </w:t>
      </w:r>
      <w:del w:id="122" w:author="Bo Shen" w:date="2023-01-25T14:56:00Z">
        <w:r w:rsidRPr="0060258A" w:rsidDel="00ED0899">
          <w:rPr>
            <w:rFonts w:ascii="Times New Roman" w:hAnsi="Times New Roman" w:cs="Times New Roman"/>
            <w:color w:val="000000" w:themeColor="text1"/>
          </w:rPr>
          <w:delText xml:space="preserve">negative </w:delText>
        </w:r>
      </w:del>
      <w:r w:rsidRPr="0060258A">
        <w:rPr>
          <w:rFonts w:ascii="Times New Roman" w:hAnsi="Times New Roman" w:cs="Times New Roman"/>
          <w:color w:val="000000" w:themeColor="text1"/>
        </w:rPr>
        <w:t xml:space="preserve">constant </w:t>
      </w:r>
      <w:del w:id="123" w:author="Bo Shen" w:date="2023-01-25T14:56:00Z">
        <w:r w:rsidR="00936447" w:rsidRPr="0060258A" w:rsidDel="00ED0899">
          <w:rPr>
            <w:rFonts w:ascii="Times New Roman" w:hAnsi="Times New Roman" w:cs="Times New Roman"/>
            <w:color w:val="000000" w:themeColor="text1"/>
          </w:rPr>
          <w:delText>(</w:delText>
        </w:r>
      </w:del>
      <m:oMath>
        <m:r>
          <w:del w:id="124" w:author="Bo Shen" w:date="2023-01-25T14:56:00Z">
            <w:rPr>
              <w:rFonts w:ascii="Cambria Math" w:hAnsi="Cambria Math" w:cs="Times New Roman"/>
              <w:color w:val="000000" w:themeColor="text1"/>
            </w:rPr>
            <m:t>-α</m:t>
          </w:del>
        </m:r>
      </m:oMath>
      <w:del w:id="125" w:author="Bo Shen" w:date="2023-01-25T14:56:00Z">
        <w:r w:rsidR="00936447" w:rsidRPr="0060258A" w:rsidDel="00ED0899">
          <w:rPr>
            <w:rFonts w:ascii="Times New Roman" w:hAnsi="Times New Roman" w:cs="Times New Roman"/>
            <w:color w:val="000000" w:themeColor="text1"/>
          </w:rPr>
          <w:delText>)</w:delText>
        </w:r>
      </w:del>
      <w:r w:rsidRPr="0060258A">
        <w:rPr>
          <w:rFonts w:ascii="Times New Roman" w:hAnsi="Times New Roman" w:cs="Times New Roman"/>
          <w:color w:val="000000" w:themeColor="text1"/>
        </w:rPr>
        <w:t xml:space="preserve"> in the denominator </w:t>
      </w:r>
      <w:ins w:id="126" w:author="Bo Shen" w:date="2023-01-25T14:56:00Z">
        <w:r w:rsidR="00ED0899" w:rsidRPr="0060258A">
          <w:rPr>
            <w:rFonts w:ascii="Times New Roman" w:hAnsi="Times New Roman" w:cs="Times New Roman"/>
            <w:color w:val="000000" w:themeColor="text1"/>
          </w:rPr>
          <w:t>(</w:t>
        </w:r>
      </w:ins>
      <m:oMath>
        <m:sSub>
          <m:sSubPr>
            <m:ctrlPr>
              <w:ins w:id="127" w:author="Bo Shen" w:date="2023-01-25T14:56:00Z">
                <w:rPr>
                  <w:rFonts w:ascii="Cambria Math" w:hAnsi="Cambria Math" w:cs="Times New Roman"/>
                  <w:i/>
                  <w:color w:val="000000" w:themeColor="text1"/>
                </w:rPr>
              </w:ins>
            </m:ctrlPr>
          </m:sSubPr>
          <m:e>
            <m:r>
              <w:ins w:id="128" w:author="Bo Shen" w:date="2023-01-25T14:56:00Z">
                <w:rPr>
                  <w:rFonts w:ascii="Cambria Math" w:hAnsi="Cambria Math" w:cs="Times New Roman"/>
                  <w:color w:val="000000" w:themeColor="text1"/>
                </w:rPr>
                <m:t>G</m:t>
              </w:ins>
            </m:r>
          </m:e>
          <m:sub>
            <m:r>
              <w:ins w:id="129" w:author="Bo Shen" w:date="2023-01-25T14:56:00Z">
                <w:rPr>
                  <w:rFonts w:ascii="Cambria Math" w:hAnsi="Cambria Math" w:cs="Times New Roman"/>
                  <w:color w:val="000000" w:themeColor="text1"/>
                </w:rPr>
                <m:t>0</m:t>
              </w:ins>
            </m:r>
          </m:sub>
        </m:sSub>
        <m:r>
          <w:ins w:id="130" w:author="Bo Shen" w:date="2023-01-25T14:56:00Z">
            <w:rPr>
              <w:rFonts w:ascii="Cambria Math" w:hAnsi="Cambria Math" w:cs="Times New Roman"/>
              <w:color w:val="000000" w:themeColor="text1"/>
            </w:rPr>
            <m:t>-α</m:t>
          </w:ins>
        </m:r>
      </m:oMath>
      <w:ins w:id="131" w:author="Bo Shen" w:date="2023-01-25T14:56:00Z">
        <w:r w:rsidR="00ED0899" w:rsidRPr="0060258A">
          <w:rPr>
            <w:rFonts w:ascii="Times New Roman" w:hAnsi="Times New Roman" w:cs="Times New Roman"/>
            <w:color w:val="000000" w:themeColor="text1"/>
          </w:rPr>
          <w:t>)</w:t>
        </w:r>
        <w:r w:rsidR="00ED0899">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 xml:space="preserve">introduced by </w:t>
      </w:r>
      <w:ins w:id="132" w:author="Bo Shen" w:date="2023-01-25T14:57:00Z">
        <w:r w:rsidR="00ED0899">
          <w:rPr>
            <w:rFonts w:ascii="Times New Roman" w:hAnsi="Times New Roman" w:cs="Times New Roman"/>
            <w:color w:val="000000" w:themeColor="text1"/>
          </w:rPr>
          <w:t>baseline gain control</w:t>
        </w:r>
        <w:r w:rsidR="00ED0899" w:rsidRPr="0060258A">
          <w:rPr>
            <w:rFonts w:ascii="Times New Roman" w:hAnsi="Times New Roman" w:cs="Times New Roman"/>
            <w:color w:val="000000" w:themeColor="text1"/>
          </w:rPr>
          <w:t xml:space="preserve"> </w:t>
        </w:r>
        <w:r w:rsidR="00ED0899">
          <w:rPr>
            <w:rFonts w:ascii="Times New Roman" w:hAnsi="Times New Roman" w:cs="Times New Roman"/>
            <w:color w:val="000000" w:themeColor="text1"/>
          </w:rPr>
          <w:t xml:space="preserve">and </w:t>
        </w:r>
      </w:ins>
      <w:r w:rsidRPr="0060258A">
        <w:rPr>
          <w:rFonts w:ascii="Times New Roman" w:hAnsi="Times New Roman" w:cs="Times New Roman"/>
          <w:color w:val="000000" w:themeColor="text1"/>
        </w:rPr>
        <w:t xml:space="preserve">recurrent excitation; this change rescales the activity magnitudes but preserves normalized value coding. </w:t>
      </w:r>
    </w:p>
    <w:tbl>
      <w:tblPr>
        <w:tblW w:w="0" w:type="auto"/>
        <w:tblLook w:val="04A0" w:firstRow="1" w:lastRow="0" w:firstColumn="1" w:lastColumn="0" w:noHBand="0" w:noVBand="1"/>
        <w:tblPrChange w:id="133" w:author="Bo Shen" w:date="2023-01-23T09:52:00Z">
          <w:tblPr>
            <w:tblW w:w="0" w:type="auto"/>
            <w:tblLook w:val="04A0" w:firstRow="1" w:lastRow="0" w:firstColumn="1" w:lastColumn="0" w:noHBand="0" w:noVBand="1"/>
          </w:tblPr>
        </w:tblPrChange>
      </w:tblPr>
      <w:tblGrid>
        <w:gridCol w:w="2430"/>
        <w:gridCol w:w="3803"/>
        <w:gridCol w:w="3117"/>
        <w:tblGridChange w:id="134">
          <w:tblGrid>
            <w:gridCol w:w="3116"/>
            <w:gridCol w:w="3117"/>
            <w:gridCol w:w="3117"/>
          </w:tblGrid>
        </w:tblGridChange>
      </w:tblGrid>
      <w:tr w:rsidR="00194FF4" w:rsidRPr="00194FF4" w14:paraId="2A78FE9C" w14:textId="77777777" w:rsidTr="00E0481B">
        <w:tc>
          <w:tcPr>
            <w:tcW w:w="2430" w:type="dxa"/>
            <w:vAlign w:val="center"/>
            <w:tcPrChange w:id="135" w:author="Bo Shen" w:date="2023-01-23T09:52:00Z">
              <w:tcPr>
                <w:tcW w:w="3116" w:type="dxa"/>
                <w:vAlign w:val="center"/>
              </w:tcPr>
            </w:tcPrChange>
          </w:tcPr>
          <w:p w14:paraId="42EE9382" w14:textId="77777777" w:rsidR="00433F14" w:rsidRPr="00194FF4" w:rsidRDefault="00433F14" w:rsidP="00D65B64">
            <w:pPr>
              <w:spacing w:line="480" w:lineRule="auto"/>
              <w:jc w:val="both"/>
              <w:rPr>
                <w:rFonts w:ascii="Times New Roman" w:hAnsi="Times New Roman" w:cs="Times New Roman"/>
                <w:color w:val="000000" w:themeColor="text1"/>
              </w:rPr>
            </w:pPr>
          </w:p>
        </w:tc>
        <w:tc>
          <w:tcPr>
            <w:tcW w:w="3803" w:type="dxa"/>
            <w:vAlign w:val="center"/>
            <w:tcPrChange w:id="136" w:author="Bo Shen" w:date="2023-01-23T09:52:00Z">
              <w:tcPr>
                <w:tcW w:w="3117" w:type="dxa"/>
                <w:vAlign w:val="center"/>
              </w:tcPr>
            </w:tcPrChange>
          </w:tcPr>
          <w:p w14:paraId="559DB027" w14:textId="446D4A37" w:rsidR="00433F14" w:rsidRPr="003A3974" w:rsidRDefault="00000000" w:rsidP="00D65B64">
            <w:pPr>
              <w:spacing w:line="480" w:lineRule="auto"/>
              <w:jc w:val="both"/>
              <w:rPr>
                <w:rFonts w:ascii="Times New Roman" w:hAnsi="Times New Roman" w:cs="Times New Roman"/>
                <w:i/>
                <w:color w:val="000000" w:themeColor="text1"/>
              </w:rPr>
            </w:pPr>
            <m:oMathPara>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i</m:t>
                    </m:r>
                  </m:sub>
                  <m:sup>
                    <m:r>
                      <w:rPr>
                        <w:rFonts w:ascii="Cambria Math" w:hAnsi="Cambria Math" w:cs="Times New Roman"/>
                        <w:color w:val="000000" w:themeColor="text1"/>
                      </w:rPr>
                      <m:t>*</m:t>
                    </m:r>
                  </m:sup>
                </m:sSubSup>
                <m:r>
                  <w:rPr>
                    <w:rFonts w:ascii="Cambria Math" w:hAnsi="Cambria Math" w:cs="Times New Roman"/>
                    <w:color w:val="000000" w:themeColor="text1"/>
                  </w:rPr>
                  <m:t>=</m:t>
                </m:r>
                <m:f>
                  <m:fPr>
                    <m:ctrlPr>
                      <w:rPr>
                        <w:rFonts w:ascii="Cambria Math" w:hAnsi="Cambria Math" w:cs="Times New Roman"/>
                        <w:i/>
                        <w:color w:val="000000" w:themeColor="text1"/>
                      </w:rPr>
                    </m:ctrlPr>
                  </m:fPr>
                  <m:num>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i</m:t>
                        </m:r>
                      </m:sub>
                    </m:sSub>
                    <m:r>
                      <w:rPr>
                        <w:rFonts w:ascii="Cambria Math" w:hAnsi="Cambria Math" w:cs="Times New Roman"/>
                        <w:color w:val="000000" w:themeColor="text1"/>
                      </w:rPr>
                      <m:t>+B</m:t>
                    </m:r>
                  </m:num>
                  <m:den>
                    <m:r>
                      <w:rPr>
                        <w:rFonts w:ascii="Cambria Math" w:hAnsi="Cambria Math" w:cs="Times New Roman"/>
                        <w:color w:val="000000" w:themeColor="text1"/>
                      </w:rPr>
                      <m:t>1</m:t>
                    </m:r>
                    <m:r>
                      <w:ins w:id="137" w:author="Bo Shen" w:date="2023-01-23T09:51:00Z">
                        <w:rPr>
                          <w:rFonts w:ascii="Cambria Math" w:hAnsi="Cambria Math" w:cs="Times New Roman"/>
                          <w:color w:val="000000" w:themeColor="text1"/>
                        </w:rPr>
                        <m:t>+</m:t>
                      </w:ins>
                    </m:r>
                    <m:sSub>
                      <m:sSubPr>
                        <m:ctrlPr>
                          <w:ins w:id="138" w:author="Bo Shen" w:date="2023-01-23T09:53:00Z">
                            <w:rPr>
                              <w:rFonts w:ascii="Cambria Math" w:hAnsi="Cambria Math" w:cs="Times New Roman"/>
                              <w:i/>
                              <w:color w:val="000000" w:themeColor="text1"/>
                            </w:rPr>
                          </w:ins>
                        </m:ctrlPr>
                      </m:sSubPr>
                      <m:e>
                        <m:r>
                          <w:ins w:id="139" w:author="Bo Shen" w:date="2023-01-23T09:51:00Z">
                            <w:rPr>
                              <w:rFonts w:ascii="Cambria Math" w:hAnsi="Cambria Math" w:cs="Times New Roman"/>
                              <w:color w:val="000000" w:themeColor="text1"/>
                            </w:rPr>
                            <m:t>G</m:t>
                          </w:ins>
                        </m:r>
                      </m:e>
                      <m:sub>
                        <m:r>
                          <w:ins w:id="140" w:author="Bo Shen" w:date="2023-01-23T09:51:00Z">
                            <w:rPr>
                              <w:rFonts w:ascii="Cambria Math" w:hAnsi="Cambria Math" w:cs="Times New Roman"/>
                              <w:color w:val="000000" w:themeColor="text1"/>
                            </w:rPr>
                            <m:t>0</m:t>
                          </w:ins>
                        </m:r>
                      </m:sub>
                    </m:sSub>
                    <m:r>
                      <w:rPr>
                        <w:rFonts w:ascii="Cambria Math" w:hAnsi="Cambria Math" w:cs="Times New Roman"/>
                        <w:color w:val="000000" w:themeColor="text1"/>
                      </w:rPr>
                      <m:t>-α+</m:t>
                    </m:r>
                    <m:nary>
                      <m:naryPr>
                        <m:chr m:val="∑"/>
                        <m:limLoc m:val="subSup"/>
                        <m:ctrlPr>
                          <w:rPr>
                            <w:rFonts w:ascii="Cambria Math" w:hAnsi="Cambria Math" w:cs="Times New Roman"/>
                            <w:i/>
                            <w:color w:val="000000" w:themeColor="text1"/>
                          </w:rPr>
                        </m:ctrlPr>
                      </m:naryPr>
                      <m:sub>
                        <m:r>
                          <w:rPr>
                            <w:rFonts w:ascii="Cambria Math" w:hAnsi="Cambria Math" w:cs="Times New Roman"/>
                            <w:color w:val="000000" w:themeColor="text1"/>
                          </w:rPr>
                          <m:t>j=1</m:t>
                        </m:r>
                      </m:sub>
                      <m:sup>
                        <m:r>
                          <w:rPr>
                            <w:rFonts w:ascii="Cambria Math" w:hAnsi="Cambria Math" w:cs="Times New Roman"/>
                            <w:color w:val="000000" w:themeColor="text1"/>
                          </w:rPr>
                          <m:t>N</m:t>
                        </m:r>
                      </m:sup>
                      <m:e>
                        <m:sSub>
                          <m:sSubPr>
                            <m:ctrlPr>
                              <w:rPr>
                                <w:rFonts w:ascii="Cambria Math" w:hAnsi="Cambria Math" w:cs="Times New Roman"/>
                                <w:i/>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ij</m:t>
                            </m:r>
                          </m:sub>
                        </m:sSub>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j</m:t>
                            </m:r>
                          </m:sub>
                          <m:sup>
                            <m:r>
                              <w:rPr>
                                <w:rFonts w:ascii="Cambria Math" w:hAnsi="Cambria Math" w:cs="Times New Roman"/>
                                <w:color w:val="000000" w:themeColor="text1"/>
                              </w:rPr>
                              <m:t>*</m:t>
                            </m:r>
                          </m:sup>
                        </m:sSubSup>
                      </m:e>
                    </m:nary>
                  </m:den>
                </m:f>
              </m:oMath>
            </m:oMathPara>
          </w:p>
        </w:tc>
        <w:tc>
          <w:tcPr>
            <w:tcW w:w="3117" w:type="dxa"/>
            <w:vAlign w:val="center"/>
            <w:tcPrChange w:id="141" w:author="Bo Shen" w:date="2023-01-23T09:52:00Z">
              <w:tcPr>
                <w:tcW w:w="3117" w:type="dxa"/>
                <w:vAlign w:val="center"/>
              </w:tcPr>
            </w:tcPrChange>
          </w:tcPr>
          <w:p w14:paraId="1D7B9E6A" w14:textId="60580CF4" w:rsidR="00433F14" w:rsidRPr="003A3974" w:rsidRDefault="00433F14" w:rsidP="00D65B64">
            <w:pPr>
              <w:pStyle w:val="Caption"/>
              <w:jc w:val="right"/>
              <w:rPr>
                <w:rFonts w:ascii="Times New Roman" w:hAnsi="Times New Roman" w:cs="Times New Roman"/>
                <w:i w:val="0"/>
                <w:color w:val="000000" w:themeColor="text1"/>
                <w:sz w:val="24"/>
                <w:szCs w:val="24"/>
              </w:rPr>
            </w:pPr>
            <w:r w:rsidRPr="003A3974">
              <w:rPr>
                <w:rFonts w:ascii="Times New Roman" w:hAnsi="Times New Roman" w:cs="Times New Roman"/>
                <w:i w:val="0"/>
                <w:color w:val="000000" w:themeColor="text1"/>
                <w:sz w:val="24"/>
                <w:szCs w:val="24"/>
              </w:rPr>
              <w:t>(</w:t>
            </w:r>
            <w:r w:rsidRPr="003A3974">
              <w:rPr>
                <w:rFonts w:ascii="Times New Roman" w:hAnsi="Times New Roman" w:cs="Times New Roman"/>
                <w:i w:val="0"/>
                <w:color w:val="000000" w:themeColor="text1"/>
                <w:sz w:val="24"/>
                <w:szCs w:val="24"/>
              </w:rPr>
              <w:fldChar w:fldCharType="begin"/>
            </w:r>
            <w:r w:rsidRPr="003A3974">
              <w:rPr>
                <w:rFonts w:ascii="Times New Roman" w:hAnsi="Times New Roman" w:cs="Times New Roman"/>
                <w:i w:val="0"/>
                <w:color w:val="000000" w:themeColor="text1"/>
                <w:sz w:val="24"/>
                <w:szCs w:val="24"/>
              </w:rPr>
              <w:instrText xml:space="preserve"> SEQ Equation \* ARABIC </w:instrText>
            </w:r>
            <w:r w:rsidRPr="003A3974">
              <w:rPr>
                <w:rFonts w:ascii="Times New Roman" w:hAnsi="Times New Roman" w:cs="Times New Roman"/>
                <w:i w:val="0"/>
                <w:color w:val="000000" w:themeColor="text1"/>
                <w:sz w:val="24"/>
                <w:szCs w:val="24"/>
              </w:rPr>
              <w:fldChar w:fldCharType="separate"/>
            </w:r>
            <w:r w:rsidR="00A751EC" w:rsidRPr="003A3974">
              <w:rPr>
                <w:rFonts w:ascii="Times New Roman" w:hAnsi="Times New Roman" w:cs="Times New Roman"/>
                <w:i w:val="0"/>
                <w:noProof/>
                <w:color w:val="000000" w:themeColor="text1"/>
                <w:sz w:val="24"/>
                <w:szCs w:val="24"/>
              </w:rPr>
              <w:t>4</w:t>
            </w:r>
            <w:r w:rsidRPr="003A3974">
              <w:rPr>
                <w:rFonts w:ascii="Times New Roman" w:hAnsi="Times New Roman" w:cs="Times New Roman"/>
                <w:i w:val="0"/>
                <w:color w:val="000000" w:themeColor="text1"/>
                <w:sz w:val="24"/>
                <w:szCs w:val="24"/>
              </w:rPr>
              <w:fldChar w:fldCharType="end"/>
            </w:r>
            <w:r w:rsidRPr="003A3974">
              <w:rPr>
                <w:rFonts w:ascii="Times New Roman" w:hAnsi="Times New Roman" w:cs="Times New Roman"/>
                <w:i w:val="0"/>
                <w:color w:val="000000" w:themeColor="text1"/>
                <w:sz w:val="24"/>
                <w:szCs w:val="24"/>
              </w:rPr>
              <w:t>)</w:t>
            </w:r>
          </w:p>
        </w:tc>
      </w:tr>
    </w:tbl>
    <w:p w14:paraId="34AAEF11" w14:textId="77777777" w:rsidR="009A40F9" w:rsidRPr="0060258A" w:rsidRDefault="009A40F9" w:rsidP="00C12324">
      <w:pPr>
        <w:spacing w:line="480" w:lineRule="auto"/>
        <w:jc w:val="both"/>
        <w:rPr>
          <w:rFonts w:ascii="Times New Roman" w:hAnsi="Times New Roman" w:cs="Times New Roman"/>
          <w:color w:val="000000" w:themeColor="text1"/>
        </w:rPr>
      </w:pPr>
    </w:p>
    <w:p w14:paraId="161A72D9" w14:textId="12892633" w:rsidR="008E34C6" w:rsidRPr="0060258A" w:rsidRDefault="008E34C6" w:rsidP="00C12324">
      <w:pPr>
        <w:spacing w:line="480" w:lineRule="auto"/>
        <w:jc w:val="both"/>
        <w:rPr>
          <w:rFonts w:ascii="Times New Roman" w:hAnsi="Times New Roman" w:cs="Times New Roman"/>
          <w:color w:val="000000" w:themeColor="text1"/>
        </w:rPr>
      </w:pPr>
    </w:p>
    <w:p w14:paraId="42D70518" w14:textId="5527D0A3" w:rsidR="00AF3E1D" w:rsidRDefault="00EB7983" w:rsidP="00AF3E1D">
      <w:pPr>
        <w:spacing w:line="480" w:lineRule="auto"/>
        <w:jc w:val="both"/>
        <w:rPr>
          <w:ins w:id="142" w:author="Bo Shen" w:date="2023-03-01T09:34:00Z"/>
          <w:rFonts w:ascii="Times New Roman" w:hAnsi="Times New Roman" w:cs="Times New Roman"/>
          <w:color w:val="000000" w:themeColor="text1"/>
        </w:rPr>
      </w:pPr>
      <w:r w:rsidRPr="0060258A">
        <w:rPr>
          <w:rFonts w:ascii="Times New Roman" w:hAnsi="Times New Roman" w:cs="Times New Roman"/>
          <w:color w:val="000000" w:themeColor="text1"/>
        </w:rPr>
        <w:t>We next verified that the normalized value coding produced by the LDDM cannot be implemented by standard recurrent RNM models.</w:t>
      </w:r>
      <w:r w:rsidRPr="0060258A">
        <w:rPr>
          <w:rFonts w:ascii="Times New Roman" w:hAnsi="Times New Roman" w:cs="Times New Roman"/>
          <w:b/>
          <w:color w:val="000000" w:themeColor="text1"/>
        </w:rPr>
        <w:t xml:space="preserve"> </w:t>
      </w:r>
      <w:r w:rsidR="004C1F94" w:rsidRPr="0060258A">
        <w:rPr>
          <w:rFonts w:ascii="Times New Roman" w:hAnsi="Times New Roman" w:cs="Times New Roman"/>
          <w:b/>
          <w:color w:val="000000" w:themeColor="text1"/>
        </w:rPr>
        <w:t xml:space="preserve">Fig. </w:t>
      </w:r>
      <w:r w:rsidR="00AF3E1D" w:rsidRPr="0060258A">
        <w:rPr>
          <w:rFonts w:ascii="Times New Roman" w:hAnsi="Times New Roman" w:cs="Times New Roman"/>
          <w:b/>
          <w:color w:val="000000" w:themeColor="text1"/>
        </w:rPr>
        <w:t>4A</w:t>
      </w:r>
      <w:r w:rsidR="00AF3E1D" w:rsidRPr="0060258A">
        <w:rPr>
          <w:rFonts w:ascii="Times New Roman" w:hAnsi="Times New Roman" w:cs="Times New Roman"/>
          <w:color w:val="000000" w:themeColor="text1"/>
        </w:rPr>
        <w:t xml:space="preserve"> compares the activity of </w:t>
      </w:r>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1</m:t>
            </m:r>
          </m:sub>
          <m:sup>
            <m:r>
              <w:rPr>
                <w:rFonts w:ascii="Cambria Math" w:hAnsi="Cambria Math" w:cs="Times New Roman"/>
                <w:color w:val="000000" w:themeColor="text1"/>
              </w:rPr>
              <m:t>*</m:t>
            </m:r>
          </m:sup>
        </m:sSubSup>
      </m:oMath>
      <w:r w:rsidR="00AF3E1D" w:rsidRPr="0060258A">
        <w:rPr>
          <w:rFonts w:ascii="Times New Roman" w:hAnsi="Times New Roman" w:cs="Times New Roman"/>
          <w:color w:val="000000" w:themeColor="text1"/>
        </w:rPr>
        <w:t xml:space="preserve"> as a function of </w:t>
      </w:r>
      <w:r w:rsidR="00927667" w:rsidRPr="0060258A">
        <w:rPr>
          <w:rFonts w:ascii="Times New Roman" w:hAnsi="Times New Roman" w:cs="Times New Roman"/>
          <w:color w:val="000000" w:themeColor="text1"/>
        </w:rPr>
        <w:t>both value</w:t>
      </w:r>
      <w:r w:rsidR="00AF3E1D" w:rsidRPr="0060258A">
        <w:rPr>
          <w:rFonts w:ascii="Times New Roman" w:hAnsi="Times New Roman" w:cs="Times New Roman"/>
          <w:color w:val="000000" w:themeColor="text1"/>
        </w:rPr>
        <w:t xml:space="preserve"> inputs (</w:t>
      </w:r>
      <w:r w:rsidR="00AF3E1D" w:rsidRPr="0060258A">
        <w:rPr>
          <w:rFonts w:ascii="Times New Roman" w:hAnsi="Times New Roman" w:cs="Times New Roman"/>
          <w:i/>
          <w:color w:val="000000" w:themeColor="text1"/>
        </w:rPr>
        <w:t>V</w:t>
      </w:r>
      <w:r w:rsidR="00AF3E1D" w:rsidRPr="0060258A">
        <w:rPr>
          <w:rFonts w:ascii="Times New Roman" w:hAnsi="Times New Roman" w:cs="Times New Roman"/>
          <w:i/>
          <w:color w:val="000000" w:themeColor="text1"/>
          <w:vertAlign w:val="subscript"/>
        </w:rPr>
        <w:t>1</w:t>
      </w:r>
      <w:r w:rsidR="00AF3E1D" w:rsidRPr="0060258A">
        <w:rPr>
          <w:rFonts w:ascii="Times New Roman" w:hAnsi="Times New Roman" w:cs="Times New Roman"/>
          <w:color w:val="000000" w:themeColor="text1"/>
        </w:rPr>
        <w:t xml:space="preserve"> and </w:t>
      </w:r>
      <w:r w:rsidR="00AF3E1D" w:rsidRPr="0060258A">
        <w:rPr>
          <w:rFonts w:ascii="Times New Roman" w:hAnsi="Times New Roman" w:cs="Times New Roman"/>
          <w:i/>
          <w:color w:val="000000" w:themeColor="text1"/>
        </w:rPr>
        <w:t>V</w:t>
      </w:r>
      <w:r w:rsidR="00AF3E1D" w:rsidRPr="0060258A">
        <w:rPr>
          <w:rFonts w:ascii="Times New Roman" w:hAnsi="Times New Roman" w:cs="Times New Roman"/>
          <w:i/>
          <w:color w:val="000000" w:themeColor="text1"/>
          <w:vertAlign w:val="subscript"/>
        </w:rPr>
        <w:t>2</w:t>
      </w:r>
      <w:r w:rsidR="00AF3E1D" w:rsidRPr="0060258A">
        <w:rPr>
          <w:rFonts w:ascii="Times New Roman" w:hAnsi="Times New Roman" w:cs="Times New Roman"/>
          <w:color w:val="000000" w:themeColor="text1"/>
        </w:rPr>
        <w:t xml:space="preserve">) in the LDDM (left panel), the original DNM (middle panel), and the RNM (right panel). Both the LDDM and the DNM exhibit </w:t>
      </w:r>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1</m:t>
            </m:r>
          </m:sub>
          <m:sup>
            <m:r>
              <w:rPr>
                <w:rFonts w:ascii="Cambria Math" w:hAnsi="Cambria Math" w:cs="Times New Roman"/>
                <w:color w:val="000000" w:themeColor="text1"/>
              </w:rPr>
              <m:t>*</m:t>
            </m:r>
          </m:sup>
        </m:sSubSup>
      </m:oMath>
      <w:r w:rsidR="00AF3E1D" w:rsidRPr="0060258A">
        <w:rPr>
          <w:rFonts w:ascii="Times New Roman" w:hAnsi="Times New Roman" w:cs="Times New Roman"/>
          <w:color w:val="000000" w:themeColor="text1"/>
        </w:rPr>
        <w:t xml:space="preserve"> activities (indicated by color) that monotonically increase with input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1</m:t>
            </m:r>
          </m:sub>
        </m:sSub>
      </m:oMath>
      <w:r w:rsidR="00AF3E1D" w:rsidRPr="0060258A">
        <w:rPr>
          <w:rFonts w:ascii="Times New Roman" w:hAnsi="Times New Roman" w:cs="Times New Roman"/>
          <w:color w:val="000000" w:themeColor="text1"/>
        </w:rPr>
        <w:t xml:space="preserve"> but decrease with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2</m:t>
            </m:r>
          </m:sub>
        </m:sSub>
      </m:oMath>
      <w:r w:rsidR="002C07B5" w:rsidRPr="0060258A">
        <w:rPr>
          <w:rFonts w:ascii="Times New Roman" w:hAnsi="Times New Roman" w:cs="Times New Roman"/>
          <w:color w:val="000000" w:themeColor="text1"/>
        </w:rPr>
        <w:t>, with</w:t>
      </w:r>
      <w:r w:rsidR="00AF3E1D" w:rsidRPr="0060258A">
        <w:rPr>
          <w:rFonts w:ascii="Times New Roman" w:hAnsi="Times New Roman" w:cs="Times New Roman"/>
          <w:color w:val="000000" w:themeColor="text1"/>
        </w:rPr>
        <w:t xml:space="preserve"> </w:t>
      </w:r>
      <w:r w:rsidR="002C07B5" w:rsidRPr="0060258A">
        <w:rPr>
          <w:rFonts w:ascii="Times New Roman" w:hAnsi="Times New Roman" w:cs="Times New Roman"/>
          <w:color w:val="000000" w:themeColor="text1"/>
        </w:rPr>
        <w:t>a</w:t>
      </w:r>
      <w:r w:rsidR="00AF3E1D" w:rsidRPr="0060258A">
        <w:rPr>
          <w:rFonts w:ascii="Times New Roman" w:hAnsi="Times New Roman" w:cs="Times New Roman"/>
          <w:color w:val="000000" w:themeColor="text1"/>
        </w:rPr>
        <w:t xml:space="preserve"> slightly steeper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2</m:t>
            </m:r>
          </m:sub>
        </m:sSub>
      </m:oMath>
      <w:r w:rsidR="00AF3E1D" w:rsidRPr="0060258A">
        <w:rPr>
          <w:rFonts w:ascii="Times New Roman" w:hAnsi="Times New Roman" w:cs="Times New Roman"/>
          <w:color w:val="000000" w:themeColor="text1"/>
        </w:rPr>
        <w:t xml:space="preserve"> </w:t>
      </w:r>
      <w:r w:rsidR="002C07B5" w:rsidRPr="0060258A">
        <w:rPr>
          <w:rFonts w:ascii="Times New Roman" w:hAnsi="Times New Roman" w:cs="Times New Roman"/>
          <w:color w:val="000000" w:themeColor="text1"/>
        </w:rPr>
        <w:t xml:space="preserve">dependence in the LDDM versus </w:t>
      </w:r>
      <w:r w:rsidR="00AF3E1D" w:rsidRPr="0060258A">
        <w:rPr>
          <w:rFonts w:ascii="Times New Roman" w:hAnsi="Times New Roman" w:cs="Times New Roman"/>
          <w:color w:val="000000" w:themeColor="text1"/>
        </w:rPr>
        <w:t xml:space="preserve">the DNM model depending on the rescaling of </w:t>
      </w:r>
      <m:oMath>
        <m:r>
          <w:rPr>
            <w:rFonts w:ascii="Cambria Math" w:hAnsi="Cambria Math" w:cs="Times New Roman"/>
            <w:color w:val="000000" w:themeColor="text1"/>
          </w:rPr>
          <m:t>α</m:t>
        </m:r>
      </m:oMath>
      <w:r w:rsidR="00AF3E1D" w:rsidRPr="0060258A">
        <w:rPr>
          <w:rFonts w:ascii="Times New Roman" w:hAnsi="Times New Roman" w:cs="Times New Roman"/>
          <w:color w:val="000000" w:themeColor="text1"/>
        </w:rPr>
        <w:t xml:space="preserve">. </w:t>
      </w:r>
      <w:r w:rsidR="00D17329" w:rsidRPr="0060258A">
        <w:rPr>
          <w:rFonts w:ascii="Times New Roman" w:hAnsi="Times New Roman" w:cs="Times New Roman"/>
          <w:color w:val="000000" w:themeColor="text1"/>
        </w:rPr>
        <w:t xml:space="preserve">In contrast, strong </w:t>
      </w:r>
      <w:r w:rsidR="00AF3E1D" w:rsidRPr="0060258A">
        <w:rPr>
          <w:rFonts w:ascii="Times New Roman" w:hAnsi="Times New Roman" w:cs="Times New Roman"/>
          <w:color w:val="000000" w:themeColor="text1"/>
        </w:rPr>
        <w:t>WTA dynamics</w:t>
      </w:r>
      <w:r w:rsidR="00D17329" w:rsidRPr="0060258A">
        <w:rPr>
          <w:rFonts w:ascii="Times New Roman" w:hAnsi="Times New Roman" w:cs="Times New Roman"/>
          <w:color w:val="000000" w:themeColor="text1"/>
        </w:rPr>
        <w:t xml:space="preserve"> in the RNM implement categorical (choic</w:t>
      </w:r>
      <w:r w:rsidR="002C07B5" w:rsidRPr="0060258A">
        <w:rPr>
          <w:rFonts w:ascii="Times New Roman" w:hAnsi="Times New Roman" w:cs="Times New Roman"/>
          <w:color w:val="000000" w:themeColor="text1"/>
        </w:rPr>
        <w:t>e</w:t>
      </w:r>
      <w:r w:rsidR="00D17329" w:rsidRPr="0060258A">
        <w:rPr>
          <w:rFonts w:ascii="Times New Roman" w:hAnsi="Times New Roman" w:cs="Times New Roman"/>
          <w:color w:val="000000" w:themeColor="text1"/>
        </w:rPr>
        <w:t>) coding rather than relative value representation</w:t>
      </w:r>
      <w:r w:rsidR="00AF3E1D" w:rsidRPr="0060258A">
        <w:rPr>
          <w:rFonts w:ascii="Times New Roman" w:hAnsi="Times New Roman" w:cs="Times New Roman"/>
          <w:color w:val="000000" w:themeColor="text1"/>
        </w:rPr>
        <w:t xml:space="preserve">, with high or low coding </w:t>
      </w:r>
      <w:r w:rsidR="002C07B5" w:rsidRPr="0060258A">
        <w:rPr>
          <w:rFonts w:ascii="Times New Roman" w:hAnsi="Times New Roman" w:cs="Times New Roman"/>
          <w:color w:val="000000" w:themeColor="text1"/>
        </w:rPr>
        <w:t>of</w:t>
      </w:r>
      <w:r w:rsidR="00AF3E1D" w:rsidRPr="0060258A">
        <w:rPr>
          <w:rFonts w:ascii="Times New Roman" w:hAnsi="Times New Roman" w:cs="Times New Roman"/>
          <w:color w:val="000000" w:themeColor="text1"/>
        </w:rPr>
        <w:t xml:space="preserve"> input values (right panel). </w:t>
      </w:r>
    </w:p>
    <w:p w14:paraId="737BE463" w14:textId="168EF7F8" w:rsidR="006B1633" w:rsidRPr="0060258A" w:rsidRDefault="006B1633" w:rsidP="006B1633">
      <w:pPr>
        <w:spacing w:line="480" w:lineRule="auto"/>
        <w:jc w:val="center"/>
        <w:rPr>
          <w:rFonts w:ascii="Times New Roman" w:hAnsi="Times New Roman" w:cs="Times New Roman"/>
          <w:color w:val="000000" w:themeColor="text1"/>
        </w:rPr>
        <w:pPrChange w:id="143" w:author="Bo Shen" w:date="2023-03-01T09:34:00Z">
          <w:pPr>
            <w:spacing w:line="480" w:lineRule="auto"/>
            <w:jc w:val="both"/>
          </w:pPr>
        </w:pPrChange>
      </w:pPr>
      <w:ins w:id="144" w:author="Bo Shen" w:date="2023-03-01T09:34:00Z">
        <w:r>
          <w:rPr>
            <w:rFonts w:ascii="Times New Roman" w:hAnsi="Times New Roman" w:cs="Times New Roman"/>
            <w:color w:val="000000" w:themeColor="text1"/>
          </w:rPr>
          <w:t>[Insert Figure 3 about here]</w:t>
        </w:r>
      </w:ins>
    </w:p>
    <w:p w14:paraId="4DEB3C70" w14:textId="77777777" w:rsidR="00AF3E1D" w:rsidRPr="0060258A" w:rsidRDefault="00AF3E1D" w:rsidP="00AF3E1D">
      <w:pPr>
        <w:spacing w:line="480" w:lineRule="auto"/>
        <w:jc w:val="both"/>
        <w:rPr>
          <w:rFonts w:ascii="Times New Roman" w:hAnsi="Times New Roman" w:cs="Times New Roman"/>
          <w:color w:val="000000" w:themeColor="text1"/>
        </w:rPr>
      </w:pPr>
    </w:p>
    <w:p w14:paraId="311EC2D9" w14:textId="0D148279" w:rsidR="000307BB" w:rsidRPr="0060258A" w:rsidRDefault="00AF3E1D" w:rsidP="00AF3E1D">
      <w:pPr>
        <w:spacing w:line="480" w:lineRule="auto"/>
        <w:jc w:val="both"/>
        <w:rPr>
          <w:rFonts w:ascii="Times New Roman" w:hAnsi="Times New Roman" w:cs="Times New Roman"/>
          <w:i/>
          <w:color w:val="000000" w:themeColor="text1"/>
        </w:rPr>
      </w:pPr>
      <w:r w:rsidRPr="0060258A">
        <w:rPr>
          <w:rFonts w:ascii="Times New Roman" w:hAnsi="Times New Roman" w:cs="Times New Roman" w:hint="eastAsia"/>
          <w:color w:val="000000" w:themeColor="text1"/>
        </w:rPr>
        <w:lastRenderedPageBreak/>
        <w:t>To</w:t>
      </w:r>
      <w:r w:rsidRPr="0060258A">
        <w:rPr>
          <w:rFonts w:ascii="Times New Roman" w:hAnsi="Times New Roman" w:cs="Times New Roman"/>
          <w:color w:val="000000" w:themeColor="text1"/>
        </w:rPr>
        <w:t xml:space="preserve"> quantitat</w:t>
      </w:r>
      <w:r w:rsidR="00CF5E8A" w:rsidRPr="0060258A">
        <w:rPr>
          <w:rFonts w:ascii="Times New Roman" w:hAnsi="Times New Roman" w:cs="Times New Roman"/>
          <w:color w:val="000000" w:themeColor="text1"/>
        </w:rPr>
        <w:t>ively test value normalization</w:t>
      </w:r>
      <w:r w:rsidRPr="0060258A">
        <w:rPr>
          <w:rFonts w:ascii="Times New Roman" w:hAnsi="Times New Roman" w:cs="Times New Roman"/>
          <w:color w:val="000000" w:themeColor="text1"/>
        </w:rPr>
        <w:t xml:space="preserve">, we fit the models to </w:t>
      </w:r>
      <w:r w:rsidR="00CF5E8A" w:rsidRPr="0060258A">
        <w:rPr>
          <w:rFonts w:ascii="Times New Roman" w:hAnsi="Times New Roman" w:cs="Times New Roman"/>
          <w:color w:val="000000" w:themeColor="text1"/>
        </w:rPr>
        <w:t xml:space="preserve">observed </w:t>
      </w:r>
      <w:r w:rsidRPr="0060258A">
        <w:rPr>
          <w:rFonts w:ascii="Times New Roman" w:hAnsi="Times New Roman" w:cs="Times New Roman"/>
          <w:color w:val="000000" w:themeColor="text1"/>
        </w:rPr>
        <w:t>firing rates of</w:t>
      </w:r>
      <w:r w:rsidR="00CF5E8A" w:rsidRPr="0060258A">
        <w:rPr>
          <w:rFonts w:ascii="Times New Roman" w:hAnsi="Times New Roman" w:cs="Times New Roman"/>
          <w:color w:val="000000" w:themeColor="text1"/>
        </w:rPr>
        <w:t xml:space="preserve"> monkey </w:t>
      </w:r>
      <w:r w:rsidRPr="0060258A">
        <w:rPr>
          <w:rFonts w:ascii="Times New Roman" w:hAnsi="Times New Roman" w:cs="Times New Roman"/>
          <w:color w:val="000000" w:themeColor="text1"/>
        </w:rPr>
        <w:t xml:space="preserve"> </w:t>
      </w:r>
      <w:r w:rsidR="00CF5E8A" w:rsidRPr="0060258A">
        <w:rPr>
          <w:rFonts w:ascii="Times New Roman" w:hAnsi="Times New Roman" w:cs="Times New Roman"/>
          <w:color w:val="000000" w:themeColor="text1"/>
        </w:rPr>
        <w:t>lateral intraparietal (LIP) neurons</w:t>
      </w:r>
      <w:r w:rsidRPr="0060258A">
        <w:rPr>
          <w:rFonts w:ascii="Times New Roman" w:hAnsi="Times New Roman" w:cs="Times New Roman"/>
          <w:color w:val="000000" w:themeColor="text1"/>
        </w:rPr>
        <w:t xml:space="preserve"> </w:t>
      </w:r>
      <w:r w:rsidR="00CF5E8A" w:rsidRPr="0060258A">
        <w:rPr>
          <w:rFonts w:ascii="Times New Roman" w:hAnsi="Times New Roman" w:cs="Times New Roman"/>
          <w:color w:val="000000" w:themeColor="text1"/>
        </w:rPr>
        <w:t xml:space="preserve">under varying </w:t>
      </w:r>
      <w:r w:rsidRPr="0060258A">
        <w:rPr>
          <w:rFonts w:ascii="Times New Roman" w:hAnsi="Times New Roman" w:cs="Times New Roman"/>
          <w:color w:val="000000" w:themeColor="text1"/>
        </w:rPr>
        <w:t>reward</w:t>
      </w:r>
      <w:r w:rsidR="00CF5E8A" w:rsidRPr="0060258A">
        <w:rPr>
          <w:rFonts w:ascii="Times New Roman" w:hAnsi="Times New Roman" w:cs="Times New Roman"/>
          <w:color w:val="000000" w:themeColor="text1"/>
        </w:rPr>
        <w:t xml:space="preserve"> conditions</w:t>
      </w:r>
      <w:ins w:id="145" w:author="Bo Shen" w:date="2023-01-23T10:55:00Z">
        <w:r w:rsidR="00ED74D2">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{"citationID":"99JoNwn1","properties":{"formattedCitation":"(Louie et al., 2011)","plainCitation":"(Louie et al., 2011)","noteIndex":0},"citationItems":[{"id":342,"uris":["http://zotero.org/users/6345545/items/FIVLPZPC"],"itemData":{"id":342,"type":"article-journal","container-title":"Journal of Neuroscience","DOI":"10.1523/JNEUROSCI.1237-11.2011","ISSN":"0270-6474, 1529-2401","issue":"29","journalAbbreviation":"Journal of Neuroscience","language":"en","page":"10627-10639","source":"DOI.org (Crossref)","title":"Reward Value-Based Gain Control: Divisive Normalization in Parietal Cortex","title-short":"Reward Value-Based Gain Control","volume":"31","author":[{"family":"Louie","given":"Kenway"},{"family":"Grattan","given":"L. E."},{"family":"Glimcher","given":"P. W."}],"issued":{"date-parts":[["2011",7,20]]}}}],"schema":"https://github.com/citation-style-language/schema/raw/master/csl-citation.json"}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(Louie et al., 2011)</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w:t>
      </w:r>
      <w:r w:rsidR="00CF5E8A" w:rsidRPr="0060258A">
        <w:rPr>
          <w:rFonts w:ascii="Times New Roman" w:hAnsi="Times New Roman" w:cs="Times New Roman"/>
          <w:color w:val="000000" w:themeColor="text1"/>
        </w:rPr>
        <w:t>In t</w:t>
      </w:r>
      <w:r w:rsidRPr="0060258A">
        <w:rPr>
          <w:rFonts w:ascii="Times New Roman" w:hAnsi="Times New Roman" w:cs="Times New Roman"/>
          <w:color w:val="000000" w:themeColor="text1"/>
        </w:rPr>
        <w:t>he empirical data</w:t>
      </w:r>
      <w:r w:rsidR="00CF5E8A" w:rsidRPr="0060258A">
        <w:rPr>
          <w:rFonts w:ascii="Times New Roman" w:hAnsi="Times New Roman" w:cs="Times New Roman"/>
          <w:color w:val="000000" w:themeColor="text1"/>
        </w:rPr>
        <w:t xml:space="preserve"> (</w:t>
      </w:r>
      <w:r w:rsidR="00CF5E8A" w:rsidRPr="0060258A">
        <w:rPr>
          <w:rFonts w:ascii="Times New Roman" w:hAnsi="Times New Roman" w:cs="Times New Roman"/>
          <w:b/>
          <w:color w:val="000000" w:themeColor="text1"/>
        </w:rPr>
        <w:t>Fig</w:t>
      </w:r>
      <w:r w:rsidR="00FF1568" w:rsidRPr="0060258A">
        <w:rPr>
          <w:rFonts w:ascii="Times New Roman" w:hAnsi="Times New Roman" w:cs="Times New Roman"/>
          <w:b/>
          <w:color w:val="000000" w:themeColor="text1"/>
        </w:rPr>
        <w:t>.</w:t>
      </w:r>
      <w:r w:rsidR="00CF5E8A" w:rsidRPr="0060258A">
        <w:rPr>
          <w:rFonts w:ascii="Times New Roman" w:hAnsi="Times New Roman" w:cs="Times New Roman"/>
          <w:b/>
          <w:color w:val="000000" w:themeColor="text1"/>
        </w:rPr>
        <w:t xml:space="preserve"> 4B</w:t>
      </w:r>
      <w:r w:rsidR="00CF5E8A" w:rsidRPr="0060258A">
        <w:rPr>
          <w:rFonts w:ascii="Times New Roman" w:hAnsi="Times New Roman" w:cs="Times New Roman"/>
          <w:color w:val="000000" w:themeColor="text1"/>
        </w:rPr>
        <w:t>, dots), LIP activity</w:t>
      </w:r>
      <w:r w:rsidRPr="0060258A">
        <w:rPr>
          <w:rFonts w:ascii="Times New Roman" w:hAnsi="Times New Roman" w:cs="Times New Roman"/>
          <w:color w:val="000000" w:themeColor="text1"/>
        </w:rPr>
        <w:t xml:space="preserve"> increases with the </w:t>
      </w:r>
      <w:r w:rsidR="00CF5E8A" w:rsidRPr="0060258A">
        <w:rPr>
          <w:rFonts w:ascii="Times New Roman" w:hAnsi="Times New Roman" w:cs="Times New Roman"/>
          <w:color w:val="000000" w:themeColor="text1"/>
        </w:rPr>
        <w:t>reward (</w:t>
      </w:r>
      <w:r w:rsidRPr="0060258A">
        <w:rPr>
          <w:rFonts w:ascii="Times New Roman" w:hAnsi="Times New Roman" w:cs="Times New Roman"/>
          <w:color w:val="000000" w:themeColor="text1"/>
        </w:rPr>
        <w:t>juice quantity</w:t>
      </w:r>
      <w:r w:rsidR="00CF5E8A"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w:t>
      </w:r>
      <w:r w:rsidR="00CF5E8A" w:rsidRPr="0060258A">
        <w:rPr>
          <w:rFonts w:ascii="Times New Roman" w:hAnsi="Times New Roman" w:cs="Times New Roman"/>
          <w:color w:val="000000" w:themeColor="text1"/>
        </w:rPr>
        <w:t xml:space="preserve">associated with the target </w:t>
      </w:r>
      <w:r w:rsidRPr="0060258A">
        <w:rPr>
          <w:rFonts w:ascii="Times New Roman" w:hAnsi="Times New Roman" w:cs="Times New Roman"/>
          <w:color w:val="000000" w:themeColor="text1"/>
        </w:rPr>
        <w:t xml:space="preserve">inside the </w:t>
      </w:r>
      <w:r w:rsidR="00CF5E8A" w:rsidRPr="0060258A">
        <w:rPr>
          <w:rFonts w:ascii="Times New Roman" w:hAnsi="Times New Roman" w:cs="Times New Roman"/>
          <w:color w:val="000000" w:themeColor="text1"/>
        </w:rPr>
        <w:t xml:space="preserve">neuronal </w:t>
      </w:r>
      <w:r w:rsidRPr="0060258A">
        <w:rPr>
          <w:rFonts w:ascii="Times New Roman" w:hAnsi="Times New Roman" w:cs="Times New Roman"/>
          <w:color w:val="000000" w:themeColor="text1"/>
        </w:rPr>
        <w:t>response field (</w:t>
      </w:r>
      <w:r w:rsidRPr="0060258A">
        <w:rPr>
          <w:rFonts w:ascii="Times New Roman" w:hAnsi="Times New Roman" w:cs="Times New Roman"/>
          <w:i/>
          <w:color w:val="000000" w:themeColor="text1"/>
        </w:rPr>
        <w:t>V</w:t>
      </w:r>
      <w:r w:rsidRPr="0060258A">
        <w:rPr>
          <w:rFonts w:ascii="Times New Roman" w:hAnsi="Times New Roman" w:cs="Times New Roman"/>
          <w:i/>
          <w:color w:val="000000" w:themeColor="text1"/>
          <w:vertAlign w:val="subscript"/>
        </w:rPr>
        <w:t>in</w:t>
      </w:r>
      <w:r w:rsidRPr="0060258A">
        <w:rPr>
          <w:rFonts w:ascii="Times New Roman" w:hAnsi="Times New Roman" w:cs="Times New Roman"/>
          <w:color w:val="000000" w:themeColor="text1"/>
        </w:rPr>
        <w:t xml:space="preserve">) and decreases with the summed </w:t>
      </w:r>
      <w:r w:rsidR="00CF5E8A" w:rsidRPr="0060258A">
        <w:rPr>
          <w:rFonts w:ascii="Times New Roman" w:hAnsi="Times New Roman" w:cs="Times New Roman"/>
          <w:color w:val="000000" w:themeColor="text1"/>
        </w:rPr>
        <w:t>reward</w:t>
      </w:r>
      <w:r w:rsidRPr="0060258A">
        <w:rPr>
          <w:rFonts w:ascii="Times New Roman" w:hAnsi="Times New Roman" w:cs="Times New Roman"/>
          <w:color w:val="000000" w:themeColor="text1"/>
        </w:rPr>
        <w:t xml:space="preserve">s </w:t>
      </w:r>
      <w:r w:rsidR="00CF5E8A" w:rsidRPr="0060258A">
        <w:rPr>
          <w:rFonts w:ascii="Times New Roman" w:hAnsi="Times New Roman" w:cs="Times New Roman"/>
          <w:color w:val="000000" w:themeColor="text1"/>
        </w:rPr>
        <w:t>of targets</w:t>
      </w:r>
      <w:r w:rsidRPr="0060258A">
        <w:rPr>
          <w:rFonts w:ascii="Times New Roman" w:hAnsi="Times New Roman" w:cs="Times New Roman"/>
          <w:color w:val="000000" w:themeColor="text1"/>
        </w:rPr>
        <w:t xml:space="preserve"> outside the response field (</w:t>
      </w:r>
      <w:proofErr w:type="spellStart"/>
      <w:r w:rsidRPr="0060258A">
        <w:rPr>
          <w:rFonts w:ascii="Times New Roman" w:hAnsi="Times New Roman" w:cs="Times New Roman"/>
          <w:i/>
          <w:color w:val="000000" w:themeColor="text1"/>
        </w:rPr>
        <w:t>V</w:t>
      </w:r>
      <w:r w:rsidRPr="0060258A">
        <w:rPr>
          <w:rFonts w:ascii="Times New Roman" w:hAnsi="Times New Roman" w:cs="Times New Roman"/>
          <w:i/>
          <w:color w:val="000000" w:themeColor="text1"/>
          <w:vertAlign w:val="subscript"/>
        </w:rPr>
        <w:t>out</w:t>
      </w:r>
      <w:proofErr w:type="spellEnd"/>
      <w:r w:rsidRPr="0060258A">
        <w:rPr>
          <w:rFonts w:ascii="Times New Roman" w:hAnsi="Times New Roman" w:cs="Times New Roman"/>
          <w:color w:val="000000" w:themeColor="text1"/>
        </w:rPr>
        <w:t xml:space="preserve">). The fitting results show that the DNM </w:t>
      </w:r>
      <w:del w:id="146" w:author="Bo Shen" w:date="2023-01-23T18:17:00Z">
        <w:r w:rsidR="00CF5E8A" w:rsidRPr="0060258A" w:rsidDel="00E33C84">
          <w:rPr>
            <w:rFonts w:ascii="Times New Roman" w:hAnsi="Times New Roman" w:cs="Times New Roman"/>
            <w:color w:val="000000" w:themeColor="text1"/>
          </w:rPr>
          <w:delText xml:space="preserve">precisely </w:delText>
        </w:r>
      </w:del>
      <w:r w:rsidRPr="0060258A">
        <w:rPr>
          <w:rFonts w:ascii="Times New Roman" w:hAnsi="Times New Roman" w:cs="Times New Roman"/>
          <w:color w:val="000000" w:themeColor="text1"/>
        </w:rPr>
        <w:t xml:space="preserve">captures the rescaled firing rates </w:t>
      </w:r>
      <w:ins w:id="147" w:author="Bo Shen" w:date="2023-01-23T18:17:00Z">
        <w:r w:rsidR="00E33C84">
          <w:rPr>
            <w:rFonts w:ascii="Times New Roman" w:hAnsi="Times New Roman" w:cs="Times New Roman"/>
            <w:color w:val="000000" w:themeColor="text1"/>
          </w:rPr>
          <w:t xml:space="preserve">very well </w:t>
        </w:r>
      </w:ins>
      <w:r w:rsidRPr="0060258A">
        <w:rPr>
          <w:rFonts w:ascii="Times New Roman" w:hAnsi="Times New Roman" w:cs="Times New Roman"/>
          <w:color w:val="000000" w:themeColor="text1"/>
        </w:rPr>
        <w:t xml:space="preserve">with only </w:t>
      </w:r>
      <w:del w:id="148" w:author="Bo Shen" w:date="2023-01-23T10:58:00Z">
        <w:r w:rsidRPr="0060258A" w:rsidDel="00ED74D2">
          <w:rPr>
            <w:rFonts w:ascii="Times New Roman" w:hAnsi="Times New Roman" w:cs="Times New Roman"/>
            <w:color w:val="000000" w:themeColor="text1"/>
          </w:rPr>
          <w:delText xml:space="preserve">one </w:delText>
        </w:r>
      </w:del>
      <w:ins w:id="149" w:author="Bo Shen" w:date="2023-01-23T10:58:00Z">
        <w:r w:rsidR="00ED74D2">
          <w:rPr>
            <w:rFonts w:ascii="Times New Roman" w:hAnsi="Times New Roman" w:cs="Times New Roman"/>
            <w:color w:val="000000" w:themeColor="text1"/>
          </w:rPr>
          <w:t>two</w:t>
        </w:r>
        <w:r w:rsidR="00ED74D2"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free parameter</w:t>
      </w:r>
      <w:ins w:id="150" w:author="Bo Shen" w:date="2023-01-23T18:18:00Z">
        <w:r w:rsidR="00E33C84">
          <w:rPr>
            <w:rFonts w:ascii="Times New Roman" w:hAnsi="Times New Roman" w:cs="Times New Roman"/>
            <w:color w:val="000000" w:themeColor="text1"/>
          </w:rPr>
          <w:t>s</w:t>
        </w:r>
      </w:ins>
      <w:del w:id="151" w:author="Bo Shen" w:date="2023-01-23T18:18:00Z">
        <w:r w:rsidRPr="0060258A" w:rsidDel="00E33C84">
          <w:rPr>
            <w:rFonts w:ascii="Times New Roman" w:hAnsi="Times New Roman" w:cs="Times New Roman"/>
            <w:color w:val="000000" w:themeColor="text1"/>
          </w:rPr>
          <w:delText xml:space="preserve"> (</w:delText>
        </w:r>
        <w:r w:rsidRPr="0060258A" w:rsidDel="00E33C84">
          <w:rPr>
            <w:rFonts w:ascii="Times New Roman" w:hAnsi="Times New Roman" w:cs="Times New Roman"/>
            <w:i/>
            <w:color w:val="000000" w:themeColor="text1"/>
          </w:rPr>
          <w:delText xml:space="preserve">B = </w:delText>
        </w:r>
        <w:r w:rsidRPr="0060258A" w:rsidDel="00E33C84">
          <w:rPr>
            <w:rFonts w:ascii="Times New Roman" w:hAnsi="Times New Roman" w:cs="Times New Roman"/>
            <w:color w:val="000000" w:themeColor="text1"/>
          </w:rPr>
          <w:delText>70.</w:delText>
        </w:r>
      </w:del>
      <w:del w:id="152" w:author="Bo Shen" w:date="2023-01-23T18:17:00Z">
        <w:r w:rsidRPr="0060258A" w:rsidDel="00E33C84">
          <w:rPr>
            <w:rFonts w:ascii="Times New Roman" w:hAnsi="Times New Roman" w:cs="Times New Roman"/>
            <w:color w:val="000000" w:themeColor="text1"/>
          </w:rPr>
          <w:delText>6</w:delText>
        </w:r>
      </w:del>
      <w:del w:id="153" w:author="Bo Shen" w:date="2023-01-23T18:18:00Z">
        <w:r w:rsidRPr="0060258A" w:rsidDel="00E33C84">
          <w:rPr>
            <w:rFonts w:ascii="Times New Roman" w:hAnsi="Times New Roman" w:cs="Times New Roman"/>
            <w:color w:val="000000" w:themeColor="text1"/>
          </w:rPr>
          <w:delText xml:space="preserve"> </w:delText>
        </w:r>
      </w:del>
      <w:del w:id="154" w:author="Bo Shen" w:date="2023-01-23T18:17:00Z">
        <w:r w:rsidRPr="0060258A" w:rsidDel="00E33C84">
          <w:rPr>
            <w:rFonts w:ascii="Times New Roman" w:hAnsi="Times New Roman" w:cs="Times New Roman"/>
            <w:color w:val="000000" w:themeColor="text1"/>
          </w:rPr>
          <w:delText xml:space="preserve">in </w:delText>
        </w:r>
        <w:r w:rsidRPr="00B66036" w:rsidDel="00E33C84">
          <w:rPr>
            <w:rFonts w:ascii="Times New Roman" w:hAnsi="Times New Roman" w:cs="Times New Roman"/>
            <w:b/>
            <w:color w:val="000000" w:themeColor="text1"/>
          </w:rPr>
          <w:delText>Eq. 1</w:delText>
        </w:r>
      </w:del>
      <w:del w:id="155" w:author="Bo Shen" w:date="2023-01-23T18:18:00Z">
        <w:r w:rsidRPr="0060258A" w:rsidDel="00E33C84">
          <w:rPr>
            <w:rFonts w:ascii="Times New Roman" w:hAnsi="Times New Roman" w:cs="Times New Roman"/>
            <w:color w:val="000000" w:themeColor="text1"/>
          </w:rPr>
          <w:delText>)</w:delText>
        </w:r>
      </w:del>
      <w:r w:rsidRPr="0060258A">
        <w:rPr>
          <w:rFonts w:ascii="Times New Roman" w:hAnsi="Times New Roman" w:cs="Times New Roman"/>
          <w:color w:val="000000" w:themeColor="text1"/>
        </w:rPr>
        <w:t xml:space="preserve"> (</w:t>
      </w:r>
      <w:ins w:id="156" w:author="Bo Shen" w:date="2023-01-23T18:21:00Z">
        <w:r w:rsidR="003D3ACC">
          <w:rPr>
            <w:rFonts w:ascii="Times New Roman" w:hAnsi="Times New Roman" w:cs="Times New Roman"/>
            <w:color w:val="000000" w:themeColor="text1"/>
          </w:rPr>
          <w:t xml:space="preserve">baseline input </w:t>
        </w:r>
        <w:r w:rsidR="003D3ACC" w:rsidRPr="003D3ACC">
          <w:rPr>
            <w:rFonts w:ascii="Times New Roman" w:hAnsi="Times New Roman" w:cs="Times New Roman"/>
            <w:i/>
            <w:iCs/>
            <w:color w:val="000000" w:themeColor="text1"/>
            <w:rPrChange w:id="157" w:author="Bo Shen" w:date="2023-01-23T18:21:00Z">
              <w:rPr>
                <w:rFonts w:ascii="Times New Roman" w:hAnsi="Times New Roman" w:cs="Times New Roman"/>
                <w:color w:val="000000" w:themeColor="text1"/>
              </w:rPr>
            </w:rPrChange>
          </w:rPr>
          <w:t>B</w:t>
        </w:r>
        <w:r w:rsidR="003D3ACC">
          <w:rPr>
            <w:rFonts w:ascii="Times New Roman" w:hAnsi="Times New Roman" w:cs="Times New Roman"/>
            <w:color w:val="000000" w:themeColor="text1"/>
          </w:rPr>
          <w:t xml:space="preserve"> = 70.92, and an arbitrary scaling parameter </w:t>
        </w:r>
      </w:ins>
      <m:oMath>
        <m:sSub>
          <m:sSubPr>
            <m:ctrlPr>
              <w:ins w:id="158" w:author="Bo Shen" w:date="2023-01-23T18:21:00Z">
                <w:rPr>
                  <w:rFonts w:ascii="Cambria Math" w:hAnsi="Cambria Math" w:cs="Times New Roman"/>
                  <w:i/>
                  <w:color w:val="000000" w:themeColor="text1"/>
                </w:rPr>
              </w:ins>
            </m:ctrlPr>
          </m:sSubPr>
          <m:e>
            <m:r>
              <w:ins w:id="159" w:author="Bo Shen" w:date="2023-01-23T18:21:00Z">
                <w:rPr>
                  <w:rFonts w:ascii="Cambria Math" w:hAnsi="Cambria Math" w:cs="Times New Roman"/>
                  <w:color w:val="000000" w:themeColor="text1"/>
                </w:rPr>
                <m:t>R</m:t>
              </w:ins>
            </m:r>
          </m:e>
          <m:sub>
            <m:r>
              <w:ins w:id="160" w:author="Bo Shen" w:date="2023-01-23T18:22:00Z">
                <w:rPr>
                  <w:rFonts w:ascii="Cambria Math" w:hAnsi="Cambria Math" w:cs="Times New Roman"/>
                  <w:color w:val="000000" w:themeColor="text1"/>
                </w:rPr>
                <m:t>max</m:t>
              </w:ins>
            </m:r>
          </m:sub>
        </m:sSub>
        <m:func>
          <m:funcPr>
            <m:ctrlPr>
              <w:del w:id="161" w:author="Bo Shen" w:date="2023-01-23T18:22:00Z">
                <w:rPr>
                  <w:rFonts w:ascii="Cambria Math" w:hAnsi="Cambria Math" w:cs="Times New Roman"/>
                  <w:i/>
                  <w:color w:val="000000" w:themeColor="text1"/>
                </w:rPr>
              </w:del>
            </m:ctrlPr>
          </m:funcPr>
          <m:fName>
            <m:r>
              <w:del w:id="162" w:author="Bo Shen" w:date="2023-01-23T18:22:00Z">
                <m:rPr>
                  <m:sty m:val="p"/>
                </m:rPr>
                <w:rPr>
                  <w:rFonts w:ascii="Cambria Math" w:hAnsi="Cambria Math" w:cs="Times New Roman"/>
                  <w:color w:val="000000" w:themeColor="text1"/>
                </w:rPr>
                <m:t>max</m:t>
              </w:del>
            </m:r>
          </m:fName>
          <m:e/>
        </m:func>
      </m:oMath>
      <w:ins w:id="163" w:author="Bo Shen" w:date="2023-01-23T18:21:00Z">
        <w:r w:rsidR="003D3ACC">
          <w:rPr>
            <w:rFonts w:ascii="Times New Roman" w:hAnsi="Times New Roman" w:cs="Times New Roman"/>
            <w:color w:val="000000" w:themeColor="text1"/>
          </w:rPr>
          <w:t xml:space="preserve">; </w:t>
        </w:r>
      </w:ins>
      <w:ins w:id="164" w:author="Bo Shen" w:date="2023-01-23T18:22:00Z">
        <w:r w:rsidR="001F2D80">
          <w:rPr>
            <w:rFonts w:ascii="Times New Roman" w:hAnsi="Times New Roman" w:cs="Times New Roman"/>
            <w:color w:val="000000" w:themeColor="text1"/>
          </w:rPr>
          <w:t xml:space="preserve">see </w:t>
        </w:r>
        <w:r w:rsidR="001F2D80" w:rsidRPr="001F2D80">
          <w:rPr>
            <w:rFonts w:ascii="Times New Roman" w:hAnsi="Times New Roman" w:cs="Times New Roman"/>
            <w:i/>
            <w:iCs/>
            <w:color w:val="000000" w:themeColor="text1"/>
            <w:rPrChange w:id="165" w:author="Bo Shen" w:date="2023-01-23T18:22:00Z">
              <w:rPr>
                <w:rFonts w:ascii="Times New Roman" w:hAnsi="Times New Roman" w:cs="Times New Roman"/>
                <w:color w:val="000000" w:themeColor="text1"/>
              </w:rPr>
            </w:rPrChange>
          </w:rPr>
          <w:t>Methods</w:t>
        </w:r>
        <w:r w:rsidR="001F2D80">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 xml:space="preserve">middle panel in </w:t>
      </w:r>
      <w:r w:rsidRPr="0060258A">
        <w:rPr>
          <w:rFonts w:ascii="Times New Roman" w:hAnsi="Times New Roman" w:cs="Times New Roman"/>
          <w:b/>
          <w:color w:val="000000" w:themeColor="text1"/>
        </w:rPr>
        <w:t>Fig</w:t>
      </w:r>
      <w:r w:rsidR="00FF1568" w:rsidRPr="0060258A">
        <w:rPr>
          <w:rFonts w:ascii="Times New Roman" w:hAnsi="Times New Roman" w:cs="Times New Roman"/>
          <w:b/>
          <w:color w:val="000000" w:themeColor="text1"/>
        </w:rPr>
        <w:t>.</w:t>
      </w:r>
      <w:r w:rsidRPr="0060258A">
        <w:rPr>
          <w:rFonts w:ascii="Times New Roman" w:hAnsi="Times New Roman" w:cs="Times New Roman"/>
          <w:b/>
          <w:color w:val="000000" w:themeColor="text1"/>
        </w:rPr>
        <w:t xml:space="preserve"> 4B</w:t>
      </w:r>
      <w:r w:rsidRPr="0060258A">
        <w:rPr>
          <w:rFonts w:ascii="Times New Roman" w:hAnsi="Times New Roman" w:cs="Times New Roman"/>
          <w:color w:val="000000" w:themeColor="text1"/>
        </w:rPr>
        <w:t xml:space="preserve">, </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perscript"/>
        </w:rPr>
        <w:t>2</w:t>
      </w:r>
      <w:r w:rsidRPr="0060258A">
        <w:rPr>
          <w:rFonts w:ascii="Times New Roman" w:hAnsi="Times New Roman" w:cs="Times New Roman"/>
          <w:color w:val="000000" w:themeColor="text1"/>
        </w:rPr>
        <w:t xml:space="preserve"> = .9640). </w:t>
      </w:r>
      <w:del w:id="166" w:author="Bo Shen" w:date="2023-01-23T18:18:00Z">
        <w:r w:rsidR="00386D71" w:rsidRPr="0060258A" w:rsidDel="00F362FE">
          <w:rPr>
            <w:rFonts w:ascii="Times New Roman" w:hAnsi="Times New Roman" w:cs="Times New Roman"/>
            <w:color w:val="000000" w:themeColor="text1"/>
          </w:rPr>
          <w:delText xml:space="preserve">Importantly, value normalization is equivalently replicated by </w:delText>
        </w:r>
      </w:del>
      <w:ins w:id="167" w:author="Bo Shen" w:date="2023-01-23T18:18:00Z">
        <w:r w:rsidR="00F362FE">
          <w:rPr>
            <w:rFonts w:ascii="Times New Roman" w:hAnsi="Times New Roman" w:cs="Times New Roman"/>
            <w:color w:val="000000" w:themeColor="text1"/>
          </w:rPr>
          <w:t>T</w:t>
        </w:r>
      </w:ins>
      <w:del w:id="168" w:author="Bo Shen" w:date="2023-01-23T18:18:00Z">
        <w:r w:rsidR="00386D71" w:rsidRPr="0060258A" w:rsidDel="00F362FE">
          <w:rPr>
            <w:rFonts w:ascii="Times New Roman" w:hAnsi="Times New Roman" w:cs="Times New Roman"/>
            <w:color w:val="000000" w:themeColor="text1"/>
          </w:rPr>
          <w:delText>t</w:delText>
        </w:r>
      </w:del>
      <w:r w:rsidR="00386D71" w:rsidRPr="0060258A">
        <w:rPr>
          <w:rFonts w:ascii="Times New Roman" w:hAnsi="Times New Roman" w:cs="Times New Roman"/>
          <w:color w:val="000000" w:themeColor="text1"/>
        </w:rPr>
        <w:t>he</w:t>
      </w:r>
      <w:r w:rsidRPr="0060258A">
        <w:rPr>
          <w:rFonts w:ascii="Times New Roman" w:hAnsi="Times New Roman" w:cs="Times New Roman"/>
          <w:color w:val="000000" w:themeColor="text1"/>
        </w:rPr>
        <w:t xml:space="preserve"> LDDM</w:t>
      </w:r>
      <w:ins w:id="169" w:author="Bo Shen" w:date="2023-01-23T18:18:00Z">
        <w:r w:rsidR="00F362FE">
          <w:rPr>
            <w:rFonts w:ascii="Times New Roman" w:hAnsi="Times New Roman" w:cs="Times New Roman"/>
            <w:color w:val="000000" w:themeColor="text1"/>
          </w:rPr>
          <w:t xml:space="preserve"> with an additional parameter related to self-excitation (</w:t>
        </w:r>
      </w:ins>
      <m:oMath>
        <m:r>
          <w:ins w:id="170" w:author="Bo Shen" w:date="2023-01-23T18:19:00Z">
            <w:rPr>
              <w:rFonts w:ascii="Cambria Math" w:hAnsi="Cambria Math" w:cs="Times New Roman"/>
              <w:color w:val="000000" w:themeColor="text1"/>
            </w:rPr>
            <m:t>α</m:t>
          </w:ins>
        </m:r>
      </m:oMath>
      <w:ins w:id="171" w:author="Bo Shen" w:date="2023-01-23T18:18:00Z">
        <w:r w:rsidR="00F362FE">
          <w:rPr>
            <w:rFonts w:ascii="Times New Roman" w:hAnsi="Times New Roman" w:cs="Times New Roman"/>
            <w:color w:val="000000" w:themeColor="text1"/>
          </w:rPr>
          <w:t>) and baseline gain control</w:t>
        </w:r>
      </w:ins>
      <w:r w:rsidR="00CF5E8A" w:rsidRPr="0060258A">
        <w:rPr>
          <w:rFonts w:ascii="Times New Roman" w:hAnsi="Times New Roman" w:cs="Times New Roman"/>
          <w:color w:val="000000" w:themeColor="text1"/>
        </w:rPr>
        <w:t xml:space="preserve"> </w:t>
      </w:r>
      <w:ins w:id="172" w:author="Bo Shen" w:date="2023-01-23T18:19:00Z">
        <w:r w:rsidR="00F362FE">
          <w:rPr>
            <w:rFonts w:ascii="Times New Roman" w:hAnsi="Times New Roman" w:cs="Times New Roman"/>
            <w:color w:val="000000" w:themeColor="text1"/>
          </w:rPr>
          <w:t>(</w:t>
        </w:r>
      </w:ins>
      <m:oMath>
        <m:sSub>
          <m:sSubPr>
            <m:ctrlPr>
              <w:ins w:id="173" w:author="Bo Shen" w:date="2023-01-23T18:19:00Z">
                <w:rPr>
                  <w:rFonts w:ascii="Cambria Math" w:hAnsi="Cambria Math" w:cs="Times New Roman"/>
                  <w:i/>
                  <w:color w:val="000000" w:themeColor="text1"/>
                </w:rPr>
              </w:ins>
            </m:ctrlPr>
          </m:sSubPr>
          <m:e>
            <m:r>
              <w:ins w:id="174" w:author="Bo Shen" w:date="2023-01-23T18:19:00Z">
                <w:rPr>
                  <w:rFonts w:ascii="Cambria Math" w:hAnsi="Cambria Math" w:cs="Times New Roman"/>
                  <w:color w:val="000000" w:themeColor="text1"/>
                </w:rPr>
                <m:t>G</m:t>
              </w:ins>
            </m:r>
          </m:e>
          <m:sub>
            <m:r>
              <w:ins w:id="175" w:author="Bo Shen" w:date="2023-01-23T18:19:00Z">
                <w:rPr>
                  <w:rFonts w:ascii="Cambria Math" w:hAnsi="Cambria Math" w:cs="Times New Roman"/>
                  <w:color w:val="000000" w:themeColor="text1"/>
                </w:rPr>
                <m:t>0</m:t>
              </w:ins>
            </m:r>
          </m:sub>
        </m:sSub>
      </m:oMath>
      <w:ins w:id="176" w:author="Bo Shen" w:date="2023-01-23T18:19:00Z">
        <w:r w:rsidR="00F362FE">
          <w:rPr>
            <w:rFonts w:ascii="Times New Roman" w:hAnsi="Times New Roman" w:cs="Times New Roman"/>
            <w:color w:val="000000" w:themeColor="text1"/>
          </w:rPr>
          <w:t xml:space="preserve">) </w:t>
        </w:r>
        <w:r w:rsidR="008579DB">
          <w:rPr>
            <w:rFonts w:ascii="Times New Roman" w:hAnsi="Times New Roman" w:cs="Times New Roman"/>
            <w:color w:val="000000" w:themeColor="text1"/>
          </w:rPr>
          <w:t xml:space="preserve">fitted slightly better than the DNM </w:t>
        </w:r>
      </w:ins>
      <w:r w:rsidR="00CF5E8A" w:rsidRPr="0060258A">
        <w:rPr>
          <w:rFonts w:ascii="Times New Roman" w:hAnsi="Times New Roman" w:cs="Times New Roman"/>
          <w:color w:val="000000" w:themeColor="text1"/>
        </w:rPr>
        <w:t>(</w:t>
      </w:r>
      <w:ins w:id="177" w:author="Bo Shen" w:date="2023-01-23T18:23:00Z">
        <w:r w:rsidR="00F907B9" w:rsidRPr="0060258A">
          <w:rPr>
            <w:rFonts w:ascii="Times New Roman" w:hAnsi="Times New Roman" w:cs="Times New Roman"/>
            <w:i/>
            <w:color w:val="000000" w:themeColor="text1"/>
          </w:rPr>
          <w:t>B</w:t>
        </w:r>
        <w:r w:rsidR="00F907B9" w:rsidRPr="0060258A">
          <w:rPr>
            <w:rFonts w:ascii="Times New Roman" w:hAnsi="Times New Roman" w:cs="Times New Roman"/>
            <w:color w:val="000000" w:themeColor="text1"/>
          </w:rPr>
          <w:t xml:space="preserve"> = 71.</w:t>
        </w:r>
        <w:r w:rsidR="00F907B9">
          <w:rPr>
            <w:rFonts w:ascii="Times New Roman" w:hAnsi="Times New Roman" w:cs="Times New Roman"/>
            <w:color w:val="000000" w:themeColor="text1"/>
          </w:rPr>
          <w:t>53</w:t>
        </w:r>
        <w:r w:rsidR="00F907B9" w:rsidRPr="0060258A">
          <w:rPr>
            <w:rFonts w:ascii="Times New Roman" w:hAnsi="Times New Roman" w:cs="Times New Roman"/>
            <w:color w:val="000000" w:themeColor="text1"/>
          </w:rPr>
          <w:t>,</w:t>
        </w:r>
        <w:r w:rsidR="00F907B9">
          <w:rPr>
            <w:rFonts w:ascii="Times New Roman" w:hAnsi="Times New Roman" w:cs="Times New Roman"/>
            <w:color w:val="000000" w:themeColor="text1"/>
          </w:rPr>
          <w:t xml:space="preserve"> </w:t>
        </w:r>
      </w:ins>
      <m:oMath>
        <m:sSub>
          <m:sSubPr>
            <m:ctrlPr>
              <w:ins w:id="178" w:author="Bo Shen" w:date="2023-01-23T18:23:00Z">
                <w:rPr>
                  <w:rFonts w:ascii="Cambria Math" w:hAnsi="Cambria Math" w:cs="Times New Roman"/>
                  <w:i/>
                  <w:color w:val="000000" w:themeColor="text1"/>
                </w:rPr>
              </w:ins>
            </m:ctrlPr>
          </m:sSubPr>
          <m:e>
            <m:r>
              <w:ins w:id="179" w:author="Bo Shen" w:date="2023-01-23T18:23:00Z">
                <w:rPr>
                  <w:rFonts w:ascii="Cambria Math" w:hAnsi="Cambria Math" w:cs="Times New Roman"/>
                  <w:color w:val="000000" w:themeColor="text1"/>
                </w:rPr>
                <m:t>G</m:t>
              </w:ins>
            </m:r>
          </m:e>
          <m:sub>
            <m:r>
              <w:ins w:id="180" w:author="Bo Shen" w:date="2023-01-23T18:23:00Z">
                <w:rPr>
                  <w:rFonts w:ascii="Cambria Math" w:hAnsi="Cambria Math" w:cs="Times New Roman"/>
                  <w:color w:val="000000" w:themeColor="text1"/>
                </w:rPr>
                <m:t>0</m:t>
              </w:ins>
            </m:r>
          </m:sub>
        </m:sSub>
        <m:r>
          <w:ins w:id="181" w:author="Bo Shen" w:date="2023-01-23T18:23:00Z">
            <w:rPr>
              <w:rFonts w:ascii="Cambria Math" w:hAnsi="Cambria Math" w:cs="Times New Roman"/>
              <w:color w:val="000000" w:themeColor="text1"/>
            </w:rPr>
            <m:t>-α=3.82</m:t>
          </w:ins>
        </m:r>
      </m:oMath>
      <w:ins w:id="182" w:author="Bo Shen" w:date="2023-01-23T18:23:00Z">
        <w:r w:rsidR="00F907B9">
          <w:rPr>
            <w:rFonts w:ascii="Times New Roman" w:hAnsi="Times New Roman" w:cs="Times New Roman"/>
            <w:color w:val="000000" w:themeColor="text1"/>
          </w:rPr>
          <w:t xml:space="preserve">; see </w:t>
        </w:r>
        <w:r w:rsidR="00F907B9" w:rsidRPr="00F907B9">
          <w:rPr>
            <w:rFonts w:ascii="Times New Roman" w:hAnsi="Times New Roman" w:cs="Times New Roman"/>
            <w:i/>
            <w:iCs/>
            <w:color w:val="000000" w:themeColor="text1"/>
            <w:rPrChange w:id="183" w:author="Bo Shen" w:date="2023-01-23T18:23:00Z">
              <w:rPr>
                <w:rFonts w:ascii="Times New Roman" w:hAnsi="Times New Roman" w:cs="Times New Roman"/>
                <w:color w:val="000000" w:themeColor="text1"/>
              </w:rPr>
            </w:rPrChange>
          </w:rPr>
          <w:t>Methods</w:t>
        </w:r>
        <w:r w:rsidR="00F907B9">
          <w:rPr>
            <w:rFonts w:ascii="Times New Roman" w:hAnsi="Times New Roman" w:cs="Times New Roman"/>
            <w:color w:val="000000" w:themeColor="text1"/>
          </w:rPr>
          <w:t xml:space="preserve">; </w:t>
        </w:r>
      </w:ins>
      <w:del w:id="184" w:author="Bo Shen" w:date="2023-01-23T18:19:00Z">
        <w:r w:rsidRPr="0060258A" w:rsidDel="008579DB">
          <w:rPr>
            <w:rFonts w:ascii="Times New Roman" w:hAnsi="Times New Roman" w:cs="Times New Roman"/>
            <w:color w:val="000000" w:themeColor="text1"/>
          </w:rPr>
          <w:delText xml:space="preserve">with one additional parameter </w:delText>
        </w:r>
      </w:del>
      <m:oMath>
        <m:r>
          <w:del w:id="185" w:author="Bo Shen" w:date="2023-01-23T18:19:00Z">
            <w:rPr>
              <w:rFonts w:ascii="Cambria Math" w:hAnsi="Cambria Math" w:cs="Times New Roman"/>
              <w:color w:val="000000" w:themeColor="text1"/>
            </w:rPr>
            <m:t>α</m:t>
          </w:del>
        </m:r>
      </m:oMath>
      <w:del w:id="186" w:author="Bo Shen" w:date="2023-01-23T18:19:00Z">
        <w:r w:rsidR="00386D71" w:rsidRPr="0060258A" w:rsidDel="008579DB">
          <w:rPr>
            <w:rFonts w:ascii="Times New Roman" w:hAnsi="Times New Roman" w:cs="Times New Roman"/>
            <w:color w:val="000000" w:themeColor="text1"/>
          </w:rPr>
          <w:delText xml:space="preserve">; </w:delText>
        </w:r>
      </w:del>
      <w:r w:rsidR="00386D71" w:rsidRPr="0060258A">
        <w:rPr>
          <w:rFonts w:ascii="Times New Roman" w:hAnsi="Times New Roman" w:cs="Times New Roman"/>
          <w:color w:val="000000" w:themeColor="text1"/>
        </w:rPr>
        <w:t>l</w:t>
      </w:r>
      <w:r w:rsidRPr="0060258A">
        <w:rPr>
          <w:rFonts w:ascii="Times New Roman" w:hAnsi="Times New Roman" w:cs="Times New Roman"/>
          <w:color w:val="000000" w:themeColor="text1"/>
        </w:rPr>
        <w:t xml:space="preserve">eft panel in </w:t>
      </w:r>
      <w:r w:rsidRPr="0060258A">
        <w:rPr>
          <w:rFonts w:ascii="Times New Roman" w:hAnsi="Times New Roman" w:cs="Times New Roman"/>
          <w:b/>
          <w:color w:val="000000" w:themeColor="text1"/>
        </w:rPr>
        <w:t>Fig</w:t>
      </w:r>
      <w:r w:rsidR="00FF1568" w:rsidRPr="0060258A">
        <w:rPr>
          <w:rFonts w:ascii="Times New Roman" w:hAnsi="Times New Roman" w:cs="Times New Roman"/>
          <w:b/>
          <w:color w:val="000000" w:themeColor="text1"/>
        </w:rPr>
        <w:t>.</w:t>
      </w:r>
      <w:r w:rsidRPr="0060258A">
        <w:rPr>
          <w:rFonts w:ascii="Times New Roman" w:hAnsi="Times New Roman" w:cs="Times New Roman"/>
          <w:b/>
          <w:color w:val="000000" w:themeColor="text1"/>
        </w:rPr>
        <w:t xml:space="preserve"> 4B</w:t>
      </w:r>
      <w:r w:rsidRPr="0060258A">
        <w:rPr>
          <w:rFonts w:ascii="Times New Roman" w:hAnsi="Times New Roman" w:cs="Times New Roman"/>
          <w:color w:val="000000" w:themeColor="text1"/>
        </w:rPr>
        <w:t>,</w:t>
      </w:r>
      <w:r w:rsidRPr="0060258A">
        <w:rPr>
          <w:rFonts w:ascii="Times New Roman" w:hAnsi="Times New Roman" w:cs="Times New Roman"/>
          <w:b/>
          <w:color w:val="000000" w:themeColor="text1"/>
        </w:rPr>
        <w:t xml:space="preserve"> </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perscript"/>
        </w:rPr>
        <w:t>2</w:t>
      </w:r>
      <w:r w:rsidRPr="0060258A">
        <w:rPr>
          <w:rFonts w:ascii="Times New Roman" w:hAnsi="Times New Roman" w:cs="Times New Roman"/>
          <w:color w:val="000000" w:themeColor="text1"/>
        </w:rPr>
        <w:t xml:space="preserve"> = .964</w:t>
      </w:r>
      <w:ins w:id="187" w:author="Bo Shen" w:date="2023-01-23T18:17:00Z">
        <w:r w:rsidR="00E33C84">
          <w:rPr>
            <w:rFonts w:ascii="Times New Roman" w:hAnsi="Times New Roman" w:cs="Times New Roman"/>
            <w:color w:val="000000" w:themeColor="text1"/>
          </w:rPr>
          <w:t>6</w:t>
        </w:r>
      </w:ins>
      <w:del w:id="188" w:author="Bo Shen" w:date="2023-01-23T18:17:00Z">
        <w:r w:rsidRPr="0060258A" w:rsidDel="00E33C84">
          <w:rPr>
            <w:rFonts w:ascii="Times New Roman" w:hAnsi="Times New Roman" w:cs="Times New Roman"/>
            <w:color w:val="000000" w:themeColor="text1"/>
          </w:rPr>
          <w:delText>0</w:delText>
        </w:r>
      </w:del>
      <w:del w:id="189" w:author="Bo Shen" w:date="2023-01-23T18:20:00Z">
        <w:r w:rsidRPr="0060258A" w:rsidDel="008579DB">
          <w:rPr>
            <w:rFonts w:ascii="Times New Roman" w:hAnsi="Times New Roman" w:cs="Times New Roman"/>
            <w:color w:val="000000" w:themeColor="text1"/>
          </w:rPr>
          <w:delText>,</w:delText>
        </w:r>
      </w:del>
      <w:del w:id="190" w:author="Bo Shen" w:date="2023-01-23T18:22:00Z">
        <w:r w:rsidRPr="0060258A" w:rsidDel="00F907B9">
          <w:rPr>
            <w:rFonts w:ascii="Times New Roman" w:hAnsi="Times New Roman" w:cs="Times New Roman"/>
            <w:color w:val="000000" w:themeColor="text1"/>
          </w:rPr>
          <w:delText xml:space="preserve"> </w:delText>
        </w:r>
        <w:r w:rsidRPr="0060258A" w:rsidDel="00F907B9">
          <w:rPr>
            <w:rFonts w:ascii="Times New Roman" w:hAnsi="Times New Roman" w:cs="Times New Roman"/>
            <w:i/>
            <w:color w:val="000000" w:themeColor="text1"/>
          </w:rPr>
          <w:delText>B</w:delText>
        </w:r>
        <w:r w:rsidRPr="0060258A" w:rsidDel="00F907B9">
          <w:rPr>
            <w:rFonts w:ascii="Times New Roman" w:hAnsi="Times New Roman" w:cs="Times New Roman"/>
            <w:color w:val="000000" w:themeColor="text1"/>
          </w:rPr>
          <w:delText xml:space="preserve"> = 71.</w:delText>
        </w:r>
      </w:del>
      <w:del w:id="191" w:author="Bo Shen" w:date="2023-01-23T18:20:00Z">
        <w:r w:rsidRPr="0060258A" w:rsidDel="008579DB">
          <w:rPr>
            <w:rFonts w:ascii="Times New Roman" w:hAnsi="Times New Roman" w:cs="Times New Roman"/>
            <w:color w:val="000000" w:themeColor="text1"/>
          </w:rPr>
          <w:delText>2</w:delText>
        </w:r>
      </w:del>
      <w:del w:id="192" w:author="Bo Shen" w:date="2023-01-23T18:22:00Z">
        <w:r w:rsidRPr="0060258A" w:rsidDel="00F907B9">
          <w:rPr>
            <w:rFonts w:ascii="Times New Roman" w:hAnsi="Times New Roman" w:cs="Times New Roman"/>
            <w:color w:val="000000" w:themeColor="text1"/>
          </w:rPr>
          <w:delText>,</w:delText>
        </w:r>
      </w:del>
      <w:del w:id="193" w:author="Bo Shen" w:date="2023-01-23T12:02:00Z">
        <w:r w:rsidRPr="0060258A" w:rsidDel="004D7D87">
          <w:rPr>
            <w:rFonts w:ascii="Times New Roman" w:hAnsi="Times New Roman" w:cs="Times New Roman"/>
            <w:color w:val="000000" w:themeColor="text1"/>
          </w:rPr>
          <w:delText xml:space="preserve"> </w:delText>
        </w:r>
      </w:del>
      <m:oMath>
        <m:r>
          <w:del w:id="194" w:author="Bo Shen" w:date="2023-01-23T18:22:00Z">
            <w:rPr>
              <w:rFonts w:ascii="Cambria Math" w:hAnsi="Cambria Math" w:cs="Times New Roman"/>
              <w:color w:val="000000" w:themeColor="text1"/>
            </w:rPr>
            <m:t>α=</m:t>
          </w:del>
        </m:r>
        <m:r>
          <w:del w:id="195" w:author="Bo Shen" w:date="2023-01-23T18:20:00Z">
            <w:rPr>
              <w:rFonts w:ascii="Cambria Math" w:hAnsi="Cambria Math" w:cs="Times New Roman"/>
              <w:color w:val="000000" w:themeColor="text1"/>
            </w:rPr>
            <m:t>0</m:t>
          </w:del>
        </m:r>
      </m:oMath>
      <w:r w:rsidRPr="0060258A">
        <w:rPr>
          <w:rFonts w:ascii="Times New Roman" w:hAnsi="Times New Roman" w:cs="Times New Roman"/>
          <w:color w:val="000000" w:themeColor="text1"/>
        </w:rPr>
        <w:t>)</w:t>
      </w:r>
      <w:r w:rsidR="000307BB" w:rsidRPr="0060258A">
        <w:rPr>
          <w:rFonts w:ascii="Times New Roman" w:hAnsi="Times New Roman" w:cs="Times New Roman"/>
          <w:color w:val="000000" w:themeColor="text1"/>
        </w:rPr>
        <w:t xml:space="preserve">. </w:t>
      </w:r>
      <w:del w:id="196" w:author="Bo Shen" w:date="2023-01-23T18:24:00Z">
        <w:r w:rsidR="000307BB" w:rsidRPr="0060258A" w:rsidDel="007516AD">
          <w:rPr>
            <w:rFonts w:ascii="Times New Roman" w:hAnsi="Times New Roman" w:cs="Times New Roman"/>
            <w:color w:val="000000" w:themeColor="text1"/>
          </w:rPr>
          <w:delText>N</w:delText>
        </w:r>
        <w:r w:rsidR="00386D71" w:rsidRPr="0060258A" w:rsidDel="007516AD">
          <w:rPr>
            <w:rFonts w:ascii="Times New Roman" w:hAnsi="Times New Roman" w:cs="Times New Roman"/>
            <w:color w:val="000000" w:themeColor="text1"/>
          </w:rPr>
          <w:delText>ote that t</w:delText>
        </w:r>
        <w:r w:rsidRPr="0060258A" w:rsidDel="007516AD">
          <w:rPr>
            <w:rFonts w:ascii="Times New Roman" w:hAnsi="Times New Roman" w:cs="Times New Roman"/>
            <w:color w:val="000000" w:themeColor="text1"/>
          </w:rPr>
          <w:delText>he</w:delText>
        </w:r>
        <w:r w:rsidR="00630FDA" w:rsidRPr="0060258A" w:rsidDel="007516AD">
          <w:rPr>
            <w:rFonts w:ascii="Times New Roman" w:hAnsi="Times New Roman" w:cs="Times New Roman"/>
            <w:color w:val="000000" w:themeColor="text1"/>
          </w:rPr>
          <w:delText xml:space="preserve"> LDDM </w:delText>
        </w:r>
        <w:r w:rsidR="00386D71" w:rsidRPr="0060258A" w:rsidDel="007516AD">
          <w:rPr>
            <w:rFonts w:ascii="Times New Roman" w:hAnsi="Times New Roman" w:cs="Times New Roman"/>
            <w:color w:val="000000" w:themeColor="text1"/>
          </w:rPr>
          <w:delText>reduces</w:delText>
        </w:r>
        <w:r w:rsidR="00630FDA" w:rsidRPr="0060258A" w:rsidDel="007516AD">
          <w:rPr>
            <w:rFonts w:ascii="Times New Roman" w:hAnsi="Times New Roman" w:cs="Times New Roman"/>
            <w:color w:val="000000" w:themeColor="text1"/>
          </w:rPr>
          <w:delText xml:space="preserve"> to the DNM in this case with</w:delText>
        </w:r>
        <w:r w:rsidRPr="0060258A" w:rsidDel="007516AD">
          <w:rPr>
            <w:rFonts w:ascii="Times New Roman" w:hAnsi="Times New Roman" w:cs="Times New Roman"/>
            <w:color w:val="000000" w:themeColor="text1"/>
          </w:rPr>
          <w:delText xml:space="preserve"> </w:delText>
        </w:r>
      </w:del>
      <m:oMath>
        <m:r>
          <w:del w:id="197" w:author="Bo Shen" w:date="2023-01-23T18:24:00Z">
            <w:rPr>
              <w:rFonts w:ascii="Cambria Math" w:hAnsi="Cambria Math" w:cs="Times New Roman"/>
              <w:color w:val="000000" w:themeColor="text1"/>
            </w:rPr>
            <m:t>α=0</m:t>
          </w:del>
        </m:r>
      </m:oMath>
      <w:del w:id="198" w:author="Bo Shen" w:date="2023-01-23T18:24:00Z">
        <w:r w:rsidR="000307BB" w:rsidRPr="0060258A" w:rsidDel="007516AD">
          <w:rPr>
            <w:rFonts w:ascii="Times New Roman" w:hAnsi="Times New Roman" w:cs="Times New Roman"/>
            <w:color w:val="000000" w:themeColor="text1"/>
          </w:rPr>
          <w:delText>; h</w:delText>
        </w:r>
        <w:r w:rsidRPr="0060258A" w:rsidDel="007516AD">
          <w:rPr>
            <w:rFonts w:ascii="Times New Roman" w:hAnsi="Times New Roman" w:cs="Times New Roman"/>
            <w:color w:val="000000" w:themeColor="text1"/>
          </w:rPr>
          <w:delText xml:space="preserve">owever, </w:delText>
        </w:r>
        <w:r w:rsidR="000307BB" w:rsidRPr="0060258A" w:rsidDel="007516AD">
          <w:rPr>
            <w:rFonts w:ascii="Times New Roman" w:hAnsi="Times New Roman" w:cs="Times New Roman"/>
            <w:color w:val="000000" w:themeColor="text1"/>
          </w:rPr>
          <w:delText>a non-zero</w:delText>
        </w:r>
        <w:r w:rsidRPr="0060258A" w:rsidDel="007516AD">
          <w:rPr>
            <w:rFonts w:ascii="Times New Roman" w:hAnsi="Times New Roman" w:cs="Times New Roman"/>
            <w:color w:val="000000" w:themeColor="text1"/>
          </w:rPr>
          <w:delText xml:space="preserve"> self-excitation parameter </w:delText>
        </w:r>
        <w:r w:rsidR="000307BB" w:rsidRPr="0060258A" w:rsidDel="007516AD">
          <w:rPr>
            <w:rFonts w:ascii="Times New Roman" w:hAnsi="Times New Roman" w:cs="Times New Roman"/>
            <w:color w:val="000000" w:themeColor="text1"/>
          </w:rPr>
          <w:delText>may be important in other scenarios</w:delText>
        </w:r>
      </w:del>
      <w:del w:id="199" w:author="Bo Shen" w:date="2023-01-23T18:28:00Z">
        <w:r w:rsidRPr="0060258A" w:rsidDel="00EA6C44">
          <w:rPr>
            <w:rFonts w:ascii="Times New Roman" w:hAnsi="Times New Roman" w:cs="Times New Roman"/>
            <w:color w:val="000000" w:themeColor="text1"/>
          </w:rPr>
          <w:delText xml:space="preserve"> (see</w:delText>
        </w:r>
        <w:r w:rsidR="005A6284" w:rsidDel="00EA6C44">
          <w:rPr>
            <w:rFonts w:ascii="Times New Roman" w:hAnsi="Times New Roman" w:cs="Times New Roman"/>
            <w:color w:val="000000" w:themeColor="text1"/>
          </w:rPr>
          <w:delText xml:space="preserve"> </w:delText>
        </w:r>
      </w:del>
      <w:del w:id="200" w:author="Bo Shen" w:date="2023-01-23T18:24:00Z">
        <w:r w:rsidR="005A6284" w:rsidDel="007516AD">
          <w:rPr>
            <w:rFonts w:ascii="Times New Roman" w:hAnsi="Times New Roman" w:cs="Times New Roman"/>
            <w:color w:val="000000" w:themeColor="text1"/>
          </w:rPr>
          <w:delText>below</w:delText>
        </w:r>
        <w:r w:rsidRPr="0060258A" w:rsidDel="007516AD">
          <w:rPr>
            <w:rFonts w:ascii="Times New Roman" w:hAnsi="Times New Roman" w:cs="Times New Roman"/>
            <w:color w:val="000000" w:themeColor="text1"/>
          </w:rPr>
          <w:delText xml:space="preserve"> </w:delText>
        </w:r>
        <w:r w:rsidR="00DA4168" w:rsidRPr="0060258A" w:rsidDel="007516AD">
          <w:rPr>
            <w:rFonts w:ascii="Times New Roman" w:hAnsi="Times New Roman" w:cs="Times New Roman"/>
            <w:i/>
            <w:color w:val="000000" w:themeColor="text1"/>
          </w:rPr>
          <w:delText>A novel form of persistent activity</w:delText>
        </w:r>
      </w:del>
      <w:del w:id="201" w:author="Bo Shen" w:date="2023-01-23T18:28:00Z">
        <w:r w:rsidRPr="0060258A" w:rsidDel="00EA6C44">
          <w:rPr>
            <w:rFonts w:ascii="Times New Roman" w:hAnsi="Times New Roman" w:cs="Times New Roman"/>
            <w:color w:val="000000" w:themeColor="text1"/>
          </w:rPr>
          <w:delText>)</w:delText>
        </w:r>
      </w:del>
      <w:ins w:id="202" w:author="Bo Shen" w:date="2023-01-23T18:27:00Z">
        <w:r w:rsidR="00EA6C44">
          <w:rPr>
            <w:rFonts w:ascii="Times New Roman" w:hAnsi="Times New Roman" w:cs="Times New Roman"/>
            <w:color w:val="000000" w:themeColor="text1"/>
          </w:rPr>
          <w:t>W</w:t>
        </w:r>
      </w:ins>
      <w:ins w:id="203" w:author="Bo Shen" w:date="2023-01-23T18:26:00Z">
        <w:r w:rsidR="00EA6C44" w:rsidRPr="00EA6C44">
          <w:rPr>
            <w:rFonts w:ascii="Times New Roman" w:hAnsi="Times New Roman" w:cs="Times New Roman"/>
            <w:color w:val="000000" w:themeColor="text1"/>
          </w:rPr>
          <w:t>e acknowledge that</w:t>
        </w:r>
      </w:ins>
      <w:ins w:id="204" w:author="Bo Shen" w:date="2023-01-23T18:27:00Z">
        <w:r w:rsidR="00EA6C44">
          <w:rPr>
            <w:rFonts w:ascii="Times New Roman" w:hAnsi="Times New Roman" w:cs="Times New Roman"/>
            <w:color w:val="000000" w:themeColor="text1"/>
          </w:rPr>
          <w:t xml:space="preserve"> fitting to the current dataset is not able to differentiate</w:t>
        </w:r>
      </w:ins>
      <w:ins w:id="205" w:author="Bo Shen" w:date="2023-01-23T18:28:00Z">
        <w:r w:rsidR="00EA6C44">
          <w:rPr>
            <w:rFonts w:ascii="Times New Roman" w:hAnsi="Times New Roman" w:cs="Times New Roman"/>
            <w:color w:val="000000" w:themeColor="text1"/>
          </w:rPr>
          <w:t xml:space="preserve"> the contributions of</w:t>
        </w:r>
      </w:ins>
      <w:ins w:id="206" w:author="Bo Shen" w:date="2023-01-23T18:26:00Z">
        <w:r w:rsidR="00EA6C44" w:rsidRPr="00EA6C44">
          <w:rPr>
            <w:rFonts w:ascii="Times New Roman" w:hAnsi="Times New Roman" w:cs="Times New Roman"/>
            <w:color w:val="000000" w:themeColor="text1"/>
          </w:rPr>
          <w:t xml:space="preserve"> </w:t>
        </w:r>
      </w:ins>
      <m:oMath>
        <m:r>
          <w:ins w:id="207" w:author="Bo Shen" w:date="2023-01-23T18:27:00Z">
            <w:rPr>
              <w:rFonts w:ascii="Cambria Math" w:hAnsi="Cambria Math" w:cs="Times New Roman"/>
              <w:color w:val="000000" w:themeColor="text1"/>
            </w:rPr>
            <m:t>α</m:t>
          </w:ins>
        </m:r>
      </m:oMath>
      <w:ins w:id="208" w:author="Bo Shen" w:date="2023-01-23T18:27:00Z">
        <w:r w:rsidR="00EA6C44">
          <w:rPr>
            <w:rFonts w:ascii="Times New Roman" w:hAnsi="Times New Roman" w:cs="Times New Roman"/>
            <w:color w:val="000000" w:themeColor="text1"/>
          </w:rPr>
          <w:t xml:space="preserve"> and </w:t>
        </w:r>
      </w:ins>
      <m:oMath>
        <m:sSub>
          <m:sSubPr>
            <m:ctrlPr>
              <w:ins w:id="209" w:author="Bo Shen" w:date="2023-01-23T18:27:00Z">
                <w:rPr>
                  <w:rFonts w:ascii="Cambria Math" w:hAnsi="Cambria Math" w:cs="Times New Roman"/>
                  <w:i/>
                  <w:color w:val="000000" w:themeColor="text1"/>
                </w:rPr>
              </w:ins>
            </m:ctrlPr>
          </m:sSubPr>
          <m:e>
            <m:r>
              <w:ins w:id="210" w:author="Bo Shen" w:date="2023-01-23T18:27:00Z">
                <w:rPr>
                  <w:rFonts w:ascii="Cambria Math" w:hAnsi="Cambria Math" w:cs="Times New Roman"/>
                  <w:color w:val="000000" w:themeColor="text1"/>
                </w:rPr>
                <m:t>G</m:t>
              </w:ins>
            </m:r>
          </m:e>
          <m:sub>
            <m:r>
              <w:ins w:id="211" w:author="Bo Shen" w:date="2023-01-23T18:27:00Z">
                <w:rPr>
                  <w:rFonts w:ascii="Cambria Math" w:hAnsi="Cambria Math" w:cs="Times New Roman"/>
                  <w:color w:val="000000" w:themeColor="text1"/>
                </w:rPr>
                <m:t>0</m:t>
              </w:ins>
            </m:r>
          </m:sub>
        </m:sSub>
      </m:oMath>
      <w:ins w:id="212" w:author="Bo Shen" w:date="2023-01-23T18:28:00Z">
        <w:r w:rsidR="00EA6C44">
          <w:rPr>
            <w:rFonts w:ascii="Times New Roman" w:hAnsi="Times New Roman" w:cs="Times New Roman"/>
            <w:color w:val="000000" w:themeColor="text1"/>
          </w:rPr>
          <w:t xml:space="preserve"> to the neural dynamics </w:t>
        </w:r>
        <w:r w:rsidR="00EA6C44" w:rsidRPr="0060258A">
          <w:rPr>
            <w:rFonts w:ascii="Times New Roman" w:hAnsi="Times New Roman" w:cs="Times New Roman"/>
            <w:color w:val="000000" w:themeColor="text1"/>
          </w:rPr>
          <w:t>(see</w:t>
        </w:r>
        <w:r w:rsidR="00EA6C44">
          <w:rPr>
            <w:rFonts w:ascii="Times New Roman" w:hAnsi="Times New Roman" w:cs="Times New Roman"/>
            <w:color w:val="000000" w:themeColor="text1"/>
          </w:rPr>
          <w:t xml:space="preserve"> proof in </w:t>
        </w:r>
        <w:r w:rsidR="00EA6C44" w:rsidRPr="007516AD">
          <w:rPr>
            <w:rFonts w:ascii="Times New Roman" w:hAnsi="Times New Roman" w:cs="Times New Roman"/>
            <w:i/>
            <w:iCs/>
            <w:color w:val="000000" w:themeColor="text1"/>
            <w:rPrChange w:id="213" w:author="Bo Shen" w:date="2023-01-23T18:24:00Z">
              <w:rPr>
                <w:rFonts w:ascii="Times New Roman" w:hAnsi="Times New Roman" w:cs="Times New Roman"/>
                <w:color w:val="000000" w:themeColor="text1"/>
              </w:rPr>
            </w:rPrChange>
          </w:rPr>
          <w:t>Methods</w:t>
        </w:r>
        <w:r w:rsidR="00EA6C44" w:rsidRPr="0060258A">
          <w:rPr>
            <w:rFonts w:ascii="Times New Roman" w:hAnsi="Times New Roman" w:cs="Times New Roman"/>
            <w:color w:val="000000" w:themeColor="text1"/>
          </w:rPr>
          <w:t>)</w:t>
        </w:r>
        <w:r w:rsidR="00EA6C44">
          <w:rPr>
            <w:rFonts w:ascii="Times New Roman" w:hAnsi="Times New Roman" w:cs="Times New Roman"/>
            <w:color w:val="000000" w:themeColor="text1"/>
          </w:rPr>
          <w:t xml:space="preserve">, </w:t>
        </w:r>
      </w:ins>
      <w:ins w:id="214" w:author="Bo Shen" w:date="2023-01-23T18:26:00Z">
        <w:r w:rsidR="00EA6C44" w:rsidRPr="00EA6C44">
          <w:rPr>
            <w:rFonts w:ascii="Times New Roman" w:hAnsi="Times New Roman" w:cs="Times New Roman"/>
            <w:color w:val="000000" w:themeColor="text1"/>
          </w:rPr>
          <w:t>more empirical data is needed to</w:t>
        </w:r>
      </w:ins>
      <w:ins w:id="215" w:author="Bo Shen" w:date="2023-01-23T18:28:00Z">
        <w:r w:rsidR="00EA6C44">
          <w:rPr>
            <w:rFonts w:ascii="Times New Roman" w:hAnsi="Times New Roman" w:cs="Times New Roman"/>
            <w:color w:val="000000" w:themeColor="text1"/>
          </w:rPr>
          <w:t xml:space="preserve"> test</w:t>
        </w:r>
      </w:ins>
      <w:ins w:id="216" w:author="Bo Shen" w:date="2023-01-23T18:29:00Z">
        <w:r w:rsidR="00EA6C44">
          <w:rPr>
            <w:rFonts w:ascii="Times New Roman" w:hAnsi="Times New Roman" w:cs="Times New Roman"/>
            <w:color w:val="000000" w:themeColor="text1"/>
          </w:rPr>
          <w:t xml:space="preserve"> the function of</w:t>
        </w:r>
      </w:ins>
      <w:ins w:id="217" w:author="Bo Shen" w:date="2023-01-23T18:28:00Z">
        <w:r w:rsidR="00EA6C44">
          <w:rPr>
            <w:rFonts w:ascii="Times New Roman" w:hAnsi="Times New Roman" w:cs="Times New Roman"/>
            <w:color w:val="000000" w:themeColor="text1"/>
          </w:rPr>
          <w:t xml:space="preserve"> self-</w:t>
        </w:r>
      </w:ins>
      <w:ins w:id="218" w:author="Bo Shen" w:date="2023-01-23T18:29:00Z">
        <w:r w:rsidR="00EA6C44">
          <w:rPr>
            <w:rFonts w:ascii="Times New Roman" w:hAnsi="Times New Roman" w:cs="Times New Roman"/>
            <w:color w:val="000000" w:themeColor="text1"/>
          </w:rPr>
          <w:t>excitation</w:t>
        </w:r>
      </w:ins>
      <w:ins w:id="219" w:author="Bo Shen" w:date="2023-01-23T18:28:00Z">
        <w:r w:rsidR="00EA6C44">
          <w:rPr>
            <w:rFonts w:ascii="Times New Roman" w:hAnsi="Times New Roman" w:cs="Times New Roman"/>
            <w:color w:val="000000" w:themeColor="text1"/>
          </w:rPr>
          <w:t xml:space="preserve"> </w:t>
        </w:r>
      </w:ins>
      <w:ins w:id="220" w:author="Bo Shen" w:date="2023-01-23T18:29:00Z">
        <w:r w:rsidR="00EA6C44">
          <w:rPr>
            <w:rFonts w:ascii="Times New Roman" w:hAnsi="Times New Roman" w:cs="Times New Roman"/>
            <w:color w:val="000000" w:themeColor="text1"/>
          </w:rPr>
          <w:t xml:space="preserve">on value coding. However, we showed </w:t>
        </w:r>
      </w:ins>
      <w:ins w:id="221" w:author="Bo Shen" w:date="2023-01-23T18:30:00Z">
        <w:r w:rsidR="001E5C85">
          <w:rPr>
            <w:rFonts w:ascii="Times New Roman" w:hAnsi="Times New Roman" w:cs="Times New Roman"/>
            <w:color w:val="000000" w:themeColor="text1"/>
          </w:rPr>
          <w:t>below that self-excitation is critical for generating persistent activities (</w:t>
        </w:r>
      </w:ins>
      <w:ins w:id="222" w:author="Bo Shen" w:date="2023-01-23T18:31:00Z">
        <w:r w:rsidR="0044679E">
          <w:rPr>
            <w:rFonts w:ascii="Times New Roman" w:hAnsi="Times New Roman" w:cs="Times New Roman"/>
            <w:color w:val="000000" w:themeColor="text1"/>
          </w:rPr>
          <w:t xml:space="preserve">see </w:t>
        </w:r>
        <w:r w:rsidR="00311D87">
          <w:rPr>
            <w:rFonts w:ascii="Times New Roman" w:hAnsi="Times New Roman" w:cs="Times New Roman"/>
            <w:color w:val="000000" w:themeColor="text1"/>
          </w:rPr>
          <w:t>s</w:t>
        </w:r>
        <w:r w:rsidR="0044679E">
          <w:rPr>
            <w:rFonts w:ascii="Times New Roman" w:hAnsi="Times New Roman" w:cs="Times New Roman"/>
            <w:color w:val="000000" w:themeColor="text1"/>
          </w:rPr>
          <w:t xml:space="preserve">ection </w:t>
        </w:r>
        <w:r w:rsidR="0044679E" w:rsidRPr="0044679E">
          <w:rPr>
            <w:rFonts w:ascii="Times New Roman" w:hAnsi="Times New Roman" w:cs="Times New Roman"/>
            <w:i/>
            <w:iCs/>
            <w:color w:val="000000" w:themeColor="text1"/>
            <w:rPrChange w:id="223" w:author="Bo Shen" w:date="2023-01-23T18:31:00Z">
              <w:rPr>
                <w:rFonts w:ascii="Times New Roman" w:hAnsi="Times New Roman" w:cs="Times New Roman"/>
                <w:color w:val="000000" w:themeColor="text1"/>
              </w:rPr>
            </w:rPrChange>
          </w:rPr>
          <w:t>line-attractor persistent activity</w:t>
        </w:r>
      </w:ins>
      <w:ins w:id="224" w:author="Bo Shen" w:date="2023-01-23T18:30:00Z">
        <w:r w:rsidR="001E5C85">
          <w:rPr>
            <w:rFonts w:ascii="Times New Roman" w:hAnsi="Times New Roman" w:cs="Times New Roman"/>
            <w:color w:val="000000" w:themeColor="text1"/>
          </w:rPr>
          <w:t>).</w:t>
        </w:r>
      </w:ins>
      <w:del w:id="225" w:author="Bo Shen" w:date="2023-01-23T18:24:00Z">
        <w:r w:rsidRPr="0060258A" w:rsidDel="007516AD">
          <w:rPr>
            <w:rFonts w:ascii="Times New Roman" w:hAnsi="Times New Roman" w:cs="Times New Roman"/>
            <w:color w:val="000000" w:themeColor="text1"/>
          </w:rPr>
          <w:delText>.</w:delText>
        </w:r>
      </w:del>
    </w:p>
    <w:p w14:paraId="23C1B86F" w14:textId="77777777" w:rsidR="000307BB" w:rsidRPr="0060258A" w:rsidRDefault="000307BB" w:rsidP="00AF3E1D">
      <w:pPr>
        <w:spacing w:line="480" w:lineRule="auto"/>
        <w:jc w:val="both"/>
        <w:rPr>
          <w:rFonts w:ascii="Times New Roman" w:hAnsi="Times New Roman" w:cs="Times New Roman"/>
          <w:color w:val="000000" w:themeColor="text1"/>
        </w:rPr>
      </w:pPr>
    </w:p>
    <w:p w14:paraId="59E8E465" w14:textId="1B12B99A" w:rsidR="00D05737" w:rsidRPr="0060258A" w:rsidRDefault="00AF3E1D" w:rsidP="00886C3F">
      <w:pPr>
        <w:spacing w:line="480" w:lineRule="auto"/>
        <w:jc w:val="both"/>
        <w:rPr>
          <w:rFonts w:ascii="Times New Roman" w:hAnsi="Times New Roman" w:cs="Times New Roman"/>
          <w:color w:val="000000" w:themeColor="text1"/>
        </w:rPr>
      </w:pPr>
      <w:del w:id="226" w:author="Bo Shen" w:date="2023-01-24T14:20:00Z">
        <w:r w:rsidRPr="0060258A" w:rsidDel="000B41F3">
          <w:rPr>
            <w:rFonts w:ascii="Times New Roman" w:hAnsi="Times New Roman" w:cs="Times New Roman"/>
            <w:color w:val="000000" w:themeColor="text1"/>
          </w:rPr>
          <w:delText>In contra</w:delText>
        </w:r>
        <w:r w:rsidR="00DA121D" w:rsidRPr="0060258A" w:rsidDel="000B41F3">
          <w:rPr>
            <w:rFonts w:ascii="Times New Roman" w:hAnsi="Times New Roman" w:cs="Times New Roman"/>
            <w:color w:val="000000" w:themeColor="text1"/>
          </w:rPr>
          <w:delText>st</w:delText>
        </w:r>
        <w:r w:rsidR="00DF7982" w:rsidRPr="0060258A" w:rsidDel="000B41F3">
          <w:rPr>
            <w:rFonts w:ascii="Times New Roman" w:hAnsi="Times New Roman" w:cs="Times New Roman"/>
            <w:color w:val="000000" w:themeColor="text1"/>
          </w:rPr>
          <w:delText xml:space="preserve"> to the LDDM (and DNM)</w:delText>
        </w:r>
        <w:r w:rsidRPr="0060258A" w:rsidDel="000B41F3">
          <w:rPr>
            <w:rFonts w:ascii="Times New Roman" w:hAnsi="Times New Roman" w:cs="Times New Roman"/>
            <w:color w:val="000000" w:themeColor="text1"/>
          </w:rPr>
          <w:delText xml:space="preserve">, </w:delText>
        </w:r>
      </w:del>
      <w:ins w:id="227" w:author="Bo Shen" w:date="2023-01-24T14:20:00Z">
        <w:r w:rsidR="000B41F3">
          <w:rPr>
            <w:rFonts w:ascii="Times New Roman" w:hAnsi="Times New Roman" w:cs="Times New Roman"/>
            <w:color w:val="000000" w:themeColor="text1"/>
          </w:rPr>
          <w:t>F</w:t>
        </w:r>
      </w:ins>
      <w:del w:id="228" w:author="Bo Shen" w:date="2023-01-24T14:20:00Z">
        <w:r w:rsidR="005177CA" w:rsidRPr="0060258A" w:rsidDel="000B41F3">
          <w:rPr>
            <w:rFonts w:ascii="Times New Roman" w:hAnsi="Times New Roman" w:cs="Times New Roman"/>
            <w:color w:val="000000" w:themeColor="text1"/>
          </w:rPr>
          <w:delText>f</w:delText>
        </w:r>
      </w:del>
      <w:r w:rsidR="005177CA" w:rsidRPr="0060258A">
        <w:rPr>
          <w:rFonts w:ascii="Times New Roman" w:hAnsi="Times New Roman" w:cs="Times New Roman"/>
          <w:color w:val="000000" w:themeColor="text1"/>
        </w:rPr>
        <w:t xml:space="preserve">itting the </w:t>
      </w:r>
      <w:r w:rsidR="00DA6B6D" w:rsidRPr="0060258A">
        <w:rPr>
          <w:rFonts w:ascii="Times New Roman" w:hAnsi="Times New Roman" w:cs="Times New Roman"/>
          <w:color w:val="000000" w:themeColor="text1"/>
        </w:rPr>
        <w:t xml:space="preserve">standard </w:t>
      </w:r>
      <w:r w:rsidRPr="0060258A">
        <w:rPr>
          <w:rFonts w:ascii="Times New Roman" w:hAnsi="Times New Roman" w:cs="Times New Roman"/>
          <w:color w:val="000000" w:themeColor="text1"/>
        </w:rPr>
        <w:t>RNM</w:t>
      </w:r>
      <w:r w:rsidR="005177CA" w:rsidRPr="0060258A">
        <w:rPr>
          <w:rFonts w:ascii="Times New Roman" w:hAnsi="Times New Roman" w:cs="Times New Roman"/>
          <w:color w:val="000000" w:themeColor="text1"/>
        </w:rPr>
        <w:t xml:space="preserve"> with four parameters (</w:t>
      </w:r>
      <w:r w:rsidR="00366956">
        <w:rPr>
          <w:rFonts w:ascii="Times New Roman" w:hAnsi="Times New Roman" w:cs="Times New Roman"/>
          <w:color w:val="000000" w:themeColor="text1"/>
        </w:rPr>
        <w:t>see Methods</w:t>
      </w:r>
      <w:r w:rsidR="005177CA" w:rsidRPr="0060258A">
        <w:rPr>
          <w:rFonts w:ascii="Times New Roman" w:hAnsi="Times New Roman" w:cs="Times New Roman"/>
          <w:color w:val="000000" w:themeColor="text1"/>
        </w:rPr>
        <w:t xml:space="preserve">) </w:t>
      </w:r>
      <w:r w:rsidR="00DE28E9" w:rsidRPr="0060258A">
        <w:rPr>
          <w:rFonts w:ascii="Times New Roman" w:hAnsi="Times New Roman" w:cs="Times New Roman"/>
          <w:color w:val="000000" w:themeColor="text1"/>
        </w:rPr>
        <w:t xml:space="preserve">does not </w:t>
      </w:r>
      <w:r w:rsidR="005177CA" w:rsidRPr="0060258A">
        <w:rPr>
          <w:rFonts w:ascii="Times New Roman" w:hAnsi="Times New Roman" w:cs="Times New Roman"/>
          <w:color w:val="000000" w:themeColor="text1"/>
        </w:rPr>
        <w:t>capture</w:t>
      </w:r>
      <w:r w:rsidR="00DE28E9" w:rsidRPr="0060258A">
        <w:rPr>
          <w:rFonts w:ascii="Times New Roman" w:hAnsi="Times New Roman" w:cs="Times New Roman"/>
          <w:color w:val="000000" w:themeColor="text1"/>
        </w:rPr>
        <w:t xml:space="preserve"> </w:t>
      </w:r>
      <w:del w:id="229" w:author="Bo Shen" w:date="2023-01-23T18:33:00Z">
        <w:r w:rsidR="00FC15AF" w:rsidRPr="0060258A" w:rsidDel="00315C57">
          <w:rPr>
            <w:rFonts w:ascii="Times New Roman" w:hAnsi="Times New Roman" w:cs="Times New Roman"/>
            <w:color w:val="000000" w:themeColor="text1"/>
          </w:rPr>
          <w:delText xml:space="preserve">very well </w:delText>
        </w:r>
      </w:del>
      <w:r w:rsidR="005177CA" w:rsidRPr="0060258A">
        <w:rPr>
          <w:rFonts w:ascii="Times New Roman" w:hAnsi="Times New Roman" w:cs="Times New Roman"/>
          <w:color w:val="000000" w:themeColor="text1"/>
        </w:rPr>
        <w:t xml:space="preserve">the </w:t>
      </w:r>
      <w:del w:id="230" w:author="Bo Shen" w:date="2023-01-23T18:33:00Z">
        <w:r w:rsidR="005177CA" w:rsidRPr="0060258A" w:rsidDel="00315C57">
          <w:rPr>
            <w:rFonts w:ascii="Times New Roman" w:hAnsi="Times New Roman" w:cs="Times New Roman"/>
            <w:color w:val="000000" w:themeColor="text1"/>
          </w:rPr>
          <w:delText xml:space="preserve">magnitudes of </w:delText>
        </w:r>
      </w:del>
      <w:r w:rsidR="005177CA" w:rsidRPr="0060258A">
        <w:rPr>
          <w:rFonts w:ascii="Times New Roman" w:hAnsi="Times New Roman" w:cs="Times New Roman"/>
          <w:color w:val="000000" w:themeColor="text1"/>
        </w:rPr>
        <w:t>neural activit</w:t>
      </w:r>
      <w:ins w:id="231" w:author="Bo Shen" w:date="2023-01-23T18:33:00Z">
        <w:r w:rsidR="00315C57">
          <w:rPr>
            <w:rFonts w:ascii="Times New Roman" w:hAnsi="Times New Roman" w:cs="Times New Roman"/>
            <w:color w:val="000000" w:themeColor="text1"/>
          </w:rPr>
          <w:t>ies</w:t>
        </w:r>
      </w:ins>
      <w:ins w:id="232" w:author="Bo Shen" w:date="2023-01-24T14:20:00Z">
        <w:r w:rsidR="000B41F3">
          <w:rPr>
            <w:rFonts w:ascii="Times New Roman" w:hAnsi="Times New Roman" w:cs="Times New Roman"/>
            <w:color w:val="000000" w:themeColor="text1"/>
          </w:rPr>
          <w:t xml:space="preserve"> as well as the LDDM and DNM</w:t>
        </w:r>
      </w:ins>
      <w:del w:id="233" w:author="Bo Shen" w:date="2023-01-23T18:33:00Z">
        <w:r w:rsidR="00601C62" w:rsidRPr="0060258A" w:rsidDel="00315C57">
          <w:rPr>
            <w:rFonts w:ascii="Times New Roman" w:hAnsi="Times New Roman" w:cs="Times New Roman"/>
            <w:color w:val="000000" w:themeColor="text1"/>
          </w:rPr>
          <w:delText>y</w:delText>
        </w:r>
      </w:del>
      <w:r w:rsidR="00601C62" w:rsidRPr="0060258A">
        <w:rPr>
          <w:rFonts w:ascii="Times New Roman" w:hAnsi="Times New Roman" w:cs="Times New Roman"/>
          <w:color w:val="000000" w:themeColor="text1"/>
        </w:rPr>
        <w:t xml:space="preserve"> </w:t>
      </w:r>
      <w:del w:id="234" w:author="Bo Shen" w:date="2023-01-23T18:33:00Z">
        <w:r w:rsidR="005177CA" w:rsidRPr="0060258A" w:rsidDel="00315C57">
          <w:rPr>
            <w:rFonts w:ascii="Times New Roman" w:hAnsi="Times New Roman" w:cs="Times New Roman"/>
            <w:color w:val="000000" w:themeColor="text1"/>
          </w:rPr>
          <w:delText xml:space="preserve">as a function of </w:delText>
        </w:r>
        <w:r w:rsidR="005177CA" w:rsidRPr="0060258A" w:rsidDel="00315C57">
          <w:rPr>
            <w:rFonts w:ascii="Times New Roman" w:hAnsi="Times New Roman" w:cs="Times New Roman"/>
            <w:i/>
            <w:color w:val="000000" w:themeColor="text1"/>
          </w:rPr>
          <w:delText>V</w:delText>
        </w:r>
        <w:r w:rsidR="005177CA" w:rsidRPr="0060258A" w:rsidDel="00315C57">
          <w:rPr>
            <w:rFonts w:ascii="Times New Roman" w:hAnsi="Times New Roman" w:cs="Times New Roman"/>
            <w:i/>
            <w:color w:val="000000" w:themeColor="text1"/>
            <w:vertAlign w:val="subscript"/>
          </w:rPr>
          <w:delText>in</w:delText>
        </w:r>
        <w:r w:rsidR="005177CA" w:rsidRPr="0060258A" w:rsidDel="00315C57">
          <w:rPr>
            <w:rFonts w:ascii="Times New Roman" w:hAnsi="Times New Roman" w:cs="Times New Roman"/>
            <w:color w:val="000000" w:themeColor="text1"/>
          </w:rPr>
          <w:delText xml:space="preserve"> </w:delText>
        </w:r>
      </w:del>
      <w:r w:rsidR="005177CA" w:rsidRPr="0060258A">
        <w:rPr>
          <w:rFonts w:ascii="Times New Roman" w:hAnsi="Times New Roman" w:cs="Times New Roman"/>
          <w:color w:val="000000" w:themeColor="text1"/>
        </w:rPr>
        <w:t xml:space="preserve">(right panel in </w:t>
      </w:r>
      <w:r w:rsidR="005177CA" w:rsidRPr="0060258A">
        <w:rPr>
          <w:rFonts w:ascii="Times New Roman" w:hAnsi="Times New Roman" w:cs="Times New Roman"/>
          <w:b/>
          <w:color w:val="000000" w:themeColor="text1"/>
        </w:rPr>
        <w:t>Fig</w:t>
      </w:r>
      <w:r w:rsidR="00FF1568" w:rsidRPr="0060258A">
        <w:rPr>
          <w:rFonts w:ascii="Times New Roman" w:hAnsi="Times New Roman" w:cs="Times New Roman"/>
          <w:b/>
          <w:color w:val="000000" w:themeColor="text1"/>
        </w:rPr>
        <w:t>.</w:t>
      </w:r>
      <w:r w:rsidR="005177CA" w:rsidRPr="0060258A">
        <w:rPr>
          <w:rFonts w:ascii="Times New Roman" w:hAnsi="Times New Roman" w:cs="Times New Roman"/>
          <w:b/>
          <w:color w:val="000000" w:themeColor="text1"/>
        </w:rPr>
        <w:t xml:space="preserve"> 4B</w:t>
      </w:r>
      <w:r w:rsidR="005177CA" w:rsidRPr="0060258A">
        <w:rPr>
          <w:rFonts w:ascii="Times New Roman" w:hAnsi="Times New Roman" w:cs="Times New Roman"/>
          <w:color w:val="000000" w:themeColor="text1"/>
        </w:rPr>
        <w:t>)</w:t>
      </w:r>
      <w:r w:rsidR="00E22758" w:rsidRPr="0060258A">
        <w:rPr>
          <w:rFonts w:ascii="Times New Roman" w:hAnsi="Times New Roman" w:cs="Times New Roman"/>
          <w:color w:val="000000" w:themeColor="text1"/>
        </w:rPr>
        <w:t xml:space="preserve"> (</w:t>
      </w:r>
      <w:r w:rsidR="00E22758" w:rsidRPr="0060258A">
        <w:rPr>
          <w:rFonts w:ascii="Times New Roman" w:hAnsi="Times New Roman" w:cs="Times New Roman"/>
          <w:i/>
          <w:color w:val="000000" w:themeColor="text1"/>
        </w:rPr>
        <w:t>R</w:t>
      </w:r>
      <w:r w:rsidR="00DE28E9" w:rsidRPr="0060258A">
        <w:rPr>
          <w:rFonts w:ascii="Times New Roman" w:hAnsi="Times New Roman" w:cs="Times New Roman"/>
          <w:color w:val="000000" w:themeColor="text1"/>
          <w:vertAlign w:val="superscript"/>
        </w:rPr>
        <w:t>2</w:t>
      </w:r>
      <w:r w:rsidR="00DE28E9" w:rsidRPr="0060258A">
        <w:rPr>
          <w:rFonts w:ascii="Times New Roman" w:hAnsi="Times New Roman" w:cs="Times New Roman"/>
          <w:color w:val="000000" w:themeColor="text1"/>
        </w:rPr>
        <w:t xml:space="preserve"> = .8920</w:t>
      </w:r>
      <w:r w:rsidR="00E22758" w:rsidRPr="0060258A">
        <w:rPr>
          <w:rFonts w:ascii="Times New Roman" w:hAnsi="Times New Roman" w:cs="Times New Roman"/>
          <w:color w:val="000000" w:themeColor="text1"/>
        </w:rPr>
        <w:t>)</w:t>
      </w:r>
      <w:r w:rsidR="005177CA" w:rsidRPr="0060258A">
        <w:rPr>
          <w:rFonts w:ascii="Times New Roman" w:hAnsi="Times New Roman" w:cs="Times New Roman"/>
          <w:color w:val="000000" w:themeColor="text1"/>
        </w:rPr>
        <w:t xml:space="preserve">. </w:t>
      </w:r>
      <w:ins w:id="235" w:author="Bo Shen" w:date="2023-01-24T14:20:00Z">
        <w:r w:rsidR="000B41F3">
          <w:rPr>
            <w:rFonts w:ascii="Times New Roman" w:hAnsi="Times New Roman" w:cs="Times New Roman"/>
            <w:color w:val="000000" w:themeColor="text1"/>
          </w:rPr>
          <w:t xml:space="preserve">The </w:t>
        </w:r>
      </w:ins>
      <w:ins w:id="236" w:author="Bo Shen" w:date="2023-01-24T14:21:00Z">
        <w:r w:rsidR="000B41F3">
          <w:rPr>
            <w:rFonts w:ascii="Times New Roman" w:hAnsi="Times New Roman" w:cs="Times New Roman"/>
            <w:color w:val="000000" w:themeColor="text1"/>
          </w:rPr>
          <w:t xml:space="preserve">difference of the </w:t>
        </w:r>
      </w:ins>
      <w:ins w:id="237" w:author="Bo Shen" w:date="2023-01-24T14:20:00Z">
        <w:r w:rsidR="000B41F3">
          <w:rPr>
            <w:rFonts w:ascii="Times New Roman" w:hAnsi="Times New Roman" w:cs="Times New Roman"/>
            <w:color w:val="000000" w:themeColor="text1"/>
          </w:rPr>
          <w:t>perform</w:t>
        </w:r>
      </w:ins>
      <w:ins w:id="238" w:author="Bo Shen" w:date="2023-01-24T14:21:00Z">
        <w:r w:rsidR="000B41F3">
          <w:rPr>
            <w:rFonts w:ascii="Times New Roman" w:hAnsi="Times New Roman" w:cs="Times New Roman"/>
            <w:color w:val="000000" w:themeColor="text1"/>
          </w:rPr>
          <w:t>ance</w:t>
        </w:r>
      </w:ins>
      <w:ins w:id="239" w:author="Bo Shen" w:date="2023-01-24T14:20:00Z">
        <w:r w:rsidR="000B41F3">
          <w:rPr>
            <w:rFonts w:ascii="Times New Roman" w:hAnsi="Times New Roman" w:cs="Times New Roman"/>
            <w:color w:val="000000" w:themeColor="text1"/>
          </w:rPr>
          <w:t xml:space="preserve"> </w:t>
        </w:r>
      </w:ins>
      <w:ins w:id="240" w:author="Bo Shen" w:date="2023-01-24T14:23:00Z">
        <w:r w:rsidR="000B41F3">
          <w:rPr>
            <w:rFonts w:ascii="Times New Roman" w:hAnsi="Times New Roman" w:cs="Times New Roman"/>
            <w:color w:val="000000" w:themeColor="text1"/>
          </w:rPr>
          <w:t>between</w:t>
        </w:r>
      </w:ins>
      <w:ins w:id="241" w:author="Bo Shen" w:date="2023-01-24T14:21:00Z">
        <w:r w:rsidR="000B41F3">
          <w:rPr>
            <w:rFonts w:ascii="Times New Roman" w:hAnsi="Times New Roman" w:cs="Times New Roman"/>
            <w:color w:val="000000" w:themeColor="text1"/>
          </w:rPr>
          <w:t xml:space="preserve"> </w:t>
        </w:r>
      </w:ins>
      <w:ins w:id="242" w:author="Bo Shen" w:date="2023-01-24T14:20:00Z">
        <w:r w:rsidR="000B41F3">
          <w:rPr>
            <w:rFonts w:ascii="Times New Roman" w:hAnsi="Times New Roman" w:cs="Times New Roman"/>
            <w:color w:val="000000" w:themeColor="text1"/>
          </w:rPr>
          <w:t xml:space="preserve">these models </w:t>
        </w:r>
      </w:ins>
      <w:ins w:id="243" w:author="Bo Shen" w:date="2023-01-24T14:21:00Z">
        <w:r w:rsidR="000B41F3">
          <w:rPr>
            <w:rFonts w:ascii="Times New Roman" w:hAnsi="Times New Roman" w:cs="Times New Roman"/>
            <w:color w:val="000000" w:themeColor="text1"/>
          </w:rPr>
          <w:t>is</w:t>
        </w:r>
      </w:ins>
      <w:ins w:id="244" w:author="Bo Shen" w:date="2023-01-24T14:20:00Z">
        <w:r w:rsidR="000B41F3">
          <w:rPr>
            <w:rFonts w:ascii="Times New Roman" w:hAnsi="Times New Roman" w:cs="Times New Roman"/>
            <w:color w:val="000000" w:themeColor="text1"/>
          </w:rPr>
          <w:t xml:space="preserve"> mild</w:t>
        </w:r>
      </w:ins>
      <w:ins w:id="245" w:author="Bo Shen" w:date="2023-01-24T14:21:00Z">
        <w:r w:rsidR="000B41F3">
          <w:rPr>
            <w:rFonts w:ascii="Times New Roman" w:hAnsi="Times New Roman" w:cs="Times New Roman"/>
            <w:color w:val="000000" w:themeColor="text1"/>
          </w:rPr>
          <w:t xml:space="preserve"> because divisive and subtractive type of inhibition differ </w:t>
        </w:r>
      </w:ins>
      <w:ins w:id="246" w:author="Bo Shen" w:date="2023-01-24T14:22:00Z">
        <w:r w:rsidR="000B41F3">
          <w:rPr>
            <w:rFonts w:ascii="Times New Roman" w:hAnsi="Times New Roman" w:cs="Times New Roman"/>
            <w:color w:val="000000" w:themeColor="text1"/>
          </w:rPr>
          <w:t>in a fine-tuned way.</w:t>
        </w:r>
      </w:ins>
      <w:ins w:id="247" w:author="Bo Shen" w:date="2023-01-24T14:20:00Z">
        <w:r w:rsidR="000B41F3">
          <w:rPr>
            <w:rFonts w:ascii="Times New Roman" w:hAnsi="Times New Roman" w:cs="Times New Roman"/>
            <w:color w:val="000000" w:themeColor="text1"/>
          </w:rPr>
          <w:t xml:space="preserve"> </w:t>
        </w:r>
      </w:ins>
      <w:r w:rsidR="005177CA" w:rsidRPr="0060258A">
        <w:rPr>
          <w:rFonts w:ascii="Times New Roman" w:hAnsi="Times New Roman" w:cs="Times New Roman"/>
          <w:color w:val="000000" w:themeColor="text1"/>
        </w:rPr>
        <w:t>The curvature of neural activit</w:t>
      </w:r>
      <w:r w:rsidR="00601C62" w:rsidRPr="0060258A">
        <w:rPr>
          <w:rFonts w:ascii="Times New Roman" w:hAnsi="Times New Roman" w:cs="Times New Roman"/>
          <w:color w:val="000000" w:themeColor="text1"/>
        </w:rPr>
        <w:t>y</w:t>
      </w:r>
      <w:r w:rsidR="005177CA" w:rsidRPr="0060258A">
        <w:rPr>
          <w:rFonts w:ascii="Times New Roman" w:hAnsi="Times New Roman" w:cs="Times New Roman"/>
          <w:color w:val="000000" w:themeColor="text1"/>
        </w:rPr>
        <w:t xml:space="preserve"> as a function of </w:t>
      </w:r>
      <w:proofErr w:type="spellStart"/>
      <w:r w:rsidR="005177CA" w:rsidRPr="0060258A">
        <w:rPr>
          <w:rFonts w:ascii="Times New Roman" w:hAnsi="Times New Roman" w:cs="Times New Roman"/>
          <w:i/>
          <w:color w:val="000000" w:themeColor="text1"/>
        </w:rPr>
        <w:t>V</w:t>
      </w:r>
      <w:r w:rsidR="005177CA" w:rsidRPr="0060258A">
        <w:rPr>
          <w:rFonts w:ascii="Times New Roman" w:hAnsi="Times New Roman" w:cs="Times New Roman"/>
          <w:i/>
          <w:color w:val="000000" w:themeColor="text1"/>
          <w:vertAlign w:val="subscript"/>
        </w:rPr>
        <w:t>out</w:t>
      </w:r>
      <w:proofErr w:type="spellEnd"/>
      <w:r w:rsidR="005177CA" w:rsidRPr="0060258A">
        <w:rPr>
          <w:rFonts w:ascii="Times New Roman" w:hAnsi="Times New Roman" w:cs="Times New Roman"/>
          <w:color w:val="000000" w:themeColor="text1"/>
        </w:rPr>
        <w:t xml:space="preserve"> shows</w:t>
      </w:r>
      <w:r w:rsidR="00AB2F99" w:rsidRPr="0060258A">
        <w:rPr>
          <w:rFonts w:ascii="Times New Roman" w:hAnsi="Times New Roman" w:cs="Times New Roman"/>
          <w:color w:val="000000" w:themeColor="text1"/>
        </w:rPr>
        <w:t xml:space="preserve"> a</w:t>
      </w:r>
      <w:r w:rsidR="005177CA" w:rsidRPr="0060258A">
        <w:rPr>
          <w:rFonts w:ascii="Times New Roman" w:hAnsi="Times New Roman" w:cs="Times New Roman"/>
          <w:color w:val="000000" w:themeColor="text1"/>
        </w:rPr>
        <w:t xml:space="preserve"> linear type of lateral inhibition, contrast to </w:t>
      </w:r>
      <w:r w:rsidR="00AB2F99" w:rsidRPr="0060258A">
        <w:rPr>
          <w:rFonts w:ascii="Times New Roman" w:hAnsi="Times New Roman" w:cs="Times New Roman"/>
          <w:color w:val="000000" w:themeColor="text1"/>
        </w:rPr>
        <w:t xml:space="preserve">the </w:t>
      </w:r>
      <w:r w:rsidR="005177CA" w:rsidRPr="0060258A">
        <w:rPr>
          <w:rFonts w:ascii="Times New Roman" w:hAnsi="Times New Roman" w:cs="Times New Roman"/>
          <w:color w:val="000000" w:themeColor="text1"/>
        </w:rPr>
        <w:t xml:space="preserve">concave curvature predicted by divisive normalization in LDDM (and DNM). </w:t>
      </w:r>
      <w:r w:rsidR="00AB2F99" w:rsidRPr="0060258A">
        <w:rPr>
          <w:rFonts w:ascii="Times New Roman" w:hAnsi="Times New Roman" w:cs="Times New Roman"/>
          <w:color w:val="000000" w:themeColor="text1"/>
        </w:rPr>
        <w:t>Furthermore,</w:t>
      </w:r>
      <w:r w:rsidR="00DA6B6D" w:rsidRPr="0060258A">
        <w:rPr>
          <w:rFonts w:ascii="Times New Roman" w:hAnsi="Times New Roman" w:cs="Times New Roman"/>
          <w:color w:val="000000" w:themeColor="text1"/>
        </w:rPr>
        <w:t xml:space="preserve"> f</w:t>
      </w:r>
      <w:r w:rsidR="00BD1BC5" w:rsidRPr="0060258A">
        <w:rPr>
          <w:rFonts w:ascii="Times New Roman" w:hAnsi="Times New Roman" w:cs="Times New Roman"/>
          <w:color w:val="000000" w:themeColor="text1"/>
        </w:rPr>
        <w:t>it</w:t>
      </w:r>
      <w:r w:rsidR="00B70A20" w:rsidRPr="0060258A">
        <w:rPr>
          <w:rFonts w:ascii="Times New Roman" w:hAnsi="Times New Roman" w:cs="Times New Roman"/>
          <w:color w:val="000000" w:themeColor="text1"/>
        </w:rPr>
        <w:t>ting</w:t>
      </w:r>
      <w:r w:rsidR="00BD1BC5" w:rsidRPr="0060258A">
        <w:rPr>
          <w:rFonts w:ascii="Times New Roman" w:hAnsi="Times New Roman" w:cs="Times New Roman"/>
          <w:color w:val="000000" w:themeColor="text1"/>
        </w:rPr>
        <w:t xml:space="preserve"> the RNM to the data results in a </w:t>
      </w:r>
      <w:r w:rsidR="00B70A20" w:rsidRPr="0060258A">
        <w:rPr>
          <w:rFonts w:ascii="Times New Roman" w:hAnsi="Times New Roman" w:cs="Times New Roman"/>
          <w:color w:val="000000" w:themeColor="text1"/>
        </w:rPr>
        <w:t>parameter regime</w:t>
      </w:r>
      <w:r w:rsidR="00092FFF" w:rsidRPr="0060258A">
        <w:rPr>
          <w:rFonts w:ascii="Times New Roman" w:hAnsi="Times New Roman" w:cs="Times New Roman"/>
          <w:color w:val="000000" w:themeColor="text1"/>
        </w:rPr>
        <w:t xml:space="preserve"> that </w:t>
      </w:r>
      <w:r w:rsidR="00DA6B6D" w:rsidRPr="0060258A">
        <w:rPr>
          <w:rFonts w:ascii="Times New Roman" w:hAnsi="Times New Roman" w:cs="Times New Roman"/>
          <w:color w:val="000000" w:themeColor="text1"/>
        </w:rPr>
        <w:t>can</w:t>
      </w:r>
      <w:r w:rsidR="00092FFF" w:rsidRPr="0060258A">
        <w:rPr>
          <w:rFonts w:ascii="Times New Roman" w:hAnsi="Times New Roman" w:cs="Times New Roman"/>
          <w:color w:val="000000" w:themeColor="text1"/>
        </w:rPr>
        <w:t xml:space="preserve"> </w:t>
      </w:r>
      <w:r w:rsidR="00AD499B" w:rsidRPr="0060258A">
        <w:rPr>
          <w:rFonts w:ascii="Times New Roman" w:hAnsi="Times New Roman" w:cs="Times New Roman"/>
          <w:color w:val="000000" w:themeColor="text1"/>
        </w:rPr>
        <w:t xml:space="preserve">no </w:t>
      </w:r>
      <w:r w:rsidR="00DA6B6D" w:rsidRPr="0060258A">
        <w:rPr>
          <w:rFonts w:ascii="Times New Roman" w:hAnsi="Times New Roman" w:cs="Times New Roman"/>
          <w:color w:val="000000" w:themeColor="text1"/>
        </w:rPr>
        <w:t>longer generate</w:t>
      </w:r>
      <w:r w:rsidR="00092FFF" w:rsidRPr="0060258A">
        <w:rPr>
          <w:rFonts w:ascii="Times New Roman" w:hAnsi="Times New Roman" w:cs="Times New Roman"/>
          <w:color w:val="000000" w:themeColor="text1"/>
        </w:rPr>
        <w:t xml:space="preserve"> WTA competition</w:t>
      </w:r>
      <w:r w:rsidR="00AB2F99" w:rsidRPr="0060258A">
        <w:rPr>
          <w:rFonts w:ascii="Times New Roman" w:hAnsi="Times New Roman" w:cs="Times New Roman"/>
          <w:color w:val="000000" w:themeColor="text1"/>
        </w:rPr>
        <w:t>; i</w:t>
      </w:r>
      <w:r w:rsidR="00092FFF" w:rsidRPr="0060258A">
        <w:rPr>
          <w:rFonts w:ascii="Times New Roman" w:hAnsi="Times New Roman" w:cs="Times New Roman"/>
          <w:color w:val="000000" w:themeColor="text1"/>
        </w:rPr>
        <w:t>nstead</w:t>
      </w:r>
      <w:r w:rsidR="00306E41" w:rsidRPr="0060258A">
        <w:rPr>
          <w:rFonts w:ascii="Times New Roman" w:hAnsi="Times New Roman" w:cs="Times New Roman"/>
          <w:color w:val="000000" w:themeColor="text1"/>
        </w:rPr>
        <w:t xml:space="preserve">, the model predicts mean firing rates </w:t>
      </w:r>
      <w:r w:rsidR="005F095A" w:rsidRPr="0060258A">
        <w:rPr>
          <w:rFonts w:ascii="Times New Roman" w:hAnsi="Times New Roman" w:cs="Times New Roman"/>
          <w:color w:val="000000" w:themeColor="text1"/>
        </w:rPr>
        <w:t>in a low</w:t>
      </w:r>
      <w:r w:rsidR="005629B2" w:rsidRPr="0060258A">
        <w:rPr>
          <w:rFonts w:ascii="Times New Roman" w:hAnsi="Times New Roman" w:cs="Times New Roman"/>
          <w:color w:val="000000" w:themeColor="text1"/>
        </w:rPr>
        <w:t>-activity</w:t>
      </w:r>
      <w:r w:rsidR="005F095A" w:rsidRPr="0060258A">
        <w:rPr>
          <w:rFonts w:ascii="Times New Roman" w:hAnsi="Times New Roman" w:cs="Times New Roman"/>
          <w:color w:val="000000" w:themeColor="text1"/>
        </w:rPr>
        <w:t xml:space="preserve"> regime </w:t>
      </w:r>
      <w:r w:rsidR="008D32EA" w:rsidRPr="0060258A">
        <w:rPr>
          <w:rFonts w:ascii="Times New Roman" w:hAnsi="Times New Roman" w:cs="Times New Roman"/>
          <w:color w:val="000000" w:themeColor="text1"/>
        </w:rPr>
        <w:t xml:space="preserve">with maximum </w:t>
      </w:r>
      <w:r w:rsidR="0053690D" w:rsidRPr="0060258A">
        <w:rPr>
          <w:rFonts w:ascii="Times New Roman" w:hAnsi="Times New Roman" w:cs="Times New Roman"/>
          <w:color w:val="000000" w:themeColor="text1"/>
        </w:rPr>
        <w:t>value</w:t>
      </w:r>
      <w:r w:rsidR="008D32EA" w:rsidRPr="0060258A">
        <w:rPr>
          <w:rFonts w:ascii="Times New Roman" w:hAnsi="Times New Roman" w:cs="Times New Roman"/>
          <w:color w:val="000000" w:themeColor="text1"/>
        </w:rPr>
        <w:t xml:space="preserve"> ~</w:t>
      </w:r>
      <w:r w:rsidR="00BC250A" w:rsidRPr="0060258A">
        <w:rPr>
          <w:rFonts w:ascii="Times New Roman" w:hAnsi="Times New Roman" w:cs="Times New Roman"/>
          <w:color w:val="000000" w:themeColor="text1"/>
        </w:rPr>
        <w:t xml:space="preserve"> </w:t>
      </w:r>
      <w:r w:rsidR="00306E41" w:rsidRPr="0060258A">
        <w:rPr>
          <w:rFonts w:ascii="Times New Roman" w:hAnsi="Times New Roman" w:cs="Times New Roman"/>
          <w:color w:val="000000" w:themeColor="text1"/>
        </w:rPr>
        <w:t>3.5</w:t>
      </w:r>
      <w:r w:rsidR="00D26811" w:rsidRPr="0060258A">
        <w:rPr>
          <w:rFonts w:ascii="Times New Roman" w:hAnsi="Times New Roman" w:cs="Times New Roman"/>
          <w:color w:val="000000" w:themeColor="text1"/>
        </w:rPr>
        <w:t xml:space="preserve"> </w:t>
      </w:r>
      <w:r w:rsidR="00306E41" w:rsidRPr="0060258A">
        <w:rPr>
          <w:rFonts w:ascii="Times New Roman" w:hAnsi="Times New Roman" w:cs="Times New Roman"/>
          <w:color w:val="000000" w:themeColor="text1"/>
        </w:rPr>
        <w:t>Hz</w:t>
      </w:r>
      <w:r w:rsidR="00847418" w:rsidRPr="0060258A">
        <w:rPr>
          <w:rFonts w:ascii="Times New Roman" w:hAnsi="Times New Roman" w:cs="Times New Roman"/>
          <w:color w:val="000000" w:themeColor="text1"/>
        </w:rPr>
        <w:t xml:space="preserve"> (</w:t>
      </w:r>
      <w:r w:rsidR="00847418" w:rsidRPr="0060258A">
        <w:rPr>
          <w:rFonts w:ascii="Times New Roman" w:hAnsi="Times New Roman" w:cs="Times New Roman"/>
          <w:b/>
          <w:color w:val="000000" w:themeColor="text1"/>
        </w:rPr>
        <w:t>Fig</w:t>
      </w:r>
      <w:r w:rsidR="00FF1568" w:rsidRPr="0060258A">
        <w:rPr>
          <w:rFonts w:ascii="Times New Roman" w:hAnsi="Times New Roman" w:cs="Times New Roman"/>
          <w:b/>
          <w:color w:val="000000" w:themeColor="text1"/>
        </w:rPr>
        <w:t>.</w:t>
      </w:r>
      <w:r w:rsidR="00F466FD">
        <w:rPr>
          <w:rFonts w:ascii="Times New Roman" w:hAnsi="Times New Roman" w:cs="Times New Roman"/>
          <w:b/>
          <w:color w:val="000000" w:themeColor="text1"/>
        </w:rPr>
        <w:t xml:space="preserve"> </w:t>
      </w:r>
      <w:r w:rsidR="005E296F" w:rsidRPr="0060258A">
        <w:rPr>
          <w:rFonts w:ascii="Times New Roman" w:hAnsi="Times New Roman" w:cs="Times New Roman"/>
          <w:b/>
          <w:color w:val="000000" w:themeColor="text1"/>
        </w:rPr>
        <w:t>4</w:t>
      </w:r>
      <w:r w:rsidR="00F466FD">
        <w:rPr>
          <w:rFonts w:ascii="Times New Roman" w:hAnsi="Times New Roman" w:cs="Times New Roman"/>
          <w:b/>
          <w:color w:val="000000" w:themeColor="text1"/>
        </w:rPr>
        <w:t>-figure supplement 1</w:t>
      </w:r>
      <w:r w:rsidR="008F5A5C" w:rsidRPr="0060258A">
        <w:rPr>
          <w:rFonts w:ascii="Times New Roman" w:hAnsi="Times New Roman" w:cs="Times New Roman"/>
          <w:color w:val="000000" w:themeColor="text1"/>
        </w:rPr>
        <w:t>).</w:t>
      </w:r>
      <w:r w:rsidR="00672733" w:rsidRPr="0060258A">
        <w:rPr>
          <w:rFonts w:ascii="Times New Roman" w:hAnsi="Times New Roman" w:cs="Times New Roman"/>
          <w:color w:val="000000" w:themeColor="text1"/>
        </w:rPr>
        <w:t xml:space="preserve"> </w:t>
      </w:r>
    </w:p>
    <w:p w14:paraId="28B64BF1" w14:textId="77777777" w:rsidR="00E557D4" w:rsidRPr="006B1633" w:rsidRDefault="00304739" w:rsidP="00E557D4">
      <w:pPr>
        <w:spacing w:line="480" w:lineRule="auto"/>
        <w:jc w:val="center"/>
        <w:rPr>
          <w:ins w:id="248" w:author="Bo Shen" w:date="2023-03-01T09:38:00Z"/>
          <w:rFonts w:ascii="Times New Roman" w:hAnsi="Times New Roman" w:cs="Times New Roman"/>
          <w:iCs/>
          <w:color w:val="000000" w:themeColor="text1"/>
        </w:rPr>
      </w:pPr>
      <w:r w:rsidRPr="0060258A">
        <w:rPr>
          <w:rFonts w:ascii="Times New Roman" w:hAnsi="Times New Roman" w:cs="Times New Roman"/>
          <w:i/>
          <w:color w:val="000000" w:themeColor="text1"/>
        </w:rPr>
        <w:br w:type="page"/>
      </w:r>
      <w:ins w:id="249" w:author="Bo Shen" w:date="2023-03-01T09:38:00Z">
        <w:r w:rsidR="00E557D4" w:rsidRPr="006B1633">
          <w:rPr>
            <w:rFonts w:ascii="Times New Roman" w:hAnsi="Times New Roman" w:cs="Times New Roman"/>
            <w:iCs/>
            <w:color w:val="000000" w:themeColor="text1"/>
          </w:rPr>
          <w:lastRenderedPageBreak/>
          <w:t>[Insert Figure 4 about here]</w:t>
        </w:r>
      </w:ins>
    </w:p>
    <w:p w14:paraId="748C2707" w14:textId="77777777" w:rsidR="00E557D4" w:rsidRPr="006B1633" w:rsidRDefault="00E557D4" w:rsidP="00E557D4">
      <w:pPr>
        <w:spacing w:line="480" w:lineRule="auto"/>
        <w:jc w:val="center"/>
        <w:rPr>
          <w:ins w:id="250" w:author="Bo Shen" w:date="2023-03-01T09:38:00Z"/>
          <w:rFonts w:ascii="Times New Roman" w:hAnsi="Times New Roman" w:cs="Times New Roman"/>
          <w:iCs/>
          <w:color w:val="000000" w:themeColor="text1"/>
        </w:rPr>
      </w:pPr>
      <w:ins w:id="251" w:author="Bo Shen" w:date="2023-03-01T09:38:00Z">
        <w:r w:rsidRPr="006B1633">
          <w:rPr>
            <w:rFonts w:ascii="Times New Roman" w:hAnsi="Times New Roman" w:cs="Times New Roman"/>
            <w:iCs/>
            <w:color w:val="000000" w:themeColor="text1"/>
          </w:rPr>
          <w:t>[Insert Figure 4-figure supplement 1 about here]</w:t>
        </w:r>
      </w:ins>
    </w:p>
    <w:p w14:paraId="711C8D53" w14:textId="3FC22683" w:rsidR="00304739" w:rsidRPr="0060258A" w:rsidRDefault="00304739" w:rsidP="00304739">
      <w:pPr>
        <w:spacing w:line="480" w:lineRule="auto"/>
        <w:jc w:val="both"/>
        <w:rPr>
          <w:rFonts w:ascii="Times New Roman" w:hAnsi="Times New Roman" w:cs="Times New Roman"/>
          <w:color w:val="000000" w:themeColor="text1"/>
        </w:rPr>
      </w:pPr>
    </w:p>
    <w:p w14:paraId="4962912F" w14:textId="77777777" w:rsidR="003370C4" w:rsidRDefault="003370C4" w:rsidP="00304739">
      <w:pPr>
        <w:spacing w:line="480" w:lineRule="auto"/>
        <w:rPr>
          <w:rFonts w:ascii="Times New Roman" w:hAnsi="Times New Roman" w:cs="Times New Roman"/>
          <w:i/>
          <w:color w:val="000000" w:themeColor="text1"/>
        </w:rPr>
      </w:pPr>
    </w:p>
    <w:p w14:paraId="6896B8C1" w14:textId="5C552468" w:rsidR="00221768" w:rsidRPr="0060258A" w:rsidRDefault="00311B94" w:rsidP="00304739">
      <w:pPr>
        <w:spacing w:line="480" w:lineRule="auto"/>
        <w:rPr>
          <w:rFonts w:ascii="Times New Roman" w:hAnsi="Times New Roman" w:cs="Times New Roman"/>
          <w:i/>
          <w:color w:val="000000" w:themeColor="text1"/>
        </w:rPr>
      </w:pPr>
      <w:r w:rsidRPr="0060258A">
        <w:rPr>
          <w:rFonts w:ascii="Times New Roman" w:hAnsi="Times New Roman" w:cs="Times New Roman"/>
          <w:i/>
          <w:color w:val="000000" w:themeColor="text1"/>
        </w:rPr>
        <w:t xml:space="preserve">Local disinhibition drives </w:t>
      </w:r>
      <w:r w:rsidR="000307BB" w:rsidRPr="0060258A">
        <w:rPr>
          <w:rFonts w:ascii="Times New Roman" w:hAnsi="Times New Roman" w:cs="Times New Roman"/>
          <w:i/>
          <w:color w:val="000000" w:themeColor="text1"/>
        </w:rPr>
        <w:t>w</w:t>
      </w:r>
      <w:r w:rsidR="00886C3F" w:rsidRPr="0060258A">
        <w:rPr>
          <w:rFonts w:ascii="Times New Roman" w:hAnsi="Times New Roman" w:cs="Times New Roman"/>
          <w:i/>
          <w:color w:val="000000" w:themeColor="text1"/>
        </w:rPr>
        <w:t>inner-take-all competition</w:t>
      </w:r>
      <w:r w:rsidR="00886C3F" w:rsidRPr="0060258A">
        <w:rPr>
          <w:noProof/>
          <w:color w:val="000000" w:themeColor="text1"/>
        </w:rPr>
        <w:t xml:space="preserve"> </w:t>
      </w:r>
    </w:p>
    <w:p w14:paraId="24171BC9" w14:textId="77777777" w:rsidR="00304739" w:rsidRPr="0060258A" w:rsidRDefault="00304739" w:rsidP="00304739">
      <w:pPr>
        <w:spacing w:line="480" w:lineRule="auto"/>
        <w:rPr>
          <w:rFonts w:ascii="Times New Roman" w:hAnsi="Times New Roman" w:cs="Times New Roman"/>
          <w:i/>
          <w:color w:val="000000" w:themeColor="text1"/>
        </w:rPr>
      </w:pPr>
    </w:p>
    <w:p w14:paraId="6F992D7A" w14:textId="65E46397" w:rsidR="00DA6B6D" w:rsidRPr="0060258A" w:rsidRDefault="00886C3F" w:rsidP="00304739">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A key question is whether the LDDM also produces WTA competition.</w:t>
      </w:r>
      <w:r w:rsidR="00DA6B6D" w:rsidRPr="0060258A">
        <w:rPr>
          <w:rFonts w:ascii="Times New Roman" w:hAnsi="Times New Roman" w:cs="Times New Roman"/>
          <w:color w:val="000000" w:themeColor="text1"/>
        </w:rPr>
        <w:t xml:space="preserve"> Given the architecture of the LDDM,</w:t>
      </w:r>
      <w:r w:rsidR="00E159D0" w:rsidRPr="0060258A">
        <w:rPr>
          <w:rFonts w:ascii="Times New Roman" w:hAnsi="Times New Roman" w:cs="Times New Roman"/>
          <w:color w:val="000000" w:themeColor="text1"/>
        </w:rPr>
        <w:t xml:space="preserve"> </w:t>
      </w:r>
      <w:r w:rsidRPr="0060258A">
        <w:rPr>
          <w:rFonts w:ascii="Times New Roman" w:hAnsi="Times New Roman" w:cs="Times New Roman"/>
          <w:color w:val="000000" w:themeColor="text1"/>
        </w:rPr>
        <w:t xml:space="preserve">local disinhibition </w:t>
      </w:r>
      <w:r w:rsidR="00AB2F99" w:rsidRPr="0060258A">
        <w:rPr>
          <w:rFonts w:ascii="Times New Roman" w:hAnsi="Times New Roman" w:cs="Times New Roman"/>
          <w:color w:val="000000" w:themeColor="text1"/>
        </w:rPr>
        <w:t xml:space="preserve">is hypothesized to </w:t>
      </w:r>
      <w:r w:rsidRPr="0060258A">
        <w:rPr>
          <w:rFonts w:ascii="Times New Roman" w:hAnsi="Times New Roman" w:cs="Times New Roman"/>
          <w:color w:val="000000" w:themeColor="text1"/>
        </w:rPr>
        <w:t xml:space="preserve">break the symmetry between option-specific </w:t>
      </w:r>
      <w:r w:rsidRPr="0060258A">
        <w:rPr>
          <w:rFonts w:ascii="Times New Roman" w:hAnsi="Times New Roman" w:cs="Times New Roman"/>
          <w:i/>
          <w:color w:val="000000" w:themeColor="text1"/>
        </w:rPr>
        <w:t>R</w:t>
      </w:r>
      <w:r w:rsidRPr="0060258A">
        <w:rPr>
          <w:rFonts w:ascii="Times New Roman" w:hAnsi="Times New Roman" w:cs="Times New Roman"/>
          <w:color w:val="000000" w:themeColor="text1"/>
        </w:rPr>
        <w:t>-</w:t>
      </w:r>
      <w:r w:rsidRPr="0060258A">
        <w:rPr>
          <w:rFonts w:ascii="Times New Roman" w:hAnsi="Times New Roman" w:cs="Times New Roman"/>
          <w:i/>
          <w:color w:val="000000" w:themeColor="text1"/>
        </w:rPr>
        <w:t>G</w:t>
      </w:r>
      <w:r w:rsidRPr="0060258A">
        <w:rPr>
          <w:rFonts w:ascii="Times New Roman" w:hAnsi="Times New Roman" w:cs="Times New Roman"/>
          <w:color w:val="000000" w:themeColor="text1"/>
        </w:rPr>
        <w:t xml:space="preserve"> sub-circuits, enabling a competitive interaction between sub-circuits. </w:t>
      </w:r>
      <w:r w:rsidRPr="0060258A">
        <w:rPr>
          <w:rFonts w:ascii="Times New Roman" w:hAnsi="Times New Roman" w:cs="Times New Roman" w:hint="eastAsia"/>
          <w:color w:val="000000" w:themeColor="text1"/>
        </w:rPr>
        <w:t>To</w:t>
      </w:r>
      <w:r w:rsidRPr="0060258A">
        <w:rPr>
          <w:rFonts w:ascii="Times New Roman" w:hAnsi="Times New Roman" w:cs="Times New Roman"/>
          <w:color w:val="000000" w:themeColor="text1"/>
        </w:rPr>
        <w:t xml:space="preserve"> examine whether this competition produces WTA selection, we simulated model activity in a </w:t>
      </w:r>
      <w:r w:rsidR="00913F9D" w:rsidRPr="0060258A">
        <w:rPr>
          <w:rFonts w:ascii="Times New Roman" w:hAnsi="Times New Roman" w:cs="Times New Roman"/>
          <w:color w:val="000000" w:themeColor="text1"/>
        </w:rPr>
        <w:t>reaction-</w:t>
      </w:r>
      <w:r w:rsidRPr="0060258A">
        <w:rPr>
          <w:rFonts w:ascii="Times New Roman" w:hAnsi="Times New Roman" w:cs="Times New Roman"/>
          <w:color w:val="000000" w:themeColor="text1"/>
        </w:rPr>
        <w:t>time version of a motion discrimination task, a standard perceptual decision-making paradigm in non-human primates</w:t>
      </w:r>
      <w:ins w:id="252" w:author="Bo Shen" w:date="2023-02-03T17:18:00Z">
        <w:r w:rsidR="006D6D2D">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{"citationID":"7S999NcT","properties":{"formattedCitation":"(Churchland et al., 2008; Roitman &amp; Shadlen, 2002)","plainCitation":"(Churchland et al., 2008; Roitman &amp; Shadlen, 2002)","noteIndex":0},"citationItems":[{"id":372,"uris":["http://zotero.org/users/6345545/items/CUJ2PP3B"],"itemData":{"id":372,"type":"article-journal","container-title":"Nature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(Churchland et al., 2008; Roitman &amp; Shadlen, 2002)</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The task contains two stages of processing: the pre-motion stage with only the choice targets presented and the motion stage presenting a random-dot motion stimulus</w:t>
      </w:r>
      <w:ins w:id="253" w:author="Bo Shen" w:date="2023-02-03T17:28:00Z">
        <w:r w:rsidR="00D01211">
          <w:rPr>
            <w:rFonts w:ascii="Times New Roman" w:hAnsi="Times New Roman" w:cs="Times New Roman"/>
            <w:color w:val="000000" w:themeColor="text1"/>
          </w:rPr>
          <w:t xml:space="preserve"> simultaneously with go signal</w:t>
        </w:r>
      </w:ins>
      <w:r w:rsidRPr="0060258A">
        <w:rPr>
          <w:rFonts w:ascii="Times New Roman" w:hAnsi="Times New Roman" w:cs="Times New Roman"/>
          <w:color w:val="000000" w:themeColor="text1"/>
        </w:rPr>
        <w:t>. Animals are allowed to select an option, indicating their percept of the main direction of motion, at any time following motion stimulus</w:t>
      </w:r>
      <w:ins w:id="254" w:author="Bo Shen" w:date="2023-02-03T17:29:00Z">
        <w:r w:rsidR="00D01211">
          <w:rPr>
            <w:rFonts w:ascii="Times New Roman" w:hAnsi="Times New Roman" w:cs="Times New Roman"/>
            <w:color w:val="000000" w:themeColor="text1"/>
          </w:rPr>
          <w:t>/go signal</w:t>
        </w:r>
      </w:ins>
      <w:r w:rsidRPr="0060258A">
        <w:rPr>
          <w:rFonts w:ascii="Times New Roman" w:hAnsi="Times New Roman" w:cs="Times New Roman"/>
          <w:color w:val="000000" w:themeColor="text1"/>
        </w:rPr>
        <w:t xml:space="preserve"> onset</w:t>
      </w:r>
      <w:r w:rsidR="00A77645" w:rsidRPr="0060258A">
        <w:rPr>
          <w:rFonts w:ascii="Times New Roman" w:hAnsi="Times New Roman" w:cs="Times New Roman"/>
          <w:color w:val="000000" w:themeColor="text1"/>
        </w:rPr>
        <w:t xml:space="preserve"> (</w:t>
      </w:r>
      <w:r w:rsidR="00CF0CD9" w:rsidRPr="0060258A">
        <w:rPr>
          <w:rFonts w:ascii="Times New Roman" w:hAnsi="Times New Roman" w:cs="Times New Roman"/>
          <w:color w:val="000000" w:themeColor="text1"/>
        </w:rPr>
        <w:t>see</w:t>
      </w:r>
      <w:r w:rsidR="00662BDA" w:rsidRPr="0060258A">
        <w:rPr>
          <w:rFonts w:ascii="Times New Roman" w:hAnsi="Times New Roman" w:cs="Times New Roman"/>
          <w:color w:val="000000" w:themeColor="text1"/>
        </w:rPr>
        <w:t xml:space="preserve"> </w:t>
      </w:r>
      <w:r w:rsidR="00A77645" w:rsidRPr="0060258A">
        <w:rPr>
          <w:rFonts w:ascii="Times New Roman" w:hAnsi="Times New Roman" w:cs="Times New Roman"/>
          <w:color w:val="000000" w:themeColor="text1"/>
        </w:rPr>
        <w:t>timeline</w:t>
      </w:r>
      <w:r w:rsidR="00AB2F99" w:rsidRPr="0060258A">
        <w:rPr>
          <w:rFonts w:ascii="Times New Roman" w:hAnsi="Times New Roman" w:cs="Times New Roman"/>
          <w:color w:val="000000" w:themeColor="text1"/>
        </w:rPr>
        <w:t>,</w:t>
      </w:r>
      <w:r w:rsidR="00A77645" w:rsidRPr="0060258A">
        <w:rPr>
          <w:rFonts w:ascii="Times New Roman" w:hAnsi="Times New Roman" w:cs="Times New Roman"/>
          <w:color w:val="000000" w:themeColor="text1"/>
        </w:rPr>
        <w:t xml:space="preserve"> </w:t>
      </w:r>
      <w:r w:rsidR="00A77645" w:rsidRPr="0060258A">
        <w:rPr>
          <w:rFonts w:ascii="Times New Roman" w:hAnsi="Times New Roman" w:cs="Times New Roman"/>
          <w:b/>
          <w:color w:val="000000" w:themeColor="text1"/>
        </w:rPr>
        <w:t>Fig</w:t>
      </w:r>
      <w:r w:rsidR="00C55754" w:rsidRPr="0060258A">
        <w:rPr>
          <w:rFonts w:ascii="Times New Roman" w:hAnsi="Times New Roman" w:cs="Times New Roman"/>
          <w:b/>
          <w:color w:val="000000" w:themeColor="text1"/>
        </w:rPr>
        <w:t>.</w:t>
      </w:r>
      <w:r w:rsidR="00A77645" w:rsidRPr="0060258A">
        <w:rPr>
          <w:rFonts w:ascii="Times New Roman" w:hAnsi="Times New Roman" w:cs="Times New Roman"/>
          <w:b/>
          <w:color w:val="000000" w:themeColor="text1"/>
        </w:rPr>
        <w:t xml:space="preserve"> 5A</w:t>
      </w:r>
      <w:r w:rsidR="00A77645"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 During the pre-motion stage, we simulated equal value input</w:t>
      </w:r>
      <w:r w:rsidR="00F529A0" w:rsidRPr="0060258A">
        <w:rPr>
          <w:rFonts w:ascii="Times New Roman" w:hAnsi="Times New Roman" w:cs="Times New Roman"/>
          <w:color w:val="000000" w:themeColor="text1"/>
        </w:rPr>
        <w:t>s</w:t>
      </w:r>
      <w:r w:rsidR="00355672"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given the equal prior probability of either target being correct. The simulated pre-motion </w:t>
      </w:r>
      <w:r w:rsidRPr="0060258A">
        <w:rPr>
          <w:rFonts w:ascii="Times New Roman" w:hAnsi="Times New Roman" w:cs="Times New Roman" w:hint="eastAsia"/>
          <w:color w:val="000000" w:themeColor="text1"/>
        </w:rPr>
        <w:t>dynamic</w:t>
      </w:r>
      <w:r w:rsidRPr="0060258A">
        <w:rPr>
          <w:rFonts w:ascii="Times New Roman" w:hAnsi="Times New Roman" w:cs="Times New Roman"/>
          <w:color w:val="000000" w:themeColor="text1"/>
        </w:rPr>
        <w:t>s replicate the characteristic transient peak observed in both perceptual and economic decision-making tasks</w:t>
      </w:r>
      <w:ins w:id="255" w:author="Bo Shen" w:date="2023-01-23T18:20:00Z">
        <w:r w:rsidR="000400CE">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{"citationID":"J8CM2MhM","properties":{"formattedCitation":"(Andersen &amp; Buneo, 2002; Churchland et al., 2008; Louie et al., 2011; Rorie et al., 2010)","plainCitation":"(Andersen &amp; Buneo, 2002; Churchland et al., 2008; Louie et al., 2011; Rorie et al., 2010)","noteIndex":0},"citationItems":[{"id":467,"uris":["http://zotero.org/users/6345545/items/V2MJHYB2"],"itemData":{"id":467,"type":"article-journal","abstract":"The posterior parietal cortex (PPC), historically believed to be a sensory structure, is now viewed as an area important for sensory-motor integration. Among its functions is the forming of intentions, that is, high-level cognitive plans for movement. There is a map of intentions within the PPC, with different subregions dedicated to the planning of eye movements, reaching movements, and grasping movements. These areas appear to be specialized for the multisensory integration and coordinate transformations required to convert sensory input to motor output. In several subregions of the PPC, these operations are facilitated by the use of a common distributed space representation that is independent of both sensory input and motor output. Attention and learning effects are also evident in the PPC. However, these effects may be general to cortex and operate in the PPC in the context of sensory-motor transformations.","container-title":"Annual Review of Neuroscience","DOI":"10.1146/annurev.neuro.25.112701.142922","issue":"1","note":"_eprint: https://doi.org/10.1146/annurev.neuro.25.112701.142922\nPMID: 12052908","page":"189-220","source":"Annual Reviews","title":"Intentional Maps in Posterior Parietal Cortex","volume":"25","author":[{"family":"Andersen","given":"Richard A."},{"family":"Buneo","given":"Christopher A."}],"issued":{"date-parts":[["2002"]]}}},{"id":372,"uris":["http://zotero.org/users/6345545/items/CUJ2PP3B"],"itemData":{"id":372,"type":"article-journal","container-title":"Nature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N."}],"issued":{"date-parts":[["2008",6]]}}},{"id":342,"uris":["http://zotero.org/users/6345545/items/FIVLPZPC"],"itemData":{"id":342,"type":"article-journal","container-title":"Journal of Neuroscience","DOI":"10.1523/JNEUROSCI.1237-11.2011","ISSN":"0270-6474, 1529-2401","issue":"29","journalAbbreviation":"Journal of Neuroscience","language":"en","page":"10627-10639","source":"DOI.org (Crossref)","title":"Reward Value-Based Gain Control: Divisive Normalization in Parietal Cortex","title-short":"Reward Value-Based Gain Control","volume":"31","author":[{"family":"Louie","given":"Kenway"},{"family":"Grattan","given":"L. E."},{"family":"Glimcher","given":"P. W."}],"issued":{"date-parts":[["2011",7,20]]}}},{"id":274,"uris":["http://zotero.org/users/6345545/items/8WGDRKKC"],"itemData":{"id":274,"type":"article-journal","abstract":"Single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(Andersen &amp; Buneo, 2002; Churchland et al., 2008; Louie et al., 2011; Rorie et al., 2010)</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At motion stimulus onset, inputs to the two </w:t>
      </w:r>
      <w:r w:rsidRPr="0060258A">
        <w:rPr>
          <w:rFonts w:ascii="Times New Roman" w:hAnsi="Times New Roman" w:cs="Times New Roman"/>
          <w:i/>
          <w:color w:val="000000" w:themeColor="text1"/>
        </w:rPr>
        <w:t>R</w:t>
      </w:r>
      <w:r w:rsidRPr="0060258A">
        <w:rPr>
          <w:rFonts w:ascii="Times New Roman" w:hAnsi="Times New Roman" w:cs="Times New Roman"/>
          <w:color w:val="000000" w:themeColor="text1"/>
        </w:rPr>
        <w:t xml:space="preserve"> units are changed according to the task design;</w:t>
      </w:r>
      <w:del w:id="256" w:author="Bo Shen" w:date="2023-02-03T17:30:00Z">
        <w:r w:rsidRPr="0060258A" w:rsidDel="00D01211">
          <w:rPr>
            <w:rFonts w:ascii="Times New Roman" w:hAnsi="Times New Roman" w:cs="Times New Roman"/>
            <w:color w:val="000000" w:themeColor="text1"/>
          </w:rPr>
          <w:delText xml:space="preserve"> because the animals could make their decision at any time in this </w:delText>
        </w:r>
        <w:r w:rsidR="00913F9D" w:rsidRPr="0060258A" w:rsidDel="00D01211">
          <w:rPr>
            <w:rFonts w:ascii="Times New Roman" w:hAnsi="Times New Roman" w:cs="Times New Roman"/>
            <w:color w:val="000000" w:themeColor="text1"/>
          </w:rPr>
          <w:delText>reaction-</w:delText>
        </w:r>
        <w:r w:rsidRPr="0060258A" w:rsidDel="00D01211">
          <w:rPr>
            <w:rFonts w:ascii="Times New Roman" w:hAnsi="Times New Roman" w:cs="Times New Roman"/>
            <w:color w:val="000000" w:themeColor="text1"/>
          </w:rPr>
          <w:delText>time task,</w:delText>
        </w:r>
      </w:del>
      <w:r w:rsidRPr="0060258A">
        <w:rPr>
          <w:rFonts w:ascii="Times New Roman" w:hAnsi="Times New Roman" w:cs="Times New Roman"/>
          <w:color w:val="000000" w:themeColor="text1"/>
        </w:rPr>
        <w:t xml:space="preserve"> disinhibition </w:t>
      </w:r>
      <w:ins w:id="257" w:author="Bo Shen" w:date="2023-02-03T17:30:00Z">
        <w:r w:rsidR="00D01211">
          <w:rPr>
            <w:rFonts w:ascii="Times New Roman" w:hAnsi="Times New Roman" w:cs="Times New Roman"/>
            <w:color w:val="000000" w:themeColor="text1"/>
          </w:rPr>
          <w:t xml:space="preserve">(i.e., </w:t>
        </w:r>
      </w:ins>
      <m:oMath>
        <m:r>
          <w:ins w:id="258" w:author="Bo Shen" w:date="2023-02-03T17:30:00Z">
            <w:rPr>
              <w:rFonts w:ascii="Cambria Math" w:hAnsi="Cambria Math" w:cs="Times New Roman"/>
              <w:color w:val="000000" w:themeColor="text1"/>
            </w:rPr>
            <m:t>β</m:t>
          </w:ins>
        </m:r>
      </m:oMath>
      <w:ins w:id="259" w:author="Bo Shen" w:date="2023-02-03T17:30:00Z">
        <w:r w:rsidR="00D01211">
          <w:rPr>
            <w:rFonts w:ascii="Times New Roman" w:hAnsi="Times New Roman" w:cs="Times New Roman"/>
            <w:color w:val="000000" w:themeColor="text1"/>
          </w:rPr>
          <w:t xml:space="preserve"> value) switched </w:t>
        </w:r>
      </w:ins>
      <w:del w:id="260" w:author="Bo Shen" w:date="2023-02-03T17:30:00Z">
        <w:r w:rsidRPr="0060258A" w:rsidDel="00D01211">
          <w:rPr>
            <w:rFonts w:ascii="Times New Roman" w:hAnsi="Times New Roman" w:cs="Times New Roman"/>
            <w:color w:val="000000" w:themeColor="text1"/>
          </w:rPr>
          <w:delText xml:space="preserve">is assumed </w:delText>
        </w:r>
      </w:del>
      <w:ins w:id="261" w:author="Bo Shen" w:date="2023-02-03T17:30:00Z">
        <w:r w:rsidR="00D01211">
          <w:rPr>
            <w:rFonts w:ascii="Times New Roman" w:hAnsi="Times New Roman" w:cs="Times New Roman"/>
            <w:color w:val="000000" w:themeColor="text1"/>
          </w:rPr>
          <w:t>on at the</w:t>
        </w:r>
      </w:ins>
      <w:ins w:id="262" w:author="Bo Shen" w:date="2023-02-03T17:31:00Z">
        <w:r w:rsidR="00D01211">
          <w:rPr>
            <w:rFonts w:ascii="Times New Roman" w:hAnsi="Times New Roman" w:cs="Times New Roman"/>
            <w:color w:val="000000" w:themeColor="text1"/>
          </w:rPr>
          <w:t xml:space="preserve"> go signal,</w:t>
        </w:r>
      </w:ins>
      <w:ins w:id="263" w:author="Bo Shen" w:date="2023-02-03T17:30:00Z">
        <w:r w:rsidR="00D01211" w:rsidRPr="0060258A">
          <w:rPr>
            <w:rFonts w:ascii="Times New Roman" w:hAnsi="Times New Roman" w:cs="Times New Roman"/>
            <w:color w:val="000000" w:themeColor="text1"/>
          </w:rPr>
          <w:t xml:space="preserve"> </w:t>
        </w:r>
      </w:ins>
      <w:del w:id="264" w:author="Bo Shen" w:date="2023-02-03T17:31:00Z">
        <w:r w:rsidRPr="0060258A" w:rsidDel="00D01211">
          <w:rPr>
            <w:rFonts w:ascii="Times New Roman" w:hAnsi="Times New Roman" w:cs="Times New Roman"/>
            <w:color w:val="000000" w:themeColor="text1"/>
          </w:rPr>
          <w:delText>t</w:delText>
        </w:r>
        <w:r w:rsidR="00AB2F99" w:rsidRPr="0060258A" w:rsidDel="00D01211">
          <w:rPr>
            <w:rFonts w:ascii="Times New Roman" w:hAnsi="Times New Roman" w:cs="Times New Roman"/>
            <w:color w:val="000000" w:themeColor="text1"/>
          </w:rPr>
          <w:delText>o increase</w:delText>
        </w:r>
        <w:r w:rsidRPr="0060258A" w:rsidDel="00D01211">
          <w:rPr>
            <w:rFonts w:ascii="Times New Roman" w:hAnsi="Times New Roman" w:cs="Times New Roman"/>
            <w:color w:val="000000" w:themeColor="text1"/>
          </w:rPr>
          <w:delText xml:space="preserve"> </w:delText>
        </w:r>
        <w:r w:rsidR="0003491D" w:rsidRPr="0060258A" w:rsidDel="00D01211">
          <w:rPr>
            <w:rFonts w:ascii="Times New Roman" w:hAnsi="Times New Roman" w:cs="Times New Roman"/>
            <w:color w:val="000000" w:themeColor="text1"/>
          </w:rPr>
          <w:delText>when</w:delText>
        </w:r>
      </w:del>
      <w:ins w:id="265" w:author="Bo Shen" w:date="2023-02-03T17:31:00Z">
        <w:r w:rsidR="00D01211">
          <w:rPr>
            <w:rFonts w:ascii="Times New Roman" w:hAnsi="Times New Roman" w:cs="Times New Roman"/>
            <w:color w:val="000000" w:themeColor="text1"/>
          </w:rPr>
          <w:t>simultaneously with</w:t>
        </w:r>
      </w:ins>
      <w:r w:rsidRPr="0060258A">
        <w:rPr>
          <w:rFonts w:ascii="Times New Roman" w:hAnsi="Times New Roman" w:cs="Times New Roman"/>
          <w:color w:val="000000" w:themeColor="text1"/>
        </w:rPr>
        <w:t xml:space="preserve"> motion inputs</w:t>
      </w:r>
      <w:del w:id="266" w:author="Bo Shen" w:date="2023-02-03T17:31:00Z">
        <w:r w:rsidRPr="0060258A" w:rsidDel="00D01211">
          <w:rPr>
            <w:rFonts w:ascii="Times New Roman" w:hAnsi="Times New Roman" w:cs="Times New Roman"/>
            <w:color w:val="000000" w:themeColor="text1"/>
          </w:rPr>
          <w:delText xml:space="preserve"> begin</w:delText>
        </w:r>
      </w:del>
      <w:r w:rsidR="00DA6B6D" w:rsidRPr="0060258A">
        <w:rPr>
          <w:rFonts w:ascii="Times New Roman" w:hAnsi="Times New Roman" w:cs="Times New Roman"/>
          <w:color w:val="000000" w:themeColor="text1"/>
        </w:rPr>
        <w:t>.</w:t>
      </w:r>
    </w:p>
    <w:p w14:paraId="44F2DE0D" w14:textId="77777777" w:rsidR="00DA6B6D" w:rsidRPr="0060258A" w:rsidRDefault="00DA6B6D" w:rsidP="000345EA">
      <w:pPr>
        <w:spacing w:line="480" w:lineRule="auto"/>
        <w:jc w:val="both"/>
        <w:rPr>
          <w:rFonts w:ascii="Times New Roman" w:hAnsi="Times New Roman" w:cs="Times New Roman"/>
          <w:color w:val="000000" w:themeColor="text1"/>
        </w:rPr>
      </w:pPr>
    </w:p>
    <w:p w14:paraId="5D9FAE25" w14:textId="13A06DD9" w:rsidR="000345EA" w:rsidRPr="0060258A" w:rsidRDefault="000345EA" w:rsidP="000345EA">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lastRenderedPageBreak/>
        <w:t>We find that the LDDM replicates neural and behavioral aspects of WTA competition. In</w:t>
      </w:r>
      <w:r w:rsidR="00895A6E" w:rsidRPr="0060258A">
        <w:rPr>
          <w:rFonts w:ascii="Times New Roman" w:hAnsi="Times New Roman" w:cs="Times New Roman"/>
          <w:color w:val="000000" w:themeColor="text1"/>
        </w:rPr>
        <w:t xml:space="preserve"> </w:t>
      </w:r>
      <w:r w:rsidR="00895A6E" w:rsidRPr="0060258A">
        <w:rPr>
          <w:rFonts w:ascii="Times New Roman" w:hAnsi="Times New Roman" w:cs="Times New Roman"/>
          <w:b/>
          <w:color w:val="000000" w:themeColor="text1"/>
        </w:rPr>
        <w:t>Fig</w:t>
      </w:r>
      <w:r w:rsidR="00C55754" w:rsidRPr="0060258A">
        <w:rPr>
          <w:rFonts w:ascii="Times New Roman" w:hAnsi="Times New Roman" w:cs="Times New Roman"/>
          <w:b/>
          <w:color w:val="000000" w:themeColor="text1"/>
        </w:rPr>
        <w:t>.</w:t>
      </w:r>
      <w:r w:rsidR="00895A6E" w:rsidRPr="0060258A">
        <w:rPr>
          <w:rFonts w:ascii="Times New Roman" w:hAnsi="Times New Roman" w:cs="Times New Roman"/>
          <w:b/>
          <w:color w:val="000000" w:themeColor="text1"/>
        </w:rPr>
        <w:t xml:space="preserve"> 5A</w:t>
      </w:r>
      <w:r w:rsidRPr="0060258A">
        <w:rPr>
          <w:rFonts w:ascii="Times New Roman" w:hAnsi="Times New Roman" w:cs="Times New Roman"/>
          <w:color w:val="000000" w:themeColor="text1"/>
        </w:rPr>
        <w:t xml:space="preserve">, we show example model activity for </w:t>
      </w:r>
      <w:r w:rsidR="00A037B8" w:rsidRPr="0060258A">
        <w:rPr>
          <w:rFonts w:ascii="Times New Roman" w:hAnsi="Times New Roman" w:cs="Times New Roman"/>
          <w:color w:val="000000" w:themeColor="text1"/>
        </w:rPr>
        <w:t>five</w:t>
      </w:r>
      <w:r w:rsidRPr="0060258A">
        <w:rPr>
          <w:rFonts w:ascii="Times New Roman" w:hAnsi="Times New Roman" w:cs="Times New Roman"/>
          <w:color w:val="000000" w:themeColor="text1"/>
        </w:rPr>
        <w:t xml:space="preserve"> input strengths corresponding to different motion coherence levels. Consistent with electrophysiological recordings in posterior parietal cortex</w:t>
      </w:r>
      <w:ins w:id="267" w:author="Bo Shen" w:date="2023-01-23T18:20:00Z">
        <w:r w:rsidR="000400CE">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{"citationID":"hBqmsVft","properties":{"formattedCitation":"(Churchland et al., 2008; Roitman &amp; Shadlen, 2002; Shadlen &amp; Newsome, 2001)","plainCitation":"(Churchland et al., 2008; Roitman &amp; Shadlen, 2002; Shadlen &amp; Newsome, 2001)","noteIndex":0},"citationItems":[{"id":372,"uris":["http://zotero.org/users/6345545/items/CUJ2PP3B"],"itemData":{"id":372,"type":"article-journal","container-title":"Nature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N."}],"issued":{"date-parts":[["2002",11,1]]}}},{"id":377,"uris":["http://zotero.org/users/6345545/items/QVQZ8DUX"],"itemData":{"id":377,"type":"article-journal","abstract":"We recorded the activity of single neurons in the posterior parietal cortex (area LIP) of two rhesus monkeys while they discriminated the direction of motion in random-dot visual stimuli. The visual task was similar to a motion discrimination task that has been used in previous investigations of motion-sensitive regions of the extrastriate cortex. The monkeys were trained to decide whether the direction of motion was toward one of two choice targets that appeared on either side of the random-dot stimulus. At the end of the trial, the monkeys reported their direction judgment by making an eye movement to the appropriate target. We studied neurons in LIP that exhibited spatially selective persistent activity during delayed saccadic eye movement tasks. These neurons are thought to carry high-level signals appropriate for identifying salient visual targets and for guiding saccadic eye movements. We arranged the motion discrimination task so that one of the choice targets was in the LIP neuron's response field (RF) while the other target was positioned well away from the RF. During motion viewing, neurons in LIP altered their firing rate in a manner that predicted the saccadic eye movement that the monkey would make at the end of the trial. The activity thus predicted the monkey's judgment of motion direction. This predictive activity began early in the motion-viewing period and became increasingly reliable as the monkey viewed the random-dot motion. The neural activity predicted the monkey's direction judgment on both easy and difficult trials (strong and weak motion), whether or not the judgment was correct. In addition, the timing and magnitude of the response was affected by the strength of the motion signal in the stimulus. When the direction of motion was toward the RF, stronger motion led to larger neural responses earlier in the motion-viewing period. When motion was away from the RF, stronger motion led to greater suppression of ongoing activity. Thus the activity of single neurons in area LIP reflects both the direction of an impending gaze shift and the quality of the sensory information that instructs such a response. The time course of the neural response suggests that LIP accumulates sensory signals relevant to the selection of a target for an eye movement.","container-title":"Journal of Neurophysiology","DOI":"10.1152/jn.2001.86.4.1916","ISSN":"0022-3077, 1522-1598","issue":"4","journalAbbreviation":"Journal of Neurophysiology","language":"en","page":"1916-1936","source":"DOI.org (Crossref)","title":"Neural Basis of a Perceptual Decision in the Parietal Cortex (Area LIP) of the Rhesus Monkey","volume":"86","author":[{"family":"Shadlen","given":"Michael N."},{"family":"Newsome","given":"William T."}],"issued":{"date-parts":[["2001",10,1]]}}}],"schema":"https://github.com/citation-style-language/schema/raw/master/csl-citation.json"}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(Churchland et al., 2008; Roitman &amp; Shadlen, 2002; Shadlen &amp; Newsome, 2001)</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model </w:t>
      </w:r>
      <w:r w:rsidRPr="0060258A">
        <w:rPr>
          <w:rFonts w:ascii="Times New Roman" w:hAnsi="Times New Roman" w:cs="Times New Roman"/>
          <w:i/>
          <w:color w:val="000000" w:themeColor="text1"/>
        </w:rPr>
        <w:t>R</w:t>
      </w:r>
      <w:r w:rsidRPr="0060258A">
        <w:rPr>
          <w:rFonts w:ascii="Times New Roman" w:hAnsi="Times New Roman" w:cs="Times New Roman"/>
          <w:color w:val="000000" w:themeColor="text1"/>
        </w:rPr>
        <w:t xml:space="preserve"> unit activities bifurcate based on the input strengths, with the unit receiving stronger input ramping-up to an (arbitrary) decision threshold while the activity of the opponent unit is suppressed. The speed of bifurcation depends on the contrast between the inputs, a variable equivalent to motion coherence in the experimental literature</w:t>
      </w:r>
      <w:ins w:id="268" w:author="Bo Shen" w:date="2023-02-03T16:53:00Z">
        <w:r w:rsidR="00DC37B5">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{"citationID":"pr5ipyGw","properties":{"formattedCitation":"(Roitman &amp; Shadlen, 2002; Shadlen &amp; Newsome, 2001)","plainCitation":"(Roitman &amp; Shadlen, 2002; Shadlen &amp; Newsome, 2001)","noteIndex":0},"citationItems":[{"id":375,"uris":["http://zotero.org/users/6345545/items/AA8WYIGZ"],"itemData":{"id":375,"type":"article-journal","container-title":"The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N."}],"issued":{"date-parts":[["2002",11,1]]}}},{"id":377,"uris":["http://zotero.org/users/6345545/items/QVQZ8DUX"],"itemData":{"id":377,"type":"article-journal","abstract":"We recorded the activity of single neurons in the posterior parietal cortex (area LIP) of two rhesus monkeys while they discriminated the direction of motion in random-dot visual stimuli. The visual task was similar to a motion discrimination task that has been used in previous investigations of motion-sensitive regions of the extrastriate cortex. The monkeys were trained to decide whether the direction of motion was toward one of two choice targets that appeared on either side of the random-dot stimulus. At the end of the trial, the monkeys reported their direction judgment by making an eye movement to the appropriate target. We studied neurons in LIP that exhibited spatially selective persistent activity during delayed saccadic eye movement tasks. These neurons are thought to carry high-level signals appropriate for identifying salient visual targets and for guiding saccadic eye movements. We arranged the motion discrimination task so that one of the choice targets was in the LIP neuron's response field (RF) while the other target was positioned well away from the RF. During motion viewing, neurons in LIP altered their firing rate in a manner that predicted the saccadic eye movement that the monkey would make at the end of the trial. The activity thus predicted the monkey's judgment of motion direction. This predictive activity began early in the motion-viewing period and became increasingly reliable as the monkey viewed the random-dot motion. The neural activity predicted the monkey's direction judgment on both easy and difficult trials (strong and weak motion), whether or not the judgment was correct. In addition, the timing and magnitude of the response was affected by the strength of the motion signal in the stimulus. When the direction of motion was toward the RF, stronger motion led to larger neural responses earlier in the motion-viewing period. When motion was away from the RF, stronger motion led to greater suppression of ongoing activity. Thus the activity of single neurons in area LIP reflects both the direction of an impending gaze shift and the quality of the sensory information that instructs such a response. The time course of the neural response suggests that LIP accumulates sensory signals relevant to the selection of a target for an eye movement.","container-title":"Journal of Neurophysiology","DOI":"10.1152/jn.2001.86.4.1916","ISSN":"0022-3077, 1522-1598","issue":"4","journalAbbreviation":"Journal of Neurophysiology","language":"en","page":"1916-1936","source":"DOI.org (Crossref)","title":"Neural Basis of a Perceptual Decision in the Parietal Cortex (Area LIP) of the Rhesus Monkey","volume":"86","author":[{"family":"Shadlen","given":"Michael N."},{"family":"Newsome","given":"William T."}],"issued":{"date-parts":[["2001",10,1]]}}}],"schema":"https://github.com/citation-style-language/schema/raw/master/csl-citation.json"}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(Roitman &amp; Shadlen, 2002; Shadlen &amp; Newsome, 2001)</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w:t>
      </w:r>
      <w:ins w:id="269" w:author="Bo Shen" w:date="2023-02-03T17:21:00Z">
        <w:r w:rsidR="00BF0639" w:rsidRPr="0060258A">
          <w:rPr>
            <w:rFonts w:ascii="Times New Roman" w:hAnsi="Times New Roman" w:cs="Times New Roman"/>
            <w:color w:val="000000" w:themeColor="text1"/>
          </w:rPr>
          <w:t>When we simulated the LDDM with noise (additive Ornstein-</w:t>
        </w:r>
        <w:proofErr w:type="spellStart"/>
        <w:r w:rsidR="00BF0639" w:rsidRPr="0060258A">
          <w:rPr>
            <w:rFonts w:ascii="Times New Roman" w:hAnsi="Times New Roman" w:cs="Times New Roman"/>
            <w:color w:val="000000" w:themeColor="text1"/>
          </w:rPr>
          <w:t>Uhlenbeck</w:t>
        </w:r>
        <w:proofErr w:type="spellEnd"/>
        <w:r w:rsidR="00BF0639" w:rsidRPr="0060258A">
          <w:rPr>
            <w:rFonts w:ascii="Times New Roman" w:hAnsi="Times New Roman" w:cs="Times New Roman"/>
            <w:color w:val="000000" w:themeColor="text1"/>
          </w:rPr>
          <w:t xml:space="preserve"> noise; see Methods for details), the model reproduces the characteristic psychometric and chronometric functions that relate choice accuracy and reaction time (RT) </w:t>
        </w:r>
        <w:proofErr w:type="gramStart"/>
        <w:r w:rsidR="00BF0639" w:rsidRPr="0060258A">
          <w:rPr>
            <w:rFonts w:ascii="Times New Roman" w:hAnsi="Times New Roman" w:cs="Times New Roman"/>
            <w:color w:val="000000" w:themeColor="text1"/>
          </w:rPr>
          <w:t>to</w:t>
        </w:r>
      </w:ins>
      <w:ins w:id="270" w:author="Bo Shen" w:date="2023-02-03T17:22:00Z">
        <w:r w:rsidR="002B13C4">
          <w:rPr>
            <w:rFonts w:ascii="Times New Roman" w:hAnsi="Times New Roman" w:cs="Times New Roman"/>
            <w:color w:val="000000" w:themeColor="text1"/>
          </w:rPr>
          <w:t xml:space="preserve"> </w:t>
        </w:r>
      </w:ins>
      <w:ins w:id="271" w:author="Bo Shen" w:date="2023-02-03T17:21:00Z">
        <w:r w:rsidR="00BF0639" w:rsidRPr="0060258A">
          <w:rPr>
            <w:rFonts w:ascii="Times New Roman" w:hAnsi="Times New Roman" w:cs="Times New Roman"/>
            <w:color w:val="000000" w:themeColor="text1"/>
          </w:rPr>
          <w:t>choice</w:t>
        </w:r>
        <w:proofErr w:type="gramEnd"/>
        <w:r w:rsidR="00BF0639" w:rsidRPr="0060258A">
          <w:rPr>
            <w:rFonts w:ascii="Times New Roman" w:hAnsi="Times New Roman" w:cs="Times New Roman"/>
            <w:color w:val="000000" w:themeColor="text1"/>
          </w:rPr>
          <w:t xml:space="preserve"> difficulty</w:t>
        </w:r>
      </w:ins>
      <w:ins w:id="272" w:author="Bo Shen" w:date="2023-02-13T11:54:00Z">
        <w:r w:rsidR="00DC4E79">
          <w:rPr>
            <w:rFonts w:ascii="Times New Roman" w:hAnsi="Times New Roman" w:cs="Times New Roman"/>
            <w:color w:val="000000" w:themeColor="text1"/>
          </w:rPr>
          <w:t xml:space="preserve"> (see below)</w:t>
        </w:r>
      </w:ins>
      <w:ins w:id="273" w:author="Bo Shen" w:date="2023-02-03T17:21:00Z">
        <w:r w:rsidR="00BF0639">
          <w:rPr>
            <w:rFonts w:ascii="Times New Roman" w:hAnsi="Times New Roman" w:cs="Times New Roman"/>
            <w:color w:val="000000" w:themeColor="text1"/>
          </w:rPr>
          <w:t xml:space="preserve">. </w:t>
        </w:r>
      </w:ins>
      <w:ins w:id="274" w:author="Bo Shen" w:date="2023-02-03T17:22:00Z">
        <w:r w:rsidR="00BF0639">
          <w:rPr>
            <w:rFonts w:ascii="Times New Roman" w:hAnsi="Times New Roman" w:cs="Times New Roman"/>
            <w:color w:val="000000" w:themeColor="text1"/>
          </w:rPr>
          <w:t xml:space="preserve">The LDDM predicts the </w:t>
        </w:r>
      </w:ins>
      <w:ins w:id="275" w:author="Bo Shen" w:date="2023-02-03T17:20:00Z">
        <w:r w:rsidR="00BF0639">
          <w:rPr>
            <w:rFonts w:ascii="Times New Roman" w:hAnsi="Times New Roman" w:cs="Times New Roman"/>
            <w:color w:val="000000" w:themeColor="text1"/>
          </w:rPr>
          <w:t xml:space="preserve">dynamics of the </w:t>
        </w:r>
      </w:ins>
      <w:ins w:id="276" w:author="Bo Shen" w:date="2023-02-03T17:22:00Z">
        <w:r w:rsidR="002B13C4">
          <w:rPr>
            <w:rFonts w:ascii="Times New Roman" w:hAnsi="Times New Roman" w:cs="Times New Roman"/>
            <w:color w:val="000000" w:themeColor="text1"/>
          </w:rPr>
          <w:t>two types of</w:t>
        </w:r>
      </w:ins>
      <w:ins w:id="277" w:author="Bo Shen" w:date="2023-02-03T17:20:00Z">
        <w:r w:rsidR="00BF0639">
          <w:rPr>
            <w:rFonts w:ascii="Times New Roman" w:hAnsi="Times New Roman" w:cs="Times New Roman"/>
            <w:color w:val="000000" w:themeColor="text1"/>
          </w:rPr>
          <w:t xml:space="preserve"> interneurons </w:t>
        </w:r>
        <w:r w:rsidR="00BF0639" w:rsidRPr="002B13C4">
          <w:rPr>
            <w:rFonts w:ascii="Times New Roman" w:hAnsi="Times New Roman" w:cs="Times New Roman"/>
            <w:i/>
            <w:iCs/>
            <w:color w:val="000000" w:themeColor="text1"/>
            <w:rPrChange w:id="278" w:author="Bo Shen" w:date="2023-02-03T17:22:00Z">
              <w:rPr>
                <w:rFonts w:ascii="Times New Roman" w:hAnsi="Times New Roman" w:cs="Times New Roman"/>
                <w:color w:val="000000" w:themeColor="text1"/>
              </w:rPr>
            </w:rPrChange>
          </w:rPr>
          <w:t>G</w:t>
        </w:r>
        <w:r w:rsidR="00BF0639">
          <w:rPr>
            <w:rFonts w:ascii="Times New Roman" w:hAnsi="Times New Roman" w:cs="Times New Roman"/>
            <w:color w:val="000000" w:themeColor="text1"/>
          </w:rPr>
          <w:t xml:space="preserve"> and </w:t>
        </w:r>
        <w:r w:rsidR="00BF0639" w:rsidRPr="002B13C4">
          <w:rPr>
            <w:rFonts w:ascii="Times New Roman" w:hAnsi="Times New Roman" w:cs="Times New Roman"/>
            <w:i/>
            <w:iCs/>
            <w:color w:val="000000" w:themeColor="text1"/>
            <w:rPrChange w:id="279" w:author="Bo Shen" w:date="2023-02-03T17:22:00Z">
              <w:rPr>
                <w:rFonts w:ascii="Times New Roman" w:hAnsi="Times New Roman" w:cs="Times New Roman"/>
                <w:color w:val="000000" w:themeColor="text1"/>
              </w:rPr>
            </w:rPrChange>
          </w:rPr>
          <w:t>D</w:t>
        </w:r>
        <w:r w:rsidR="00BF0639">
          <w:rPr>
            <w:rFonts w:ascii="Times New Roman" w:hAnsi="Times New Roman" w:cs="Times New Roman"/>
            <w:color w:val="000000" w:themeColor="text1"/>
          </w:rPr>
          <w:t xml:space="preserve"> </w:t>
        </w:r>
      </w:ins>
      <w:ins w:id="280" w:author="Bo Shen" w:date="2023-02-03T17:23:00Z">
        <w:r w:rsidR="002B13C4">
          <w:rPr>
            <w:rFonts w:ascii="Times New Roman" w:hAnsi="Times New Roman" w:cs="Times New Roman"/>
            <w:color w:val="000000" w:themeColor="text1"/>
          </w:rPr>
          <w:t xml:space="preserve">underlying the computation of the excitatory neurons </w:t>
        </w:r>
      </w:ins>
      <w:del w:id="281" w:author="Bo Shen" w:date="2023-02-03T17:21:00Z">
        <w:r w:rsidRPr="0060258A" w:rsidDel="00BF0639">
          <w:rPr>
            <w:rFonts w:ascii="Times New Roman" w:hAnsi="Times New Roman" w:cs="Times New Roman"/>
            <w:color w:val="000000" w:themeColor="text1"/>
          </w:rPr>
          <w:delText>When we simulated the LDDM with noise (additive Ornstein-Uhlenbeck noise; see Methods</w:delText>
        </w:r>
        <w:r w:rsidR="002535C9" w:rsidRPr="0060258A" w:rsidDel="00BF0639">
          <w:rPr>
            <w:rFonts w:ascii="Times New Roman" w:hAnsi="Times New Roman" w:cs="Times New Roman"/>
            <w:color w:val="000000" w:themeColor="text1"/>
          </w:rPr>
          <w:delText xml:space="preserve"> for details</w:delText>
        </w:r>
        <w:r w:rsidRPr="0060258A" w:rsidDel="00BF0639">
          <w:rPr>
            <w:rFonts w:ascii="Times New Roman" w:hAnsi="Times New Roman" w:cs="Times New Roman"/>
            <w:color w:val="000000" w:themeColor="text1"/>
          </w:rPr>
          <w:delText>), the model reproduces the characteristic psychometric and chronometric functions that relate choice accuracy and reaction time (RT) to</w:delText>
        </w:r>
        <w:r w:rsidR="00EA7F8D" w:rsidRPr="0060258A" w:rsidDel="00BF0639">
          <w:rPr>
            <w:rFonts w:ascii="Times New Roman" w:hAnsi="Times New Roman" w:cs="Times New Roman"/>
            <w:color w:val="000000" w:themeColor="text1"/>
          </w:rPr>
          <w:delText xml:space="preserve"> </w:delText>
        </w:r>
        <w:r w:rsidRPr="0060258A" w:rsidDel="00BF0639">
          <w:rPr>
            <w:rFonts w:ascii="Times New Roman" w:hAnsi="Times New Roman" w:cs="Times New Roman"/>
            <w:color w:val="000000" w:themeColor="text1"/>
          </w:rPr>
          <w:delText xml:space="preserve">choice difficulty </w:delText>
        </w:r>
      </w:del>
      <w:r w:rsidRPr="0060258A">
        <w:rPr>
          <w:rFonts w:ascii="Times New Roman" w:hAnsi="Times New Roman" w:cs="Times New Roman"/>
          <w:color w:val="000000" w:themeColor="text1"/>
        </w:rPr>
        <w:t>(</w:t>
      </w:r>
      <w:r w:rsidR="00802B88" w:rsidRPr="0060258A">
        <w:rPr>
          <w:rFonts w:ascii="Times New Roman" w:hAnsi="Times New Roman" w:cs="Times New Roman"/>
          <w:b/>
          <w:color w:val="000000" w:themeColor="text1"/>
        </w:rPr>
        <w:t>Fig</w:t>
      </w:r>
      <w:r w:rsidR="00C55754" w:rsidRPr="0060258A">
        <w:rPr>
          <w:rFonts w:ascii="Times New Roman" w:hAnsi="Times New Roman" w:cs="Times New Roman"/>
          <w:b/>
          <w:color w:val="000000" w:themeColor="text1"/>
        </w:rPr>
        <w:t>.</w:t>
      </w:r>
      <w:r w:rsidR="00802B88" w:rsidRPr="0060258A">
        <w:rPr>
          <w:rFonts w:ascii="Times New Roman" w:hAnsi="Times New Roman" w:cs="Times New Roman"/>
          <w:b/>
          <w:color w:val="000000" w:themeColor="text1"/>
        </w:rPr>
        <w:t xml:space="preserve"> </w:t>
      </w:r>
      <w:r w:rsidR="00530A56" w:rsidRPr="0060258A">
        <w:rPr>
          <w:rFonts w:ascii="Times New Roman" w:hAnsi="Times New Roman" w:cs="Times New Roman"/>
          <w:b/>
          <w:color w:val="000000" w:themeColor="text1"/>
        </w:rPr>
        <w:t>5</w:t>
      </w:r>
      <w:r w:rsidR="00802B88" w:rsidRPr="0060258A">
        <w:rPr>
          <w:rFonts w:ascii="Times New Roman" w:hAnsi="Times New Roman" w:cs="Times New Roman"/>
          <w:b/>
          <w:color w:val="000000" w:themeColor="text1"/>
        </w:rPr>
        <w:t>B</w:t>
      </w:r>
      <w:r w:rsidRPr="0060258A">
        <w:rPr>
          <w:rFonts w:ascii="Times New Roman" w:hAnsi="Times New Roman" w:cs="Times New Roman"/>
          <w:color w:val="000000" w:themeColor="text1"/>
        </w:rPr>
        <w:t xml:space="preserve">). </w:t>
      </w:r>
      <w:ins w:id="282" w:author="Bo Shen" w:date="2023-02-03T17:25:00Z">
        <w:r w:rsidR="002B13C4">
          <w:rPr>
            <w:rFonts w:ascii="Times New Roman" w:hAnsi="Times New Roman" w:cs="Times New Roman"/>
            <w:color w:val="000000" w:themeColor="text1"/>
          </w:rPr>
          <w:t xml:space="preserve">The two </w:t>
        </w:r>
      </w:ins>
      <w:ins w:id="283" w:author="Bo Shen" w:date="2023-02-03T17:23:00Z">
        <w:r w:rsidR="002B13C4" w:rsidRPr="002B13C4">
          <w:rPr>
            <w:rFonts w:ascii="Times New Roman" w:hAnsi="Times New Roman" w:cs="Times New Roman"/>
            <w:i/>
            <w:iCs/>
            <w:color w:val="000000" w:themeColor="text1"/>
            <w:rPrChange w:id="284" w:author="Bo Shen" w:date="2023-02-03T17:24:00Z">
              <w:rPr>
                <w:rFonts w:ascii="Times New Roman" w:hAnsi="Times New Roman" w:cs="Times New Roman"/>
                <w:color w:val="000000" w:themeColor="text1"/>
              </w:rPr>
            </w:rPrChange>
          </w:rPr>
          <w:t>G</w:t>
        </w:r>
        <w:r w:rsidR="002B13C4">
          <w:rPr>
            <w:rFonts w:ascii="Times New Roman" w:hAnsi="Times New Roman" w:cs="Times New Roman"/>
            <w:color w:val="000000" w:themeColor="text1"/>
          </w:rPr>
          <w:t xml:space="preserve"> </w:t>
        </w:r>
      </w:ins>
      <w:ins w:id="285" w:author="Bo Shen" w:date="2023-02-03T17:25:00Z">
        <w:r w:rsidR="002B13C4">
          <w:rPr>
            <w:rFonts w:ascii="Times New Roman" w:hAnsi="Times New Roman" w:cs="Times New Roman"/>
            <w:color w:val="000000" w:themeColor="text1"/>
          </w:rPr>
          <w:t xml:space="preserve">units share the same activity before </w:t>
        </w:r>
      </w:ins>
      <w:ins w:id="286" w:author="Bo Shen" w:date="2023-02-03T17:26:00Z">
        <w:r w:rsidR="002B13C4">
          <w:rPr>
            <w:rFonts w:ascii="Times New Roman" w:hAnsi="Times New Roman" w:cs="Times New Roman"/>
            <w:color w:val="000000" w:themeColor="text1"/>
          </w:rPr>
          <w:t xml:space="preserve">the </w:t>
        </w:r>
      </w:ins>
      <w:ins w:id="287" w:author="Bo Shen" w:date="2023-02-03T17:32:00Z">
        <w:r w:rsidR="00D01211">
          <w:rPr>
            <w:rFonts w:ascii="Times New Roman" w:hAnsi="Times New Roman" w:cs="Times New Roman"/>
            <w:color w:val="000000" w:themeColor="text1"/>
          </w:rPr>
          <w:t>go signal but bifurcate after the go signal because of disinhibition.</w:t>
        </w:r>
      </w:ins>
      <w:ins w:id="288" w:author="Bo Shen" w:date="2023-02-03T17:25:00Z">
        <w:r w:rsidR="002B13C4">
          <w:rPr>
            <w:rFonts w:ascii="Times New Roman" w:hAnsi="Times New Roman" w:cs="Times New Roman"/>
            <w:color w:val="000000" w:themeColor="text1"/>
          </w:rPr>
          <w:t xml:space="preserve"> </w:t>
        </w:r>
      </w:ins>
      <w:ins w:id="289" w:author="Bo Shen" w:date="2023-02-03T17:32:00Z">
        <w:r w:rsidR="00A5318E">
          <w:rPr>
            <w:rFonts w:ascii="Times New Roman" w:hAnsi="Times New Roman" w:cs="Times New Roman"/>
            <w:color w:val="000000" w:themeColor="text1"/>
          </w:rPr>
          <w:t xml:space="preserve">Different from </w:t>
        </w:r>
        <w:r w:rsidR="00A5318E" w:rsidRPr="00A5318E">
          <w:rPr>
            <w:rFonts w:ascii="Times New Roman" w:hAnsi="Times New Roman" w:cs="Times New Roman"/>
            <w:i/>
            <w:iCs/>
            <w:color w:val="000000" w:themeColor="text1"/>
            <w:rPrChange w:id="290" w:author="Bo Shen" w:date="2023-02-03T17:32:00Z">
              <w:rPr>
                <w:rFonts w:ascii="Times New Roman" w:hAnsi="Times New Roman" w:cs="Times New Roman"/>
                <w:color w:val="000000" w:themeColor="text1"/>
              </w:rPr>
            </w:rPrChange>
          </w:rPr>
          <w:t>R</w:t>
        </w:r>
        <w:r w:rsidR="00A5318E">
          <w:rPr>
            <w:rFonts w:ascii="Times New Roman" w:hAnsi="Times New Roman" w:cs="Times New Roman"/>
            <w:color w:val="000000" w:themeColor="text1"/>
          </w:rPr>
          <w:t xml:space="preserve"> units, the </w:t>
        </w:r>
        <w:r w:rsidR="00A5318E" w:rsidRPr="00A5318E">
          <w:rPr>
            <w:rFonts w:ascii="Times New Roman" w:hAnsi="Times New Roman" w:cs="Times New Roman"/>
            <w:i/>
            <w:iCs/>
            <w:color w:val="000000" w:themeColor="text1"/>
            <w:rPrChange w:id="291" w:author="Bo Shen" w:date="2023-02-03T17:32:00Z">
              <w:rPr>
                <w:rFonts w:ascii="Times New Roman" w:hAnsi="Times New Roman" w:cs="Times New Roman"/>
                <w:color w:val="000000" w:themeColor="text1"/>
              </w:rPr>
            </w:rPrChange>
          </w:rPr>
          <w:t>G</w:t>
        </w:r>
        <w:r w:rsidR="00A5318E">
          <w:rPr>
            <w:rFonts w:ascii="Times New Roman" w:hAnsi="Times New Roman" w:cs="Times New Roman"/>
            <w:color w:val="000000" w:themeColor="text1"/>
          </w:rPr>
          <w:t xml:space="preserve"> unit </w:t>
        </w:r>
      </w:ins>
      <w:ins w:id="292" w:author="Bo Shen" w:date="2023-02-03T17:34:00Z">
        <w:r w:rsidR="00705541">
          <w:rPr>
            <w:rFonts w:ascii="Times New Roman" w:hAnsi="Times New Roman" w:cs="Times New Roman"/>
            <w:color w:val="000000" w:themeColor="text1"/>
          </w:rPr>
          <w:t>in the sub-circuit receivi</w:t>
        </w:r>
      </w:ins>
      <w:ins w:id="293" w:author="Bo Shen" w:date="2023-02-03T17:35:00Z">
        <w:r w:rsidR="00705541">
          <w:rPr>
            <w:rFonts w:ascii="Times New Roman" w:hAnsi="Times New Roman" w:cs="Times New Roman"/>
            <w:color w:val="000000" w:themeColor="text1"/>
          </w:rPr>
          <w:t xml:space="preserve">ng </w:t>
        </w:r>
      </w:ins>
      <w:ins w:id="294" w:author="Bo Shen" w:date="2023-02-03T17:32:00Z">
        <w:r w:rsidR="00A5318E">
          <w:rPr>
            <w:rFonts w:ascii="Times New Roman" w:hAnsi="Times New Roman" w:cs="Times New Roman"/>
            <w:color w:val="000000" w:themeColor="text1"/>
          </w:rPr>
          <w:t>stron</w:t>
        </w:r>
      </w:ins>
      <w:ins w:id="295" w:author="Bo Shen" w:date="2023-02-03T17:33:00Z">
        <w:r w:rsidR="00A5318E">
          <w:rPr>
            <w:rFonts w:ascii="Times New Roman" w:hAnsi="Times New Roman" w:cs="Times New Roman"/>
            <w:color w:val="000000" w:themeColor="text1"/>
          </w:rPr>
          <w:t>ger input</w:t>
        </w:r>
        <w:r w:rsidR="00705541">
          <w:rPr>
            <w:rFonts w:ascii="Times New Roman" w:hAnsi="Times New Roman" w:cs="Times New Roman"/>
            <w:color w:val="000000" w:themeColor="text1"/>
          </w:rPr>
          <w:t xml:space="preserve"> show lower activit</w:t>
        </w:r>
      </w:ins>
      <w:ins w:id="296" w:author="Bo Shen" w:date="2023-02-03T17:35:00Z">
        <w:r w:rsidR="00705541">
          <w:rPr>
            <w:rFonts w:ascii="Times New Roman" w:hAnsi="Times New Roman" w:cs="Times New Roman"/>
            <w:color w:val="000000" w:themeColor="text1"/>
          </w:rPr>
          <w:t>y</w:t>
        </w:r>
      </w:ins>
      <w:ins w:id="297" w:author="Bo Shen" w:date="2023-02-03T17:33:00Z">
        <w:r w:rsidR="00705541">
          <w:rPr>
            <w:rFonts w:ascii="Times New Roman" w:hAnsi="Times New Roman" w:cs="Times New Roman"/>
            <w:color w:val="000000" w:themeColor="text1"/>
          </w:rPr>
          <w:t xml:space="preserve">, </w:t>
        </w:r>
      </w:ins>
      <w:ins w:id="298" w:author="Bo Shen" w:date="2023-02-03T17:35:00Z">
        <w:r w:rsidR="00705541">
          <w:rPr>
            <w:rFonts w:ascii="Times New Roman" w:hAnsi="Times New Roman" w:cs="Times New Roman"/>
            <w:color w:val="000000" w:themeColor="text1"/>
          </w:rPr>
          <w:t xml:space="preserve">indicating a stronger disinhibition from </w:t>
        </w:r>
        <w:r w:rsidR="00705541" w:rsidRPr="00705541">
          <w:rPr>
            <w:rFonts w:ascii="Times New Roman" w:hAnsi="Times New Roman" w:cs="Times New Roman"/>
            <w:i/>
            <w:iCs/>
            <w:color w:val="000000" w:themeColor="text1"/>
            <w:rPrChange w:id="299" w:author="Bo Shen" w:date="2023-02-03T17:35:00Z">
              <w:rPr>
                <w:rFonts w:ascii="Times New Roman" w:hAnsi="Times New Roman" w:cs="Times New Roman"/>
                <w:color w:val="000000" w:themeColor="text1"/>
              </w:rPr>
            </w:rPrChange>
          </w:rPr>
          <w:t>D</w:t>
        </w:r>
        <w:r w:rsidR="00705541">
          <w:rPr>
            <w:rFonts w:ascii="Times New Roman" w:hAnsi="Times New Roman" w:cs="Times New Roman"/>
            <w:color w:val="000000" w:themeColor="text1"/>
          </w:rPr>
          <w:t xml:space="preserve"> </w:t>
        </w:r>
      </w:ins>
      <w:ins w:id="300" w:author="Bo Shen" w:date="2023-02-03T17:37:00Z">
        <w:r w:rsidR="00803C01">
          <w:rPr>
            <w:rFonts w:ascii="Times New Roman" w:hAnsi="Times New Roman" w:cs="Times New Roman"/>
            <w:color w:val="000000" w:themeColor="text1"/>
          </w:rPr>
          <w:t>to</w:t>
        </w:r>
      </w:ins>
      <w:ins w:id="301" w:author="Bo Shen" w:date="2023-02-03T17:34:00Z">
        <w:r w:rsidR="00705541">
          <w:rPr>
            <w:rFonts w:ascii="Times New Roman" w:hAnsi="Times New Roman" w:cs="Times New Roman"/>
            <w:color w:val="000000" w:themeColor="text1"/>
          </w:rPr>
          <w:t xml:space="preserve"> releas</w:t>
        </w:r>
      </w:ins>
      <w:ins w:id="302" w:author="Bo Shen" w:date="2023-02-03T17:37:00Z">
        <w:r w:rsidR="00803C01">
          <w:rPr>
            <w:rFonts w:ascii="Times New Roman" w:hAnsi="Times New Roman" w:cs="Times New Roman"/>
            <w:color w:val="000000" w:themeColor="text1"/>
          </w:rPr>
          <w:t>e</w:t>
        </w:r>
      </w:ins>
      <w:ins w:id="303" w:author="Bo Shen" w:date="2023-02-03T17:36:00Z">
        <w:r w:rsidR="008579A2">
          <w:rPr>
            <w:rFonts w:ascii="Times New Roman" w:hAnsi="Times New Roman" w:cs="Times New Roman"/>
            <w:color w:val="000000" w:themeColor="text1"/>
          </w:rPr>
          <w:t xml:space="preserve"> the gain control on</w:t>
        </w:r>
      </w:ins>
      <w:ins w:id="304" w:author="Bo Shen" w:date="2023-02-03T17:33:00Z">
        <w:r w:rsidR="00705541">
          <w:rPr>
            <w:rFonts w:ascii="Times New Roman" w:hAnsi="Times New Roman" w:cs="Times New Roman"/>
            <w:color w:val="000000" w:themeColor="text1"/>
          </w:rPr>
          <w:t xml:space="preserve"> </w:t>
        </w:r>
      </w:ins>
      <w:ins w:id="305" w:author="Bo Shen" w:date="2023-02-03T17:34:00Z">
        <w:r w:rsidR="00705541">
          <w:rPr>
            <w:rFonts w:ascii="Times New Roman" w:hAnsi="Times New Roman" w:cs="Times New Roman"/>
            <w:color w:val="000000" w:themeColor="text1"/>
          </w:rPr>
          <w:t xml:space="preserve">the </w:t>
        </w:r>
        <w:r w:rsidR="00705541" w:rsidRPr="00705541">
          <w:rPr>
            <w:rFonts w:ascii="Times New Roman" w:hAnsi="Times New Roman" w:cs="Times New Roman"/>
            <w:i/>
            <w:iCs/>
            <w:color w:val="000000" w:themeColor="text1"/>
            <w:rPrChange w:id="306" w:author="Bo Shen" w:date="2023-02-03T17:34:00Z">
              <w:rPr>
                <w:rFonts w:ascii="Times New Roman" w:hAnsi="Times New Roman" w:cs="Times New Roman"/>
                <w:color w:val="000000" w:themeColor="text1"/>
              </w:rPr>
            </w:rPrChange>
          </w:rPr>
          <w:t>R</w:t>
        </w:r>
        <w:r w:rsidR="00705541">
          <w:rPr>
            <w:rFonts w:ascii="Times New Roman" w:hAnsi="Times New Roman" w:cs="Times New Roman"/>
            <w:color w:val="000000" w:themeColor="text1"/>
          </w:rPr>
          <w:t xml:space="preserve"> unit.</w:t>
        </w:r>
      </w:ins>
      <w:del w:id="307" w:author="Bo Shen" w:date="2023-02-03T17:23:00Z">
        <w:r w:rsidRPr="0060258A" w:rsidDel="002B13C4">
          <w:rPr>
            <w:rFonts w:ascii="Times New Roman" w:hAnsi="Times New Roman" w:cs="Times New Roman"/>
            <w:color w:val="000000" w:themeColor="text1"/>
          </w:rPr>
          <w:delText>Thus, the LDDM exhibits mutual competition that generates WTA selection, and reproduces empirical decision behavior previously described by RNM models</w:delText>
        </w:r>
        <w:r w:rsidR="00DA6B6D" w:rsidRPr="0060258A" w:rsidDel="002B13C4">
          <w:rPr>
            <w:rFonts w:ascii="Times New Roman" w:hAnsi="Times New Roman" w:cs="Times New Roman"/>
            <w:color w:val="000000" w:themeColor="text1"/>
          </w:rPr>
          <w:delText xml:space="preserve"> (</w:delText>
        </w:r>
        <w:r w:rsidR="00DA6B6D" w:rsidRPr="0060258A" w:rsidDel="002B13C4">
          <w:rPr>
            <w:rFonts w:ascii="Times New Roman" w:hAnsi="Times New Roman" w:cs="Times New Roman"/>
            <w:b/>
            <w:color w:val="000000" w:themeColor="text1"/>
          </w:rPr>
          <w:delText>Fig</w:delText>
        </w:r>
        <w:r w:rsidR="00C55754" w:rsidRPr="0060258A" w:rsidDel="002B13C4">
          <w:rPr>
            <w:rFonts w:ascii="Times New Roman" w:hAnsi="Times New Roman" w:cs="Times New Roman"/>
            <w:b/>
            <w:color w:val="000000" w:themeColor="text1"/>
          </w:rPr>
          <w:delText>.</w:delText>
        </w:r>
        <w:r w:rsidR="00DA6B6D" w:rsidRPr="0060258A" w:rsidDel="002B13C4">
          <w:rPr>
            <w:rFonts w:ascii="Times New Roman" w:hAnsi="Times New Roman" w:cs="Times New Roman"/>
            <w:b/>
            <w:color w:val="000000" w:themeColor="text1"/>
          </w:rPr>
          <w:delText xml:space="preserve"> 5A</w:delText>
        </w:r>
        <w:r w:rsidR="00DA6B6D" w:rsidRPr="0060258A" w:rsidDel="002B13C4">
          <w:rPr>
            <w:rFonts w:ascii="Times New Roman" w:hAnsi="Times New Roman" w:cs="Times New Roman"/>
            <w:color w:val="000000" w:themeColor="text1"/>
          </w:rPr>
          <w:delText>, inset)</w:delText>
        </w:r>
        <w:r w:rsidRPr="0060258A" w:rsidDel="002B13C4">
          <w:rPr>
            <w:rFonts w:ascii="Times New Roman" w:hAnsi="Times New Roman" w:cs="Times New Roman"/>
            <w:color w:val="000000" w:themeColor="text1"/>
          </w:rPr>
          <w:delText xml:space="preserve">. </w:delText>
        </w:r>
      </w:del>
    </w:p>
    <w:p w14:paraId="7A710A29" w14:textId="77777777" w:rsidR="000345EA" w:rsidRPr="0060258A" w:rsidRDefault="000345EA" w:rsidP="00886C3F">
      <w:pPr>
        <w:spacing w:line="480" w:lineRule="auto"/>
        <w:jc w:val="both"/>
        <w:rPr>
          <w:rFonts w:ascii="Times New Roman" w:hAnsi="Times New Roman" w:cs="Times New Roman"/>
          <w:color w:val="000000" w:themeColor="text1"/>
        </w:rPr>
      </w:pPr>
    </w:p>
    <w:p w14:paraId="5757640F" w14:textId="0FC842E8" w:rsidR="00100AD2" w:rsidRPr="0060258A" w:rsidRDefault="00100AD2" w:rsidP="00100AD2">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 xml:space="preserve">What features of the LDDM are essential to generate WTA competition? </w:t>
      </w:r>
      <w:ins w:id="308" w:author="Bo Shen" w:date="2023-02-13T11:48:00Z">
        <w:r w:rsidR="004C2E98">
          <w:rPr>
            <w:rFonts w:ascii="Times New Roman" w:hAnsi="Times New Roman" w:cs="Times New Roman"/>
            <w:color w:val="000000" w:themeColor="text1"/>
          </w:rPr>
          <w:t>We stud</w:t>
        </w:r>
      </w:ins>
      <w:ins w:id="309" w:author="Bo Shen" w:date="2023-02-13T11:49:00Z">
        <w:r w:rsidR="004C2E98">
          <w:rPr>
            <w:rFonts w:ascii="Times New Roman" w:hAnsi="Times New Roman" w:cs="Times New Roman"/>
            <w:color w:val="000000" w:themeColor="text1"/>
          </w:rPr>
          <w:t>y</w:t>
        </w:r>
      </w:ins>
      <w:ins w:id="310" w:author="Bo Shen" w:date="2023-02-13T11:48:00Z">
        <w:r w:rsidR="004C2E98">
          <w:rPr>
            <w:rFonts w:ascii="Times New Roman" w:hAnsi="Times New Roman" w:cs="Times New Roman"/>
            <w:color w:val="000000" w:themeColor="text1"/>
          </w:rPr>
          <w:t xml:space="preserve"> the property of the system under disinhibition </w:t>
        </w:r>
      </w:ins>
      <w:ins w:id="311" w:author="Bo Shen" w:date="2023-02-13T11:49:00Z">
        <w:r w:rsidR="004C2E98">
          <w:rPr>
            <w:rFonts w:ascii="Times New Roman" w:hAnsi="Times New Roman" w:cs="Times New Roman"/>
            <w:color w:val="000000" w:themeColor="text1"/>
          </w:rPr>
          <w:t xml:space="preserve">by conducting </w:t>
        </w:r>
      </w:ins>
      <w:del w:id="312" w:author="Bo Shen" w:date="2023-02-13T11:49:00Z">
        <w:r w:rsidRPr="0060258A" w:rsidDel="004C2E98">
          <w:rPr>
            <w:rFonts w:ascii="Times New Roman" w:hAnsi="Times New Roman" w:cs="Times New Roman"/>
            <w:color w:val="000000" w:themeColor="text1"/>
          </w:rPr>
          <w:delText xml:space="preserve">As shown in the </w:delText>
        </w:r>
      </w:del>
      <w:r w:rsidRPr="0060258A">
        <w:rPr>
          <w:rFonts w:ascii="Times New Roman" w:hAnsi="Times New Roman" w:cs="Times New Roman"/>
          <w:color w:val="000000" w:themeColor="text1"/>
        </w:rPr>
        <w:t>phase</w:t>
      </w:r>
      <w:ins w:id="313" w:author="Bo Shen" w:date="2023-02-13T11:44:00Z">
        <w:r w:rsidR="001456FC">
          <w:rPr>
            <w:rFonts w:ascii="Times New Roman" w:hAnsi="Times New Roman" w:cs="Times New Roman"/>
            <w:color w:val="000000" w:themeColor="text1"/>
          </w:rPr>
          <w:t xml:space="preserve"> </w:t>
        </w:r>
      </w:ins>
      <w:del w:id="314" w:author="Bo Shen" w:date="2023-02-13T11:44:00Z">
        <w:r w:rsidRPr="0060258A" w:rsidDel="001456FC">
          <w:rPr>
            <w:rFonts w:ascii="Times New Roman" w:hAnsi="Times New Roman" w:cs="Times New Roman"/>
            <w:color w:val="000000" w:themeColor="text1"/>
          </w:rPr>
          <w:delText>-</w:delText>
        </w:r>
      </w:del>
      <w:r w:rsidRPr="0060258A">
        <w:rPr>
          <w:rFonts w:ascii="Times New Roman" w:hAnsi="Times New Roman" w:cs="Times New Roman"/>
          <w:color w:val="000000" w:themeColor="text1"/>
        </w:rPr>
        <w:t>plane analysis</w:t>
      </w:r>
      <w:ins w:id="315" w:author="Bo Shen" w:date="2023-02-13T11:49:00Z">
        <w:r w:rsidR="004C2E98">
          <w:rPr>
            <w:rFonts w:ascii="Times New Roman" w:hAnsi="Times New Roman" w:cs="Times New Roman"/>
            <w:color w:val="000000" w:themeColor="text1"/>
          </w:rPr>
          <w:t>.</w:t>
        </w:r>
        <w:r w:rsidR="004C2E98" w:rsidRPr="004C2E98">
          <w:rPr>
            <w:rFonts w:ascii="Times New Roman" w:hAnsi="Times New Roman" w:cs="Times New Roman"/>
            <w:color w:val="000000" w:themeColor="text1"/>
          </w:rPr>
          <w:t xml:space="preserve"> </w:t>
        </w:r>
        <w:r w:rsidR="004C2E98" w:rsidRPr="0060258A">
          <w:rPr>
            <w:rFonts w:ascii="Times New Roman" w:hAnsi="Times New Roman" w:cs="Times New Roman"/>
            <w:color w:val="000000" w:themeColor="text1"/>
          </w:rPr>
          <w:t xml:space="preserve">As shown in </w:t>
        </w:r>
      </w:ins>
      <w:del w:id="316" w:author="Bo Shen" w:date="2023-02-13T11:50:00Z">
        <w:r w:rsidRPr="0060258A" w:rsidDel="004C2E98">
          <w:rPr>
            <w:rFonts w:ascii="Times New Roman" w:hAnsi="Times New Roman" w:cs="Times New Roman"/>
            <w:color w:val="000000" w:themeColor="text1"/>
          </w:rPr>
          <w:delText xml:space="preserve"> (</w:delText>
        </w:r>
      </w:del>
      <w:r w:rsidRPr="0060258A">
        <w:rPr>
          <w:rFonts w:ascii="Times New Roman" w:hAnsi="Times New Roman" w:cs="Times New Roman"/>
          <w:b/>
          <w:color w:val="000000" w:themeColor="text1"/>
        </w:rPr>
        <w:t>Fig. 5C</w:t>
      </w:r>
      <w:del w:id="317" w:author="Bo Shen" w:date="2023-02-13T11:50:00Z">
        <w:r w:rsidRPr="0060258A" w:rsidDel="004C2E98">
          <w:rPr>
            <w:rFonts w:ascii="Times New Roman" w:hAnsi="Times New Roman" w:cs="Times New Roman"/>
            <w:color w:val="000000" w:themeColor="text1"/>
          </w:rPr>
          <w:delText>)</w:delText>
        </w:r>
      </w:del>
      <w:r w:rsidRPr="0060258A">
        <w:rPr>
          <w:rFonts w:ascii="Times New Roman" w:hAnsi="Times New Roman" w:cs="Times New Roman"/>
          <w:color w:val="000000" w:themeColor="text1"/>
        </w:rPr>
        <w:t>, the network in the choice regime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on</m:t>
            </m:r>
          </m:sub>
        </m:sSub>
        <m:r>
          <w:rPr>
            <w:rFonts w:ascii="Cambria Math" w:hAnsi="Cambria Math" w:cs="Times New Roman"/>
            <w:color w:val="000000" w:themeColor="text1"/>
          </w:rPr>
          <m:t>=.9</m:t>
        </m:r>
      </m:oMath>
      <w:r w:rsidRPr="0060258A">
        <w:rPr>
          <w:rFonts w:ascii="Times New Roman" w:hAnsi="Times New Roman" w:cs="Times New Roman"/>
          <w:color w:val="000000" w:themeColor="text1"/>
        </w:rPr>
        <w:t xml:space="preserve"> in this example) shows a different configuration of nullcline intersections than the network in the value representation regime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off</m:t>
            </m:r>
          </m:sub>
        </m:sSub>
        <m:r>
          <w:rPr>
            <w:rFonts w:ascii="Cambria Math" w:hAnsi="Cambria Math" w:cs="Times New Roman"/>
            <w:color w:val="000000" w:themeColor="text1"/>
          </w:rPr>
          <m:t>=0</m:t>
        </m:r>
      </m:oMath>
      <w:r w:rsidRPr="0060258A">
        <w:rPr>
          <w:rFonts w:ascii="Times New Roman" w:hAnsi="Times New Roman" w:cs="Times New Roman"/>
          <w:color w:val="000000" w:themeColor="text1"/>
        </w:rPr>
        <w:t xml:space="preserve">; </w:t>
      </w:r>
      <w:r w:rsidRPr="0060258A">
        <w:rPr>
          <w:rFonts w:ascii="Times New Roman" w:hAnsi="Times New Roman" w:cs="Times New Roman"/>
          <w:b/>
          <w:color w:val="000000" w:themeColor="text1"/>
        </w:rPr>
        <w:t>Fig. 3</w:t>
      </w:r>
      <w:del w:id="318" w:author="Bo Shen" w:date="2023-02-13T11:50:00Z">
        <w:r w:rsidRPr="0060258A" w:rsidDel="004C2E98">
          <w:rPr>
            <w:rFonts w:ascii="Times New Roman" w:hAnsi="Times New Roman" w:cs="Times New Roman"/>
            <w:b/>
            <w:color w:val="000000" w:themeColor="text1"/>
          </w:rPr>
          <w:delText>B</w:delText>
        </w:r>
      </w:del>
      <w:ins w:id="319" w:author="Bo Shen" w:date="2023-02-13T11:50:00Z">
        <w:r w:rsidR="004C2E98">
          <w:rPr>
            <w:rFonts w:ascii="Times New Roman" w:hAnsi="Times New Roman" w:cs="Times New Roman"/>
            <w:b/>
            <w:color w:val="000000" w:themeColor="text1"/>
          </w:rPr>
          <w:t>D</w:t>
        </w:r>
      </w:ins>
      <w:r w:rsidRPr="0060258A">
        <w:rPr>
          <w:rFonts w:ascii="Times New Roman" w:hAnsi="Times New Roman" w:cs="Times New Roman"/>
          <w:color w:val="000000" w:themeColor="text1"/>
        </w:rPr>
        <w:t xml:space="preserve">). Given equal inputs, the nullclines of </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bscript"/>
        </w:rPr>
        <w:t>1</w:t>
      </w:r>
      <w:r w:rsidRPr="0060258A">
        <w:rPr>
          <w:rFonts w:ascii="Times New Roman" w:hAnsi="Times New Roman" w:cs="Times New Roman"/>
          <w:color w:val="000000" w:themeColor="text1"/>
        </w:rPr>
        <w:t xml:space="preserve"> and </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bscript"/>
        </w:rPr>
        <w:t>2</w:t>
      </w:r>
      <w:r w:rsidRPr="0060258A">
        <w:rPr>
          <w:rFonts w:ascii="Times New Roman" w:hAnsi="Times New Roman" w:cs="Times New Roman"/>
          <w:color w:val="000000" w:themeColor="text1"/>
        </w:rPr>
        <w:t xml:space="preserve"> intersect at three equilibrium points (left panel in </w:t>
      </w:r>
      <w:r w:rsidRPr="0060258A">
        <w:rPr>
          <w:rFonts w:ascii="Times New Roman" w:hAnsi="Times New Roman" w:cs="Times New Roman"/>
          <w:b/>
          <w:color w:val="000000" w:themeColor="text1"/>
        </w:rPr>
        <w:t>Fig. 5C</w:t>
      </w:r>
      <w:r w:rsidRPr="0060258A">
        <w:rPr>
          <w:rFonts w:ascii="Times New Roman" w:hAnsi="Times New Roman" w:cs="Times New Roman"/>
          <w:color w:val="000000" w:themeColor="text1"/>
        </w:rPr>
        <w:t>)</w:t>
      </w:r>
      <w:r w:rsidR="004D7521" w:rsidRPr="0060258A">
        <w:rPr>
          <w:rFonts w:ascii="Times New Roman" w:hAnsi="Times New Roman" w:cs="Times New Roman"/>
          <w:color w:val="000000" w:themeColor="text1"/>
        </w:rPr>
        <w:t xml:space="preserve">, with </w:t>
      </w:r>
      <w:r w:rsidRPr="0060258A">
        <w:rPr>
          <w:rFonts w:ascii="Times New Roman" w:hAnsi="Times New Roman" w:cs="Times New Roman"/>
          <w:color w:val="000000" w:themeColor="text1"/>
        </w:rPr>
        <w:t>the central point unstable</w:t>
      </w:r>
      <w:r w:rsidR="004D7521" w:rsidRPr="0060258A">
        <w:rPr>
          <w:rFonts w:ascii="Times New Roman" w:hAnsi="Times New Roman" w:cs="Times New Roman"/>
          <w:color w:val="000000" w:themeColor="text1"/>
        </w:rPr>
        <w:t xml:space="preserve"> and</w:t>
      </w:r>
      <w:r w:rsidRPr="0060258A">
        <w:rPr>
          <w:rFonts w:ascii="Times New Roman" w:hAnsi="Times New Roman" w:cs="Times New Roman"/>
          <w:color w:val="000000" w:themeColor="text1"/>
        </w:rPr>
        <w:t xml:space="preserve"> the two peripheral points stable. Thus, given an initial </w:t>
      </w:r>
      <w:r w:rsidRPr="0060258A">
        <w:rPr>
          <w:rFonts w:ascii="Times New Roman" w:hAnsi="Times New Roman" w:cs="Times New Roman"/>
          <w:color w:val="000000" w:themeColor="text1"/>
        </w:rPr>
        <w:lastRenderedPageBreak/>
        <w:t xml:space="preserve">configuration of </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bscript"/>
        </w:rPr>
        <w:t>1</w:t>
      </w:r>
      <w:r w:rsidRPr="0060258A">
        <w:rPr>
          <w:rFonts w:ascii="Times New Roman" w:hAnsi="Times New Roman" w:cs="Times New Roman"/>
          <w:color w:val="000000" w:themeColor="text1"/>
        </w:rPr>
        <w:t>-</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bscript"/>
        </w:rPr>
        <w:t>2</w:t>
      </w:r>
      <w:r w:rsidRPr="0060258A">
        <w:rPr>
          <w:rFonts w:ascii="Times New Roman" w:hAnsi="Times New Roman" w:cs="Times New Roman"/>
          <w:color w:val="000000" w:themeColor="text1"/>
        </w:rPr>
        <w:t xml:space="preserve"> activities (</w:t>
      </w:r>
      <w:del w:id="320" w:author="Bo Shen" w:date="2023-02-13T11:51:00Z">
        <w:r w:rsidRPr="0060258A" w:rsidDel="004C2E98">
          <w:rPr>
            <w:rFonts w:ascii="Times New Roman" w:hAnsi="Times New Roman" w:cs="Times New Roman"/>
            <w:color w:val="000000" w:themeColor="text1"/>
          </w:rPr>
          <w:delText xml:space="preserve">in </w:delText>
        </w:r>
      </w:del>
      <w:ins w:id="321" w:author="Bo Shen" w:date="2023-02-13T11:51:00Z">
        <w:r w:rsidR="004C2E98">
          <w:rPr>
            <w:rFonts w:ascii="Times New Roman" w:hAnsi="Times New Roman" w:cs="Times New Roman"/>
            <w:color w:val="000000" w:themeColor="text1"/>
          </w:rPr>
          <w:t>with</w:t>
        </w:r>
        <w:r w:rsidR="004C2E98"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 xml:space="preserve">the presence of noise), the system will converge to the </w:t>
      </w:r>
      <w:r w:rsidR="004D7521" w:rsidRPr="0060258A">
        <w:rPr>
          <w:rFonts w:ascii="Times New Roman" w:hAnsi="Times New Roman" w:cs="Times New Roman"/>
          <w:color w:val="000000" w:themeColor="text1"/>
        </w:rPr>
        <w:t xml:space="preserve">closer peripheral </w:t>
      </w:r>
      <w:r w:rsidRPr="0060258A">
        <w:rPr>
          <w:rFonts w:ascii="Times New Roman" w:hAnsi="Times New Roman" w:cs="Times New Roman"/>
          <w:color w:val="000000" w:themeColor="text1"/>
        </w:rPr>
        <w:t xml:space="preserve">attractor (see example activity traces in blue and red thin lines) and implement WTA competition. Given </w:t>
      </w:r>
      <w:r w:rsidR="004D7521" w:rsidRPr="0060258A">
        <w:rPr>
          <w:rFonts w:ascii="Times New Roman" w:hAnsi="Times New Roman" w:cs="Times New Roman"/>
          <w:color w:val="000000" w:themeColor="text1"/>
        </w:rPr>
        <w:t xml:space="preserve">moderately </w:t>
      </w:r>
      <w:r w:rsidRPr="0060258A">
        <w:rPr>
          <w:rFonts w:ascii="Times New Roman" w:hAnsi="Times New Roman" w:cs="Times New Roman"/>
          <w:color w:val="000000" w:themeColor="text1"/>
        </w:rPr>
        <w:t xml:space="preserve">unequal inputs, the basin of attraction is biased towards the side with higher input, resulting in a higher probability falling into the side with higher input (middle panel in </w:t>
      </w:r>
      <w:r w:rsidRPr="0060258A">
        <w:rPr>
          <w:rFonts w:ascii="Times New Roman" w:hAnsi="Times New Roman" w:cs="Times New Roman"/>
          <w:b/>
          <w:color w:val="000000" w:themeColor="text1"/>
        </w:rPr>
        <w:t>Fig. 5C</w:t>
      </w:r>
      <w:r w:rsidRPr="0060258A">
        <w:rPr>
          <w:rFonts w:ascii="Times New Roman" w:hAnsi="Times New Roman" w:cs="Times New Roman"/>
          <w:color w:val="000000" w:themeColor="text1"/>
        </w:rPr>
        <w:t xml:space="preserve">). When inputs are </w:t>
      </w:r>
      <w:r w:rsidR="004D7521" w:rsidRPr="0060258A">
        <w:rPr>
          <w:rFonts w:ascii="Times New Roman" w:hAnsi="Times New Roman" w:cs="Times New Roman"/>
          <w:color w:val="000000" w:themeColor="text1"/>
        </w:rPr>
        <w:t xml:space="preserve">extremely </w:t>
      </w:r>
      <w:r w:rsidRPr="0060258A">
        <w:rPr>
          <w:rFonts w:ascii="Times New Roman" w:hAnsi="Times New Roman" w:cs="Times New Roman"/>
          <w:color w:val="000000" w:themeColor="text1"/>
        </w:rPr>
        <w:t>unequal, the stable equilibrium in the middle of the basin and the unstable equilibrium point associated with weaker input no longer exist, leaving only the attractor associated with stronger input (</w:t>
      </w:r>
      <w:r w:rsidRPr="0060258A">
        <w:rPr>
          <w:rFonts w:ascii="Times New Roman" w:hAnsi="Times New Roman" w:cs="Times New Roman"/>
          <w:b/>
          <w:color w:val="000000" w:themeColor="text1"/>
        </w:rPr>
        <w:t>Fig. 5C</w:t>
      </w:r>
      <w:r w:rsidRPr="0060258A">
        <w:rPr>
          <w:rFonts w:ascii="Times New Roman" w:hAnsi="Times New Roman" w:cs="Times New Roman"/>
          <w:color w:val="000000" w:themeColor="text1"/>
        </w:rPr>
        <w:t xml:space="preserve">, right). Thus, across varying degrees of input coherences, disinhibition drives the LDDM towards a selection of one of the potential choices. This can be seen in </w:t>
      </w:r>
      <w:r w:rsidRPr="0060258A">
        <w:rPr>
          <w:rFonts w:ascii="Times New Roman" w:hAnsi="Times New Roman" w:cs="Times New Roman"/>
          <w:b/>
          <w:color w:val="000000" w:themeColor="text1"/>
        </w:rPr>
        <w:t>Fig. 5D</w:t>
      </w:r>
      <w:r w:rsidRPr="0060258A">
        <w:rPr>
          <w:rFonts w:ascii="Times New Roman" w:hAnsi="Times New Roman" w:cs="Times New Roman"/>
          <w:color w:val="000000" w:themeColor="text1"/>
        </w:rPr>
        <w:t xml:space="preserve"> by viewing the output ratio (</w:t>
      </w:r>
      <m:oMath>
        <m:f>
          <m:fPr>
            <m:ctrlPr>
              <w:rPr>
                <w:rFonts w:ascii="Cambria Math" w:hAnsi="Cambria Math" w:cs="Times New Roman"/>
                <w:i/>
                <w:color w:val="000000" w:themeColor="text1"/>
              </w:rPr>
            </m:ctrlPr>
          </m:fPr>
          <m:num>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1</m:t>
                </m:r>
              </m:sub>
              <m:sup>
                <m:r>
                  <w:rPr>
                    <w:rFonts w:ascii="Cambria Math" w:hAnsi="Cambria Math" w:cs="Times New Roman"/>
                    <w:color w:val="000000" w:themeColor="text1"/>
                  </w:rPr>
                  <m:t>*</m:t>
                </m:r>
              </m:sup>
            </m:sSubSup>
          </m:num>
          <m:den>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1</m:t>
                </m:r>
              </m:sub>
              <m:sup>
                <m:r>
                  <w:rPr>
                    <w:rFonts w:ascii="Cambria Math" w:hAnsi="Cambria Math" w:cs="Times New Roman"/>
                    <w:color w:val="000000" w:themeColor="text1"/>
                  </w:rPr>
                  <m:t>*</m:t>
                </m:r>
              </m:sup>
            </m:sSubSup>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2</m:t>
                </m:r>
              </m:sub>
              <m:sup>
                <m:r>
                  <w:rPr>
                    <w:rFonts w:ascii="Cambria Math" w:hAnsi="Cambria Math" w:cs="Times New Roman"/>
                    <w:color w:val="000000" w:themeColor="text1"/>
                  </w:rPr>
                  <m:t>*</m:t>
                </m:r>
              </m:sup>
            </m:sSubSup>
          </m:den>
        </m:f>
      </m:oMath>
      <w:r w:rsidRPr="0060258A">
        <w:rPr>
          <w:rFonts w:ascii="Times New Roman" w:hAnsi="Times New Roman" w:cs="Times New Roman"/>
          <w:color w:val="000000" w:themeColor="text1"/>
        </w:rPr>
        <w:t>) o</w:t>
      </w:r>
      <w:proofErr w:type="spellStart"/>
      <w:r w:rsidRPr="0060258A">
        <w:rPr>
          <w:rFonts w:ascii="Times New Roman" w:hAnsi="Times New Roman" w:cs="Times New Roman"/>
          <w:color w:val="000000" w:themeColor="text1"/>
        </w:rPr>
        <w:t>f</w:t>
      </w:r>
      <w:proofErr w:type="spellEnd"/>
      <w:r w:rsidRPr="0060258A">
        <w:rPr>
          <w:rFonts w:ascii="Times New Roman" w:hAnsi="Times New Roman" w:cs="Times New Roman"/>
          <w:color w:val="000000" w:themeColor="text1"/>
        </w:rPr>
        <w:t xml:space="preserve"> the preferred attractor as a function of input ratio (</w:t>
      </w:r>
      <m:oMath>
        <m:f>
          <m:fPr>
            <m:ctrlPr>
              <w:rPr>
                <w:rFonts w:ascii="Cambria Math" w:hAnsi="Cambria Math" w:cs="Times New Roman"/>
                <w:i/>
                <w:color w:val="000000" w:themeColor="text1"/>
              </w:rPr>
            </m:ctrlPr>
          </m:fPr>
          <m:num>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1</m:t>
                </m:r>
              </m:sub>
            </m:sSub>
          </m:num>
          <m:den>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1</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2</m:t>
                </m:r>
              </m:sub>
            </m:sSub>
          </m:den>
        </m:f>
      </m:oMath>
      <w:r w:rsidRPr="0060258A">
        <w:rPr>
          <w:rFonts w:ascii="Times New Roman" w:hAnsi="Times New Roman" w:cs="Times New Roman"/>
          <w:color w:val="000000" w:themeColor="text1"/>
        </w:rPr>
        <w:t>)</w:t>
      </w:r>
      <w:r w:rsidR="00C543B5" w:rsidRPr="0060258A">
        <w:rPr>
          <w:rFonts w:ascii="Times New Roman" w:hAnsi="Times New Roman" w:cs="Times New Roman"/>
          <w:color w:val="000000" w:themeColor="text1"/>
        </w:rPr>
        <w:t>:</w:t>
      </w:r>
      <w:r w:rsidR="004D7521" w:rsidRPr="0060258A">
        <w:rPr>
          <w:rFonts w:ascii="Times New Roman" w:hAnsi="Times New Roman" w:cs="Times New Roman"/>
          <w:color w:val="000000" w:themeColor="text1"/>
        </w:rPr>
        <w:t xml:space="preserve"> </w:t>
      </w:r>
      <w:r w:rsidR="00C543B5" w:rsidRPr="0060258A">
        <w:rPr>
          <w:rFonts w:ascii="Times New Roman" w:hAnsi="Times New Roman" w:cs="Times New Roman"/>
          <w:color w:val="000000" w:themeColor="text1"/>
        </w:rPr>
        <w:t>under active disinhibition we observe</w:t>
      </w:r>
      <w:r w:rsidR="008E5155" w:rsidRPr="0060258A">
        <w:rPr>
          <w:rFonts w:ascii="Times New Roman" w:hAnsi="Times New Roman" w:cs="Times New Roman"/>
          <w:color w:val="000000" w:themeColor="text1"/>
        </w:rPr>
        <w:t xml:space="preserve"> categorical coding (green line), in contrast</w:t>
      </w:r>
      <w:r w:rsidRPr="0060258A">
        <w:rPr>
          <w:rFonts w:ascii="Times New Roman" w:hAnsi="Times New Roman" w:cs="Times New Roman"/>
          <w:color w:val="000000" w:themeColor="text1"/>
        </w:rPr>
        <w:t xml:space="preserve"> </w:t>
      </w:r>
      <w:r w:rsidR="00C543B5" w:rsidRPr="0060258A">
        <w:rPr>
          <w:rFonts w:ascii="Times New Roman" w:hAnsi="Times New Roman" w:cs="Times New Roman"/>
          <w:color w:val="000000" w:themeColor="text1"/>
        </w:rPr>
        <w:t xml:space="preserve">to </w:t>
      </w:r>
      <w:r w:rsidRPr="0060258A">
        <w:rPr>
          <w:rFonts w:ascii="Times New Roman" w:hAnsi="Times New Roman" w:cs="Times New Roman"/>
          <w:color w:val="000000" w:themeColor="text1"/>
        </w:rPr>
        <w:t xml:space="preserve">inactive disinhibition </w:t>
      </w:r>
      <w:r w:rsidR="00C543B5" w:rsidRPr="0060258A">
        <w:rPr>
          <w:rFonts w:ascii="Times New Roman" w:hAnsi="Times New Roman" w:cs="Times New Roman"/>
          <w:color w:val="000000" w:themeColor="text1"/>
        </w:rPr>
        <w:t xml:space="preserve">where the output ratio </w:t>
      </w:r>
      <w:r w:rsidRPr="0060258A">
        <w:rPr>
          <w:rFonts w:ascii="Times New Roman" w:hAnsi="Times New Roman" w:cs="Times New Roman" w:hint="eastAsia"/>
          <w:color w:val="000000" w:themeColor="text1"/>
        </w:rPr>
        <w:t>fa</w:t>
      </w:r>
      <w:r w:rsidRPr="0060258A">
        <w:rPr>
          <w:rFonts w:ascii="Times New Roman" w:hAnsi="Times New Roman" w:cs="Times New Roman"/>
          <w:color w:val="000000" w:themeColor="text1"/>
        </w:rPr>
        <w:t xml:space="preserve">ithfully </w:t>
      </w:r>
      <w:r w:rsidRPr="0060258A">
        <w:rPr>
          <w:rFonts w:ascii="Times New Roman" w:hAnsi="Times New Roman" w:cs="Times New Roman" w:hint="eastAsia"/>
          <w:color w:val="000000" w:themeColor="text1"/>
        </w:rPr>
        <w:t>p</w:t>
      </w:r>
      <w:r w:rsidRPr="0060258A">
        <w:rPr>
          <w:rFonts w:ascii="Times New Roman" w:hAnsi="Times New Roman" w:cs="Times New Roman"/>
          <w:color w:val="000000" w:themeColor="text1"/>
        </w:rPr>
        <w:t>reserves the original ratio of inputs (dark line)</w:t>
      </w:r>
      <w:r w:rsidR="008E5155" w:rsidRPr="0060258A">
        <w:rPr>
          <w:rFonts w:ascii="Times New Roman" w:hAnsi="Times New Roman" w:cs="Times New Roman"/>
          <w:color w:val="000000" w:themeColor="text1"/>
        </w:rPr>
        <w:t>.</w:t>
      </w:r>
    </w:p>
    <w:p w14:paraId="2050208D" w14:textId="77777777" w:rsidR="00100AD2" w:rsidRPr="0060258A" w:rsidRDefault="00100AD2" w:rsidP="00100AD2">
      <w:pPr>
        <w:spacing w:line="480" w:lineRule="auto"/>
        <w:jc w:val="both"/>
        <w:rPr>
          <w:rFonts w:ascii="Times New Roman" w:hAnsi="Times New Roman" w:cs="Times New Roman"/>
          <w:color w:val="000000" w:themeColor="text1"/>
        </w:rPr>
      </w:pPr>
    </w:p>
    <w:p w14:paraId="21CE250E" w14:textId="77777777" w:rsidR="00A91B43" w:rsidRDefault="00100AD2" w:rsidP="00B26F88">
      <w:pPr>
        <w:spacing w:line="480" w:lineRule="auto"/>
        <w:jc w:val="both"/>
        <w:rPr>
          <w:ins w:id="322" w:author="Bo Shen" w:date="2023-03-01T09:39:00Z"/>
          <w:rFonts w:ascii="Times New Roman" w:hAnsi="Times New Roman" w:cs="Times New Roman"/>
          <w:color w:val="000000" w:themeColor="text1"/>
        </w:rPr>
      </w:pPr>
      <w:r w:rsidRPr="0060258A">
        <w:rPr>
          <w:rFonts w:ascii="Times New Roman" w:hAnsi="Times New Roman" w:cs="Times New Roman"/>
          <w:color w:val="000000" w:themeColor="text1"/>
        </w:rPr>
        <w:t>To understand the operating regimes of the LDDM, we quantified model behavior across the full parameter space defined by recurrent excitation weight (</w:t>
      </w:r>
      <m:oMath>
        <m:r>
          <w:rPr>
            <w:rFonts w:ascii="Cambria Math" w:hAnsi="Cambria Math" w:cs="Times New Roman"/>
            <w:color w:val="000000" w:themeColor="text1"/>
          </w:rPr>
          <m:t>α</m:t>
        </m:r>
      </m:oMath>
      <w:r w:rsidRPr="0060258A">
        <w:rPr>
          <w:rFonts w:ascii="Times New Roman" w:hAnsi="Times New Roman" w:cs="Times New Roman"/>
          <w:color w:val="000000" w:themeColor="text1"/>
        </w:rPr>
        <w:t>) and local disinhibition weight (</w:t>
      </w:r>
      <m:oMath>
        <m:r>
          <w:rPr>
            <w:rFonts w:ascii="Cambria Math" w:hAnsi="Cambria Math" w:cs="Times New Roman"/>
            <w:color w:val="000000" w:themeColor="text1"/>
          </w:rPr>
          <m:t>β</m:t>
        </m:r>
      </m:oMath>
      <w:r w:rsidRPr="0060258A">
        <w:rPr>
          <w:rFonts w:ascii="Times New Roman" w:hAnsi="Times New Roman" w:cs="Times New Roman"/>
          <w:color w:val="000000" w:themeColor="text1"/>
        </w:rPr>
        <w:t>), both of which are critical in determining the properties of the system (see</w:t>
      </w:r>
      <w:r w:rsidR="00375C7B">
        <w:rPr>
          <w:rFonts w:ascii="Times New Roman" w:hAnsi="Times New Roman" w:cs="Times New Roman"/>
          <w:color w:val="000000" w:themeColor="text1"/>
        </w:rPr>
        <w:t xml:space="preserve"> </w:t>
      </w:r>
      <w:r w:rsidR="00375C7B" w:rsidRPr="00375C7B">
        <w:rPr>
          <w:rFonts w:ascii="Times New Roman" w:hAnsi="Times New Roman" w:cs="Times New Roman"/>
          <w:b/>
          <w:color w:val="000000" w:themeColor="text1"/>
        </w:rPr>
        <w:t>Methods</w:t>
      </w:r>
      <w:r w:rsidRPr="0060258A">
        <w:rPr>
          <w:rFonts w:ascii="Times New Roman" w:hAnsi="Times New Roman" w:cs="Times New Roman"/>
          <w:color w:val="000000" w:themeColor="text1"/>
        </w:rPr>
        <w:t xml:space="preserve"> </w:t>
      </w:r>
      <w:r w:rsidRPr="0060258A">
        <w:rPr>
          <w:rFonts w:ascii="Times New Roman" w:hAnsi="Times New Roman" w:cs="Times New Roman"/>
          <w:i/>
          <w:color w:val="000000" w:themeColor="text1"/>
        </w:rPr>
        <w:t>Equilibria and stability analysis of the LDDM</w:t>
      </w:r>
      <w:r w:rsidR="00890C83" w:rsidRPr="00890C83">
        <w:rPr>
          <w:rFonts w:ascii="Times New Roman" w:hAnsi="Times New Roman" w:cs="Times New Roman"/>
          <w:color w:val="000000" w:themeColor="text1"/>
        </w:rPr>
        <w:t xml:space="preserve"> </w:t>
      </w:r>
      <w:r w:rsidR="00890C83">
        <w:rPr>
          <w:rFonts w:ascii="Times New Roman" w:hAnsi="Times New Roman" w:cs="Times New Roman"/>
          <w:color w:val="000000" w:themeColor="text1"/>
        </w:rPr>
        <w:t xml:space="preserve">for </w:t>
      </w:r>
      <w:r w:rsidR="00890C83" w:rsidRPr="0060258A">
        <w:rPr>
          <w:rFonts w:ascii="Times New Roman" w:hAnsi="Times New Roman" w:cs="Times New Roman"/>
          <w:color w:val="000000" w:themeColor="text1"/>
        </w:rPr>
        <w:t>mathematical proof</w:t>
      </w:r>
      <w:r w:rsidRPr="0060258A">
        <w:rPr>
          <w:rFonts w:ascii="Times New Roman" w:hAnsi="Times New Roman" w:cs="Times New Roman"/>
          <w:color w:val="000000" w:themeColor="text1"/>
        </w:rPr>
        <w:t>). Decisions with equivalent inputs are a critical test of WTA behavior, since WTA systems should select an option (stochastically) even in these symmetric scenarios</w:t>
      </w:r>
      <w:ins w:id="323" w:author="Bo Shen" w:date="2023-02-03T16:54:00Z">
        <w:r w:rsidR="00DC37B5">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406671">
        <w:rPr>
          <w:rFonts w:ascii="Times New Roman" w:hAnsi="Times New Roman" w:cs="Times New Roman"/>
          <w:color w:val="000000" w:themeColor="text1"/>
        </w:rPr>
        <w:instrText xml:space="preserve"> ADDIN ZOTERO_ITEM CSL_CITATION {"citationID":"nPU1dJE9","properties":{"formattedCitation":"(Furman &amp; Wang, 2008; Lo &amp; Wang, 2006; Wang, 2002; Wong &amp; Wang, 2006)","plainCitation":"(Furman &amp; Wang, 2008; Lo &amp; Wang, 2006; Wang, 2002; Wong &amp; Wang, 2006)","noteIndex":0},"citationItems":[{"id":356,"uris":["http://zotero.org/users/6345545/items/PNJTRKTT"],"itemData":{"id":356,"type":"article-journal","abstract":"Decision making with several choice options is central to cognition. To elucidate the neural mechanisms of such decisions, we investigated a recurrent cortical circuit model in which ﬂuctuating spiking neural dynamics underlie trial-by-trial stochastic decisions. The model encodes a continuous analog stimulus feature and is thus applicable to multiple-choice decisions. Importantly, the continuous network captures similarity between alternatives and possible overlaps in their neural representation. Model simulations accounted for behavioral as well as single-unit neurophysiological data from a recent monkey experiment and revealed testable predictions about the patterns of error rate as a function of the similarity between the correct and actual choices. We also found that the similarity and number of options affect speed and accuracy of responses. A mechanism is proposed for ﬂexible control of speed-accuracy tradeoff, based on a simple top-down signal to the decision circuit that may vary nonmonotonically with the number of choice alternatives.","container-title":"Neuron","DOI":"10.1016/j.neuron.2008.12.003","ISSN":"08966273","issue":"6","journalAbbreviation":"Neuron","language":"en","page":"1153-1168","source":"DOI.org (Crossref)","title":"Similarity Effect and Optimal Control of Multiple-Choice Decision Making","volume":"60","author":[{"family":"Furman","given":"Moran"},{"family":"Wang","given":"Xiao-Jing"}],"issued":{"date-parts":[["2008",12]]}}},{"id":251,"uris":["http://zotero.org/users/6345545/items/JS6EG2TZ"],"itemData":{"id":251,"type":"article-journal","abstract":"Growing evidence from primate neurophysiology and modeling indicates that in reaction time tasks, a perceptual choice is made when the firing rate of a selective cortical neural population reaches a threshold. This raises two questions: what is the neural substrate of the threshold and how can it be adaptively tuned according to behavioral demands? Using a biophysically based network model of spiking neurons, we show that local dynamics in the superior colliculus gives rise to an all-or-none burst response that signals threshold crossing in upstream cortical neurons. Furthermore, the threshold level depends only weakly on the efficacy of the cortico-collicular pathway. In contrast, the threshold and the rate of reward harvest are sensitive to, and hence can be optimally tuned by, the strength of cortico-striatal synapses, which are known to be modifiable by dopamine-dependent plasticity. Our model provides a framework to describe the main computational steps in a reaction time task and suggests that separate brain pathways are critical to the detection and adjustment of a decision threshold.","container-title":"Nature Neuroscience","DOI":"10.1038/nn1722","ISSN":"1546-1726","issue":"7","language":"en","license":"2006 Nature Publishing Group","note":"number: 7\npublisher: Nature Publishing Group","page":"956-963","source":"www.nature.com","title":"Cortico–basal ganglia circuit mechanism for a decision threshold in reaction time tasks","volume":"9","author":[{"family":"Lo","given":"Chung-Chuan"},{"family":"Wang","given":"Xiao-Jing"}],"issued":{"date-parts":[["2006",7]]}}},{"id":359,"uris":["http://zotero.org/users/6345545/items/AEKIVEH9"],"itemData":{"id":359,"type":"article-journal","abstract":"Recent physiological studies of alert primates have revealed cortical neural correlates of key steps in a perceptual decision-making process. To elucidate synaptic mechanisms of decision making, I investigated a biophysically realistic cortical network model for a visual discrimination experiment. In the model, slow recurrent excitation and feedback inhibition produce attractor dynamics that amplify the difference between conflicting inputs and generates a binary choice. The model is shown to account for salient characteristics of the observed decision-correlated neural activity, as well as the animal’s psychometric function and reaction times. These results suggest that recurrent excitation mediated by NMDA receptors provides a candidate cellular mechanism for the slow time integration of sensory stimuli and the formation of categorical choices in a decision-making neocortical network.","container-title":"Neuron","DOI":"10.1016/S0896-6273(02)01092-9","ISSN":"08966273","issue":"5","journalAbbreviation":"Neuron","language":"en","page":"955-968","source":"DOI.org (Crossref)","title":"Probabilistic Decision Making by Slow Reverberation in Cortical Circuits","volume":"36","author":[{"family":"Wang","given":"Xiao-Jing"}],"issued":{"date-parts":[["2002",12]]}}},{"id":52,"uris":["http://zotero.org/users/6345545/items/W5B2KD2G"],"itemData":{"id":52,"type":"article-journal","abstract":"Recent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sidRPr="0060258A">
        <w:rPr>
          <w:rFonts w:ascii="Times New Roman" w:hAnsi="Times New Roman" w:cs="Times New Roman"/>
          <w:color w:val="000000" w:themeColor="text1"/>
        </w:rPr>
        <w:fldChar w:fldCharType="separate"/>
      </w:r>
      <w:r w:rsidR="00406671">
        <w:rPr>
          <w:rFonts w:ascii="Times New Roman" w:hAnsi="Times New Roman" w:cs="Times New Roman"/>
          <w:color w:val="000000" w:themeColor="text1"/>
        </w:rPr>
        <w:t>(Furman &amp; Wang, 2008; Lo &amp; Wang, 2006; Wang, 2002; Wong &amp; Wang, 2006)</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we therefore analyzed system behavior under equal value inputs. As shown in </w:t>
      </w:r>
      <w:r w:rsidRPr="0060258A">
        <w:rPr>
          <w:rFonts w:ascii="Times New Roman" w:hAnsi="Times New Roman" w:cs="Times New Roman"/>
          <w:b/>
          <w:color w:val="000000" w:themeColor="text1"/>
        </w:rPr>
        <w:t>Fig. 5E</w:t>
      </w:r>
      <w:r w:rsidRPr="0060258A">
        <w:rPr>
          <w:rFonts w:ascii="Times New Roman" w:hAnsi="Times New Roman" w:cs="Times New Roman"/>
          <w:color w:val="000000" w:themeColor="text1"/>
        </w:rPr>
        <w:t xml:space="preserve">, this analysis revealed two distinct territories corresponding to value representation and WTA operating regimes. The value representation regime generates a unique attractor for normalized value representation but no WTA attractors; in contrast, the WTA regime (induced by a change in </w:t>
      </w:r>
      <m:oMath>
        <m:r>
          <w:rPr>
            <w:rFonts w:ascii="Cambria Math" w:hAnsi="Cambria Math" w:cs="Times New Roman"/>
            <w:color w:val="000000" w:themeColor="text1"/>
          </w:rPr>
          <w:lastRenderedPageBreak/>
          <m:t>β</m:t>
        </m:r>
      </m:oMath>
      <w:r w:rsidRPr="0060258A">
        <w:rPr>
          <w:rFonts w:ascii="Times New Roman" w:hAnsi="Times New Roman" w:cs="Times New Roman"/>
          <w:color w:val="000000" w:themeColor="text1"/>
        </w:rPr>
        <w:t xml:space="preserve">) generates no normalization attractor but instead </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bscript"/>
        </w:rPr>
        <w:t>1</w:t>
      </w:r>
      <w:r w:rsidRPr="0060258A">
        <w:rPr>
          <w:rFonts w:ascii="Times New Roman" w:hAnsi="Times New Roman" w:cs="Times New Roman"/>
          <w:color w:val="000000" w:themeColor="text1"/>
        </w:rPr>
        <w:t xml:space="preserve"> and </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bscript"/>
        </w:rPr>
        <w:t>2</w:t>
      </w:r>
      <w:r w:rsidRPr="0060258A">
        <w:rPr>
          <w:rFonts w:ascii="Times New Roman" w:hAnsi="Times New Roman" w:cs="Times New Roman"/>
          <w:color w:val="000000" w:themeColor="text1"/>
        </w:rPr>
        <w:t xml:space="preserve"> always diverge into high-contrast </w:t>
      </w:r>
      <w:r w:rsidR="00CF202C" w:rsidRPr="0060258A">
        <w:rPr>
          <w:rFonts w:ascii="Times New Roman" w:hAnsi="Times New Roman" w:cs="Times New Roman"/>
          <w:color w:val="000000" w:themeColor="text1"/>
        </w:rPr>
        <w:t xml:space="preserve">attractors </w:t>
      </w:r>
      <w:r w:rsidRPr="0060258A">
        <w:rPr>
          <w:rFonts w:ascii="Times New Roman" w:hAnsi="Times New Roman" w:cs="Times New Roman"/>
          <w:color w:val="000000" w:themeColor="text1"/>
        </w:rPr>
        <w:t xml:space="preserve">(see </w:t>
      </w:r>
      <w:r w:rsidR="00F53247" w:rsidRPr="00F53247">
        <w:rPr>
          <w:rFonts w:ascii="Times New Roman" w:hAnsi="Times New Roman" w:cs="Times New Roman"/>
          <w:b/>
          <w:color w:val="000000" w:themeColor="text1"/>
        </w:rPr>
        <w:t>Figure 5-figure supplement 1</w:t>
      </w:r>
      <w:r w:rsidR="00CF202C" w:rsidRPr="0060258A">
        <w:rPr>
          <w:rFonts w:ascii="Times New Roman" w:hAnsi="Times New Roman" w:cs="Times New Roman"/>
          <w:color w:val="000000" w:themeColor="text1"/>
        </w:rPr>
        <w:t xml:space="preserve"> </w:t>
      </w:r>
      <w:r w:rsidR="000A71DE">
        <w:rPr>
          <w:rFonts w:ascii="Times New Roman" w:hAnsi="Times New Roman" w:cs="Times New Roman"/>
          <w:color w:val="000000" w:themeColor="text1"/>
        </w:rPr>
        <w:t xml:space="preserve">and </w:t>
      </w:r>
      <w:r w:rsidR="000A71DE" w:rsidRPr="000A71DE">
        <w:rPr>
          <w:rFonts w:ascii="Times New Roman" w:hAnsi="Times New Roman" w:cs="Times New Roman"/>
          <w:b/>
          <w:color w:val="000000" w:themeColor="text1"/>
        </w:rPr>
        <w:t>Methods</w:t>
      </w:r>
      <w:r w:rsidR="000A71DE">
        <w:rPr>
          <w:rFonts w:ascii="Times New Roman" w:hAnsi="Times New Roman" w:cs="Times New Roman"/>
          <w:color w:val="000000" w:themeColor="text1"/>
        </w:rPr>
        <w:t xml:space="preserve"> </w:t>
      </w:r>
      <w:r w:rsidR="008411A0" w:rsidRPr="0060258A">
        <w:rPr>
          <w:rFonts w:ascii="Times New Roman" w:hAnsi="Times New Roman" w:cs="Times New Roman"/>
          <w:i/>
          <w:color w:val="000000" w:themeColor="text1"/>
        </w:rPr>
        <w:t>Equilibria and stability analysis of the LDDM</w:t>
      </w:r>
      <w:r w:rsidR="008411A0" w:rsidRPr="00890C83">
        <w:rPr>
          <w:rFonts w:ascii="Times New Roman" w:hAnsi="Times New Roman" w:cs="Times New Roman"/>
          <w:color w:val="000000" w:themeColor="text1"/>
        </w:rPr>
        <w:t xml:space="preserve"> </w:t>
      </w:r>
      <w:r w:rsidR="00CF202C" w:rsidRPr="0060258A">
        <w:rPr>
          <w:rFonts w:ascii="Times New Roman" w:hAnsi="Times New Roman" w:cs="Times New Roman"/>
          <w:color w:val="000000" w:themeColor="text1"/>
        </w:rPr>
        <w:t>for a full description of regime parcellation</w:t>
      </w:r>
      <w:r w:rsidRPr="0060258A">
        <w:rPr>
          <w:rFonts w:ascii="Times New Roman" w:hAnsi="Times New Roman" w:cs="Times New Roman"/>
          <w:color w:val="000000" w:themeColor="text1"/>
        </w:rPr>
        <w:t>). While the WTA regime asymptotically approaches zero disinhibition when recurrent excitation is extremely strong, local disinhibition is always required to generate WTA choice. Models with a wide range of recurrent excitation can transit from value representation to WTA choice with an increase in local disinhibition strength (</w:t>
      </w:r>
      <w:r w:rsidR="00BA06C2" w:rsidRPr="0060258A">
        <w:rPr>
          <w:rFonts w:ascii="Times New Roman" w:hAnsi="Times New Roman" w:cs="Times New Roman"/>
          <w:color w:val="000000" w:themeColor="text1"/>
        </w:rPr>
        <w:t xml:space="preserve">for example, </w:t>
      </w:r>
      <w:r w:rsidRPr="0060258A">
        <w:rPr>
          <w:rFonts w:ascii="Times New Roman" w:hAnsi="Times New Roman" w:cs="Times New Roman"/>
          <w:color w:val="000000" w:themeColor="text1"/>
        </w:rPr>
        <w:t xml:space="preserve">red arrow in </w:t>
      </w:r>
      <w:r w:rsidRPr="0060258A">
        <w:rPr>
          <w:rFonts w:ascii="Times New Roman" w:hAnsi="Times New Roman" w:cs="Times New Roman"/>
          <w:b/>
          <w:color w:val="000000" w:themeColor="text1"/>
        </w:rPr>
        <w:t>Fig. 5E</w:t>
      </w:r>
      <w:r w:rsidRPr="0060258A">
        <w:rPr>
          <w:rFonts w:ascii="Times New Roman" w:hAnsi="Times New Roman" w:cs="Times New Roman"/>
          <w:color w:val="000000" w:themeColor="text1"/>
        </w:rPr>
        <w:t>). These findings emphasize the importance of local disinhibition to WTA choice, and highlight a particular role for a dynamic gating signal in controlling the transition from value coding to option selection.</w:t>
      </w:r>
    </w:p>
    <w:p w14:paraId="7075999A" w14:textId="77777777" w:rsidR="00A91B43" w:rsidRDefault="00A91B43" w:rsidP="00A91B43">
      <w:pPr>
        <w:spacing w:line="480" w:lineRule="auto"/>
        <w:jc w:val="center"/>
        <w:rPr>
          <w:ins w:id="324" w:author="Bo Shen" w:date="2023-03-01T09:39:00Z"/>
          <w:rFonts w:ascii="Times New Roman" w:hAnsi="Times New Roman" w:cs="Times New Roman"/>
          <w:color w:val="000000" w:themeColor="text1"/>
        </w:rPr>
        <w:pPrChange w:id="325" w:author="Bo Shen" w:date="2023-03-01T09:40:00Z">
          <w:pPr>
            <w:spacing w:line="480" w:lineRule="auto"/>
            <w:jc w:val="both"/>
          </w:pPr>
        </w:pPrChange>
      </w:pPr>
      <w:ins w:id="326" w:author="Bo Shen" w:date="2023-03-01T09:39:00Z">
        <w:r>
          <w:rPr>
            <w:rFonts w:ascii="Times New Roman" w:hAnsi="Times New Roman" w:cs="Times New Roman"/>
            <w:color w:val="000000" w:themeColor="text1"/>
          </w:rPr>
          <w:t>[Insert Figure 5 about here]</w:t>
        </w:r>
      </w:ins>
    </w:p>
    <w:p w14:paraId="31059868" w14:textId="77777777" w:rsidR="00586E63" w:rsidRDefault="00A91B43" w:rsidP="00586E63">
      <w:pPr>
        <w:spacing w:line="480" w:lineRule="auto"/>
        <w:jc w:val="center"/>
        <w:rPr>
          <w:ins w:id="327" w:author="Bo Shen" w:date="2023-03-01T09:40:00Z"/>
          <w:rFonts w:ascii="Times New Roman" w:hAnsi="Times New Roman" w:cs="Times New Roman"/>
          <w:color w:val="000000" w:themeColor="text1"/>
        </w:rPr>
        <w:pPrChange w:id="328" w:author="Bo Shen" w:date="2023-03-01T09:40:00Z">
          <w:pPr>
            <w:spacing w:line="480" w:lineRule="auto"/>
          </w:pPr>
        </w:pPrChange>
      </w:pPr>
      <w:ins w:id="329" w:author="Bo Shen" w:date="2023-03-01T09:39:00Z">
        <w:r>
          <w:rPr>
            <w:rFonts w:ascii="Times New Roman" w:hAnsi="Times New Roman" w:cs="Times New Roman"/>
            <w:color w:val="000000" w:themeColor="text1"/>
          </w:rPr>
          <w:t xml:space="preserve">[Insert Figure 5-figure supplement </w:t>
        </w:r>
      </w:ins>
      <w:ins w:id="330" w:author="Bo Shen" w:date="2023-03-01T09:40:00Z">
        <w:r>
          <w:rPr>
            <w:rFonts w:ascii="Times New Roman" w:hAnsi="Times New Roman" w:cs="Times New Roman"/>
            <w:color w:val="000000" w:themeColor="text1"/>
          </w:rPr>
          <w:t>1 about here]</w:t>
        </w:r>
      </w:ins>
    </w:p>
    <w:p w14:paraId="74E3FAD9" w14:textId="77777777" w:rsidR="00586E63" w:rsidRDefault="00586E63" w:rsidP="00586E63">
      <w:pPr>
        <w:spacing w:line="480" w:lineRule="auto"/>
        <w:rPr>
          <w:ins w:id="331" w:author="Bo Shen" w:date="2023-03-01T09:40:00Z"/>
          <w:rFonts w:ascii="Times New Roman" w:hAnsi="Times New Roman" w:cs="Times New Roman"/>
          <w:color w:val="000000" w:themeColor="text1"/>
        </w:rPr>
      </w:pPr>
    </w:p>
    <w:p w14:paraId="00215ED8" w14:textId="77777777" w:rsidR="00586E63" w:rsidRDefault="00586E63" w:rsidP="00586E63">
      <w:pPr>
        <w:spacing w:line="480" w:lineRule="auto"/>
        <w:rPr>
          <w:ins w:id="332" w:author="Bo Shen" w:date="2023-03-01T09:40:00Z"/>
          <w:rFonts w:ascii="Times New Roman" w:hAnsi="Times New Roman" w:cs="Times New Roman"/>
          <w:color w:val="000000" w:themeColor="text1"/>
        </w:rPr>
      </w:pPr>
    </w:p>
    <w:p w14:paraId="0891AEE7" w14:textId="61D29C78" w:rsidR="00886C3F" w:rsidRPr="0060258A" w:rsidRDefault="0066106F" w:rsidP="00586E63">
      <w:pPr>
        <w:spacing w:line="480" w:lineRule="auto"/>
        <w:rPr>
          <w:rFonts w:ascii="Times New Roman" w:hAnsi="Times New Roman" w:cs="Times New Roman"/>
          <w:i/>
          <w:color w:val="000000" w:themeColor="text1"/>
        </w:rPr>
        <w:pPrChange w:id="333" w:author="Bo Shen" w:date="2023-03-01T09:40:00Z">
          <w:pPr>
            <w:spacing w:line="480" w:lineRule="auto"/>
            <w:jc w:val="both"/>
          </w:pPr>
        </w:pPrChange>
      </w:pPr>
      <w:r w:rsidRPr="0060258A">
        <w:rPr>
          <w:rFonts w:ascii="Times New Roman" w:hAnsi="Times New Roman" w:cs="Times New Roman"/>
          <w:color w:val="000000" w:themeColor="text1"/>
        </w:rPr>
        <w:br w:type="page"/>
      </w:r>
      <w:r w:rsidR="00886C3F" w:rsidRPr="0060258A">
        <w:rPr>
          <w:rFonts w:ascii="Times New Roman" w:hAnsi="Times New Roman" w:cs="Times New Roman"/>
          <w:i/>
          <w:color w:val="000000" w:themeColor="text1"/>
        </w:rPr>
        <w:lastRenderedPageBreak/>
        <w:t>The LDDM captures empirical choice behavior and neural activity</w:t>
      </w:r>
    </w:p>
    <w:p w14:paraId="419F91C2" w14:textId="77777777" w:rsidR="00990622" w:rsidRPr="0060258A" w:rsidRDefault="00990622" w:rsidP="00886C3F">
      <w:pPr>
        <w:spacing w:line="480" w:lineRule="auto"/>
        <w:jc w:val="both"/>
        <w:rPr>
          <w:rFonts w:ascii="Times New Roman" w:hAnsi="Times New Roman" w:cs="Times New Roman"/>
          <w:i/>
          <w:color w:val="000000" w:themeColor="text1"/>
        </w:rPr>
      </w:pPr>
    </w:p>
    <w:p w14:paraId="57EF8F8F" w14:textId="77FB752B" w:rsidR="00886C3F" w:rsidRPr="0060258A" w:rsidRDefault="00886C3F" w:rsidP="00886C3F">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While the preceding analyses show that the LDDM can generate value normalization and WTA selection, a critical question is whether this circuit architecture accurately captures behavioral and neural aspects of empirical decision making. Here, we take advantage of the limited number of parameters in this differential equation-based LDDM (compared to more complicated conductance-based biophysical models</w:t>
      </w:r>
      <w:ins w:id="334" w:author="Bo Shen" w:date="2023-01-25T14:52:00Z">
        <w:r w:rsidR="00ED0899">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406671">
        <w:rPr>
          <w:rFonts w:ascii="Times New Roman" w:hAnsi="Times New Roman" w:cs="Times New Roman"/>
          <w:color w:val="000000" w:themeColor="text1"/>
        </w:rPr>
        <w:instrText xml:space="preserve"> ADDIN ZOTERO_ITEM CSL_CITATION {"citationID":"YJqMLL8G","properties":{"formattedCitation":"(Tegn\\uc0\\u233{}r et al., 2002; Wang, 1999, 2002; Wong &amp; Wang, 2006)","plainCitation":"(Tegnér et al., 2002; Wang, 1999, 2002; Wong &amp; Wang, 2006)","noteIndex":0},"citationItems":[{"id":3562,"uris":["http://zotero.org/users/6345545/items/MPNBCZ3P"],"itemData":{"id":3562,"type":"article-journal","abstract":"The concept of reverberation proposed by Lorente de No´ and Hebb is key to understanding strongly recurrent cortical networks. In particular, synaptic reverberation is now viewed as a likely mechanism for the active maintenance of working memory in the prefrontal cortex. Theoretically, this has spurred a debate as to how such a potentially explosive mechanism can provide stable working-memory function given the synaptic and cellular mechanisms at play in the cerebral cortex. We present here new evidence for the participation of NMDA receptors in the stabilization of persistent delay activity in a biophysical network model of conductance-based neurons. We show that the stability of working-memory function, and the required NMDA/ AMPA ratio at recurrent excitatory synapses, depend on physiological properties of neurons and synaptic interactions, such as the time constants of excitation and inhibition, mutual inhibition between interneurons, diﬀerential NMDA receptor participation at excitatory projections to pyramidal neurons and interneurons, or the presence of slow intrinsic ion currents in pyramidal neurons. We review other mechanisms proposed to enhance the dynamical stability of synaptically generated attractor states of a reverberatory circuit. This recent work represents a necessary and signiﬁcant step towards testing attractor network models by cortical electrophysiology.","container-title":"Biological Cybernetics","DOI":"10.1007/s00422-002-0363-9","ISSN":"03401200","issue":"5-6","language":"en","page":"471-481","source":"DOI.org (Crossref)","title":"The dynamical stability of reverberatory neural circuits","volume":"87","author":[{"family":"Tegnér","given":"Jesper"},{"family":"Compte","given":"Albert"},{"family":"Wang","given":"Xiao-Jing"}],"issued":{"date-parts":[["2002",12,1]]}}},{"id":360,"uris":["http://zotero.org/users/6345545/items/S4IFSIRX"],"itemData":{"id":360,"type":"article-journal","container-title":"The Journal of Neuroscience","DOI":"10.1523/JNEUROSCI.19-21-09587.1999","ISSN":"0270-6474, 1529-2401","issue":"21","journalAbbreviation":"J. Neurosci.","language":"en","page":"9587-9603","source":"DOI.org (Crossref)","title":"Synaptic Basis of Cortical Persistent Activity: the Importance of NMDA Receptors to Working Memory","title-short":"Synaptic Basis of Cortical Persistent Activity","volume":"19","author":[{"family":"Wang","given":"Xiao-Jing"}],"issued":{"date-parts":[["1999",11,1]]}}},{"id":359,"uris":["http://zotero.org/users/6345545/items/AEKIVEH9"],"itemData":{"id":359,"type":"article-journal","abstract":"Recent physiological studies of alert primates have revealed cortical neural correlates of key steps in a perceptual decision-making process. To elucidate synaptic mechanisms of decision making, I investigated a biophysically realistic cortical network model for a visual discrimination experiment. In the model, slow recurrent excitation and feedback inhibition produce attractor dynamics that amplify the difference between conflicting inputs and generates a binary choice. The model is shown to account for salient characteristics of the observed decision-correlated neural activity, as well as the animal’s psychometric function and reaction times. These results suggest that recurrent excitation mediated by NMDA receptors provides a candidate cellular mechanism for the slow time integration of sensory stimuli and the formation of categorical choices in a decision-making neocortical network.","container-title":"Neuron","DOI":"10.1016/S0896-6273(02)01092-9","ISSN":"08966273","issue":"5","journalAbbreviation":"Neuron","language":"en","page":"955-968","source":"DOI.org (Crossref)","title":"Probabilistic Decision Making by Slow Reverberation in Cortical Circuits","volume":"36","author":[{"family":"Wang","given":"Xiao-Jing"}],"issued":{"date-parts":[["2002",12]]}}},{"id":52,"uris":["http://zotero.org/users/6345545/items/W5B2KD2G"],"itemData":{"id":52,"type":"article-journal","abstract":"Recent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sidRPr="0060258A">
        <w:rPr>
          <w:rFonts w:ascii="Times New Roman" w:hAnsi="Times New Roman" w:cs="Times New Roman"/>
          <w:color w:val="000000" w:themeColor="text1"/>
        </w:rPr>
        <w:fldChar w:fldCharType="separate"/>
      </w:r>
      <w:r w:rsidR="00406671" w:rsidRPr="00406671">
        <w:rPr>
          <w:rFonts w:ascii="Times New Roman" w:hAnsi="Times New Roman" w:cs="Times New Roman"/>
          <w:color w:val="000000"/>
        </w:rPr>
        <w:t>(Tegnér et al., 2002; Wang, 1999, 2002; Wong &amp; Wang, 2006)</w:t>
      </w:r>
      <w:r w:rsidRPr="0060258A">
        <w:rPr>
          <w:rFonts w:ascii="Times New Roman" w:hAnsi="Times New Roman" w:cs="Times New Roman"/>
          <w:color w:val="000000" w:themeColor="text1"/>
        </w:rPr>
        <w:fldChar w:fldCharType="end"/>
      </w:r>
      <w:r w:rsidR="002D40E6"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 which allows model</w:t>
      </w:r>
      <w:r w:rsidR="00022976" w:rsidRPr="0060258A">
        <w:rPr>
          <w:rFonts w:ascii="Times New Roman" w:hAnsi="Times New Roman" w:cs="Times New Roman"/>
          <w:color w:val="000000" w:themeColor="text1"/>
        </w:rPr>
        <w:t xml:space="preserve"> fitting</w:t>
      </w:r>
      <w:r w:rsidRPr="0060258A">
        <w:rPr>
          <w:rFonts w:ascii="Times New Roman" w:hAnsi="Times New Roman" w:cs="Times New Roman"/>
          <w:color w:val="000000" w:themeColor="text1"/>
        </w:rPr>
        <w:t xml:space="preserve"> to empirical data. Specifically, we fit LDDM parameters to nonhuman primate behavior from </w:t>
      </w:r>
      <w:r w:rsidR="00913F9D" w:rsidRPr="0060258A">
        <w:rPr>
          <w:rFonts w:ascii="Times New Roman" w:hAnsi="Times New Roman" w:cs="Times New Roman"/>
          <w:color w:val="000000" w:themeColor="text1"/>
        </w:rPr>
        <w:t>the</w:t>
      </w:r>
      <w:r w:rsidR="00EC50BE" w:rsidRPr="0060258A">
        <w:rPr>
          <w:rFonts w:ascii="Times New Roman" w:hAnsi="Times New Roman" w:cs="Times New Roman"/>
          <w:color w:val="000000" w:themeColor="text1"/>
        </w:rPr>
        <w:t xml:space="preserve"> reaction</w:t>
      </w:r>
      <w:r w:rsidR="00913F9D" w:rsidRPr="0060258A">
        <w:rPr>
          <w:rFonts w:ascii="Times New Roman" w:hAnsi="Times New Roman" w:cs="Times New Roman"/>
          <w:color w:val="000000" w:themeColor="text1"/>
        </w:rPr>
        <w:t>-</w:t>
      </w:r>
      <w:r w:rsidR="00EC50BE" w:rsidRPr="0060258A">
        <w:rPr>
          <w:rFonts w:ascii="Times New Roman" w:hAnsi="Times New Roman" w:cs="Times New Roman"/>
          <w:color w:val="000000" w:themeColor="text1"/>
        </w:rPr>
        <w:t>time version of the motion discrimination task described above</w:t>
      </w:r>
      <w:r w:rsidRPr="0060258A">
        <w:rPr>
          <w:rFonts w:ascii="Times New Roman" w:hAnsi="Times New Roman" w:cs="Times New Roman"/>
          <w:color w:val="000000" w:themeColor="text1"/>
        </w:rPr>
        <w:t xml:space="preserve">. These choice and RT data </w:t>
      </w:r>
      <w:r w:rsidR="00EC50BE" w:rsidRPr="0060258A">
        <w:rPr>
          <w:rFonts w:ascii="Times New Roman" w:hAnsi="Times New Roman" w:cs="Times New Roman"/>
          <w:color w:val="000000" w:themeColor="text1"/>
        </w:rPr>
        <w:t xml:space="preserve">from monkeys </w:t>
      </w:r>
      <w:r w:rsidRPr="0060258A">
        <w:rPr>
          <w:rFonts w:ascii="Times New Roman" w:hAnsi="Times New Roman" w:cs="Times New Roman"/>
          <w:color w:val="000000" w:themeColor="text1"/>
        </w:rPr>
        <w:t>align with a reduced form model of decision making (the drift diffusion model)</w:t>
      </w:r>
      <w:ins w:id="335" w:author="Bo Shen" w:date="2023-01-25T14:58:00Z">
        <w:r w:rsidR="00614189">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{"citationID":"JnAMaeIR","properties":{"formattedCitation":"(Ratcliff &amp; McKoon, 2008)","plainCitation":"(Ratcliff &amp; McKoon, 2008)","noteIndex":0},"citationItems":[{"id":5217,"uris":["http://zotero.org/users/6345545/items/UPYSFLUU"],"itemData":{"id":5217,"type":"article-journal","abstract":"The diffusion decision model allows detailed explanations of behavior in two-choice discrimination tasks. In this article, the model is reviewed to show how it translates behavioral data—accuracy, mean response times, and response time distributions—into components of cognitive processing. Three experiments are used to illustrate experimental manipulations of three components: stimulus difficulty affects the quality of information on which a decision is based; instructions emphasizing either speed or accuracy affect the criterial amounts of information that a subject requires before initiating a response; and the relative proportions of the two stimuli affect biases in drift rate and starting point. The experiments also illustrate the strong constraints that ensure the model is empirically testable and potentially falsifiable. The broad range of applications of the model is also reviewed, including research in the domains of aging and neurophysiology.","container-title":"Neural computation","DOI":"10.1162/neco.2008.12-06-420","ISSN":"0899-7667","issue":"4","journalAbbreviation":"Neural Comput","note":"PMID: 18085991\nPMCID: PMC2474742","page":"873-922","source":"PubMed Central","title":"The Diffusion Decision Model: Theory and Data for Two-Choice Decision Tasks","title-short":"The Diffusion Decision Model","volume":"20","author":[{"family":"Ratcliff","given":"Roger"},{"family":"McKoon","given":"Gail"}],"issued":{"date-parts":[["2008",4]]}}}],"schema":"https://github.com/citation-style-language/schema/raw/master/csl-citation.json"}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(Ratcliff &amp; McKoon, 2008)</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and the activity of posterior parietal neurons recorded during this task display characteristic decision-related features (motion-dependent ramping, a common decision threshold, and WTA activity).</w:t>
      </w:r>
    </w:p>
    <w:p w14:paraId="20DCC23B" w14:textId="77777777" w:rsidR="00695141" w:rsidRPr="0060258A" w:rsidRDefault="00695141" w:rsidP="00886C3F">
      <w:pPr>
        <w:spacing w:line="480" w:lineRule="auto"/>
        <w:jc w:val="both"/>
        <w:rPr>
          <w:rFonts w:ascii="Times New Roman" w:hAnsi="Times New Roman" w:cs="Times New Roman"/>
          <w:color w:val="000000" w:themeColor="text1"/>
        </w:rPr>
      </w:pPr>
    </w:p>
    <w:p w14:paraId="3D8E7C2C" w14:textId="4171255F" w:rsidR="00695141" w:rsidRPr="0060258A" w:rsidRDefault="00695141" w:rsidP="00695141">
      <w:pPr>
        <w:spacing w:line="480" w:lineRule="auto"/>
        <w:jc w:val="both"/>
        <w:rPr>
          <w:rFonts w:ascii="Times New Roman" w:hAnsi="Times New Roman" w:cs="Times New Roman"/>
          <w:color w:val="000000" w:themeColor="text1"/>
          <w:lang w:eastAsia="zh-TW"/>
        </w:rPr>
      </w:pPr>
      <w:r w:rsidRPr="0060258A">
        <w:rPr>
          <w:rFonts w:ascii="Times New Roman" w:hAnsi="Times New Roman" w:cs="Times New Roman"/>
          <w:color w:val="000000" w:themeColor="text1"/>
        </w:rPr>
        <w:t>To fit the LDDM to behaviorally observed RTs, we employed the standard quantile maximum likelihood method (QMLE) to the RT distributions across input coherence levels (0 – 51.2%), with correct and error trials dissociated</w:t>
      </w:r>
      <w:ins w:id="336" w:author="Bo Shen" w:date="2023-01-25T10:19:00Z">
        <w:r w:rsidR="000C61B1">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{"citationID":"8uEEOh7l","properties":{"formattedCitation":"(Hawkins et al., 2015; Heathcote et al., 2002; Ratcliff &amp; Tuerlinckx, 2002)","plainCitation":"(Hawkins et al., 2015; Heathcote et al., 2002; Ratcliff &amp; Tuerlinckx, 2002)","noteIndex":0},"citationItems":[{"id":3571,"uris":["http://zotero.org/users/6345545/items/HDWAXPXZ"],"itemData":{"id":3571,"type":"article-journal","abstract":"For nearly 50 years, the dominant account of decision-making holds that noisy information is accumulated until a fixed threshold is crossed. This account has been tested extensively against behavioral and neurophysiological data for decisions about consumer goods, perceptual stimuli, eyewitness testimony, memories, and dozens of other paradigms, with no systematic misfit between model and data. Recently, the standard model has been challenged by alternative accounts that assume that less evidence is required to trigger a decision as time passes. Such “collapsing boundaries” or “urgency signals” have gained popularity in some theoretical accounts of neurophysiology. Nevertheless, evidence in favor of these models is mixed, with support coming from only a narrow range of decision paradigms compared with a long history of support from dozens of paradigms for the standard theory. We conducted the first large-scale analysis of data from humans and nonhuman primates across three distinct paradigms using powerful model-selection methods to compare evidence for fixed versus collapsing bounds. Overall, we identified evidence in favor of the standard model with fixed decision boundaries. We further found that evidence for static or dynamic response boundaries may depend on specific paradigms or procedures, such as the extent of task practice. We conclude that the difficulty of selecting between collapsing and fixed bounds models has received insufficient attention in previous research, calling into question some previous results.","container-title":"Journal of Neuroscience","DOI":"10.1523/JNEUROSCI.2410-14.2015","ISSN":"0270-6474, 1529-2401","issue":"6","journalAbbreviation":"J. Neurosci.","language":"en","license":"Copyright © 2015 the authors 0270-6474/15/352476-09$15.00/0","note":"publisher: Society for Neuroscience\nsection: Articles\nPMID: 25673842","page":"2476-2484","source":"www.jneurosci.org","title":"Revisiting the Evidence for Collapsing Boundaries and Urgency Signals in Perceptual Decision-Making","volume":"35","author":[{"family":"Hawkins","given":"Guy E."},{"family":"Forstmann","given":"Birte U."},{"family":"Wagenmakers","given":"Eric-Jan"},{"family":"Ratcliff","given":"Roger"},{"family":"Brown","given":"Scott D."}],"issued":{"date-parts":[["2015",2,11]]}}},{"id":3847,"uris":["http://zotero.org/users/6345545/items/X6XXR2QC"],"itemData":{"id":3847,"type":"article-journal","abstract":"Queen’s University, Kingston, Ontario, Canada We introduce and evaluate via a Monte Carlo study a robust new estimation technique that fits distribution functions to grouped response time (RT) data, where the grouping is determined by sample quantiles. The new estimator, quantile maximum likelihood (QML), is more efficient and less biased than the best alternative estimation technique when fitting the commonly used ex-Gaussian distribution. Limitations of the Monte Carlo results are discussed and guidance provided for the practical application of the new technique. Because QML estimation can be computationally costly, we make fast open source code for fitting available that can be easily modified","container-title":"Psychonomic Bulletin &amp; Review","DOI":"10.3758/BF03196299","ISSN":"1531-5320","issue":"2","journalAbbreviation":"Psychonomic Bulletin &amp; Review","language":"en","page":"394-401","source":"Springer Link","title":"Quantile maximum likelihood estimation of response time distributions","volume":"9","author":[{"family":"Heathcote","given":"Andrew"},{"family":"Brown","given":"Scott"},{"family":"Mewhort","given":"D. J. K."}],"issued":{"date-parts":[["2002",6,1]]}}},{"id":3853,"uris":["http://zotero.org/users/6345545/items/89H4DA7W"],"itemData":{"id":3853,"type":"article-journal","abstract":"Three methods for fitting the diffusion model (Ratcliff, 1978) to experimental data are examined. Sets of simulated data were generated with known parameter values, and from fits of the model, we found that the maximum likelihood method was better than the chi-square and weighted least squares methods by criteria of bias in the parameters relative to the parameter values used to generate the data and standard deviations in the parameter estimates. The standard deviations in the parameter values can be used as measures of the variability in parameter estimates from fits to experimental data. We introduced contaminant reaction times and variability into the other components of processing besides the decision process and found that the maximum likelihood and chi-square methods failed, sometimes dramatically. But the weighted least squares method was robust to these two factors. We then present results from modifications of the maximum likelihood and chi-square methods, in which these factors are explicitly modeled, and show that the parameter values of the diffusion model are recovered well. We argue that explicit modeling is an important method for addressing contaminants and variability in nondecision processes and that it can be applied in any theoretical approach to modeling reaction time.","container-title":"Psychonomic Bulletin &amp; Review","DOI":"10.3758/BF03196302","ISSN":"1531-5320","issue":"3","journalAbbreviation":"Psychonomic Bulletin &amp; Review","language":"en","page":"438-481","source":"Springer Link","title":"Estimating parameters of the diffusion model: Approaches to dealing with contaminant reaction times and parameter variability","title-short":"Estimating parameters of the diffusion model","volume":"9","author":[{"family":"Ratcliff","given":"Roger"},{"family":"Tuerlinckx","given":"Francis"}],"issued":{"date-parts":[["2002",9,1]]}}}],"schema":"https://github.com/citation-style-language/schema/raw/master/csl-citation.json"}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(Hawkins et al., 2015; Heathcote et al., 2002; Ratcliff &amp; Tuerlinckx, 2002)</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w:t>
      </w:r>
      <w:ins w:id="337" w:author="Bo Shen" w:date="2023-01-26T14:21:00Z">
        <w:r w:rsidR="003011F1">
          <w:rPr>
            <w:rFonts w:ascii="Times New Roman" w:hAnsi="Times New Roman" w:cs="Times New Roman"/>
            <w:color w:val="000000" w:themeColor="text1"/>
          </w:rPr>
          <w:t xml:space="preserve">We set </w:t>
        </w:r>
      </w:ins>
      <w:del w:id="338" w:author="Bo Shen" w:date="2023-01-26T14:21:00Z">
        <w:r w:rsidRPr="0060258A" w:rsidDel="003011F1">
          <w:rPr>
            <w:rFonts w:ascii="Times New Roman" w:hAnsi="Times New Roman" w:cs="Times New Roman"/>
            <w:color w:val="000000" w:themeColor="text1"/>
          </w:rPr>
          <w:delText xml:space="preserve">After defining connection weights </w:delText>
        </w:r>
      </w:del>
      <m:oMath>
        <m:sSub>
          <m:sSubPr>
            <m:ctrlPr>
              <w:rPr>
                <w:rFonts w:ascii="Cambria Math" w:hAnsi="Cambria Math" w:cs="Times New Roman"/>
                <w:i/>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ij</m:t>
            </m:r>
          </m:sub>
        </m:sSub>
      </m:oMath>
      <w:r w:rsidRPr="0060258A">
        <w:rPr>
          <w:rFonts w:ascii="Times New Roman" w:hAnsi="Times New Roman" w:cs="Times New Roman"/>
          <w:color w:val="000000" w:themeColor="text1"/>
        </w:rPr>
        <w:t xml:space="preserve"> as 1 </w:t>
      </w:r>
      <w:del w:id="339" w:author="Bo Shen" w:date="2023-01-26T14:22:00Z">
        <w:r w:rsidRPr="0060258A" w:rsidDel="003011F1">
          <w:rPr>
            <w:rFonts w:ascii="Times New Roman" w:hAnsi="Times New Roman" w:cs="Times New Roman"/>
            <w:color w:val="000000" w:themeColor="text1"/>
          </w:rPr>
          <w:delText>for simplicity</w:delText>
        </w:r>
      </w:del>
      <w:ins w:id="340" w:author="Bo Shen" w:date="2023-01-26T14:22:00Z">
        <w:r w:rsidR="003011F1">
          <w:rPr>
            <w:rFonts w:ascii="Times New Roman" w:hAnsi="Times New Roman" w:cs="Times New Roman"/>
            <w:color w:val="000000" w:themeColor="text1"/>
          </w:rPr>
          <w:t xml:space="preserve">and the baseline input </w:t>
        </w:r>
        <w:r w:rsidR="003011F1" w:rsidRPr="003011F1">
          <w:rPr>
            <w:rFonts w:ascii="Times New Roman" w:hAnsi="Times New Roman" w:cs="Times New Roman"/>
            <w:i/>
            <w:iCs/>
            <w:color w:val="000000" w:themeColor="text1"/>
            <w:rPrChange w:id="341" w:author="Bo Shen" w:date="2023-01-26T14:22:00Z">
              <w:rPr>
                <w:rFonts w:ascii="Times New Roman" w:hAnsi="Times New Roman" w:cs="Times New Roman"/>
                <w:color w:val="000000" w:themeColor="text1"/>
              </w:rPr>
            </w:rPrChange>
          </w:rPr>
          <w:t>B</w:t>
        </w:r>
        <w:r w:rsidR="003011F1">
          <w:rPr>
            <w:rFonts w:ascii="Times New Roman" w:hAnsi="Times New Roman" w:cs="Times New Roman"/>
            <w:color w:val="000000" w:themeColor="text1"/>
          </w:rPr>
          <w:t xml:space="preserve"> as zero</w:t>
        </w:r>
      </w:ins>
      <w:ins w:id="342" w:author="Bo Shen" w:date="2023-01-26T14:27:00Z">
        <w:r w:rsidR="00BE4D64">
          <w:rPr>
            <w:rFonts w:ascii="Times New Roman" w:hAnsi="Times New Roman" w:cs="Times New Roman"/>
            <w:color w:val="000000" w:themeColor="text1"/>
          </w:rPr>
          <w:t>. We realized that</w:t>
        </w:r>
      </w:ins>
      <w:ins w:id="343" w:author="Bo Shen" w:date="2023-01-26T14:48:00Z">
        <w:r w:rsidR="00D60EEE">
          <w:rPr>
            <w:rFonts w:ascii="Times New Roman" w:hAnsi="Times New Roman" w:cs="Times New Roman"/>
            <w:color w:val="000000" w:themeColor="text1"/>
          </w:rPr>
          <w:t xml:space="preserve"> the collinearity issue between</w:t>
        </w:r>
      </w:ins>
      <w:ins w:id="344" w:author="Bo Shen" w:date="2023-01-26T15:01:00Z">
        <w:r w:rsidR="00EF25FA">
          <w:rPr>
            <w:rFonts w:ascii="Times New Roman" w:hAnsi="Times New Roman" w:cs="Times New Roman"/>
            <w:color w:val="000000" w:themeColor="text1"/>
          </w:rPr>
          <w:t xml:space="preserve"> baseline gain control (</w:t>
        </w:r>
      </w:ins>
      <m:oMath>
        <m:sSub>
          <m:sSubPr>
            <m:ctrlPr>
              <w:ins w:id="345" w:author="Bo Shen" w:date="2023-01-26T14:27:00Z">
                <w:rPr>
                  <w:rFonts w:ascii="Cambria Math" w:hAnsi="Cambria Math" w:cs="Times New Roman"/>
                  <w:i/>
                  <w:color w:val="000000" w:themeColor="text1"/>
                </w:rPr>
              </w:ins>
            </m:ctrlPr>
          </m:sSubPr>
          <m:e>
            <m:r>
              <w:ins w:id="346" w:author="Bo Shen" w:date="2023-01-26T14:27:00Z">
                <w:rPr>
                  <w:rFonts w:ascii="Cambria Math" w:hAnsi="Cambria Math" w:cs="Times New Roman"/>
                  <w:color w:val="000000" w:themeColor="text1"/>
                </w:rPr>
                <m:t>G</m:t>
              </w:ins>
            </m:r>
          </m:e>
          <m:sub>
            <m:r>
              <w:ins w:id="347" w:author="Bo Shen" w:date="2023-01-26T14:27:00Z">
                <w:rPr>
                  <w:rFonts w:ascii="Cambria Math" w:hAnsi="Cambria Math" w:cs="Times New Roman"/>
                  <w:color w:val="000000" w:themeColor="text1"/>
                </w:rPr>
                <m:t>0</m:t>
              </w:ins>
            </m:r>
          </m:sub>
        </m:sSub>
      </m:oMath>
      <w:ins w:id="348" w:author="Bo Shen" w:date="2023-01-26T15:01:00Z">
        <w:r w:rsidR="00EF25FA">
          <w:rPr>
            <w:rFonts w:ascii="Times New Roman" w:hAnsi="Times New Roman" w:cs="Times New Roman"/>
            <w:color w:val="000000" w:themeColor="text1"/>
          </w:rPr>
          <w:t>)</w:t>
        </w:r>
      </w:ins>
      <w:ins w:id="349" w:author="Bo Shen" w:date="2023-01-26T14:27:00Z">
        <w:r w:rsidR="00BE4D64">
          <w:rPr>
            <w:rFonts w:ascii="Times New Roman" w:hAnsi="Times New Roman" w:cs="Times New Roman"/>
            <w:color w:val="000000" w:themeColor="text1"/>
          </w:rPr>
          <w:t xml:space="preserve"> and</w:t>
        </w:r>
      </w:ins>
      <w:ins w:id="350" w:author="Bo Shen" w:date="2023-01-26T15:01:00Z">
        <w:r w:rsidR="00EF25FA">
          <w:rPr>
            <w:rFonts w:ascii="Times New Roman" w:hAnsi="Times New Roman" w:cs="Times New Roman"/>
            <w:color w:val="000000" w:themeColor="text1"/>
          </w:rPr>
          <w:t xml:space="preserve"> self-excit</w:t>
        </w:r>
      </w:ins>
      <w:ins w:id="351" w:author="Bo Shen" w:date="2023-01-26T15:02:00Z">
        <w:r w:rsidR="00EF25FA">
          <w:rPr>
            <w:rFonts w:ascii="Times New Roman" w:hAnsi="Times New Roman" w:cs="Times New Roman"/>
            <w:color w:val="000000" w:themeColor="text1"/>
          </w:rPr>
          <w:t>ation</w:t>
        </w:r>
      </w:ins>
      <w:ins w:id="352" w:author="Bo Shen" w:date="2023-01-26T14:27:00Z">
        <w:r w:rsidR="00BE4D64">
          <w:rPr>
            <w:rFonts w:ascii="Times New Roman" w:hAnsi="Times New Roman" w:cs="Times New Roman"/>
            <w:color w:val="000000" w:themeColor="text1"/>
          </w:rPr>
          <w:t xml:space="preserve"> </w:t>
        </w:r>
      </w:ins>
      <w:ins w:id="353" w:author="Bo Shen" w:date="2023-01-26T15:02:00Z">
        <w:r w:rsidR="00EF25FA">
          <w:rPr>
            <w:rFonts w:ascii="Times New Roman" w:hAnsi="Times New Roman" w:cs="Times New Roman"/>
            <w:color w:val="000000" w:themeColor="text1"/>
          </w:rPr>
          <w:t>(</w:t>
        </w:r>
      </w:ins>
      <m:oMath>
        <m:r>
          <w:ins w:id="354" w:author="Bo Shen" w:date="2023-01-26T14:28:00Z">
            <w:rPr>
              <w:rFonts w:ascii="Cambria Math" w:hAnsi="Cambria Math" w:cs="Times New Roman"/>
              <w:color w:val="000000" w:themeColor="text1"/>
            </w:rPr>
            <m:t>α</m:t>
          </w:ins>
        </m:r>
      </m:oMath>
      <w:ins w:id="355" w:author="Bo Shen" w:date="2023-01-26T15:02:00Z">
        <w:r w:rsidR="00EF25FA">
          <w:rPr>
            <w:rFonts w:ascii="Times New Roman" w:hAnsi="Times New Roman" w:cs="Times New Roman"/>
            <w:color w:val="000000" w:themeColor="text1"/>
          </w:rPr>
          <w:t>)</w:t>
        </w:r>
      </w:ins>
      <w:ins w:id="356" w:author="Bo Shen" w:date="2023-01-26T14:28:00Z">
        <w:r w:rsidR="00BE4D64">
          <w:rPr>
            <w:rFonts w:ascii="Times New Roman" w:hAnsi="Times New Roman" w:cs="Times New Roman"/>
            <w:color w:val="000000" w:themeColor="text1"/>
          </w:rPr>
          <w:t xml:space="preserve"> </w:t>
        </w:r>
      </w:ins>
      <w:ins w:id="357" w:author="Bo Shen" w:date="2023-01-26T14:48:00Z">
        <w:r w:rsidR="00D60EEE">
          <w:rPr>
            <w:rFonts w:ascii="Times New Roman" w:hAnsi="Times New Roman" w:cs="Times New Roman"/>
            <w:color w:val="000000" w:themeColor="text1"/>
          </w:rPr>
          <w:t xml:space="preserve">we mentioned </w:t>
        </w:r>
      </w:ins>
      <w:ins w:id="358" w:author="Bo Shen" w:date="2023-01-26T14:49:00Z">
        <w:r w:rsidR="00D60EEE">
          <w:rPr>
            <w:rFonts w:ascii="Times New Roman" w:hAnsi="Times New Roman" w:cs="Times New Roman"/>
            <w:color w:val="000000" w:themeColor="text1"/>
          </w:rPr>
          <w:t xml:space="preserve">above </w:t>
        </w:r>
      </w:ins>
      <w:ins w:id="359" w:author="Bo Shen" w:date="2023-01-26T14:48:00Z">
        <w:r w:rsidR="00D60EEE">
          <w:rPr>
            <w:rFonts w:ascii="Times New Roman" w:hAnsi="Times New Roman" w:cs="Times New Roman"/>
            <w:color w:val="000000" w:themeColor="text1"/>
          </w:rPr>
          <w:t>(</w:t>
        </w:r>
      </w:ins>
      <w:ins w:id="360" w:author="Bo Shen" w:date="2023-01-26T14:50:00Z">
        <w:r w:rsidR="00D60EEE">
          <w:rPr>
            <w:rFonts w:ascii="Times New Roman" w:hAnsi="Times New Roman" w:cs="Times New Roman"/>
            <w:color w:val="000000" w:themeColor="text1"/>
          </w:rPr>
          <w:t xml:space="preserve">see model fitting in </w:t>
        </w:r>
        <w:r w:rsidR="00D60EEE" w:rsidRPr="00D60EEE">
          <w:rPr>
            <w:rFonts w:ascii="Times New Roman" w:hAnsi="Times New Roman" w:cs="Times New Roman"/>
            <w:b/>
            <w:bCs/>
            <w:color w:val="000000" w:themeColor="text1"/>
            <w:rPrChange w:id="361" w:author="Bo Shen" w:date="2023-01-26T14:50:00Z">
              <w:rPr>
                <w:rFonts w:ascii="Times New Roman" w:hAnsi="Times New Roman" w:cs="Times New Roman"/>
                <w:color w:val="000000" w:themeColor="text1"/>
              </w:rPr>
            </w:rPrChange>
          </w:rPr>
          <w:t>Fig. 4</w:t>
        </w:r>
      </w:ins>
      <w:ins w:id="362" w:author="Bo Shen" w:date="2023-01-26T14:48:00Z">
        <w:r w:rsidR="00D60EEE">
          <w:rPr>
            <w:rFonts w:ascii="Times New Roman" w:hAnsi="Times New Roman" w:cs="Times New Roman"/>
            <w:color w:val="000000" w:themeColor="text1"/>
          </w:rPr>
          <w:t xml:space="preserve">) </w:t>
        </w:r>
      </w:ins>
      <w:ins w:id="363" w:author="Bo Shen" w:date="2023-01-26T14:43:00Z">
        <w:r w:rsidR="003E7760">
          <w:rPr>
            <w:rFonts w:ascii="Times New Roman" w:hAnsi="Times New Roman" w:cs="Times New Roman"/>
            <w:color w:val="000000" w:themeColor="text1"/>
          </w:rPr>
          <w:t xml:space="preserve">still </w:t>
        </w:r>
      </w:ins>
      <w:ins w:id="364" w:author="Bo Shen" w:date="2023-01-26T15:02:00Z">
        <w:r w:rsidR="003A5C9B">
          <w:rPr>
            <w:rFonts w:ascii="Times New Roman" w:hAnsi="Times New Roman" w:cs="Times New Roman"/>
            <w:color w:val="000000" w:themeColor="text1"/>
          </w:rPr>
          <w:t>exists</w:t>
        </w:r>
      </w:ins>
      <w:ins w:id="365" w:author="Bo Shen" w:date="2023-01-26T14:50:00Z">
        <w:r w:rsidR="00D60EEE">
          <w:rPr>
            <w:rFonts w:ascii="Times New Roman" w:hAnsi="Times New Roman" w:cs="Times New Roman"/>
            <w:color w:val="000000" w:themeColor="text1"/>
          </w:rPr>
          <w:t xml:space="preserve"> in </w:t>
        </w:r>
      </w:ins>
      <w:ins w:id="366" w:author="Bo Shen" w:date="2023-01-26T14:30:00Z">
        <w:r w:rsidR="007F2E03">
          <w:rPr>
            <w:rFonts w:ascii="Times New Roman" w:hAnsi="Times New Roman" w:cs="Times New Roman"/>
            <w:color w:val="000000" w:themeColor="text1"/>
          </w:rPr>
          <w:t>predicting WTA cho</w:t>
        </w:r>
      </w:ins>
      <w:ins w:id="367" w:author="Bo Shen" w:date="2023-01-26T14:44:00Z">
        <w:r w:rsidR="003E7760">
          <w:rPr>
            <w:rFonts w:ascii="Times New Roman" w:hAnsi="Times New Roman" w:cs="Times New Roman"/>
            <w:color w:val="000000" w:themeColor="text1"/>
          </w:rPr>
          <w:t>ice</w:t>
        </w:r>
      </w:ins>
      <w:ins w:id="368" w:author="Bo Shen" w:date="2023-01-26T14:50:00Z">
        <w:r w:rsidR="00D60EEE">
          <w:rPr>
            <w:rFonts w:ascii="Times New Roman" w:hAnsi="Times New Roman" w:cs="Times New Roman"/>
            <w:color w:val="000000" w:themeColor="text1"/>
          </w:rPr>
          <w:t xml:space="preserve"> behavior</w:t>
        </w:r>
      </w:ins>
      <w:ins w:id="369" w:author="Bo Shen" w:date="2023-01-26T14:45:00Z">
        <w:r w:rsidR="003E7760">
          <w:rPr>
            <w:rFonts w:ascii="Times New Roman" w:hAnsi="Times New Roman" w:cs="Times New Roman"/>
            <w:color w:val="000000" w:themeColor="text1"/>
          </w:rPr>
          <w:t xml:space="preserve"> </w:t>
        </w:r>
      </w:ins>
      <w:ins w:id="370" w:author="Bo Shen" w:date="2023-01-26T14:44:00Z">
        <w:r w:rsidR="003E7760">
          <w:rPr>
            <w:rFonts w:ascii="Times New Roman" w:hAnsi="Times New Roman" w:cs="Times New Roman"/>
            <w:color w:val="000000" w:themeColor="text1"/>
          </w:rPr>
          <w:t>(</w:t>
        </w:r>
      </w:ins>
      <w:ins w:id="371" w:author="Bo Shen" w:date="2023-01-26T14:45:00Z">
        <w:r w:rsidR="003E7760">
          <w:rPr>
            <w:rFonts w:ascii="Times New Roman" w:hAnsi="Times New Roman" w:cs="Times New Roman"/>
            <w:color w:val="000000" w:themeColor="text1"/>
          </w:rPr>
          <w:t xml:space="preserve">see </w:t>
        </w:r>
      </w:ins>
      <w:ins w:id="372" w:author="Bo Shen" w:date="2023-01-26T14:46:00Z">
        <w:r w:rsidR="003E7760" w:rsidRPr="0060258A">
          <w:rPr>
            <w:rFonts w:ascii="Times New Roman" w:hAnsi="Times New Roman" w:cs="Times New Roman"/>
            <w:b/>
            <w:color w:val="000000" w:themeColor="text1"/>
            <w:lang w:eastAsia="zh-TW"/>
          </w:rPr>
          <w:t>Fig.</w:t>
        </w:r>
        <w:r w:rsidR="003E7760">
          <w:rPr>
            <w:rFonts w:ascii="Times New Roman" w:hAnsi="Times New Roman" w:cs="Times New Roman"/>
            <w:b/>
            <w:color w:val="000000" w:themeColor="text1"/>
            <w:lang w:eastAsia="zh-TW"/>
          </w:rPr>
          <w:t xml:space="preserve"> 6-figure supplement </w:t>
        </w:r>
      </w:ins>
      <w:ins w:id="373" w:author="Bo Shen" w:date="2023-01-27T18:08:00Z">
        <w:r w:rsidR="00E76512">
          <w:rPr>
            <w:rFonts w:ascii="Times New Roman" w:hAnsi="Times New Roman" w:cs="Times New Roman"/>
            <w:b/>
            <w:color w:val="000000" w:themeColor="text1"/>
            <w:lang w:eastAsia="zh-TW"/>
          </w:rPr>
          <w:t>3</w:t>
        </w:r>
      </w:ins>
      <w:ins w:id="374" w:author="Bo Shen" w:date="2023-01-26T14:44:00Z">
        <w:r w:rsidR="003E7760">
          <w:rPr>
            <w:rFonts w:ascii="Times New Roman" w:hAnsi="Times New Roman" w:cs="Times New Roman"/>
            <w:color w:val="000000" w:themeColor="text1"/>
          </w:rPr>
          <w:t>)</w:t>
        </w:r>
      </w:ins>
      <w:ins w:id="375" w:author="Bo Shen" w:date="2023-01-26T14:47:00Z">
        <w:r w:rsidR="003E7760">
          <w:rPr>
            <w:rFonts w:ascii="Times New Roman" w:hAnsi="Times New Roman" w:cs="Times New Roman"/>
            <w:color w:val="000000" w:themeColor="text1"/>
          </w:rPr>
          <w:t xml:space="preserve">. </w:t>
        </w:r>
      </w:ins>
      <w:ins w:id="376" w:author="Bo Shen" w:date="2023-01-26T14:46:00Z">
        <w:r w:rsidR="003E7760">
          <w:rPr>
            <w:rFonts w:ascii="Times New Roman" w:hAnsi="Times New Roman" w:cs="Times New Roman"/>
            <w:color w:val="000000" w:themeColor="text1"/>
          </w:rPr>
          <w:t xml:space="preserve"> </w:t>
        </w:r>
      </w:ins>
      <w:ins w:id="377" w:author="Bo Shen" w:date="2023-01-26T14:50:00Z">
        <w:r w:rsidR="00D60EEE">
          <w:rPr>
            <w:rFonts w:ascii="Times New Roman" w:hAnsi="Times New Roman" w:cs="Times New Roman"/>
            <w:color w:val="000000" w:themeColor="text1"/>
          </w:rPr>
          <w:t xml:space="preserve">Thus, </w:t>
        </w:r>
      </w:ins>
      <w:ins w:id="378" w:author="Bo Shen" w:date="2023-01-26T14:51:00Z">
        <w:r w:rsidR="00D60EEE">
          <w:rPr>
            <w:rFonts w:ascii="Times New Roman" w:hAnsi="Times New Roman" w:cs="Times New Roman"/>
            <w:color w:val="000000" w:themeColor="text1"/>
          </w:rPr>
          <w:t xml:space="preserve">we </w:t>
        </w:r>
      </w:ins>
      <w:ins w:id="379" w:author="Bo Shen" w:date="2023-01-26T15:02:00Z">
        <w:r w:rsidR="00767265">
          <w:rPr>
            <w:rFonts w:ascii="Times New Roman" w:hAnsi="Times New Roman" w:cs="Times New Roman"/>
            <w:color w:val="000000" w:themeColor="text1"/>
          </w:rPr>
          <w:t xml:space="preserve">kept </w:t>
        </w:r>
      </w:ins>
      <m:oMath>
        <m:r>
          <w:ins w:id="380" w:author="Bo Shen" w:date="2023-01-26T15:02:00Z">
            <w:rPr>
              <w:rFonts w:ascii="Cambria Math" w:hAnsi="Cambria Math" w:cs="Times New Roman"/>
              <w:color w:val="000000" w:themeColor="text1"/>
              <w:lang w:eastAsia="zh-TW"/>
            </w:rPr>
            <m:t>α</m:t>
          </w:ins>
        </m:r>
      </m:oMath>
      <w:ins w:id="381" w:author="Bo Shen" w:date="2023-01-26T15:02:00Z">
        <w:r w:rsidR="00767265">
          <w:rPr>
            <w:rFonts w:ascii="Times New Roman" w:hAnsi="Times New Roman" w:cs="Times New Roman"/>
            <w:color w:val="000000" w:themeColor="text1"/>
          </w:rPr>
          <w:t xml:space="preserve"> as a free parameter</w:t>
        </w:r>
      </w:ins>
      <w:ins w:id="382" w:author="Bo Shen" w:date="2023-01-26T15:03:00Z">
        <w:r w:rsidR="00767265">
          <w:rPr>
            <w:rFonts w:ascii="Times New Roman" w:hAnsi="Times New Roman" w:cs="Times New Roman"/>
            <w:color w:val="000000" w:themeColor="text1"/>
          </w:rPr>
          <w:t xml:space="preserve"> but</w:t>
        </w:r>
      </w:ins>
      <w:ins w:id="383" w:author="Bo Shen" w:date="2023-01-26T15:02:00Z">
        <w:r w:rsidR="00767265">
          <w:rPr>
            <w:rFonts w:ascii="Times New Roman" w:hAnsi="Times New Roman" w:cs="Times New Roman"/>
            <w:color w:val="000000" w:themeColor="text1"/>
          </w:rPr>
          <w:t xml:space="preserve"> </w:t>
        </w:r>
      </w:ins>
      <w:ins w:id="384" w:author="Bo Shen" w:date="2023-01-26T14:51:00Z">
        <w:r w:rsidR="00D60EEE">
          <w:rPr>
            <w:rFonts w:ascii="Times New Roman" w:hAnsi="Times New Roman" w:cs="Times New Roman"/>
            <w:color w:val="000000" w:themeColor="text1"/>
          </w:rPr>
          <w:t xml:space="preserve">set the </w:t>
        </w:r>
      </w:ins>
      <m:oMath>
        <m:sSub>
          <m:sSubPr>
            <m:ctrlPr>
              <w:ins w:id="385" w:author="Bo Shen" w:date="2023-01-26T14:51:00Z">
                <w:rPr>
                  <w:rFonts w:ascii="Cambria Math" w:hAnsi="Cambria Math" w:cs="Times New Roman"/>
                  <w:i/>
                  <w:color w:val="000000" w:themeColor="text1"/>
                </w:rPr>
              </w:ins>
            </m:ctrlPr>
          </m:sSubPr>
          <m:e>
            <m:r>
              <w:ins w:id="386" w:author="Bo Shen" w:date="2023-01-26T14:51:00Z">
                <w:rPr>
                  <w:rFonts w:ascii="Cambria Math" w:hAnsi="Cambria Math" w:cs="Times New Roman"/>
                  <w:color w:val="000000" w:themeColor="text1"/>
                </w:rPr>
                <m:t>G</m:t>
              </w:ins>
            </m:r>
          </m:e>
          <m:sub>
            <m:r>
              <w:ins w:id="387" w:author="Bo Shen" w:date="2023-01-26T14:51:00Z">
                <w:rPr>
                  <w:rFonts w:ascii="Cambria Math" w:hAnsi="Cambria Math" w:cs="Times New Roman"/>
                  <w:color w:val="000000" w:themeColor="text1"/>
                </w:rPr>
                <m:t>0</m:t>
              </w:ins>
            </m:r>
          </m:sub>
        </m:sSub>
      </m:oMath>
      <w:ins w:id="388" w:author="Bo Shen" w:date="2023-01-26T14:51:00Z">
        <w:r w:rsidR="00D60EEE">
          <w:rPr>
            <w:rFonts w:ascii="Times New Roman" w:hAnsi="Times New Roman" w:cs="Times New Roman"/>
            <w:color w:val="000000" w:themeColor="text1"/>
          </w:rPr>
          <w:t xml:space="preserve"> to zero</w:t>
        </w:r>
      </w:ins>
      <w:ins w:id="389" w:author="Bo Shen" w:date="2023-01-26T14:56:00Z">
        <w:r w:rsidR="000C30B1">
          <w:rPr>
            <w:rFonts w:ascii="Times New Roman" w:hAnsi="Times New Roman" w:cs="Times New Roman"/>
            <w:color w:val="000000" w:themeColor="text1"/>
          </w:rPr>
          <w:t>.</w:t>
        </w:r>
      </w:ins>
      <w:ins w:id="390" w:author="Bo Shen" w:date="2023-01-26T15:03:00Z">
        <w:r w:rsidR="00767265">
          <w:rPr>
            <w:rFonts w:ascii="Times New Roman" w:hAnsi="Times New Roman" w:cs="Times New Roman"/>
            <w:color w:val="000000" w:themeColor="text1"/>
          </w:rPr>
          <w:t xml:space="preserve"> </w:t>
        </w:r>
      </w:ins>
      <w:ins w:id="391" w:author="Bo Shen" w:date="2023-01-26T15:04:00Z">
        <w:r w:rsidR="00767265">
          <w:rPr>
            <w:rFonts w:ascii="Times New Roman" w:hAnsi="Times New Roman" w:cs="Times New Roman"/>
            <w:color w:val="000000" w:themeColor="text1"/>
          </w:rPr>
          <w:t>W</w:t>
        </w:r>
      </w:ins>
      <w:ins w:id="392" w:author="Bo Shen" w:date="2023-01-26T15:03:00Z">
        <w:r w:rsidR="00767265">
          <w:rPr>
            <w:rFonts w:ascii="Times New Roman" w:hAnsi="Times New Roman" w:cs="Times New Roman"/>
            <w:color w:val="000000" w:themeColor="text1"/>
          </w:rPr>
          <w:t xml:space="preserve">e </w:t>
        </w:r>
      </w:ins>
      <w:ins w:id="393" w:author="Bo Shen" w:date="2023-01-26T15:27:00Z">
        <w:r w:rsidR="00834808">
          <w:rPr>
            <w:rFonts w:ascii="Times New Roman" w:hAnsi="Times New Roman" w:cs="Times New Roman"/>
            <w:color w:val="000000" w:themeColor="text1"/>
          </w:rPr>
          <w:t>acknowledged</w:t>
        </w:r>
      </w:ins>
      <w:ins w:id="394" w:author="Bo Shen" w:date="2023-01-26T15:03:00Z">
        <w:r w:rsidR="00767265">
          <w:rPr>
            <w:rFonts w:ascii="Times New Roman" w:hAnsi="Times New Roman" w:cs="Times New Roman"/>
            <w:color w:val="000000" w:themeColor="text1"/>
          </w:rPr>
          <w:t xml:space="preserve"> </w:t>
        </w:r>
      </w:ins>
      <w:ins w:id="395" w:author="Bo Shen" w:date="2023-01-26T15:26:00Z">
        <w:r w:rsidR="00834808">
          <w:rPr>
            <w:rFonts w:ascii="Times New Roman" w:hAnsi="Times New Roman" w:cs="Times New Roman"/>
            <w:color w:val="000000" w:themeColor="text1"/>
          </w:rPr>
          <w:t xml:space="preserve">that </w:t>
        </w:r>
      </w:ins>
      <w:ins w:id="396" w:author="Bo Shen" w:date="2023-01-26T15:04:00Z">
        <w:r w:rsidR="00767265">
          <w:rPr>
            <w:rFonts w:ascii="Times New Roman" w:hAnsi="Times New Roman" w:cs="Times New Roman"/>
            <w:color w:val="000000" w:themeColor="text1"/>
          </w:rPr>
          <w:t>th</w:t>
        </w:r>
      </w:ins>
      <w:ins w:id="397" w:author="Bo Shen" w:date="2023-01-26T15:25:00Z">
        <w:r w:rsidR="00834808">
          <w:rPr>
            <w:rFonts w:ascii="Times New Roman" w:hAnsi="Times New Roman" w:cs="Times New Roman"/>
            <w:color w:val="000000" w:themeColor="text1"/>
          </w:rPr>
          <w:t>is</w:t>
        </w:r>
      </w:ins>
      <w:ins w:id="398" w:author="Bo Shen" w:date="2023-01-26T15:04:00Z">
        <w:r w:rsidR="00767265">
          <w:rPr>
            <w:rFonts w:ascii="Times New Roman" w:hAnsi="Times New Roman" w:cs="Times New Roman"/>
            <w:color w:val="000000" w:themeColor="text1"/>
          </w:rPr>
          <w:t xml:space="preserve"> limitation </w:t>
        </w:r>
      </w:ins>
      <w:ins w:id="399" w:author="Bo Shen" w:date="2023-01-26T15:27:00Z">
        <w:r w:rsidR="00834808">
          <w:rPr>
            <w:rFonts w:ascii="Times New Roman" w:hAnsi="Times New Roman" w:cs="Times New Roman"/>
            <w:color w:val="000000" w:themeColor="text1"/>
          </w:rPr>
          <w:t>restricted</w:t>
        </w:r>
      </w:ins>
      <w:ins w:id="400" w:author="Bo Shen" w:date="2023-01-26T15:26:00Z">
        <w:r w:rsidR="00834808">
          <w:rPr>
            <w:rFonts w:ascii="Times New Roman" w:hAnsi="Times New Roman" w:cs="Times New Roman"/>
            <w:color w:val="000000" w:themeColor="text1"/>
          </w:rPr>
          <w:t xml:space="preserve"> the interpretation </w:t>
        </w:r>
      </w:ins>
      <w:ins w:id="401" w:author="Bo Shen" w:date="2023-01-26T15:27:00Z">
        <w:r w:rsidR="00834808">
          <w:rPr>
            <w:rFonts w:ascii="Times New Roman" w:hAnsi="Times New Roman" w:cs="Times New Roman"/>
            <w:color w:val="000000" w:themeColor="text1"/>
          </w:rPr>
          <w:t>of</w:t>
        </w:r>
      </w:ins>
      <w:ins w:id="402" w:author="Bo Shen" w:date="2023-01-26T15:26:00Z">
        <w:r w:rsidR="00834808">
          <w:rPr>
            <w:rFonts w:ascii="Times New Roman" w:hAnsi="Times New Roman" w:cs="Times New Roman"/>
            <w:color w:val="000000" w:themeColor="text1"/>
          </w:rPr>
          <w:t xml:space="preserve"> the parameter</w:t>
        </w:r>
      </w:ins>
      <w:ins w:id="403" w:author="Bo Shen" w:date="2023-01-26T15:03:00Z">
        <w:r w:rsidR="00767265">
          <w:rPr>
            <w:rFonts w:ascii="Times New Roman" w:hAnsi="Times New Roman" w:cs="Times New Roman"/>
            <w:color w:val="000000" w:themeColor="text1"/>
          </w:rPr>
          <w:t xml:space="preserve"> </w:t>
        </w:r>
      </w:ins>
      <m:oMath>
        <m:r>
          <w:ins w:id="404" w:author="Bo Shen" w:date="2023-01-26T15:03:00Z">
            <w:rPr>
              <w:rFonts w:ascii="Cambria Math" w:hAnsi="Cambria Math" w:cs="Times New Roman"/>
              <w:color w:val="000000" w:themeColor="text1"/>
              <w:lang w:eastAsia="zh-TW"/>
            </w:rPr>
            <m:t>α</m:t>
          </w:ins>
        </m:r>
      </m:oMath>
      <w:ins w:id="405" w:author="Bo Shen" w:date="2023-01-26T15:03:00Z">
        <w:r w:rsidR="00767265">
          <w:rPr>
            <w:rFonts w:ascii="Times New Roman" w:hAnsi="Times New Roman" w:cs="Times New Roman"/>
            <w:color w:val="000000" w:themeColor="text1"/>
            <w:lang w:eastAsia="zh-TW"/>
          </w:rPr>
          <w:t xml:space="preserve">. </w:t>
        </w:r>
      </w:ins>
      <w:del w:id="406" w:author="Bo Shen" w:date="2023-01-26T14:27:00Z">
        <w:r w:rsidRPr="0060258A" w:rsidDel="00BE4D64">
          <w:rPr>
            <w:rFonts w:ascii="Times New Roman" w:hAnsi="Times New Roman" w:cs="Times New Roman"/>
            <w:color w:val="000000" w:themeColor="text1"/>
          </w:rPr>
          <w:delText>,</w:delText>
        </w:r>
      </w:del>
      <w:ins w:id="407" w:author="Bo Shen" w:date="2023-01-26T14:57:00Z">
        <w:r w:rsidR="000C30B1">
          <w:rPr>
            <w:rFonts w:ascii="Times New Roman" w:hAnsi="Times New Roman" w:cs="Times New Roman"/>
            <w:color w:val="000000" w:themeColor="text1"/>
          </w:rPr>
          <w:t>T</w:t>
        </w:r>
      </w:ins>
      <w:del w:id="408" w:author="Bo Shen" w:date="2023-01-26T14:57:00Z">
        <w:r w:rsidRPr="0060258A" w:rsidDel="000C30B1">
          <w:rPr>
            <w:rFonts w:ascii="Times New Roman" w:hAnsi="Times New Roman" w:cs="Times New Roman"/>
            <w:color w:val="000000" w:themeColor="text1"/>
          </w:rPr>
          <w:delText xml:space="preserve"> t</w:delText>
        </w:r>
      </w:del>
      <w:proofErr w:type="gramStart"/>
      <w:r w:rsidRPr="0060258A">
        <w:rPr>
          <w:rFonts w:ascii="Times New Roman" w:hAnsi="Times New Roman" w:cs="Times New Roman"/>
          <w:color w:val="000000" w:themeColor="text1"/>
        </w:rPr>
        <w:t>he</w:t>
      </w:r>
      <w:proofErr w:type="gramEnd"/>
      <w:r w:rsidRPr="0060258A">
        <w:rPr>
          <w:rFonts w:ascii="Times New Roman" w:hAnsi="Times New Roman" w:cs="Times New Roman"/>
          <w:color w:val="000000" w:themeColor="text1"/>
        </w:rPr>
        <w:t xml:space="preserve"> model is reduced to </w:t>
      </w:r>
      <w:r w:rsidRPr="0060258A">
        <w:rPr>
          <w:rFonts w:ascii="Times New Roman" w:hAnsi="Times New Roman" w:cs="Times New Roman" w:hint="eastAsia"/>
          <w:color w:val="000000" w:themeColor="text1"/>
        </w:rPr>
        <w:t>seven</w:t>
      </w:r>
      <w:r w:rsidRPr="0060258A">
        <w:rPr>
          <w:rFonts w:ascii="Times New Roman" w:hAnsi="Times New Roman" w:cs="Times New Roman"/>
          <w:color w:val="000000" w:themeColor="text1"/>
        </w:rPr>
        <w:t xml:space="preserve"> parameters: recurrent </w:t>
      </w:r>
      <w:r w:rsidRPr="0060258A">
        <w:rPr>
          <w:rFonts w:ascii="Times New Roman" w:hAnsi="Times New Roman" w:cs="Times New Roman"/>
          <w:color w:val="000000" w:themeColor="text1"/>
          <w:lang w:eastAsia="zh-TW"/>
        </w:rPr>
        <w:t xml:space="preserve">excitation weight </w:t>
      </w:r>
      <m:oMath>
        <m:r>
          <w:rPr>
            <w:rFonts w:ascii="Cambria Math" w:hAnsi="Cambria Math" w:cs="Times New Roman"/>
            <w:color w:val="000000" w:themeColor="text1"/>
            <w:lang w:eastAsia="zh-TW"/>
          </w:rPr>
          <m:t>α</m:t>
        </m:r>
      </m:oMath>
      <w:r w:rsidRPr="0060258A">
        <w:rPr>
          <w:rFonts w:ascii="Times New Roman" w:hAnsi="Times New Roman" w:cs="Times New Roman"/>
          <w:color w:val="000000" w:themeColor="text1"/>
          <w:lang w:eastAsia="zh-TW"/>
        </w:rPr>
        <w:t xml:space="preserve">, local disinhibition weight </w:t>
      </w:r>
      <m:oMath>
        <m:r>
          <w:rPr>
            <w:rFonts w:ascii="Cambria Math" w:hAnsi="Cambria Math" w:cs="Times New Roman"/>
            <w:color w:val="000000" w:themeColor="text1"/>
            <w:lang w:eastAsia="zh-TW"/>
          </w:rPr>
          <m:t>β</m:t>
        </m:r>
      </m:oMath>
      <w:r w:rsidRPr="0060258A">
        <w:rPr>
          <w:rFonts w:ascii="Times New Roman" w:hAnsi="Times New Roman" w:cs="Times New Roman"/>
          <w:color w:val="000000" w:themeColor="text1"/>
          <w:lang w:eastAsia="zh-TW"/>
        </w:rPr>
        <w:t xml:space="preserve">, noise parameter </w:t>
      </w:r>
      <m:oMath>
        <m:r>
          <w:rPr>
            <w:rFonts w:ascii="Cambria Math" w:hAnsi="Cambria Math" w:cs="Times New Roman"/>
            <w:color w:val="000000" w:themeColor="text1"/>
            <w:lang w:eastAsia="zh-TW"/>
          </w:rPr>
          <m:t>σ</m:t>
        </m:r>
      </m:oMath>
      <w:r w:rsidRPr="0060258A">
        <w:rPr>
          <w:rFonts w:ascii="Times New Roman" w:hAnsi="Times New Roman" w:cs="Times New Roman"/>
          <w:color w:val="000000" w:themeColor="text1"/>
          <w:lang w:eastAsia="zh-TW"/>
        </w:rPr>
        <w:t xml:space="preserve">, input </w:t>
      </w:r>
      <w:r w:rsidRPr="0060258A">
        <w:rPr>
          <w:rFonts w:ascii="Times New Roman" w:hAnsi="Times New Roman" w:cs="Times New Roman"/>
          <w:color w:val="000000" w:themeColor="text1"/>
          <w:lang w:eastAsia="zh-TW"/>
        </w:rPr>
        <w:lastRenderedPageBreak/>
        <w:t xml:space="preserve">value scaling parameter </w:t>
      </w:r>
      <w:r w:rsidRPr="0060258A">
        <w:rPr>
          <w:rFonts w:ascii="Times New Roman" w:hAnsi="Times New Roman" w:cs="Times New Roman"/>
          <w:i/>
          <w:iCs/>
          <w:color w:val="000000" w:themeColor="text1"/>
          <w:lang w:eastAsia="zh-TW"/>
        </w:rPr>
        <w:t>S</w:t>
      </w:r>
      <w:r w:rsidRPr="0060258A">
        <w:rPr>
          <w:rFonts w:ascii="Times New Roman" w:hAnsi="Times New Roman" w:cs="Times New Roman"/>
          <w:color w:val="000000" w:themeColor="text1"/>
          <w:lang w:eastAsia="zh-TW"/>
        </w:rPr>
        <w:t>, and time constants</w:t>
      </w:r>
      <w:del w:id="409" w:author="Bo Shen" w:date="2023-01-26T14:58:00Z">
        <w:r w:rsidRPr="0060258A" w:rsidDel="000C30B1">
          <w:rPr>
            <w:rFonts w:ascii="Times New Roman" w:hAnsi="Times New Roman" w:cs="Times New Roman"/>
            <w:color w:val="000000" w:themeColor="text1"/>
            <w:lang w:eastAsia="zh-TW"/>
          </w:rPr>
          <w:delText xml:space="preserve"> </w:delText>
        </w:r>
      </w:del>
      <w:r w:rsidRPr="0060258A">
        <w:rPr>
          <w:rFonts w:ascii="Times New Roman" w:hAnsi="Times New Roman" w:cs="Times New Roman"/>
          <w:color w:val="000000" w:themeColor="text1"/>
          <w:lang w:eastAsia="zh-TW"/>
        </w:rPr>
        <w:t xml:space="preserve"> </w:t>
      </w:r>
      <m:oMath>
        <m:sSub>
          <m:sSubPr>
            <m:ctrlPr>
              <w:rPr>
                <w:rFonts w:ascii="Cambria Math" w:hAnsi="Cambria Math" w:cs="Times New Roman"/>
                <w:i/>
                <w:color w:val="000000" w:themeColor="text1"/>
                <w:lang w:eastAsia="zh-TW"/>
              </w:rPr>
            </m:ctrlPr>
          </m:sSubPr>
          <m:e>
            <m:r>
              <w:rPr>
                <w:rFonts w:ascii="Cambria Math" w:hAnsi="Cambria Math" w:cs="Times New Roman"/>
                <w:color w:val="000000" w:themeColor="text1"/>
                <w:lang w:eastAsia="zh-TW"/>
              </w:rPr>
              <m:t>τ</m:t>
            </m:r>
          </m:e>
          <m:sub>
            <m:r>
              <w:rPr>
                <w:rFonts w:ascii="Cambria Math" w:hAnsi="Cambria Math" w:cs="Times New Roman"/>
                <w:color w:val="000000" w:themeColor="text1"/>
                <w:lang w:eastAsia="zh-TW"/>
              </w:rPr>
              <m:t>R</m:t>
            </m:r>
          </m:sub>
        </m:sSub>
      </m:oMath>
      <w:r w:rsidRPr="0060258A">
        <w:rPr>
          <w:rFonts w:ascii="Times New Roman" w:hAnsi="Times New Roman" w:cs="Times New Roman"/>
          <w:color w:val="000000" w:themeColor="text1"/>
          <w:lang w:eastAsia="zh-TW"/>
        </w:rPr>
        <w:t xml:space="preserve">, </w:t>
      </w:r>
      <m:oMath>
        <m:sSub>
          <m:sSubPr>
            <m:ctrlPr>
              <w:rPr>
                <w:rFonts w:ascii="Cambria Math" w:hAnsi="Cambria Math" w:cs="Times New Roman"/>
                <w:i/>
                <w:color w:val="000000" w:themeColor="text1"/>
                <w:lang w:eastAsia="zh-TW"/>
              </w:rPr>
            </m:ctrlPr>
          </m:sSubPr>
          <m:e>
            <m:r>
              <w:rPr>
                <w:rFonts w:ascii="Cambria Math" w:hAnsi="Cambria Math" w:cs="Times New Roman"/>
                <w:color w:val="000000" w:themeColor="text1"/>
                <w:lang w:eastAsia="zh-TW"/>
              </w:rPr>
              <m:t>τ</m:t>
            </m:r>
          </m:e>
          <m:sub>
            <m:r>
              <w:rPr>
                <w:rFonts w:ascii="Cambria Math" w:hAnsi="Cambria Math" w:cs="Times New Roman"/>
                <w:color w:val="000000" w:themeColor="text1"/>
                <w:lang w:eastAsia="zh-TW"/>
              </w:rPr>
              <m:t>G</m:t>
            </m:r>
          </m:sub>
        </m:sSub>
      </m:oMath>
      <w:r w:rsidRPr="0060258A">
        <w:rPr>
          <w:rFonts w:ascii="Times New Roman" w:hAnsi="Times New Roman" w:cs="Times New Roman"/>
          <w:color w:val="000000" w:themeColor="text1"/>
          <w:lang w:eastAsia="zh-TW"/>
        </w:rPr>
        <w:t xml:space="preserve">, and </w:t>
      </w:r>
      <m:oMath>
        <m:sSub>
          <m:sSubPr>
            <m:ctrlPr>
              <w:rPr>
                <w:rFonts w:ascii="Cambria Math" w:hAnsi="Cambria Math" w:cs="Times New Roman"/>
                <w:i/>
                <w:color w:val="000000" w:themeColor="text1"/>
                <w:lang w:eastAsia="zh-TW"/>
              </w:rPr>
            </m:ctrlPr>
          </m:sSubPr>
          <m:e>
            <m:r>
              <w:rPr>
                <w:rFonts w:ascii="Cambria Math" w:hAnsi="Cambria Math" w:cs="Times New Roman"/>
                <w:color w:val="000000" w:themeColor="text1"/>
                <w:lang w:eastAsia="zh-TW"/>
              </w:rPr>
              <m:t>τ</m:t>
            </m:r>
          </m:e>
          <m:sub>
            <m:r>
              <w:rPr>
                <w:rFonts w:ascii="Cambria Math" w:hAnsi="Cambria Math" w:cs="Times New Roman"/>
                <w:color w:val="000000" w:themeColor="text1"/>
                <w:lang w:eastAsia="zh-TW"/>
              </w:rPr>
              <m:t>D</m:t>
            </m:r>
          </m:sub>
        </m:sSub>
      </m:oMath>
      <w:r w:rsidRPr="0060258A">
        <w:rPr>
          <w:rFonts w:ascii="Times New Roman" w:hAnsi="Times New Roman" w:cs="Times New Roman"/>
          <w:color w:val="000000" w:themeColor="text1"/>
          <w:lang w:eastAsia="zh-TW"/>
        </w:rPr>
        <w:t xml:space="preserve"> (see Methods for model-fitting details). Predictions of the best fitting model are shown in </w:t>
      </w:r>
      <w:r w:rsidRPr="0060258A">
        <w:rPr>
          <w:rFonts w:ascii="Times New Roman" w:hAnsi="Times New Roman" w:cs="Times New Roman"/>
          <w:b/>
          <w:color w:val="000000" w:themeColor="text1"/>
          <w:lang w:eastAsia="zh-TW"/>
        </w:rPr>
        <w:t>Fig. 6A</w:t>
      </w:r>
      <w:r w:rsidRPr="0060258A">
        <w:rPr>
          <w:rFonts w:ascii="Times New Roman" w:hAnsi="Times New Roman" w:cs="Times New Roman"/>
          <w:color w:val="000000" w:themeColor="text1"/>
          <w:lang w:eastAsia="zh-TW"/>
        </w:rPr>
        <w:t xml:space="preserve"> (best fitting parameters: </w:t>
      </w:r>
      <m:oMath>
        <m:r>
          <w:rPr>
            <w:rFonts w:ascii="Cambria Math" w:hAnsi="Cambria Math" w:cs="Times New Roman"/>
            <w:color w:val="000000" w:themeColor="text1"/>
            <w:lang w:eastAsia="zh-TW"/>
          </w:rPr>
          <m:t>α=0</m:t>
        </m:r>
      </m:oMath>
      <w:r w:rsidRPr="0060258A">
        <w:rPr>
          <w:rFonts w:ascii="Times New Roman" w:hAnsi="Times New Roman" w:cs="Times New Roman"/>
          <w:color w:val="000000" w:themeColor="text1"/>
          <w:lang w:eastAsia="zh-TW"/>
        </w:rPr>
        <w:t xml:space="preserve">, </w:t>
      </w:r>
      <m:oMath>
        <m:r>
          <w:rPr>
            <w:rFonts w:ascii="Cambria Math" w:hAnsi="Cambria Math" w:cs="Times New Roman"/>
            <w:color w:val="000000" w:themeColor="text1"/>
            <w:lang w:eastAsia="zh-TW"/>
          </w:rPr>
          <m:t>β=1.434</m:t>
        </m:r>
      </m:oMath>
      <w:r w:rsidRPr="0060258A">
        <w:rPr>
          <w:rFonts w:ascii="Times New Roman" w:hAnsi="Times New Roman" w:cs="Times New Roman"/>
          <w:color w:val="000000" w:themeColor="text1"/>
          <w:lang w:eastAsia="zh-TW"/>
        </w:rPr>
        <w:t xml:space="preserve">, </w:t>
      </w:r>
      <m:oMath>
        <m:r>
          <w:rPr>
            <w:rFonts w:ascii="Cambria Math" w:hAnsi="Cambria Math" w:cs="Times New Roman"/>
            <w:color w:val="000000" w:themeColor="text1"/>
            <w:lang w:eastAsia="zh-TW"/>
          </w:rPr>
          <m:t>σ=25.36</m:t>
        </m:r>
      </m:oMath>
      <w:r w:rsidRPr="0060258A">
        <w:rPr>
          <w:rFonts w:ascii="Times New Roman" w:hAnsi="Times New Roman" w:cs="Times New Roman"/>
          <w:color w:val="000000" w:themeColor="text1"/>
          <w:lang w:eastAsia="zh-TW"/>
        </w:rPr>
        <w:t xml:space="preserve">, </w:t>
      </w:r>
      <w:r w:rsidRPr="0060258A">
        <w:rPr>
          <w:rFonts w:ascii="Times New Roman" w:hAnsi="Times New Roman" w:cs="Times New Roman"/>
          <w:i/>
          <w:iCs/>
          <w:color w:val="000000" w:themeColor="text1"/>
          <w:lang w:eastAsia="zh-TW"/>
        </w:rPr>
        <w:t>S</w:t>
      </w:r>
      <w:r w:rsidRPr="0060258A">
        <w:rPr>
          <w:rFonts w:ascii="Times New Roman" w:hAnsi="Times New Roman" w:cs="Times New Roman"/>
          <w:iCs/>
          <w:color w:val="000000" w:themeColor="text1"/>
          <w:lang w:eastAsia="zh-TW"/>
        </w:rPr>
        <w:t xml:space="preserve"> = 3251, </w:t>
      </w:r>
      <m:oMath>
        <m:sSub>
          <m:sSubPr>
            <m:ctrlPr>
              <w:rPr>
                <w:rFonts w:ascii="Cambria Math" w:hAnsi="Cambria Math" w:cs="Times New Roman"/>
                <w:i/>
                <w:iCs/>
                <w:color w:val="000000" w:themeColor="text1"/>
                <w:lang w:eastAsia="zh-TW"/>
              </w:rPr>
            </m:ctrlPr>
          </m:sSubPr>
          <m:e>
            <m:r>
              <w:rPr>
                <w:rFonts w:ascii="Cambria Math" w:hAnsi="Cambria Math" w:cs="Times New Roman"/>
                <w:color w:val="000000" w:themeColor="text1"/>
                <w:lang w:eastAsia="zh-TW"/>
              </w:rPr>
              <m:t>τ</m:t>
            </m:r>
          </m:e>
          <m:sub>
            <m:r>
              <w:rPr>
                <w:rFonts w:ascii="Cambria Math" w:hAnsi="Cambria Math" w:cs="Times New Roman"/>
                <w:color w:val="000000" w:themeColor="text1"/>
                <w:lang w:eastAsia="zh-TW"/>
              </w:rPr>
              <m:t>R</m:t>
            </m:r>
          </m:sub>
        </m:sSub>
        <m:r>
          <w:rPr>
            <w:rFonts w:ascii="Cambria Math" w:hAnsi="Cambria Math" w:cs="Times New Roman"/>
            <w:color w:val="000000" w:themeColor="text1"/>
            <w:lang w:eastAsia="zh-TW"/>
          </w:rPr>
          <m:t>=.1853</m:t>
        </m:r>
      </m:oMath>
      <w:r w:rsidRPr="0060258A">
        <w:rPr>
          <w:rFonts w:ascii="Times New Roman" w:hAnsi="Times New Roman" w:cs="Times New Roman"/>
          <w:iCs/>
          <w:color w:val="000000" w:themeColor="text1"/>
          <w:lang w:eastAsia="zh-TW"/>
        </w:rPr>
        <w:t xml:space="preserve">, </w:t>
      </w:r>
      <m:oMath>
        <m:sSub>
          <m:sSubPr>
            <m:ctrlPr>
              <w:rPr>
                <w:rFonts w:ascii="Cambria Math" w:hAnsi="Cambria Math" w:cs="Times New Roman"/>
                <w:i/>
                <w:iCs/>
                <w:color w:val="000000" w:themeColor="text1"/>
                <w:lang w:eastAsia="zh-TW"/>
              </w:rPr>
            </m:ctrlPr>
          </m:sSubPr>
          <m:e>
            <m:r>
              <w:rPr>
                <w:rFonts w:ascii="Cambria Math" w:hAnsi="Cambria Math" w:cs="Times New Roman"/>
                <w:color w:val="000000" w:themeColor="text1"/>
                <w:lang w:eastAsia="zh-TW"/>
              </w:rPr>
              <m:t>τ</m:t>
            </m:r>
          </m:e>
          <m:sub>
            <m:r>
              <w:rPr>
                <w:rFonts w:ascii="Cambria Math" w:hAnsi="Cambria Math" w:cs="Times New Roman"/>
                <w:color w:val="000000" w:themeColor="text1"/>
                <w:lang w:eastAsia="zh-TW"/>
              </w:rPr>
              <m:t>G</m:t>
            </m:r>
          </m:sub>
        </m:sSub>
        <m:r>
          <w:rPr>
            <w:rFonts w:ascii="Cambria Math" w:hAnsi="Cambria Math" w:cs="Times New Roman"/>
            <w:color w:val="000000" w:themeColor="text1"/>
            <w:lang w:eastAsia="zh-TW"/>
          </w:rPr>
          <m:t>=.2244</m:t>
        </m:r>
      </m:oMath>
      <w:r w:rsidRPr="0060258A">
        <w:rPr>
          <w:rFonts w:ascii="Times New Roman" w:hAnsi="Times New Roman" w:cs="Times New Roman"/>
          <w:iCs/>
          <w:color w:val="000000" w:themeColor="text1"/>
          <w:lang w:eastAsia="zh-TW"/>
        </w:rPr>
        <w:t xml:space="preserve">, and </w:t>
      </w:r>
      <m:oMath>
        <m:sSub>
          <m:sSubPr>
            <m:ctrlPr>
              <w:rPr>
                <w:rFonts w:ascii="Cambria Math" w:hAnsi="Cambria Math" w:cs="Times New Roman"/>
                <w:i/>
                <w:iCs/>
                <w:color w:val="000000" w:themeColor="text1"/>
                <w:lang w:eastAsia="zh-TW"/>
              </w:rPr>
            </m:ctrlPr>
          </m:sSubPr>
          <m:e>
            <m:r>
              <w:rPr>
                <w:rFonts w:ascii="Cambria Math" w:hAnsi="Cambria Math" w:cs="Times New Roman"/>
                <w:color w:val="000000" w:themeColor="text1"/>
                <w:lang w:eastAsia="zh-TW"/>
              </w:rPr>
              <m:t>τ</m:t>
            </m:r>
          </m:e>
          <m:sub>
            <m:r>
              <w:rPr>
                <w:rFonts w:ascii="Cambria Math" w:hAnsi="Cambria Math" w:cs="Times New Roman"/>
                <w:color w:val="000000" w:themeColor="text1"/>
                <w:lang w:eastAsia="zh-TW"/>
              </w:rPr>
              <m:t>D</m:t>
            </m:r>
          </m:sub>
        </m:sSub>
        <m:r>
          <w:rPr>
            <w:rFonts w:ascii="Cambria Math" w:hAnsi="Cambria Math" w:cs="Times New Roman"/>
            <w:color w:val="000000" w:themeColor="text1"/>
            <w:lang w:eastAsia="zh-TW"/>
          </w:rPr>
          <m:t>=.3231</m:t>
        </m:r>
      </m:oMath>
      <w:r w:rsidRPr="0060258A">
        <w:rPr>
          <w:rFonts w:ascii="Times New Roman" w:hAnsi="Times New Roman" w:cs="Times New Roman"/>
          <w:color w:val="000000" w:themeColor="text1"/>
          <w:lang w:eastAsia="zh-TW"/>
        </w:rPr>
        <w:t xml:space="preserve">). </w:t>
      </w:r>
      <w:ins w:id="410" w:author="Bo Shen" w:date="2023-01-27T18:03:00Z">
        <w:r w:rsidR="00B30708">
          <w:rPr>
            <w:rFonts w:ascii="Times New Roman" w:hAnsi="Times New Roman" w:cs="Times New Roman"/>
            <w:color w:val="000000" w:themeColor="text1"/>
            <w:lang w:eastAsia="zh-TW"/>
          </w:rPr>
          <w:t>The optimization surface</w:t>
        </w:r>
      </w:ins>
      <w:ins w:id="411" w:author="Bo Shen" w:date="2023-01-27T18:04:00Z">
        <w:r w:rsidR="00B30708">
          <w:rPr>
            <w:rFonts w:ascii="Times New Roman" w:hAnsi="Times New Roman" w:cs="Times New Roman"/>
            <w:color w:val="000000" w:themeColor="text1"/>
            <w:lang w:eastAsia="zh-TW"/>
          </w:rPr>
          <w:t>s</w:t>
        </w:r>
      </w:ins>
      <w:ins w:id="412" w:author="Bo Shen" w:date="2023-01-27T18:03:00Z">
        <w:r w:rsidR="00B30708">
          <w:rPr>
            <w:rFonts w:ascii="Times New Roman" w:hAnsi="Times New Roman" w:cs="Times New Roman"/>
            <w:color w:val="000000" w:themeColor="text1"/>
            <w:lang w:eastAsia="zh-TW"/>
          </w:rPr>
          <w:t xml:space="preserve"> of the model fitting </w:t>
        </w:r>
      </w:ins>
      <w:ins w:id="413" w:author="Bo Shen" w:date="2023-01-27T18:04:00Z">
        <w:r w:rsidR="00B30708">
          <w:rPr>
            <w:rFonts w:ascii="Times New Roman" w:hAnsi="Times New Roman" w:cs="Times New Roman"/>
            <w:color w:val="000000" w:themeColor="text1"/>
            <w:lang w:eastAsia="zh-TW"/>
          </w:rPr>
          <w:t>were</w:t>
        </w:r>
      </w:ins>
      <w:ins w:id="414" w:author="Bo Shen" w:date="2023-01-27T18:03:00Z">
        <w:r w:rsidR="00B30708">
          <w:rPr>
            <w:rFonts w:ascii="Times New Roman" w:hAnsi="Times New Roman" w:cs="Times New Roman"/>
            <w:color w:val="000000" w:themeColor="text1"/>
            <w:lang w:eastAsia="zh-TW"/>
          </w:rPr>
          <w:t xml:space="preserve"> </w:t>
        </w:r>
      </w:ins>
      <w:ins w:id="415" w:author="Bo Shen" w:date="2023-01-27T18:05:00Z">
        <w:r w:rsidR="00B30708">
          <w:rPr>
            <w:rFonts w:ascii="Times New Roman" w:hAnsi="Times New Roman" w:cs="Times New Roman"/>
            <w:color w:val="000000" w:themeColor="text1"/>
            <w:lang w:eastAsia="zh-TW"/>
          </w:rPr>
          <w:t>visualized</w:t>
        </w:r>
      </w:ins>
      <w:ins w:id="416" w:author="Bo Shen" w:date="2023-01-27T18:03:00Z">
        <w:r w:rsidR="00B30708">
          <w:rPr>
            <w:rFonts w:ascii="Times New Roman" w:hAnsi="Times New Roman" w:cs="Times New Roman"/>
            <w:color w:val="000000" w:themeColor="text1"/>
            <w:lang w:eastAsia="zh-TW"/>
          </w:rPr>
          <w:t xml:space="preserve"> across</w:t>
        </w:r>
      </w:ins>
      <w:ins w:id="417" w:author="Bo Shen" w:date="2023-01-27T18:04:00Z">
        <w:r w:rsidR="00B30708">
          <w:rPr>
            <w:rFonts w:ascii="Times New Roman" w:hAnsi="Times New Roman" w:cs="Times New Roman"/>
            <w:color w:val="000000" w:themeColor="text1"/>
            <w:lang w:eastAsia="zh-TW"/>
          </w:rPr>
          <w:t xml:space="preserve"> pairs of</w:t>
        </w:r>
      </w:ins>
      <w:ins w:id="418" w:author="Bo Shen" w:date="2023-01-27T18:03:00Z">
        <w:r w:rsidR="00B30708">
          <w:rPr>
            <w:rFonts w:ascii="Times New Roman" w:hAnsi="Times New Roman" w:cs="Times New Roman"/>
            <w:color w:val="000000" w:themeColor="text1"/>
            <w:lang w:eastAsia="zh-TW"/>
          </w:rPr>
          <w:t xml:space="preserve"> parameter</w:t>
        </w:r>
      </w:ins>
      <w:ins w:id="419" w:author="Bo Shen" w:date="2023-01-27T18:04:00Z">
        <w:r w:rsidR="00B30708">
          <w:rPr>
            <w:rFonts w:ascii="Times New Roman" w:hAnsi="Times New Roman" w:cs="Times New Roman"/>
            <w:color w:val="000000" w:themeColor="text1"/>
            <w:lang w:eastAsia="zh-TW"/>
          </w:rPr>
          <w:t>s</w:t>
        </w:r>
      </w:ins>
      <w:ins w:id="420" w:author="Bo Shen" w:date="2023-01-27T18:05:00Z">
        <w:r w:rsidR="00B30708">
          <w:rPr>
            <w:rFonts w:ascii="Times New Roman" w:hAnsi="Times New Roman" w:cs="Times New Roman"/>
            <w:color w:val="000000" w:themeColor="text1"/>
            <w:lang w:eastAsia="zh-TW"/>
          </w:rPr>
          <w:t xml:space="preserve"> (</w:t>
        </w:r>
      </w:ins>
      <w:ins w:id="421" w:author="Bo Shen" w:date="2023-01-27T18:06:00Z">
        <w:r w:rsidR="00B30708" w:rsidRPr="0060258A">
          <w:rPr>
            <w:rFonts w:ascii="Times New Roman" w:hAnsi="Times New Roman" w:cs="Times New Roman"/>
            <w:b/>
            <w:color w:val="000000" w:themeColor="text1"/>
            <w:lang w:eastAsia="zh-TW"/>
          </w:rPr>
          <w:t>Fig.</w:t>
        </w:r>
        <w:r w:rsidR="00B30708">
          <w:rPr>
            <w:rFonts w:ascii="Times New Roman" w:hAnsi="Times New Roman" w:cs="Times New Roman"/>
            <w:b/>
            <w:color w:val="000000" w:themeColor="text1"/>
            <w:lang w:eastAsia="zh-TW"/>
          </w:rPr>
          <w:t xml:space="preserve"> 6-figure supplement 1</w:t>
        </w:r>
      </w:ins>
      <w:ins w:id="422" w:author="Bo Shen" w:date="2023-01-27T18:05:00Z">
        <w:r w:rsidR="00B30708">
          <w:rPr>
            <w:rFonts w:ascii="Times New Roman" w:hAnsi="Times New Roman" w:cs="Times New Roman"/>
            <w:color w:val="000000" w:themeColor="text1"/>
            <w:lang w:eastAsia="zh-TW"/>
          </w:rPr>
          <w:t>)</w:t>
        </w:r>
      </w:ins>
      <w:ins w:id="423" w:author="Bo Shen" w:date="2023-01-27T18:03:00Z">
        <w:r w:rsidR="00B30708">
          <w:rPr>
            <w:rFonts w:ascii="Times New Roman" w:hAnsi="Times New Roman" w:cs="Times New Roman"/>
            <w:color w:val="000000" w:themeColor="text1"/>
            <w:lang w:eastAsia="zh-TW"/>
          </w:rPr>
          <w:t>.</w:t>
        </w:r>
      </w:ins>
      <w:ins w:id="424" w:author="Bo Shen" w:date="2023-01-27T18:06:00Z">
        <w:r w:rsidR="00B30708">
          <w:rPr>
            <w:rFonts w:ascii="Times New Roman" w:hAnsi="Times New Roman" w:cs="Times New Roman"/>
            <w:color w:val="000000" w:themeColor="text1"/>
            <w:lang w:eastAsia="zh-TW"/>
          </w:rPr>
          <w:t xml:space="preserve"> Model recovery on the best-fitted parameters indicated that the parameters are recoverable and identifiable within the </w:t>
        </w:r>
      </w:ins>
      <w:ins w:id="425" w:author="Bo Shen" w:date="2023-01-27T18:07:00Z">
        <w:r w:rsidR="00B30708">
          <w:rPr>
            <w:rFonts w:ascii="Times New Roman" w:hAnsi="Times New Roman" w:cs="Times New Roman"/>
            <w:color w:val="000000" w:themeColor="text1"/>
            <w:lang w:eastAsia="zh-TW"/>
          </w:rPr>
          <w:t>network (</w:t>
        </w:r>
        <w:r w:rsidR="00B30708" w:rsidRPr="0060258A">
          <w:rPr>
            <w:rFonts w:ascii="Times New Roman" w:hAnsi="Times New Roman" w:cs="Times New Roman"/>
            <w:b/>
            <w:color w:val="000000" w:themeColor="text1"/>
            <w:lang w:eastAsia="zh-TW"/>
          </w:rPr>
          <w:t>Fig.</w:t>
        </w:r>
        <w:r w:rsidR="00B30708">
          <w:rPr>
            <w:rFonts w:ascii="Times New Roman" w:hAnsi="Times New Roman" w:cs="Times New Roman"/>
            <w:b/>
            <w:color w:val="000000" w:themeColor="text1"/>
            <w:lang w:eastAsia="zh-TW"/>
          </w:rPr>
          <w:t xml:space="preserve"> 6-figure supplement 2</w:t>
        </w:r>
        <w:r w:rsidR="00B30708">
          <w:rPr>
            <w:rFonts w:ascii="Times New Roman" w:hAnsi="Times New Roman" w:cs="Times New Roman"/>
            <w:color w:val="000000" w:themeColor="text1"/>
            <w:lang w:eastAsia="zh-TW"/>
          </w:rPr>
          <w:t>).</w:t>
        </w:r>
      </w:ins>
      <w:ins w:id="426" w:author="Bo Shen" w:date="2023-01-27T18:03:00Z">
        <w:r w:rsidR="00B30708">
          <w:rPr>
            <w:rFonts w:ascii="Times New Roman" w:hAnsi="Times New Roman" w:cs="Times New Roman"/>
            <w:color w:val="000000" w:themeColor="text1"/>
            <w:lang w:eastAsia="zh-TW"/>
          </w:rPr>
          <w:t xml:space="preserve"> </w:t>
        </w:r>
      </w:ins>
      <w:r w:rsidRPr="0060258A">
        <w:rPr>
          <w:rFonts w:ascii="Times New Roman" w:hAnsi="Times New Roman" w:cs="Times New Roman"/>
          <w:color w:val="000000" w:themeColor="text1"/>
          <w:lang w:eastAsia="zh-TW"/>
        </w:rPr>
        <w:t>Model-predicted RT distributions (lines) closely follow the empirical distributions (</w:t>
      </w:r>
      <w:r w:rsidRPr="0060258A">
        <w:rPr>
          <w:rFonts w:ascii="Times New Roman" w:hAnsi="Times New Roman" w:cs="Times New Roman" w:hint="eastAsia"/>
          <w:color w:val="000000" w:themeColor="text1"/>
        </w:rPr>
        <w:t>bars</w:t>
      </w:r>
      <w:r w:rsidRPr="0060258A">
        <w:rPr>
          <w:rFonts w:ascii="Times New Roman" w:hAnsi="Times New Roman" w:cs="Times New Roman"/>
          <w:color w:val="000000" w:themeColor="text1"/>
          <w:lang w:eastAsia="zh-TW"/>
        </w:rPr>
        <w:t xml:space="preserve">) for both correct (blue) and error (red) trials across different levels of input coherence. The aggregated mean choice accuracy and RT data are shown in </w:t>
      </w:r>
      <w:r w:rsidRPr="0060258A">
        <w:rPr>
          <w:rFonts w:ascii="Times New Roman" w:hAnsi="Times New Roman" w:cs="Times New Roman"/>
          <w:b/>
          <w:color w:val="000000" w:themeColor="text1"/>
          <w:lang w:eastAsia="zh-TW"/>
        </w:rPr>
        <w:t>Fig.</w:t>
      </w:r>
      <w:r w:rsidRPr="0060258A">
        <w:rPr>
          <w:rFonts w:ascii="Times New Roman" w:hAnsi="Times New Roman" w:cs="Times New Roman"/>
          <w:color w:val="000000" w:themeColor="text1"/>
          <w:lang w:eastAsia="zh-TW"/>
        </w:rPr>
        <w:t xml:space="preserve"> </w:t>
      </w:r>
      <w:r w:rsidRPr="0060258A">
        <w:rPr>
          <w:rFonts w:ascii="Times New Roman" w:hAnsi="Times New Roman" w:cs="Times New Roman"/>
          <w:b/>
          <w:color w:val="000000" w:themeColor="text1"/>
          <w:lang w:eastAsia="zh-TW"/>
        </w:rPr>
        <w:t>6C</w:t>
      </w:r>
      <w:r w:rsidRPr="0060258A">
        <w:rPr>
          <w:rFonts w:ascii="Times New Roman" w:hAnsi="Times New Roman" w:cs="Times New Roman"/>
          <w:color w:val="000000" w:themeColor="text1"/>
          <w:lang w:eastAsia="zh-TW"/>
        </w:rPr>
        <w:t>. Model choice accuracy (line) captures the average empirical psychometric function (crosses); model RT captures coherence-dependent changes in the chronometric function, including longer RTs in error trials (dashed line and empty dots) compared to correct trials (solid line and dots). Beyond mean RT data, the LDDM accurately captured aspects of the empirical RT distributions, as evident in the quantile</w:t>
      </w:r>
      <w:ins w:id="427" w:author="Bo Shen" w:date="2022-11-28T13:47:00Z">
        <w:r w:rsidR="00662EFE">
          <w:rPr>
            <w:rFonts w:ascii="Times New Roman" w:hAnsi="Times New Roman" w:cs="Times New Roman"/>
            <w:color w:val="000000" w:themeColor="text1"/>
            <w:lang w:eastAsia="zh-TW"/>
          </w:rPr>
          <w:t xml:space="preserve"> </w:t>
        </w:r>
      </w:ins>
      <w:del w:id="428" w:author="Bo Shen" w:date="2022-11-28T13:47:00Z">
        <w:r w:rsidRPr="0060258A" w:rsidDel="00662EFE">
          <w:rPr>
            <w:rFonts w:ascii="Times New Roman" w:hAnsi="Times New Roman" w:cs="Times New Roman"/>
            <w:color w:val="000000" w:themeColor="text1"/>
            <w:lang w:eastAsia="zh-TW"/>
          </w:rPr>
          <w:delText>-quantile</w:delText>
        </w:r>
      </w:del>
      <w:ins w:id="429" w:author="Bo Shen" w:date="2022-11-28T13:47:00Z">
        <w:r w:rsidR="00662EFE">
          <w:rPr>
            <w:rFonts w:ascii="Times New Roman" w:hAnsi="Times New Roman" w:cs="Times New Roman"/>
            <w:color w:val="000000" w:themeColor="text1"/>
            <w:lang w:eastAsia="zh-TW"/>
          </w:rPr>
          <w:t>probability</w:t>
        </w:r>
      </w:ins>
      <w:r w:rsidRPr="0060258A">
        <w:rPr>
          <w:rFonts w:ascii="Times New Roman" w:hAnsi="Times New Roman" w:cs="Times New Roman"/>
          <w:color w:val="000000" w:themeColor="text1"/>
          <w:lang w:eastAsia="zh-TW"/>
        </w:rPr>
        <w:t xml:space="preserve"> </w:t>
      </w:r>
      <w:del w:id="430" w:author="Bo Shen" w:date="2022-11-28T13:48:00Z">
        <w:r w:rsidRPr="0060258A" w:rsidDel="00662EFE">
          <w:rPr>
            <w:rFonts w:ascii="Times New Roman" w:hAnsi="Times New Roman" w:cs="Times New Roman"/>
            <w:color w:val="000000" w:themeColor="text1"/>
            <w:lang w:eastAsia="zh-TW"/>
          </w:rPr>
          <w:delText xml:space="preserve">(Q-Q) </w:delText>
        </w:r>
      </w:del>
      <w:r w:rsidRPr="0060258A">
        <w:rPr>
          <w:rFonts w:ascii="Times New Roman" w:hAnsi="Times New Roman" w:cs="Times New Roman"/>
          <w:color w:val="000000" w:themeColor="text1"/>
          <w:lang w:eastAsia="zh-TW"/>
        </w:rPr>
        <w:t xml:space="preserve">plot </w:t>
      </w:r>
      <w:ins w:id="431" w:author="Bo Shen" w:date="2022-11-28T13:48:00Z">
        <w:r w:rsidR="00662EFE" w:rsidRPr="0060258A">
          <w:rPr>
            <w:rFonts w:ascii="Times New Roman" w:hAnsi="Times New Roman" w:cs="Times New Roman"/>
            <w:color w:val="000000" w:themeColor="text1"/>
            <w:lang w:eastAsia="zh-TW"/>
          </w:rPr>
          <w:t>(Q</w:t>
        </w:r>
        <w:r w:rsidR="00662EFE">
          <w:rPr>
            <w:rFonts w:ascii="Times New Roman" w:hAnsi="Times New Roman" w:cs="Times New Roman"/>
            <w:color w:val="000000" w:themeColor="text1"/>
            <w:lang w:eastAsia="zh-TW"/>
          </w:rPr>
          <w:t>PP</w:t>
        </w:r>
        <w:r w:rsidR="00662EFE" w:rsidRPr="0060258A">
          <w:rPr>
            <w:rFonts w:ascii="Times New Roman" w:hAnsi="Times New Roman" w:cs="Times New Roman"/>
            <w:color w:val="000000" w:themeColor="text1"/>
            <w:lang w:eastAsia="zh-TW"/>
          </w:rPr>
          <w:t xml:space="preserve">) </w:t>
        </w:r>
      </w:ins>
      <w:r w:rsidRPr="0060258A">
        <w:rPr>
          <w:rFonts w:ascii="Times New Roman" w:hAnsi="Times New Roman" w:cs="Times New Roman"/>
          <w:color w:val="000000" w:themeColor="text1"/>
          <w:lang w:eastAsia="zh-TW"/>
        </w:rPr>
        <w:t>of RT quantiles as functions of chosen ratio (</w:t>
      </w:r>
      <w:r w:rsidRPr="0060258A">
        <w:rPr>
          <w:rFonts w:ascii="Times New Roman" w:hAnsi="Times New Roman" w:cs="Times New Roman"/>
          <w:b/>
          <w:color w:val="000000" w:themeColor="text1"/>
          <w:lang w:eastAsia="zh-TW"/>
        </w:rPr>
        <w:t>Fig. 6B</w:t>
      </w:r>
      <w:r w:rsidRPr="0060258A">
        <w:rPr>
          <w:rFonts w:ascii="Times New Roman" w:hAnsi="Times New Roman" w:cs="Times New Roman"/>
          <w:color w:val="000000" w:themeColor="text1"/>
          <w:lang w:eastAsia="zh-TW"/>
        </w:rPr>
        <w:t>).</w:t>
      </w:r>
      <w:ins w:id="432" w:author="Bo Shen" w:date="2023-01-26T14:58:00Z">
        <w:r w:rsidR="000C30B1">
          <w:rPr>
            <w:rFonts w:ascii="Times New Roman" w:hAnsi="Times New Roman" w:cs="Times New Roman"/>
            <w:color w:val="000000" w:themeColor="text1"/>
            <w:lang w:eastAsia="zh-TW"/>
          </w:rPr>
          <w:t xml:space="preserve"> Since the collinearity issue between </w:t>
        </w:r>
      </w:ins>
      <m:oMath>
        <m:sSub>
          <m:sSubPr>
            <m:ctrlPr>
              <w:ins w:id="433" w:author="Bo Shen" w:date="2023-01-26T14:58:00Z">
                <w:rPr>
                  <w:rFonts w:ascii="Cambria Math" w:hAnsi="Cambria Math" w:cs="Times New Roman"/>
                  <w:i/>
                  <w:color w:val="000000" w:themeColor="text1"/>
                </w:rPr>
              </w:ins>
            </m:ctrlPr>
          </m:sSubPr>
          <m:e>
            <m:r>
              <w:ins w:id="434" w:author="Bo Shen" w:date="2023-01-26T14:58:00Z">
                <w:rPr>
                  <w:rFonts w:ascii="Cambria Math" w:hAnsi="Cambria Math" w:cs="Times New Roman"/>
                  <w:color w:val="000000" w:themeColor="text1"/>
                </w:rPr>
                <m:t>G</m:t>
              </w:ins>
            </m:r>
          </m:e>
          <m:sub>
            <m:r>
              <w:ins w:id="435" w:author="Bo Shen" w:date="2023-01-26T14:58:00Z">
                <w:rPr>
                  <w:rFonts w:ascii="Cambria Math" w:hAnsi="Cambria Math" w:cs="Times New Roman"/>
                  <w:color w:val="000000" w:themeColor="text1"/>
                </w:rPr>
                <m:t>0</m:t>
              </w:ins>
            </m:r>
          </m:sub>
        </m:sSub>
      </m:oMath>
      <w:ins w:id="436" w:author="Bo Shen" w:date="2023-01-26T14:58:00Z">
        <w:r w:rsidR="000C30B1">
          <w:rPr>
            <w:rFonts w:ascii="Times New Roman" w:hAnsi="Times New Roman" w:cs="Times New Roman"/>
            <w:color w:val="000000" w:themeColor="text1"/>
          </w:rPr>
          <w:t xml:space="preserve"> and </w:t>
        </w:r>
      </w:ins>
      <m:oMath>
        <m:r>
          <w:ins w:id="437" w:author="Bo Shen" w:date="2023-01-26T14:58:00Z">
            <w:rPr>
              <w:rFonts w:ascii="Cambria Math" w:hAnsi="Cambria Math" w:cs="Times New Roman"/>
              <w:color w:val="000000" w:themeColor="text1"/>
            </w:rPr>
            <m:t>α</m:t>
          </w:ins>
        </m:r>
      </m:oMath>
      <w:ins w:id="438" w:author="Bo Shen" w:date="2023-01-26T14:58:00Z">
        <w:r w:rsidR="000C30B1">
          <w:rPr>
            <w:rFonts w:ascii="Times New Roman" w:hAnsi="Times New Roman" w:cs="Times New Roman"/>
            <w:color w:val="000000" w:themeColor="text1"/>
          </w:rPr>
          <w:t xml:space="preserve">, the fitted value of </w:t>
        </w:r>
      </w:ins>
      <m:oMath>
        <m:r>
          <w:ins w:id="439" w:author="Bo Shen" w:date="2023-01-26T14:59:00Z">
            <w:rPr>
              <w:rFonts w:ascii="Cambria Math" w:hAnsi="Cambria Math" w:cs="Times New Roman"/>
              <w:color w:val="000000" w:themeColor="text1"/>
            </w:rPr>
            <m:t>α</m:t>
          </w:ins>
        </m:r>
      </m:oMath>
      <w:ins w:id="440" w:author="Bo Shen" w:date="2023-01-26T15:00:00Z">
        <w:r w:rsidR="00EF25FA">
          <w:rPr>
            <w:rFonts w:ascii="Times New Roman" w:hAnsi="Times New Roman" w:cs="Times New Roman"/>
            <w:color w:val="000000" w:themeColor="text1"/>
          </w:rPr>
          <w:t xml:space="preserve"> showed here</w:t>
        </w:r>
      </w:ins>
      <w:ins w:id="441" w:author="Bo Shen" w:date="2023-01-26T14:59:00Z">
        <w:r w:rsidR="000C30B1">
          <w:rPr>
            <w:rFonts w:ascii="Times New Roman" w:hAnsi="Times New Roman" w:cs="Times New Roman"/>
            <w:color w:val="000000" w:themeColor="text1"/>
          </w:rPr>
          <w:t xml:space="preserve"> may not reflect the exact level of recurrence </w:t>
        </w:r>
      </w:ins>
      <w:ins w:id="442" w:author="Bo Shen" w:date="2023-01-26T15:00:00Z">
        <w:r w:rsidR="00EF25FA">
          <w:rPr>
            <w:rFonts w:ascii="Times New Roman" w:hAnsi="Times New Roman" w:cs="Times New Roman"/>
            <w:color w:val="000000" w:themeColor="text1"/>
          </w:rPr>
          <w:t>of</w:t>
        </w:r>
      </w:ins>
      <w:ins w:id="443" w:author="Bo Shen" w:date="2023-01-26T14:59:00Z">
        <w:r w:rsidR="000C30B1">
          <w:rPr>
            <w:rFonts w:ascii="Times New Roman" w:hAnsi="Times New Roman" w:cs="Times New Roman"/>
            <w:color w:val="000000" w:themeColor="text1"/>
          </w:rPr>
          <w:t xml:space="preserve"> the circuit and we acknowledged that future empirical data is </w:t>
        </w:r>
      </w:ins>
      <w:ins w:id="444" w:author="Bo Shen" w:date="2023-01-26T15:01:00Z">
        <w:r w:rsidR="00EF25FA">
          <w:rPr>
            <w:rFonts w:ascii="Times New Roman" w:hAnsi="Times New Roman" w:cs="Times New Roman"/>
            <w:color w:val="000000" w:themeColor="text1"/>
          </w:rPr>
          <w:t>needed</w:t>
        </w:r>
      </w:ins>
      <w:ins w:id="445" w:author="Bo Shen" w:date="2023-01-26T14:59:00Z">
        <w:r w:rsidR="000C30B1">
          <w:rPr>
            <w:rFonts w:ascii="Times New Roman" w:hAnsi="Times New Roman" w:cs="Times New Roman"/>
            <w:color w:val="000000" w:themeColor="text1"/>
          </w:rPr>
          <w:t xml:space="preserve"> </w:t>
        </w:r>
      </w:ins>
      <w:ins w:id="446" w:author="Bo Shen" w:date="2023-01-26T15:01:00Z">
        <w:r w:rsidR="00EF25FA">
          <w:rPr>
            <w:rFonts w:ascii="Times New Roman" w:hAnsi="Times New Roman" w:cs="Times New Roman"/>
            <w:color w:val="000000" w:themeColor="text1"/>
          </w:rPr>
          <w:t>to</w:t>
        </w:r>
      </w:ins>
      <w:ins w:id="447" w:author="Bo Shen" w:date="2023-01-26T14:59:00Z">
        <w:r w:rsidR="000C30B1">
          <w:rPr>
            <w:rFonts w:ascii="Times New Roman" w:hAnsi="Times New Roman" w:cs="Times New Roman"/>
            <w:color w:val="000000" w:themeColor="text1"/>
          </w:rPr>
          <w:t xml:space="preserve"> </w:t>
        </w:r>
      </w:ins>
      <w:ins w:id="448" w:author="Bo Shen" w:date="2023-01-26T15:01:00Z">
        <w:r w:rsidR="00EF25FA">
          <w:rPr>
            <w:rFonts w:ascii="Times New Roman" w:hAnsi="Times New Roman" w:cs="Times New Roman"/>
            <w:color w:val="000000" w:themeColor="text1"/>
          </w:rPr>
          <w:t>differentiate</w:t>
        </w:r>
      </w:ins>
      <w:ins w:id="449" w:author="Bo Shen" w:date="2023-01-26T14:59:00Z">
        <w:r w:rsidR="000C30B1">
          <w:rPr>
            <w:rFonts w:ascii="Times New Roman" w:hAnsi="Times New Roman" w:cs="Times New Roman"/>
            <w:color w:val="000000" w:themeColor="text1"/>
          </w:rPr>
          <w:t xml:space="preserve"> the level of recurrence and baseline gain</w:t>
        </w:r>
      </w:ins>
      <w:ins w:id="450" w:author="Bo Shen" w:date="2023-01-26T15:00:00Z">
        <w:r w:rsidR="000C30B1">
          <w:rPr>
            <w:rFonts w:ascii="Times New Roman" w:hAnsi="Times New Roman" w:cs="Times New Roman"/>
            <w:color w:val="000000" w:themeColor="text1"/>
          </w:rPr>
          <w:t>-</w:t>
        </w:r>
      </w:ins>
      <w:ins w:id="451" w:author="Bo Shen" w:date="2023-01-26T14:59:00Z">
        <w:r w:rsidR="000C30B1">
          <w:rPr>
            <w:rFonts w:ascii="Times New Roman" w:hAnsi="Times New Roman" w:cs="Times New Roman"/>
            <w:color w:val="000000" w:themeColor="text1"/>
          </w:rPr>
          <w:t>control inhibition</w:t>
        </w:r>
      </w:ins>
      <w:ins w:id="452" w:author="Bo Shen" w:date="2023-01-26T15:00:00Z">
        <w:r w:rsidR="000C30B1">
          <w:rPr>
            <w:rFonts w:ascii="Times New Roman" w:hAnsi="Times New Roman" w:cs="Times New Roman"/>
            <w:color w:val="000000" w:themeColor="text1"/>
          </w:rPr>
          <w:t xml:space="preserve"> in the network.</w:t>
        </w:r>
      </w:ins>
    </w:p>
    <w:p w14:paraId="06364526" w14:textId="6862D6BF" w:rsidR="00695141" w:rsidRPr="0060258A" w:rsidRDefault="00695141" w:rsidP="00695141">
      <w:pPr>
        <w:spacing w:line="480" w:lineRule="auto"/>
        <w:jc w:val="both"/>
        <w:rPr>
          <w:rFonts w:ascii="Times New Roman" w:hAnsi="Times New Roman" w:cs="Times New Roman"/>
          <w:color w:val="000000" w:themeColor="text1"/>
          <w:lang w:eastAsia="zh-TW"/>
        </w:rPr>
      </w:pPr>
    </w:p>
    <w:p w14:paraId="7A355348" w14:textId="3E35C1A4" w:rsidR="00695141" w:rsidRPr="0060258A" w:rsidRDefault="00695141" w:rsidP="00695141">
      <w:pPr>
        <w:spacing w:line="480" w:lineRule="auto"/>
        <w:jc w:val="both"/>
        <w:rPr>
          <w:rFonts w:ascii="Times New Roman" w:hAnsi="Times New Roman" w:cs="Times New Roman"/>
          <w:color w:val="000000" w:themeColor="text1"/>
          <w:lang w:eastAsia="zh-TW"/>
        </w:rPr>
      </w:pPr>
      <w:r w:rsidRPr="0060258A">
        <w:rPr>
          <w:rFonts w:ascii="Times New Roman" w:hAnsi="Times New Roman" w:cs="Times New Roman"/>
          <w:color w:val="000000" w:themeColor="text1"/>
          <w:lang w:eastAsia="zh-TW"/>
        </w:rPr>
        <w:t>We compared the performance of the LDDM in fitting this classical dataset with the reduced form of the RNM</w:t>
      </w:r>
      <w:ins w:id="453" w:author="Bo Shen" w:date="2023-02-03T10:50:00Z">
        <w:r w:rsidR="00152CBC">
          <w:rPr>
            <w:rFonts w:ascii="Times New Roman" w:hAnsi="Times New Roman" w:cs="Times New Roman"/>
            <w:color w:val="000000" w:themeColor="text1"/>
            <w:lang w:eastAsia="zh-TW"/>
          </w:rPr>
          <w:t xml:space="preserve"> </w:t>
        </w:r>
        <w:r w:rsidR="00152CBC" w:rsidRPr="0060258A">
          <w:rPr>
            <w:rFonts w:ascii="Times New Roman" w:hAnsi="Times New Roman" w:cs="Times New Roman"/>
            <w:color w:val="000000" w:themeColor="text1"/>
            <w:lang w:eastAsia="zh-TW"/>
          </w:rPr>
          <w:fldChar w:fldCharType="begin"/>
        </w:r>
        <w:r w:rsidR="00152CBC">
          <w:rPr>
            <w:rFonts w:ascii="Times New Roman" w:hAnsi="Times New Roman" w:cs="Times New Roman"/>
            <w:color w:val="000000" w:themeColor="text1"/>
            <w:lang w:eastAsia="zh-TW"/>
          </w:rPr>
          <w:instrText xml:space="preserve"> ADDIN ZOTERO_ITEM CSL_CITATION {"citationID":"Euy7rFmX","properties":{"formattedCitation":"(Wong &amp; Wang, 2006)","plainCitation":"(Wong &amp; Wang, 2006)","noteIndex":0},"citationItems":[{"id":52,"uris":["http://zotero.org/users/6345545/items/W5B2KD2G"],"itemData":{"id":52,"type":"article-journal","abstract":"Recent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sidR="00152CBC" w:rsidRPr="0060258A">
          <w:rPr>
            <w:rFonts w:ascii="Times New Roman" w:hAnsi="Times New Roman" w:cs="Times New Roman"/>
            <w:color w:val="000000" w:themeColor="text1"/>
            <w:lang w:eastAsia="zh-TW"/>
          </w:rPr>
          <w:fldChar w:fldCharType="separate"/>
        </w:r>
        <w:r w:rsidR="00152CBC">
          <w:rPr>
            <w:rFonts w:ascii="Times New Roman" w:hAnsi="Times New Roman" w:cs="Times New Roman"/>
            <w:color w:val="000000" w:themeColor="text1"/>
          </w:rPr>
          <w:t>(Wong &amp; Wang, 2006)</w:t>
        </w:r>
        <w:r w:rsidR="00152CBC" w:rsidRPr="0060258A">
          <w:rPr>
            <w:rFonts w:ascii="Times New Roman" w:hAnsi="Times New Roman" w:cs="Times New Roman"/>
            <w:color w:val="000000" w:themeColor="text1"/>
            <w:lang w:eastAsia="zh-TW"/>
          </w:rPr>
          <w:fldChar w:fldCharType="end"/>
        </w:r>
      </w:ins>
      <w:del w:id="454" w:author="Bo Shen" w:date="2023-02-03T10:49:00Z">
        <w:r w:rsidRPr="0060258A" w:rsidDel="00152CBC">
          <w:rPr>
            <w:rFonts w:ascii="Times New Roman" w:hAnsi="Times New Roman" w:cs="Times New Roman"/>
            <w:color w:val="000000" w:themeColor="text1"/>
            <w:lang w:eastAsia="zh-TW"/>
          </w:rPr>
          <w:delText>,</w:delText>
        </w:r>
      </w:del>
      <w:r w:rsidRPr="0060258A">
        <w:rPr>
          <w:rFonts w:ascii="Times New Roman" w:hAnsi="Times New Roman" w:cs="Times New Roman"/>
          <w:color w:val="000000" w:themeColor="text1"/>
          <w:lang w:eastAsia="zh-TW"/>
        </w:rPr>
        <w:t xml:space="preserve"> </w:t>
      </w:r>
      <w:del w:id="455" w:author="Bo Shen" w:date="2023-02-03T10:49:00Z">
        <w:r w:rsidRPr="0060258A" w:rsidDel="00152CBC">
          <w:rPr>
            <w:rFonts w:ascii="Times New Roman" w:hAnsi="Times New Roman" w:cs="Times New Roman"/>
            <w:color w:val="000000" w:themeColor="text1"/>
            <w:lang w:eastAsia="zh-TW"/>
          </w:rPr>
          <w:delText xml:space="preserve">which can be reduced to eight free parameters </w:delText>
        </w:r>
      </w:del>
      <w:r w:rsidRPr="0060258A">
        <w:rPr>
          <w:rFonts w:ascii="Times New Roman" w:hAnsi="Times New Roman" w:cs="Times New Roman"/>
          <w:color w:val="000000" w:themeColor="text1"/>
          <w:lang w:eastAsia="zh-TW"/>
        </w:rPr>
        <w:t>(</w:t>
      </w:r>
      <w:del w:id="456" w:author="Bo Shen" w:date="2023-02-03T10:44:00Z">
        <w:r w:rsidRPr="0060258A" w:rsidDel="007C2977">
          <w:rPr>
            <w:rFonts w:ascii="Times New Roman" w:hAnsi="Times New Roman" w:cs="Times New Roman"/>
            <w:color w:val="000000" w:themeColor="text1"/>
            <w:lang w:eastAsia="zh-TW"/>
          </w:rPr>
          <w:delText xml:space="preserve">see </w:delText>
        </w:r>
      </w:del>
      <w:r w:rsidRPr="0060258A">
        <w:rPr>
          <w:rFonts w:ascii="Times New Roman" w:hAnsi="Times New Roman" w:cs="Times New Roman"/>
          <w:color w:val="000000" w:themeColor="text1"/>
          <w:lang w:eastAsia="zh-TW"/>
        </w:rPr>
        <w:t xml:space="preserve">supplementary </w:t>
      </w:r>
      <w:r w:rsidRPr="0060258A">
        <w:rPr>
          <w:rFonts w:ascii="Times New Roman" w:hAnsi="Times New Roman" w:cs="Times New Roman"/>
          <w:b/>
          <w:color w:val="000000" w:themeColor="text1"/>
          <w:lang w:eastAsia="zh-TW"/>
        </w:rPr>
        <w:t>Fig.</w:t>
      </w:r>
      <w:r w:rsidR="00B621A6">
        <w:rPr>
          <w:rFonts w:ascii="Times New Roman" w:hAnsi="Times New Roman" w:cs="Times New Roman"/>
          <w:b/>
          <w:color w:val="000000" w:themeColor="text1"/>
          <w:lang w:eastAsia="zh-TW"/>
        </w:rPr>
        <w:t xml:space="preserve"> 6-figure supplement </w:t>
      </w:r>
      <w:ins w:id="457" w:author="Bo Shen" w:date="2023-01-27T18:07:00Z">
        <w:r w:rsidR="00E76512">
          <w:rPr>
            <w:rFonts w:ascii="Times New Roman" w:hAnsi="Times New Roman" w:cs="Times New Roman"/>
            <w:b/>
            <w:color w:val="000000" w:themeColor="text1"/>
            <w:lang w:eastAsia="zh-TW"/>
          </w:rPr>
          <w:t>4</w:t>
        </w:r>
      </w:ins>
      <w:del w:id="458" w:author="Bo Shen" w:date="2023-01-27T18:07:00Z">
        <w:r w:rsidR="00B621A6" w:rsidDel="00E76512">
          <w:rPr>
            <w:rFonts w:ascii="Times New Roman" w:hAnsi="Times New Roman" w:cs="Times New Roman"/>
            <w:b/>
            <w:color w:val="000000" w:themeColor="text1"/>
            <w:lang w:eastAsia="zh-TW"/>
          </w:rPr>
          <w:delText>1</w:delText>
        </w:r>
      </w:del>
      <w:del w:id="459" w:author="Bo Shen" w:date="2023-02-03T10:44:00Z">
        <w:r w:rsidRPr="0060258A" w:rsidDel="007C2977">
          <w:rPr>
            <w:rFonts w:ascii="Times New Roman" w:hAnsi="Times New Roman" w:cs="Times New Roman"/>
            <w:color w:val="000000" w:themeColor="text1"/>
            <w:lang w:eastAsia="zh-TW"/>
          </w:rPr>
          <w:delText xml:space="preserve"> for details</w:delText>
        </w:r>
      </w:del>
      <w:r w:rsidRPr="0060258A">
        <w:rPr>
          <w:rFonts w:ascii="Times New Roman" w:hAnsi="Times New Roman" w:cs="Times New Roman"/>
          <w:color w:val="000000" w:themeColor="text1"/>
          <w:lang w:eastAsia="zh-TW"/>
        </w:rPr>
        <w:t>)</w:t>
      </w:r>
      <w:ins w:id="460" w:author="Bo Shen" w:date="2023-01-31T11:00:00Z">
        <w:r w:rsidR="00844CEE">
          <w:rPr>
            <w:rFonts w:ascii="Times New Roman" w:hAnsi="Times New Roman" w:cs="Times New Roman"/>
            <w:color w:val="000000" w:themeColor="text1"/>
            <w:lang w:eastAsia="zh-TW"/>
          </w:rPr>
          <w:t xml:space="preserve"> </w:t>
        </w:r>
      </w:ins>
      <w:del w:id="461" w:author="Bo Shen" w:date="2023-02-03T10:50:00Z">
        <w:r w:rsidRPr="0060258A" w:rsidDel="00152CBC">
          <w:rPr>
            <w:rFonts w:ascii="Times New Roman" w:hAnsi="Times New Roman" w:cs="Times New Roman"/>
            <w:color w:val="000000" w:themeColor="text1"/>
            <w:lang w:eastAsia="zh-TW"/>
          </w:rPr>
          <w:fldChar w:fldCharType="begin"/>
        </w:r>
        <w:r w:rsidR="009C2159" w:rsidDel="00152CBC">
          <w:rPr>
            <w:rFonts w:ascii="Times New Roman" w:hAnsi="Times New Roman" w:cs="Times New Roman"/>
            <w:color w:val="000000" w:themeColor="text1"/>
            <w:lang w:eastAsia="zh-TW"/>
          </w:rPr>
          <w:delInstrText xml:space="preserve"> ADDIN ZOTERO_ITEM CSL_CITATION {"citationID":"Euy7rFmX","properties":{"formattedCitation":"(Wong &amp; Wang, 2006)","plainCitation":"(Wong &amp; Wang, 2006)","noteIndex":0},"citationItems":[{"id":52,"uris":["http://zotero.org/users/6345545/items/W5B2KD2G"],"itemData":{"id":52,"type":"article-journal","abstract":"Recent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delInstrText>
        </w:r>
        <w:r w:rsidRPr="0060258A" w:rsidDel="00152CBC">
          <w:rPr>
            <w:rFonts w:ascii="Times New Roman" w:hAnsi="Times New Roman" w:cs="Times New Roman"/>
            <w:color w:val="000000" w:themeColor="text1"/>
            <w:lang w:eastAsia="zh-TW"/>
          </w:rPr>
          <w:fldChar w:fldCharType="separate"/>
        </w:r>
        <w:r w:rsidR="009C2159" w:rsidDel="00152CBC">
          <w:rPr>
            <w:rFonts w:ascii="Times New Roman" w:hAnsi="Times New Roman" w:cs="Times New Roman"/>
            <w:color w:val="000000" w:themeColor="text1"/>
          </w:rPr>
          <w:delText>(Wong &amp; Wang, 2006)</w:delText>
        </w:r>
        <w:r w:rsidRPr="0060258A" w:rsidDel="00152CBC">
          <w:rPr>
            <w:rFonts w:ascii="Times New Roman" w:hAnsi="Times New Roman" w:cs="Times New Roman"/>
            <w:color w:val="000000" w:themeColor="text1"/>
            <w:lang w:eastAsia="zh-TW"/>
          </w:rPr>
          <w:fldChar w:fldCharType="end"/>
        </w:r>
      </w:del>
      <w:ins w:id="462" w:author="Bo Shen" w:date="2023-02-03T10:49:00Z">
        <w:r w:rsidR="00152CBC">
          <w:rPr>
            <w:rFonts w:ascii="Times New Roman" w:hAnsi="Times New Roman" w:cs="Times New Roman"/>
            <w:color w:val="000000" w:themeColor="text1"/>
            <w:lang w:eastAsia="zh-TW"/>
          </w:rPr>
          <w:t>and another widely acknowledged decision circuit model</w:t>
        </w:r>
      </w:ins>
      <w:ins w:id="463" w:author="Bo Shen" w:date="2023-02-03T11:31:00Z">
        <w:r w:rsidR="00CE2485">
          <w:rPr>
            <w:rFonts w:ascii="Times New Roman" w:hAnsi="Times New Roman" w:cs="Times New Roman"/>
            <w:color w:val="000000" w:themeColor="text1"/>
            <w:lang w:eastAsia="zh-TW"/>
          </w:rPr>
          <w:t xml:space="preserve"> sharing the similar architecture of mutual inhibition</w:t>
        </w:r>
      </w:ins>
      <w:ins w:id="464" w:author="Bo Shen" w:date="2023-02-03T11:32:00Z">
        <w:r w:rsidR="00CE2485">
          <w:rPr>
            <w:rFonts w:ascii="Times New Roman" w:hAnsi="Times New Roman" w:cs="Times New Roman"/>
            <w:color w:val="000000" w:themeColor="text1"/>
            <w:lang w:eastAsia="zh-TW"/>
          </w:rPr>
          <w:t xml:space="preserve"> as the RNM</w:t>
        </w:r>
      </w:ins>
      <w:ins w:id="465" w:author="Bo Shen" w:date="2023-02-03T10:49:00Z">
        <w:r w:rsidR="00152CBC">
          <w:rPr>
            <w:rFonts w:ascii="Times New Roman" w:hAnsi="Times New Roman" w:cs="Times New Roman"/>
            <w:color w:val="000000" w:themeColor="text1"/>
            <w:lang w:eastAsia="zh-TW"/>
          </w:rPr>
          <w:t xml:space="preserve"> – the leaky competin</w:t>
        </w:r>
      </w:ins>
      <w:ins w:id="466" w:author="Bo Shen" w:date="2023-02-03T11:55:00Z">
        <w:r w:rsidR="00702A7F">
          <w:rPr>
            <w:rFonts w:ascii="Times New Roman" w:hAnsi="Times New Roman" w:cs="Times New Roman"/>
            <w:color w:val="000000" w:themeColor="text1"/>
            <w:lang w:eastAsia="zh-TW"/>
          </w:rPr>
          <w:t>g</w:t>
        </w:r>
      </w:ins>
      <w:ins w:id="467" w:author="Bo Shen" w:date="2023-02-03T10:49:00Z">
        <w:r w:rsidR="00152CBC">
          <w:rPr>
            <w:rFonts w:ascii="Times New Roman" w:hAnsi="Times New Roman" w:cs="Times New Roman"/>
            <w:color w:val="000000" w:themeColor="text1"/>
            <w:lang w:eastAsia="zh-TW"/>
          </w:rPr>
          <w:t xml:space="preserve"> accumulator model (LCA)</w:t>
        </w:r>
      </w:ins>
      <w:ins w:id="468" w:author="Bo Shen" w:date="2023-02-03T10:50:00Z">
        <w:r w:rsidR="00152CBC" w:rsidRPr="00152CBC">
          <w:rPr>
            <w:rFonts w:ascii="Times New Roman" w:hAnsi="Times New Roman" w:cs="Times New Roman"/>
            <w:color w:val="000000" w:themeColor="text1"/>
            <w:lang w:eastAsia="zh-TW"/>
          </w:rPr>
          <w:t xml:space="preserve"> </w:t>
        </w:r>
        <w:r w:rsidR="00152CBC">
          <w:rPr>
            <w:rFonts w:ascii="Times New Roman" w:hAnsi="Times New Roman" w:cs="Times New Roman"/>
            <w:color w:val="000000" w:themeColor="text1"/>
            <w:lang w:eastAsia="zh-TW"/>
          </w:rPr>
          <w:fldChar w:fldCharType="begin"/>
        </w:r>
        <w:r w:rsidR="00152CBC">
          <w:rPr>
            <w:rFonts w:ascii="Times New Roman" w:hAnsi="Times New Roman" w:cs="Times New Roman"/>
            <w:color w:val="000000" w:themeColor="text1"/>
            <w:lang w:eastAsia="zh-TW"/>
          </w:rPr>
          <w:instrText xml:space="preserve"> ADDIN ZOTERO_ITEM CSL_CITATION {"citationID":"nbpIj3gS","properties":{"formattedCitation":"(Usher &amp; McClelland, 2001)","plainCitation":"(Usher &amp; McClelland, 2001)","noteIndex":0},"citationItems":[{"id":643,"uris":["http://zotero.org/users/6345545/items/BP2UISTR"],"itemData":{"id":643,"type":"article-journal","container-title":"Psychological Review","DOI":"10.1037/0033-295X.108.3.550","ISSN":"1939-1471, 0033-295X","issue":"3","journalAbbreviation":"Psychological Review","language":"en","page":"550-592","source":"DOI.org (Crossref)","title":"The time course of perceptual choice: The leaky, competing accumulator model.","title-short":"The time course of perceptual choice","volume":"108","author":[{"family":"Usher","given":"Marius"},{"family":"McClelland","given":"James L."}],"issued":{"date-parts":[["2001"]]}}}],"schema":"https://github.com/citation-style-language/schema/raw/master/csl-citation.json"} </w:instrText>
        </w:r>
        <w:r w:rsidR="00152CBC">
          <w:rPr>
            <w:rFonts w:ascii="Times New Roman" w:hAnsi="Times New Roman" w:cs="Times New Roman"/>
            <w:color w:val="000000" w:themeColor="text1"/>
            <w:lang w:eastAsia="zh-TW"/>
          </w:rPr>
          <w:fldChar w:fldCharType="separate"/>
        </w:r>
        <w:r w:rsidR="00152CBC">
          <w:rPr>
            <w:rFonts w:ascii="Times New Roman" w:hAnsi="Times New Roman" w:cs="Times New Roman"/>
            <w:noProof/>
            <w:color w:val="000000" w:themeColor="text1"/>
            <w:lang w:eastAsia="zh-TW"/>
          </w:rPr>
          <w:t>(Usher &amp; McClelland, 2001)</w:t>
        </w:r>
        <w:r w:rsidR="00152CBC">
          <w:rPr>
            <w:rFonts w:ascii="Times New Roman" w:hAnsi="Times New Roman" w:cs="Times New Roman"/>
            <w:color w:val="000000" w:themeColor="text1"/>
            <w:lang w:eastAsia="zh-TW"/>
          </w:rPr>
          <w:fldChar w:fldCharType="end"/>
        </w:r>
        <w:r w:rsidR="00152CBC">
          <w:rPr>
            <w:rFonts w:ascii="Times New Roman" w:hAnsi="Times New Roman" w:cs="Times New Roman"/>
            <w:color w:val="000000" w:themeColor="text1"/>
            <w:lang w:eastAsia="zh-TW"/>
          </w:rPr>
          <w:t xml:space="preserve"> (see supplementary </w:t>
        </w:r>
        <w:r w:rsidR="00152CBC" w:rsidRPr="003D617A">
          <w:rPr>
            <w:rFonts w:ascii="Times New Roman" w:hAnsi="Times New Roman" w:cs="Times New Roman"/>
            <w:b/>
            <w:bCs/>
            <w:color w:val="000000" w:themeColor="text1"/>
            <w:lang w:eastAsia="zh-TW"/>
          </w:rPr>
          <w:t>Fig. 6-figure supplement 5</w:t>
        </w:r>
        <w:r w:rsidR="00152CBC">
          <w:rPr>
            <w:rFonts w:ascii="Times New Roman" w:hAnsi="Times New Roman" w:cs="Times New Roman"/>
            <w:color w:val="000000" w:themeColor="text1"/>
            <w:lang w:eastAsia="zh-TW"/>
          </w:rPr>
          <w:t>)</w:t>
        </w:r>
      </w:ins>
      <w:del w:id="469" w:author="Bo Shen" w:date="2023-02-03T10:45:00Z">
        <w:r w:rsidR="007C2977" w:rsidDel="007C2977">
          <w:rPr>
            <w:rFonts w:ascii="Times New Roman" w:hAnsi="Times New Roman" w:cs="Times New Roman"/>
            <w:color w:val="000000" w:themeColor="text1"/>
            <w:lang w:eastAsia="zh-TW"/>
          </w:rPr>
          <w:fldChar w:fldCharType="begin"/>
        </w:r>
        <w:r w:rsidR="007C2977" w:rsidDel="007C2977">
          <w:rPr>
            <w:rFonts w:ascii="Times New Roman" w:hAnsi="Times New Roman" w:cs="Times New Roman"/>
            <w:color w:val="000000" w:themeColor="text1"/>
            <w:lang w:eastAsia="zh-TW"/>
          </w:rPr>
          <w:delInstrText xml:space="preserve"> ADDIN ZOTERO_ITEM CSL_CITATION {"citationID":"nbpIj3gS","properties":{"formattedCitation":"(Usher &amp; McClelland, 2001)","plainCitation":"(Usher &amp; McClelland, 2001)","noteIndex":0},"citationItems":[{"id":643,"uris":["http://zotero.org/users/6345545/items/BP2UISTR"],"itemData":{"id":643,"type":"article-journal","container-title":"Psychological Review","DOI":"10.1037/0033-295X.108.3.550","ISSN":"1939-1471, 0033-295X","issue":"3","journalAbbreviation":"Psychological Review","language":"en","page":"550-592","source":"DOI.org (Crossref)","title":"The time course of perceptual choice: The leaky, competing accumulator model.","title-short":"The time course of perceptual choice","volume":"108","author":[{"family":"Usher","given":"Marius"},{"family":"McClelland","given":"James L."}],"issued":{"date-parts":[["2001"]]}}}],"schema":"https://github.com/citation-style-language/schema/raw/master/csl-citation.json"} </w:delInstrText>
        </w:r>
        <w:r w:rsidR="007C2977" w:rsidDel="007C2977">
          <w:rPr>
            <w:rFonts w:ascii="Times New Roman" w:hAnsi="Times New Roman" w:cs="Times New Roman"/>
            <w:color w:val="000000" w:themeColor="text1"/>
            <w:lang w:eastAsia="zh-TW"/>
          </w:rPr>
          <w:fldChar w:fldCharType="separate"/>
        </w:r>
        <w:r w:rsidR="007C2977" w:rsidDel="007C2977">
          <w:rPr>
            <w:rFonts w:ascii="Times New Roman" w:hAnsi="Times New Roman" w:cs="Times New Roman"/>
            <w:noProof/>
            <w:color w:val="000000" w:themeColor="text1"/>
            <w:lang w:eastAsia="zh-TW"/>
          </w:rPr>
          <w:delText>(Usher &amp; McClelland, 2001)</w:delText>
        </w:r>
        <w:r w:rsidR="007C2977" w:rsidDel="007C2977">
          <w:rPr>
            <w:rFonts w:ascii="Times New Roman" w:hAnsi="Times New Roman" w:cs="Times New Roman"/>
            <w:color w:val="000000" w:themeColor="text1"/>
            <w:lang w:eastAsia="zh-TW"/>
          </w:rPr>
          <w:fldChar w:fldCharType="end"/>
        </w:r>
      </w:del>
      <w:r w:rsidRPr="0060258A">
        <w:rPr>
          <w:rFonts w:ascii="Times New Roman" w:hAnsi="Times New Roman" w:cs="Times New Roman"/>
          <w:color w:val="000000" w:themeColor="text1"/>
          <w:lang w:eastAsia="zh-TW"/>
        </w:rPr>
        <w:t xml:space="preserve">. </w:t>
      </w:r>
      <w:ins w:id="470" w:author="Bo Shen" w:date="2023-02-03T10:51:00Z">
        <w:r w:rsidR="00152CBC">
          <w:rPr>
            <w:rFonts w:ascii="Times New Roman" w:hAnsi="Times New Roman" w:cs="Times New Roman"/>
            <w:color w:val="000000" w:themeColor="text1"/>
            <w:lang w:eastAsia="zh-TW"/>
          </w:rPr>
          <w:t xml:space="preserve">The performances of the three models </w:t>
        </w:r>
      </w:ins>
      <w:ins w:id="471" w:author="Bo Shen" w:date="2023-02-03T10:55:00Z">
        <w:r w:rsidR="002906BA">
          <w:rPr>
            <w:rFonts w:ascii="Times New Roman" w:hAnsi="Times New Roman" w:cs="Times New Roman"/>
            <w:color w:val="000000" w:themeColor="text1"/>
            <w:lang w:eastAsia="zh-TW"/>
          </w:rPr>
          <w:t>were</w:t>
        </w:r>
      </w:ins>
      <w:ins w:id="472" w:author="Bo Shen" w:date="2023-02-03T10:51:00Z">
        <w:r w:rsidR="00152CBC">
          <w:rPr>
            <w:rFonts w:ascii="Times New Roman" w:hAnsi="Times New Roman" w:cs="Times New Roman"/>
            <w:color w:val="000000" w:themeColor="text1"/>
            <w:lang w:eastAsia="zh-TW"/>
          </w:rPr>
          <w:t xml:space="preserve"> close in </w:t>
        </w:r>
        <w:r w:rsidR="00152CBC">
          <w:rPr>
            <w:rFonts w:ascii="Times New Roman" w:hAnsi="Times New Roman" w:cs="Times New Roman"/>
            <w:color w:val="000000" w:themeColor="text1"/>
            <w:lang w:eastAsia="zh-TW"/>
          </w:rPr>
          <w:lastRenderedPageBreak/>
          <w:t>predicting averaged RTs and choice accuracy</w:t>
        </w:r>
      </w:ins>
      <w:ins w:id="473" w:author="Bo Shen" w:date="2023-02-03T10:55:00Z">
        <w:r w:rsidR="002906BA">
          <w:rPr>
            <w:rFonts w:ascii="Times New Roman" w:hAnsi="Times New Roman" w:cs="Times New Roman"/>
            <w:color w:val="000000" w:themeColor="text1"/>
            <w:lang w:eastAsia="zh-TW"/>
          </w:rPr>
          <w:t>. W</w:t>
        </w:r>
      </w:ins>
      <w:ins w:id="474" w:author="Bo Shen" w:date="2023-02-03T10:51:00Z">
        <w:r w:rsidR="00152CBC">
          <w:rPr>
            <w:rFonts w:ascii="Times New Roman" w:hAnsi="Times New Roman" w:cs="Times New Roman"/>
            <w:color w:val="000000" w:themeColor="text1"/>
            <w:lang w:eastAsia="zh-TW"/>
          </w:rPr>
          <w:t>hereas</w:t>
        </w:r>
      </w:ins>
      <w:ins w:id="475" w:author="Bo Shen" w:date="2023-02-03T10:55:00Z">
        <w:r w:rsidR="002906BA">
          <w:rPr>
            <w:rFonts w:ascii="Times New Roman" w:hAnsi="Times New Roman" w:cs="Times New Roman"/>
            <w:color w:val="000000" w:themeColor="text1"/>
            <w:lang w:eastAsia="zh-TW"/>
          </w:rPr>
          <w:t>,</w:t>
        </w:r>
      </w:ins>
      <w:ins w:id="476" w:author="Bo Shen" w:date="2023-02-03T10:51:00Z">
        <w:r w:rsidR="00152CBC">
          <w:rPr>
            <w:rFonts w:ascii="Times New Roman" w:hAnsi="Times New Roman" w:cs="Times New Roman"/>
            <w:color w:val="000000" w:themeColor="text1"/>
            <w:lang w:eastAsia="zh-TW"/>
          </w:rPr>
          <w:t xml:space="preserve"> LDDM captures the skewness and the shape of RT distributions better than the other two, thus </w:t>
        </w:r>
      </w:ins>
      <w:ins w:id="477" w:author="Bo Shen" w:date="2023-02-03T10:54:00Z">
        <w:r w:rsidR="002906BA">
          <w:rPr>
            <w:rFonts w:ascii="Times New Roman" w:hAnsi="Times New Roman" w:cs="Times New Roman"/>
            <w:color w:val="000000" w:themeColor="text1"/>
            <w:lang w:eastAsia="zh-TW"/>
          </w:rPr>
          <w:t>showing</w:t>
        </w:r>
      </w:ins>
      <w:ins w:id="478" w:author="Bo Shen" w:date="2023-02-03T10:51:00Z">
        <w:r w:rsidR="00152CBC">
          <w:rPr>
            <w:rFonts w:ascii="Times New Roman" w:hAnsi="Times New Roman" w:cs="Times New Roman"/>
            <w:color w:val="000000" w:themeColor="text1"/>
            <w:lang w:eastAsia="zh-TW"/>
          </w:rPr>
          <w:t xml:space="preserve"> better goodness of fit </w:t>
        </w:r>
      </w:ins>
      <w:ins w:id="479" w:author="Bo Shen" w:date="2023-02-03T10:52:00Z">
        <w:r w:rsidR="00152CBC">
          <w:rPr>
            <w:rFonts w:ascii="Times New Roman" w:hAnsi="Times New Roman" w:cs="Times New Roman"/>
            <w:color w:val="000000" w:themeColor="text1"/>
            <w:lang w:eastAsia="zh-TW"/>
          </w:rPr>
          <w:t xml:space="preserve">(negative loglikelihood) </w:t>
        </w:r>
      </w:ins>
      <w:ins w:id="480" w:author="Bo Shen" w:date="2023-02-03T10:51:00Z">
        <w:r w:rsidR="00152CBC">
          <w:rPr>
            <w:rFonts w:ascii="Times New Roman" w:hAnsi="Times New Roman" w:cs="Times New Roman"/>
            <w:color w:val="000000" w:themeColor="text1"/>
            <w:lang w:eastAsia="zh-TW"/>
          </w:rPr>
          <w:t>and AIC valu</w:t>
        </w:r>
      </w:ins>
      <w:ins w:id="481" w:author="Bo Shen" w:date="2023-02-03T10:52:00Z">
        <w:r w:rsidR="00152CBC">
          <w:rPr>
            <w:rFonts w:ascii="Times New Roman" w:hAnsi="Times New Roman" w:cs="Times New Roman"/>
            <w:color w:val="000000" w:themeColor="text1"/>
            <w:lang w:eastAsia="zh-TW"/>
          </w:rPr>
          <w:t>e</w:t>
        </w:r>
      </w:ins>
      <w:ins w:id="482" w:author="Bo Shen" w:date="2023-02-03T10:51:00Z">
        <w:r w:rsidR="00152CBC">
          <w:rPr>
            <w:rFonts w:ascii="Times New Roman" w:hAnsi="Times New Roman" w:cs="Times New Roman"/>
            <w:color w:val="000000" w:themeColor="text1"/>
            <w:lang w:eastAsia="zh-TW"/>
          </w:rPr>
          <w:t xml:space="preserve"> (</w:t>
        </w:r>
      </w:ins>
      <w:proofErr w:type="spellStart"/>
      <w:del w:id="483" w:author="Bo Shen" w:date="2023-02-03T10:53:00Z">
        <w:r w:rsidRPr="0060258A" w:rsidDel="00152CBC">
          <w:rPr>
            <w:rFonts w:ascii="Times New Roman" w:hAnsi="Times New Roman" w:cs="Times New Roman"/>
            <w:color w:val="000000" w:themeColor="text1"/>
            <w:lang w:eastAsia="zh-TW"/>
          </w:rPr>
          <w:delText xml:space="preserve">The negative loglikelihood (nLL) and AIC values of the </w:delText>
        </w:r>
      </w:del>
      <w:del w:id="484" w:author="Bo Shen" w:date="2023-02-03T10:50:00Z">
        <w:r w:rsidRPr="0060258A" w:rsidDel="00152CBC">
          <w:rPr>
            <w:rFonts w:ascii="Times New Roman" w:hAnsi="Times New Roman" w:cs="Times New Roman"/>
            <w:color w:val="000000" w:themeColor="text1"/>
            <w:lang w:eastAsia="zh-TW"/>
          </w:rPr>
          <w:delText xml:space="preserve">two </w:delText>
        </w:r>
      </w:del>
      <w:del w:id="485" w:author="Bo Shen" w:date="2023-02-03T10:53:00Z">
        <w:r w:rsidRPr="0060258A" w:rsidDel="00152CBC">
          <w:rPr>
            <w:rFonts w:ascii="Times New Roman" w:hAnsi="Times New Roman" w:cs="Times New Roman"/>
            <w:color w:val="000000" w:themeColor="text1"/>
            <w:lang w:eastAsia="zh-TW"/>
          </w:rPr>
          <w:delText xml:space="preserve">models are close, with </w:delText>
        </w:r>
      </w:del>
      <w:r w:rsidRPr="0060258A">
        <w:rPr>
          <w:rFonts w:ascii="Times New Roman" w:hAnsi="Times New Roman" w:cs="Times New Roman"/>
          <w:color w:val="000000" w:themeColor="text1"/>
          <w:lang w:eastAsia="zh-TW"/>
        </w:rPr>
        <w:t>nLL</w:t>
      </w:r>
      <w:r w:rsidRPr="0060258A">
        <w:rPr>
          <w:rFonts w:ascii="Times New Roman" w:hAnsi="Times New Roman" w:cs="Times New Roman"/>
          <w:color w:val="000000" w:themeColor="text1"/>
          <w:vertAlign w:val="subscript"/>
          <w:lang w:eastAsia="zh-TW"/>
        </w:rPr>
        <w:t>LDDM</w:t>
      </w:r>
      <w:proofErr w:type="spellEnd"/>
      <w:r w:rsidRPr="0060258A">
        <w:rPr>
          <w:rFonts w:ascii="Times New Roman" w:hAnsi="Times New Roman" w:cs="Times New Roman"/>
          <w:color w:val="000000" w:themeColor="text1"/>
          <w:lang w:eastAsia="zh-TW"/>
        </w:rPr>
        <w:t xml:space="preserve"> = 16546, </w:t>
      </w:r>
      <w:proofErr w:type="spellStart"/>
      <w:r w:rsidRPr="0060258A">
        <w:rPr>
          <w:rFonts w:ascii="Times New Roman" w:hAnsi="Times New Roman" w:cs="Times New Roman"/>
          <w:color w:val="000000" w:themeColor="text1"/>
          <w:lang w:eastAsia="zh-TW"/>
        </w:rPr>
        <w:t>nLL</w:t>
      </w:r>
      <w:r w:rsidRPr="0060258A">
        <w:rPr>
          <w:rFonts w:ascii="Times New Roman" w:hAnsi="Times New Roman" w:cs="Times New Roman"/>
          <w:color w:val="000000" w:themeColor="text1"/>
          <w:vertAlign w:val="subscript"/>
          <w:lang w:eastAsia="zh-TW"/>
        </w:rPr>
        <w:t>RNM</w:t>
      </w:r>
      <w:proofErr w:type="spellEnd"/>
      <w:r w:rsidRPr="0060258A">
        <w:rPr>
          <w:rFonts w:ascii="Times New Roman" w:hAnsi="Times New Roman" w:cs="Times New Roman"/>
          <w:color w:val="000000" w:themeColor="text1"/>
          <w:lang w:eastAsia="zh-TW"/>
        </w:rPr>
        <w:t xml:space="preserve"> = 16573, </w:t>
      </w:r>
      <w:proofErr w:type="spellStart"/>
      <w:ins w:id="486" w:author="Bo Shen" w:date="2023-02-03T10:52:00Z">
        <w:r w:rsidR="00152CBC" w:rsidRPr="0060258A">
          <w:rPr>
            <w:rFonts w:ascii="Times New Roman" w:hAnsi="Times New Roman" w:cs="Times New Roman"/>
            <w:color w:val="000000" w:themeColor="text1"/>
            <w:lang w:eastAsia="zh-TW"/>
          </w:rPr>
          <w:t>nLL</w:t>
        </w:r>
        <w:r w:rsidR="00152CBC" w:rsidRPr="0060258A">
          <w:rPr>
            <w:rFonts w:ascii="Times New Roman" w:hAnsi="Times New Roman" w:cs="Times New Roman"/>
            <w:color w:val="000000" w:themeColor="text1"/>
            <w:vertAlign w:val="subscript"/>
            <w:lang w:eastAsia="zh-TW"/>
          </w:rPr>
          <w:t>L</w:t>
        </w:r>
        <w:r w:rsidR="00152CBC">
          <w:rPr>
            <w:rFonts w:ascii="Times New Roman" w:hAnsi="Times New Roman" w:cs="Times New Roman"/>
            <w:color w:val="000000" w:themeColor="text1"/>
            <w:vertAlign w:val="subscript"/>
            <w:lang w:eastAsia="zh-TW"/>
          </w:rPr>
          <w:t>CA</w:t>
        </w:r>
        <w:proofErr w:type="spellEnd"/>
        <w:r w:rsidR="00152CBC" w:rsidRPr="0060258A">
          <w:rPr>
            <w:rFonts w:ascii="Times New Roman" w:hAnsi="Times New Roman" w:cs="Times New Roman"/>
            <w:color w:val="000000" w:themeColor="text1"/>
            <w:lang w:eastAsia="zh-TW"/>
          </w:rPr>
          <w:t xml:space="preserve"> = 16</w:t>
        </w:r>
      </w:ins>
      <w:ins w:id="487" w:author="Bo Shen" w:date="2023-02-03T10:53:00Z">
        <w:r w:rsidR="003E4F01">
          <w:rPr>
            <w:rFonts w:ascii="Times New Roman" w:hAnsi="Times New Roman" w:cs="Times New Roman"/>
            <w:color w:val="000000" w:themeColor="text1"/>
            <w:lang w:eastAsia="zh-TW"/>
          </w:rPr>
          <w:t>6</w:t>
        </w:r>
      </w:ins>
      <w:ins w:id="488" w:author="Bo Shen" w:date="2023-02-03T10:54:00Z">
        <w:r w:rsidR="003E4F01">
          <w:rPr>
            <w:rFonts w:ascii="Times New Roman" w:hAnsi="Times New Roman" w:cs="Times New Roman"/>
            <w:color w:val="000000" w:themeColor="text1"/>
            <w:lang w:eastAsia="zh-TW"/>
          </w:rPr>
          <w:t>56</w:t>
        </w:r>
      </w:ins>
      <w:ins w:id="489" w:author="Bo Shen" w:date="2023-02-03T10:52:00Z">
        <w:r w:rsidR="00152CBC" w:rsidRPr="0060258A">
          <w:rPr>
            <w:rFonts w:ascii="Times New Roman" w:hAnsi="Times New Roman" w:cs="Times New Roman"/>
            <w:color w:val="000000" w:themeColor="text1"/>
            <w:lang w:eastAsia="zh-TW"/>
          </w:rPr>
          <w:t>,</w:t>
        </w:r>
        <w:r w:rsidR="00152CBC">
          <w:rPr>
            <w:rFonts w:ascii="Times New Roman" w:hAnsi="Times New Roman" w:cs="Times New Roman"/>
            <w:color w:val="000000" w:themeColor="text1"/>
            <w:lang w:eastAsia="zh-TW"/>
          </w:rPr>
          <w:t xml:space="preserve"> </w:t>
        </w:r>
      </w:ins>
      <w:r w:rsidRPr="0060258A">
        <w:rPr>
          <w:rFonts w:ascii="Times New Roman" w:hAnsi="Times New Roman" w:cs="Times New Roman"/>
          <w:color w:val="000000" w:themeColor="text1"/>
          <w:lang w:eastAsia="zh-TW"/>
        </w:rPr>
        <w:t>AIC</w:t>
      </w:r>
      <w:r w:rsidRPr="0060258A">
        <w:rPr>
          <w:rFonts w:ascii="Times New Roman" w:hAnsi="Times New Roman" w:cs="Times New Roman"/>
          <w:color w:val="000000" w:themeColor="text1"/>
          <w:vertAlign w:val="subscript"/>
          <w:lang w:eastAsia="zh-TW"/>
        </w:rPr>
        <w:t>LDDM</w:t>
      </w:r>
      <w:r w:rsidRPr="0060258A">
        <w:rPr>
          <w:rFonts w:ascii="Times New Roman" w:hAnsi="Times New Roman" w:cs="Times New Roman"/>
          <w:color w:val="000000" w:themeColor="text1"/>
          <w:lang w:eastAsia="zh-TW"/>
        </w:rPr>
        <w:t xml:space="preserve"> = 33109, AIC</w:t>
      </w:r>
      <w:r w:rsidRPr="0060258A">
        <w:rPr>
          <w:rFonts w:ascii="Times New Roman" w:hAnsi="Times New Roman" w:cs="Times New Roman"/>
          <w:color w:val="000000" w:themeColor="text1"/>
          <w:vertAlign w:val="subscript"/>
          <w:lang w:eastAsia="zh-TW"/>
        </w:rPr>
        <w:t>RNM</w:t>
      </w:r>
      <w:r w:rsidRPr="0060258A">
        <w:rPr>
          <w:rFonts w:ascii="Times New Roman" w:hAnsi="Times New Roman" w:cs="Times New Roman"/>
          <w:color w:val="000000" w:themeColor="text1"/>
          <w:lang w:eastAsia="zh-TW"/>
        </w:rPr>
        <w:t xml:space="preserve"> = 33165,</w:t>
      </w:r>
      <w:ins w:id="490" w:author="Bo Shen" w:date="2023-02-03T10:53:00Z">
        <w:r w:rsidR="00152CBC" w:rsidRPr="00152CBC">
          <w:rPr>
            <w:rFonts w:ascii="Times New Roman" w:hAnsi="Times New Roman" w:cs="Times New Roman"/>
            <w:color w:val="000000" w:themeColor="text1"/>
            <w:lang w:eastAsia="zh-TW"/>
          </w:rPr>
          <w:t xml:space="preserve"> </w:t>
        </w:r>
        <w:r w:rsidR="00152CBC" w:rsidRPr="0060258A">
          <w:rPr>
            <w:rFonts w:ascii="Times New Roman" w:hAnsi="Times New Roman" w:cs="Times New Roman"/>
            <w:color w:val="000000" w:themeColor="text1"/>
            <w:lang w:eastAsia="zh-TW"/>
          </w:rPr>
          <w:t>AIC</w:t>
        </w:r>
        <w:r w:rsidR="00152CBC" w:rsidRPr="0060258A">
          <w:rPr>
            <w:rFonts w:ascii="Times New Roman" w:hAnsi="Times New Roman" w:cs="Times New Roman"/>
            <w:color w:val="000000" w:themeColor="text1"/>
            <w:vertAlign w:val="subscript"/>
            <w:lang w:eastAsia="zh-TW"/>
          </w:rPr>
          <w:t>L</w:t>
        </w:r>
        <w:r w:rsidR="00152CBC">
          <w:rPr>
            <w:rFonts w:ascii="Times New Roman" w:hAnsi="Times New Roman" w:cs="Times New Roman"/>
            <w:color w:val="000000" w:themeColor="text1"/>
            <w:vertAlign w:val="subscript"/>
            <w:lang w:eastAsia="zh-TW"/>
          </w:rPr>
          <w:t>CA</w:t>
        </w:r>
        <w:r w:rsidR="00152CBC" w:rsidRPr="0060258A">
          <w:rPr>
            <w:rFonts w:ascii="Times New Roman" w:hAnsi="Times New Roman" w:cs="Times New Roman"/>
            <w:color w:val="000000" w:themeColor="text1"/>
            <w:lang w:eastAsia="zh-TW"/>
          </w:rPr>
          <w:t xml:space="preserve"> = 33</w:t>
        </w:r>
      </w:ins>
      <w:ins w:id="491" w:author="Bo Shen" w:date="2023-02-03T10:54:00Z">
        <w:r w:rsidR="003E4F01">
          <w:rPr>
            <w:rFonts w:ascii="Times New Roman" w:hAnsi="Times New Roman" w:cs="Times New Roman"/>
            <w:color w:val="000000" w:themeColor="text1"/>
            <w:lang w:eastAsia="zh-TW"/>
          </w:rPr>
          <w:t>323</w:t>
        </w:r>
      </w:ins>
      <w:ins w:id="492" w:author="Bo Shen" w:date="2023-02-03T10:53:00Z">
        <w:r w:rsidR="00152CBC">
          <w:rPr>
            <w:rFonts w:ascii="Times New Roman" w:hAnsi="Times New Roman" w:cs="Times New Roman"/>
            <w:color w:val="000000" w:themeColor="text1"/>
            <w:lang w:eastAsia="zh-TW"/>
          </w:rPr>
          <w:t>).</w:t>
        </w:r>
      </w:ins>
      <w:del w:id="493" w:author="Bo Shen" w:date="2023-02-03T10:53:00Z">
        <w:r w:rsidRPr="0060258A" w:rsidDel="00152CBC">
          <w:rPr>
            <w:rFonts w:ascii="Times New Roman" w:hAnsi="Times New Roman" w:cs="Times New Roman"/>
            <w:color w:val="000000" w:themeColor="text1"/>
            <w:lang w:eastAsia="zh-TW"/>
          </w:rPr>
          <w:delText xml:space="preserve"> suggesting that the LDDM performs as well as the original RNM in fitting behavior in the RT task.</w:delText>
        </w:r>
      </w:del>
      <w:ins w:id="494" w:author="Bo Shen" w:date="2023-02-03T10:46:00Z">
        <w:r w:rsidR="007C2977">
          <w:rPr>
            <w:rFonts w:ascii="Times New Roman" w:hAnsi="Times New Roman" w:cs="Times New Roman"/>
            <w:color w:val="000000" w:themeColor="text1"/>
            <w:lang w:eastAsia="zh-TW"/>
          </w:rPr>
          <w:t xml:space="preserve"> </w:t>
        </w:r>
      </w:ins>
    </w:p>
    <w:p w14:paraId="32D55905" w14:textId="77777777" w:rsidR="00695141" w:rsidRPr="0060258A" w:rsidRDefault="00695141" w:rsidP="00695141">
      <w:pPr>
        <w:spacing w:line="480" w:lineRule="auto"/>
        <w:jc w:val="both"/>
        <w:rPr>
          <w:rFonts w:ascii="Times New Roman" w:hAnsi="Times New Roman" w:cs="Times New Roman"/>
          <w:color w:val="000000" w:themeColor="text1"/>
          <w:lang w:eastAsia="zh-TW"/>
        </w:rPr>
      </w:pPr>
    </w:p>
    <w:p w14:paraId="4369627F" w14:textId="1B7EFF87" w:rsidR="00695141" w:rsidRPr="0060258A" w:rsidRDefault="00695141" w:rsidP="00695141">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lang w:eastAsia="zh-TW"/>
        </w:rPr>
        <w:t xml:space="preserve">Importantly, the LDDM – fit only to behavior – generates predictions about the underlying neural dynamics that can be compared to electrophysiological findings. </w:t>
      </w:r>
      <w:r w:rsidR="00212EC3" w:rsidRPr="0060258A">
        <w:rPr>
          <w:rFonts w:ascii="Times New Roman" w:hAnsi="Times New Roman" w:cs="Times New Roman"/>
          <w:color w:val="000000" w:themeColor="text1"/>
          <w:lang w:eastAsia="zh-TW"/>
        </w:rPr>
        <w:t>We</w:t>
      </w:r>
      <w:r w:rsidRPr="0060258A">
        <w:rPr>
          <w:rFonts w:ascii="Times New Roman" w:hAnsi="Times New Roman" w:cs="Times New Roman"/>
          <w:color w:val="000000" w:themeColor="text1"/>
          <w:lang w:eastAsia="zh-TW"/>
        </w:rPr>
        <w:t xml:space="preserve"> examined </w:t>
      </w:r>
      <w:r w:rsidRPr="0060258A">
        <w:rPr>
          <w:rFonts w:ascii="Times New Roman" w:hAnsi="Times New Roman" w:cs="Times New Roman"/>
          <w:i/>
          <w:color w:val="000000" w:themeColor="text1"/>
          <w:lang w:eastAsia="zh-TW"/>
        </w:rPr>
        <w:t xml:space="preserve">R </w:t>
      </w:r>
      <w:r w:rsidRPr="0060258A">
        <w:rPr>
          <w:rFonts w:ascii="Times New Roman" w:hAnsi="Times New Roman" w:cs="Times New Roman"/>
          <w:color w:val="000000" w:themeColor="text1"/>
          <w:lang w:eastAsia="zh-TW"/>
        </w:rPr>
        <w:t>unit activity in the best-fitting model, with predicted activity aggregated across trials and aligned to the onset of stimuli and the time of decision as in the original study</w:t>
      </w:r>
      <w:ins w:id="495" w:author="Bo Shen" w:date="2023-01-31T11:02:00Z">
        <w:r w:rsidR="00844CEE">
          <w:rPr>
            <w:rFonts w:ascii="Times New Roman" w:hAnsi="Times New Roman" w:cs="Times New Roman"/>
            <w:color w:val="000000" w:themeColor="text1"/>
            <w:lang w:eastAsia="zh-TW"/>
          </w:rPr>
          <w:t xml:space="preserve"> </w:t>
        </w:r>
      </w:ins>
      <w:r w:rsidRPr="0060258A">
        <w:rPr>
          <w:rFonts w:ascii="Times New Roman" w:hAnsi="Times New Roman" w:cs="Times New Roman"/>
          <w:color w:val="000000" w:themeColor="text1"/>
          <w:lang w:eastAsia="zh-TW"/>
        </w:rPr>
        <w:fldChar w:fldCharType="begin"/>
      </w:r>
      <w:r w:rsidR="009C2159">
        <w:rPr>
          <w:rFonts w:ascii="Times New Roman" w:hAnsi="Times New Roman" w:cs="Times New Roman"/>
          <w:color w:val="000000" w:themeColor="text1"/>
          <w:lang w:eastAsia="zh-TW"/>
        </w:rPr>
        <w:instrText xml:space="preserve"> ADDIN ZOTERO_ITEM CSL_CITATION {"citationID":"dlpKEuZ8","properties":{"formattedCitation":"(Roitman &amp; Shadlen, 2002)","plainCitation":"(Roitman &amp; Shadlen, 2002)","noteIndex":0},"citationItems":[{"id":375,"uris":["http://zotero.org/users/6345545/items/AA8WYIGZ"],"itemData":{"id":375,"type":"article-journal","container-title":"The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N."}],"issued":{"date-parts":[["2002",11,1]]}}}],"schema":"https://github.com/citation-style-language/schema/raw/master/csl-citation.json"} </w:instrText>
      </w:r>
      <w:r w:rsidRPr="0060258A">
        <w:rPr>
          <w:rFonts w:ascii="Times New Roman" w:hAnsi="Times New Roman" w:cs="Times New Roman"/>
          <w:color w:val="000000" w:themeColor="text1"/>
          <w:lang w:eastAsia="zh-TW"/>
        </w:rPr>
        <w:fldChar w:fldCharType="separate"/>
      </w:r>
      <w:r w:rsidR="009C2159">
        <w:rPr>
          <w:rFonts w:ascii="Times New Roman" w:hAnsi="Times New Roman" w:cs="Times New Roman"/>
          <w:color w:val="000000" w:themeColor="text1"/>
        </w:rPr>
        <w:t>(Roitman &amp; Shadlen, 2002)</w:t>
      </w:r>
      <w:r w:rsidRPr="0060258A">
        <w:rPr>
          <w:rFonts w:ascii="Times New Roman" w:hAnsi="Times New Roman" w:cs="Times New Roman"/>
          <w:color w:val="000000" w:themeColor="text1"/>
          <w:lang w:eastAsia="zh-TW"/>
        </w:rPr>
        <w:fldChar w:fldCharType="end"/>
      </w:r>
      <w:r w:rsidRPr="0060258A">
        <w:rPr>
          <w:rFonts w:ascii="Times New Roman" w:hAnsi="Times New Roman" w:cs="Times New Roman"/>
          <w:color w:val="000000" w:themeColor="text1"/>
          <w:lang w:eastAsia="zh-TW"/>
        </w:rPr>
        <w:t>. Aligned to the onset of stimuli</w:t>
      </w:r>
      <w:r w:rsidRPr="0060258A">
        <w:rPr>
          <w:rFonts w:ascii="Times New Roman" w:hAnsi="Times New Roman" w:cs="Times New Roman"/>
          <w:b/>
          <w:color w:val="000000" w:themeColor="text1"/>
          <w:lang w:eastAsia="zh-TW"/>
        </w:rPr>
        <w:t xml:space="preserve"> (Fig. 6D</w:t>
      </w:r>
      <w:r w:rsidRPr="0060258A">
        <w:rPr>
          <w:rFonts w:ascii="Times New Roman" w:hAnsi="Times New Roman" w:cs="Times New Roman"/>
          <w:color w:val="000000" w:themeColor="text1"/>
          <w:lang w:eastAsia="zh-TW"/>
        </w:rPr>
        <w:t>, left), neural responses are aggregated by coherence level and eventual choice, and truncated</w:t>
      </w:r>
      <w:r w:rsidRPr="0060258A">
        <w:rPr>
          <w:rFonts w:ascii="Times New Roman" w:hAnsi="Times New Roman" w:cs="Times New Roman"/>
          <w:color w:val="000000" w:themeColor="text1"/>
        </w:rPr>
        <w:t xml:space="preserve"> at median RT. These data show clear evidence of WTA competition: chosen (solid) and unchosen (dashed) activity traces diverge over time. Moreover, neural activity is stimulus-dependent: the dynamics of both chosen and unchosen </w:t>
      </w:r>
      <w:proofErr w:type="gramStart"/>
      <w:r w:rsidRPr="0060258A">
        <w:rPr>
          <w:rFonts w:ascii="Times New Roman" w:hAnsi="Times New Roman" w:cs="Times New Roman"/>
          <w:color w:val="000000" w:themeColor="text1"/>
        </w:rPr>
        <w:t>units</w:t>
      </w:r>
      <w:proofErr w:type="gramEnd"/>
      <w:r w:rsidRPr="0060258A">
        <w:rPr>
          <w:rFonts w:ascii="Times New Roman" w:hAnsi="Times New Roman" w:cs="Times New Roman"/>
          <w:color w:val="000000" w:themeColor="text1"/>
        </w:rPr>
        <w:t xml:space="preserve"> ramp at different, coherence-dependent speeds, consistent with empirical findings consistent with an accumulation process. More q</w:t>
      </w:r>
      <w:r w:rsidRPr="0060258A">
        <w:rPr>
          <w:rFonts w:ascii="Times New Roman" w:hAnsi="Times New Roman" w:cs="Times New Roman" w:hint="eastAsia"/>
          <w:color w:val="000000" w:themeColor="text1"/>
        </w:rPr>
        <w:t>uantitative</w:t>
      </w:r>
      <w:r w:rsidRPr="0060258A">
        <w:rPr>
          <w:rFonts w:ascii="Times New Roman" w:hAnsi="Times New Roman" w:cs="Times New Roman"/>
          <w:color w:val="000000" w:themeColor="text1"/>
        </w:rPr>
        <w:t xml:space="preserve">ly, we examined the relationship between activity and coherence at the specific time point (arrow points </w:t>
      </w:r>
      <w:r w:rsidRPr="0060258A">
        <w:rPr>
          <w:rFonts w:ascii="Times New Roman" w:hAnsi="Times New Roman" w:cs="Times New Roman"/>
          <w:b/>
          <w:color w:val="000000" w:themeColor="text1"/>
        </w:rPr>
        <w:t>a</w:t>
      </w:r>
      <w:r w:rsidRPr="0060258A">
        <w:rPr>
          <w:rFonts w:ascii="Times New Roman" w:hAnsi="Times New Roman" w:cs="Times New Roman"/>
          <w:color w:val="000000" w:themeColor="text1"/>
        </w:rPr>
        <w:t xml:space="preserve"> and </w:t>
      </w:r>
      <w:r w:rsidRPr="0060258A">
        <w:rPr>
          <w:rFonts w:ascii="Times New Roman" w:hAnsi="Times New Roman" w:cs="Times New Roman"/>
          <w:b/>
          <w:color w:val="000000" w:themeColor="text1"/>
        </w:rPr>
        <w:t>b</w:t>
      </w:r>
      <w:r w:rsidRPr="0060258A">
        <w:rPr>
          <w:rFonts w:ascii="Times New Roman" w:hAnsi="Times New Roman" w:cs="Times New Roman"/>
          <w:color w:val="000000" w:themeColor="text1"/>
        </w:rPr>
        <w:t>) reported in the original work (</w:t>
      </w:r>
      <w:r w:rsidRPr="0060258A">
        <w:rPr>
          <w:rFonts w:ascii="Times New Roman" w:hAnsi="Times New Roman" w:cs="Times New Roman"/>
          <w:b/>
          <w:color w:val="000000" w:themeColor="text1"/>
          <w:lang w:eastAsia="zh-TW"/>
        </w:rPr>
        <w:t>Fig. 6E</w:t>
      </w:r>
      <w:r w:rsidRPr="0060258A">
        <w:rPr>
          <w:rFonts w:ascii="Times New Roman" w:hAnsi="Times New Roman" w:cs="Times New Roman"/>
          <w:color w:val="000000" w:themeColor="text1"/>
          <w:lang w:eastAsia="zh-TW"/>
        </w:rPr>
        <w:t>)</w:t>
      </w:r>
      <w:r w:rsidRPr="0060258A">
        <w:rPr>
          <w:rFonts w:ascii="Times New Roman" w:hAnsi="Times New Roman" w:cs="Times New Roman"/>
          <w:color w:val="000000" w:themeColor="text1"/>
        </w:rPr>
        <w:t>. Model predictions align well with empirical observations: chosen activity shows a significant increase with input coherence (</w:t>
      </w:r>
      <w:r w:rsidRPr="0060258A">
        <w:rPr>
          <w:rFonts w:ascii="Times New Roman" w:hAnsi="Times New Roman" w:cs="Times New Roman"/>
          <w:b/>
          <w:color w:val="000000" w:themeColor="text1"/>
        </w:rPr>
        <w:t>a</w:t>
      </w:r>
      <w:r w:rsidRPr="0060258A">
        <w:rPr>
          <w:rFonts w:ascii="Times New Roman" w:hAnsi="Times New Roman" w:cs="Times New Roman"/>
          <w:color w:val="000000" w:themeColor="text1"/>
        </w:rPr>
        <w:t>, 18.56 spikes/second/100% coherence), while unchosen activity shows a decrease (</w:t>
      </w:r>
      <w:r w:rsidRPr="0060258A">
        <w:rPr>
          <w:rFonts w:ascii="Times New Roman" w:hAnsi="Times New Roman" w:cs="Times New Roman"/>
          <w:b/>
          <w:color w:val="000000" w:themeColor="text1"/>
        </w:rPr>
        <w:t>b</w:t>
      </w:r>
      <w:r w:rsidRPr="0060258A">
        <w:rPr>
          <w:rFonts w:ascii="Times New Roman" w:hAnsi="Times New Roman" w:cs="Times New Roman"/>
          <w:color w:val="000000" w:themeColor="text1"/>
        </w:rPr>
        <w:t>, -30.18 spikes/second/100% coherence).</w:t>
      </w:r>
    </w:p>
    <w:p w14:paraId="3CF46C04" w14:textId="77777777" w:rsidR="00695141" w:rsidRPr="0060258A" w:rsidRDefault="00695141" w:rsidP="00695141">
      <w:pPr>
        <w:spacing w:line="480" w:lineRule="auto"/>
        <w:jc w:val="both"/>
        <w:rPr>
          <w:rFonts w:ascii="Times New Roman" w:hAnsi="Times New Roman" w:cs="Times New Roman"/>
          <w:color w:val="000000" w:themeColor="text1"/>
          <w:lang w:eastAsia="zh-TW"/>
        </w:rPr>
      </w:pPr>
    </w:p>
    <w:p w14:paraId="53D10447" w14:textId="77777777" w:rsidR="006D6557" w:rsidRDefault="00695141" w:rsidP="00B26F88">
      <w:pPr>
        <w:spacing w:line="480" w:lineRule="auto"/>
        <w:jc w:val="both"/>
        <w:rPr>
          <w:rFonts w:ascii="Times New Roman" w:hAnsi="Times New Roman" w:cs="Times New Roman"/>
          <w:color w:val="000000" w:themeColor="text1"/>
          <w:lang w:eastAsia="zh-TW"/>
        </w:rPr>
      </w:pPr>
      <w:r w:rsidRPr="0060258A">
        <w:rPr>
          <w:rFonts w:ascii="Times New Roman" w:hAnsi="Times New Roman" w:cs="Times New Roman"/>
          <w:color w:val="000000" w:themeColor="text1"/>
          <w:lang w:eastAsia="zh-TW"/>
        </w:rPr>
        <w:t xml:space="preserve">Aligned to the onset of </w:t>
      </w:r>
      <w:r w:rsidRPr="0060258A">
        <w:rPr>
          <w:rFonts w:ascii="Times New Roman" w:hAnsi="Times New Roman" w:cs="Times New Roman"/>
          <w:color w:val="000000" w:themeColor="text1"/>
        </w:rPr>
        <w:t>decision (</w:t>
      </w:r>
      <w:r w:rsidRPr="0060258A">
        <w:rPr>
          <w:rFonts w:ascii="Times New Roman" w:hAnsi="Times New Roman" w:cs="Times New Roman"/>
          <w:b/>
          <w:color w:val="000000" w:themeColor="text1"/>
          <w:lang w:eastAsia="zh-TW"/>
        </w:rPr>
        <w:t>Fig. 6D,</w:t>
      </w:r>
      <w:r w:rsidRPr="0060258A">
        <w:rPr>
          <w:rFonts w:ascii="Times New Roman" w:hAnsi="Times New Roman" w:cs="Times New Roman"/>
          <w:color w:val="000000" w:themeColor="text1"/>
        </w:rPr>
        <w:t xml:space="preserve"> right), model </w:t>
      </w:r>
      <w:r w:rsidRPr="0060258A">
        <w:rPr>
          <w:rFonts w:ascii="Times New Roman" w:hAnsi="Times New Roman" w:cs="Times New Roman"/>
          <w:i/>
          <w:color w:val="000000" w:themeColor="text1"/>
        </w:rPr>
        <w:t>R</w:t>
      </w:r>
      <w:r w:rsidRPr="0060258A">
        <w:rPr>
          <w:rFonts w:ascii="Times New Roman" w:hAnsi="Times New Roman" w:cs="Times New Roman"/>
          <w:color w:val="000000" w:themeColor="text1"/>
        </w:rPr>
        <w:t xml:space="preserve"> unit activity near the time of choice shows further evidence of WTA competition observed in real neurons: the initial divergence between chosen and unchosen activity traces extends into a categorical coding of choice. </w:t>
      </w:r>
      <w:r w:rsidRPr="0060258A">
        <w:rPr>
          <w:rFonts w:ascii="Times New Roman" w:hAnsi="Times New Roman" w:cs="Times New Roman"/>
          <w:color w:val="000000" w:themeColor="text1"/>
          <w:lang w:eastAsia="zh-TW"/>
        </w:rPr>
        <w:t xml:space="preserve">The </w:t>
      </w:r>
      <w:r w:rsidRPr="0060258A">
        <w:rPr>
          <w:rFonts w:ascii="Times New Roman" w:hAnsi="Times New Roman" w:cs="Times New Roman"/>
          <w:color w:val="000000" w:themeColor="text1"/>
          <w:lang w:eastAsia="zh-TW"/>
        </w:rPr>
        <w:lastRenderedPageBreak/>
        <w:t>relationship between activity and coherence quantitatively replicates the empirical pattern immediately preceding the decision time</w:t>
      </w:r>
      <w:ins w:id="496" w:author="Bo Shen" w:date="2023-01-26T14:49:00Z">
        <w:r w:rsidR="00D60EEE">
          <w:rPr>
            <w:rFonts w:ascii="Times New Roman" w:hAnsi="Times New Roman" w:cs="Times New Roman"/>
            <w:color w:val="000000" w:themeColor="text1"/>
            <w:lang w:eastAsia="zh-TW"/>
          </w:rPr>
          <w:t xml:space="preserve"> </w:t>
        </w:r>
      </w:ins>
      <w:r w:rsidRPr="0060258A">
        <w:rPr>
          <w:rFonts w:ascii="Times New Roman" w:hAnsi="Times New Roman" w:cs="Times New Roman"/>
          <w:color w:val="000000" w:themeColor="text1"/>
          <w:lang w:eastAsia="zh-TW"/>
        </w:rPr>
        <w:fldChar w:fldCharType="begin"/>
      </w:r>
      <w:r w:rsidR="009C2159">
        <w:rPr>
          <w:rFonts w:ascii="Times New Roman" w:hAnsi="Times New Roman" w:cs="Times New Roman"/>
          <w:color w:val="000000" w:themeColor="text1"/>
          <w:lang w:eastAsia="zh-TW"/>
        </w:rPr>
        <w:instrText xml:space="preserve"> ADDIN ZOTERO_ITEM CSL_CITATION {"citationID":"Rm5XANX3","properties":{"formattedCitation":"(Roitman &amp; Shadlen, 2002)","plainCitation":"(Roitman &amp; Shadlen, 2002)","noteIndex":0},"citationItems":[{"id":375,"uris":["http://zotero.org/users/6345545/items/AA8WYIGZ"],"itemData":{"id":375,"type":"article-journal","container-title":"The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N."}],"issued":{"date-parts":[["2002",11,1]]}}}],"schema":"https://github.com/citation-style-language/schema/raw/master/csl-citation.json"} </w:instrText>
      </w:r>
      <w:r w:rsidRPr="0060258A">
        <w:rPr>
          <w:rFonts w:ascii="Times New Roman" w:hAnsi="Times New Roman" w:cs="Times New Roman"/>
          <w:color w:val="000000" w:themeColor="text1"/>
          <w:lang w:eastAsia="zh-TW"/>
        </w:rPr>
        <w:fldChar w:fldCharType="separate"/>
      </w:r>
      <w:r w:rsidR="009C2159">
        <w:rPr>
          <w:rFonts w:ascii="Times New Roman" w:hAnsi="Times New Roman" w:cs="Times New Roman"/>
          <w:color w:val="000000" w:themeColor="text1"/>
        </w:rPr>
        <w:t>(Roitman &amp; Shadlen, 2002)</w:t>
      </w:r>
      <w:r w:rsidRPr="0060258A">
        <w:rPr>
          <w:rFonts w:ascii="Times New Roman" w:hAnsi="Times New Roman" w:cs="Times New Roman"/>
          <w:color w:val="000000" w:themeColor="text1"/>
          <w:lang w:eastAsia="zh-TW"/>
        </w:rPr>
        <w:fldChar w:fldCharType="end"/>
      </w:r>
      <w:r w:rsidRPr="0060258A">
        <w:rPr>
          <w:rFonts w:ascii="Times New Roman" w:hAnsi="Times New Roman" w:cs="Times New Roman"/>
          <w:color w:val="000000" w:themeColor="text1"/>
          <w:lang w:eastAsia="zh-TW"/>
        </w:rPr>
        <w:t xml:space="preserve">: chosen activity (indicated by arrow </w:t>
      </w:r>
      <w:r w:rsidRPr="0060258A">
        <w:rPr>
          <w:rFonts w:ascii="Times New Roman" w:hAnsi="Times New Roman" w:cs="Times New Roman"/>
          <w:b/>
          <w:color w:val="000000" w:themeColor="text1"/>
          <w:lang w:eastAsia="zh-TW"/>
        </w:rPr>
        <w:t>c</w:t>
      </w:r>
      <w:r w:rsidRPr="0060258A">
        <w:rPr>
          <w:rFonts w:ascii="Times New Roman" w:hAnsi="Times New Roman" w:cs="Times New Roman"/>
          <w:color w:val="000000" w:themeColor="text1"/>
          <w:lang w:eastAsia="zh-TW"/>
        </w:rPr>
        <w:t xml:space="preserve"> in </w:t>
      </w:r>
      <w:r w:rsidRPr="0060258A">
        <w:rPr>
          <w:rFonts w:ascii="Times New Roman" w:hAnsi="Times New Roman" w:cs="Times New Roman"/>
          <w:b/>
          <w:color w:val="000000" w:themeColor="text1"/>
          <w:lang w:eastAsia="zh-TW"/>
        </w:rPr>
        <w:t>Fig. 6D</w:t>
      </w:r>
      <w:r w:rsidRPr="0060258A">
        <w:rPr>
          <w:rFonts w:ascii="Times New Roman" w:hAnsi="Times New Roman" w:cs="Times New Roman"/>
          <w:color w:val="000000" w:themeColor="text1"/>
          <w:lang w:eastAsia="zh-TW"/>
        </w:rPr>
        <w:t xml:space="preserve"> and plotted in </w:t>
      </w:r>
      <w:r w:rsidRPr="0060258A">
        <w:rPr>
          <w:rFonts w:ascii="Times New Roman" w:hAnsi="Times New Roman" w:cs="Times New Roman"/>
          <w:b/>
          <w:color w:val="000000" w:themeColor="text1"/>
          <w:lang w:eastAsia="zh-TW"/>
        </w:rPr>
        <w:t>Fig. 6F</w:t>
      </w:r>
      <w:r w:rsidRPr="0060258A">
        <w:rPr>
          <w:rFonts w:ascii="Times New Roman" w:hAnsi="Times New Roman" w:cs="Times New Roman"/>
          <w:color w:val="000000" w:themeColor="text1"/>
          <w:lang w:eastAsia="zh-TW"/>
        </w:rPr>
        <w:t>) no longer shows much difference across coherence conditions (-.</w:t>
      </w:r>
      <w:r w:rsidRPr="0060258A">
        <w:rPr>
          <w:rFonts w:ascii="Times New Roman" w:hAnsi="Times New Roman" w:cs="Times New Roman" w:hint="eastAsia"/>
          <w:color w:val="000000" w:themeColor="text1"/>
        </w:rPr>
        <w:t>0</w:t>
      </w:r>
      <w:r w:rsidRPr="0060258A">
        <w:rPr>
          <w:rFonts w:ascii="Times New Roman" w:hAnsi="Times New Roman" w:cs="Times New Roman"/>
          <w:color w:val="000000" w:themeColor="text1"/>
        </w:rPr>
        <w:t>09</w:t>
      </w:r>
      <w:r w:rsidRPr="0060258A">
        <w:rPr>
          <w:rFonts w:ascii="Times New Roman" w:hAnsi="Times New Roman" w:cs="Times New Roman"/>
          <w:color w:val="000000" w:themeColor="text1"/>
          <w:lang w:eastAsia="zh-TW"/>
        </w:rPr>
        <w:t xml:space="preserve"> spikes /second/100% coherence), while unchosen activity (indicated by </w:t>
      </w:r>
      <w:r w:rsidRPr="0060258A">
        <w:rPr>
          <w:rFonts w:ascii="Times New Roman" w:hAnsi="Times New Roman" w:cs="Times New Roman"/>
          <w:b/>
          <w:color w:val="000000" w:themeColor="text1"/>
          <w:lang w:eastAsia="zh-TW"/>
        </w:rPr>
        <w:t>d</w:t>
      </w:r>
      <w:r w:rsidRPr="0060258A">
        <w:rPr>
          <w:rFonts w:ascii="Times New Roman" w:hAnsi="Times New Roman" w:cs="Times New Roman"/>
          <w:color w:val="000000" w:themeColor="text1"/>
          <w:lang w:eastAsia="zh-TW"/>
        </w:rPr>
        <w:t xml:space="preserve"> in </w:t>
      </w:r>
      <w:r w:rsidRPr="0060258A">
        <w:rPr>
          <w:rFonts w:ascii="Times New Roman" w:hAnsi="Times New Roman" w:cs="Times New Roman"/>
          <w:b/>
          <w:color w:val="000000" w:themeColor="text1"/>
          <w:lang w:eastAsia="zh-TW"/>
        </w:rPr>
        <w:t>Fig. 6D</w:t>
      </w:r>
      <w:r w:rsidRPr="0060258A">
        <w:rPr>
          <w:rFonts w:ascii="Times New Roman" w:hAnsi="Times New Roman" w:cs="Times New Roman"/>
          <w:color w:val="000000" w:themeColor="text1"/>
          <w:lang w:eastAsia="zh-TW"/>
        </w:rPr>
        <w:t xml:space="preserve"> and plotted in </w:t>
      </w:r>
      <w:r w:rsidRPr="0060258A">
        <w:rPr>
          <w:rFonts w:ascii="Times New Roman" w:hAnsi="Times New Roman" w:cs="Times New Roman"/>
          <w:b/>
          <w:color w:val="000000" w:themeColor="text1"/>
          <w:lang w:eastAsia="zh-TW"/>
        </w:rPr>
        <w:t>Fig. 6F</w:t>
      </w:r>
      <w:r w:rsidRPr="0060258A">
        <w:rPr>
          <w:rFonts w:ascii="Times New Roman" w:hAnsi="Times New Roman" w:cs="Times New Roman"/>
          <w:color w:val="000000" w:themeColor="text1"/>
          <w:lang w:eastAsia="zh-TW"/>
        </w:rPr>
        <w:t>) retains a decrease (</w:t>
      </w:r>
      <w:r w:rsidRPr="0060258A">
        <w:rPr>
          <w:rFonts w:ascii="Times New Roman" w:hAnsi="Times New Roman" w:cs="Times New Roman"/>
          <w:b/>
          <w:color w:val="000000" w:themeColor="text1"/>
          <w:lang w:eastAsia="zh-TW"/>
        </w:rPr>
        <w:t>d</w:t>
      </w:r>
      <w:r w:rsidRPr="0060258A">
        <w:rPr>
          <w:rFonts w:ascii="Times New Roman" w:hAnsi="Times New Roman" w:cs="Times New Roman"/>
          <w:color w:val="000000" w:themeColor="text1"/>
          <w:lang w:eastAsia="zh-TW"/>
        </w:rPr>
        <w:t xml:space="preserve">, -47.49 spikes/second/100% coherence). Thus, </w:t>
      </w:r>
      <w:r w:rsidRPr="0060258A">
        <w:rPr>
          <w:rFonts w:ascii="Times New Roman" w:hAnsi="Times New Roman" w:cs="Times New Roman"/>
          <w:i/>
          <w:color w:val="000000" w:themeColor="text1"/>
          <w:lang w:eastAsia="zh-TW"/>
        </w:rPr>
        <w:t>R</w:t>
      </w:r>
      <w:r w:rsidRPr="0060258A">
        <w:rPr>
          <w:rFonts w:ascii="Times New Roman" w:hAnsi="Times New Roman" w:cs="Times New Roman"/>
          <w:color w:val="000000" w:themeColor="text1"/>
          <w:lang w:eastAsia="zh-TW"/>
        </w:rPr>
        <w:t xml:space="preserve"> unit activity – in a model with parameters fit only to behavior – replicates the recorded activity of parietal neurons during both initial decision processing and eventual choice selection.</w:t>
      </w:r>
    </w:p>
    <w:p w14:paraId="2F681E0B" w14:textId="77777777" w:rsidR="006D6557" w:rsidRDefault="006D6557" w:rsidP="006D6557">
      <w:pPr>
        <w:spacing w:line="480" w:lineRule="auto"/>
        <w:jc w:val="center"/>
        <w:rPr>
          <w:rFonts w:ascii="Times New Roman" w:hAnsi="Times New Roman" w:cs="Times New Roman"/>
          <w:color w:val="000000" w:themeColor="text1"/>
          <w:lang w:eastAsia="zh-TW"/>
        </w:rPr>
      </w:pPr>
      <w:r>
        <w:rPr>
          <w:rFonts w:ascii="Times New Roman" w:hAnsi="Times New Roman" w:cs="Times New Roman"/>
          <w:color w:val="000000" w:themeColor="text1"/>
          <w:lang w:eastAsia="zh-TW"/>
        </w:rPr>
        <w:t>[Insert Figure 6 about here]</w:t>
      </w:r>
    </w:p>
    <w:p w14:paraId="208C3FA6" w14:textId="77777777" w:rsidR="006D6557" w:rsidRDefault="006D6557" w:rsidP="006D6557">
      <w:pPr>
        <w:spacing w:line="480" w:lineRule="auto"/>
        <w:jc w:val="center"/>
        <w:rPr>
          <w:rFonts w:ascii="Times New Roman" w:hAnsi="Times New Roman" w:cs="Times New Roman"/>
          <w:color w:val="000000" w:themeColor="text1"/>
          <w:lang w:eastAsia="zh-TW"/>
        </w:rPr>
      </w:pPr>
      <w:r>
        <w:rPr>
          <w:rFonts w:ascii="Times New Roman" w:hAnsi="Times New Roman" w:cs="Times New Roman"/>
          <w:color w:val="000000" w:themeColor="text1"/>
          <w:lang w:eastAsia="zh-TW"/>
        </w:rPr>
        <w:t>[Insert Figure 6-figure supplement 1 about here]</w:t>
      </w:r>
    </w:p>
    <w:p w14:paraId="057B0AFE" w14:textId="785C22CB" w:rsidR="006D6557" w:rsidRDefault="006D6557" w:rsidP="006D6557">
      <w:pPr>
        <w:spacing w:line="480" w:lineRule="auto"/>
        <w:jc w:val="center"/>
        <w:rPr>
          <w:rFonts w:ascii="Times New Roman" w:hAnsi="Times New Roman" w:cs="Times New Roman"/>
          <w:color w:val="000000" w:themeColor="text1"/>
          <w:lang w:eastAsia="zh-TW"/>
        </w:rPr>
      </w:pPr>
      <w:r>
        <w:rPr>
          <w:rFonts w:ascii="Times New Roman" w:hAnsi="Times New Roman" w:cs="Times New Roman"/>
          <w:color w:val="000000" w:themeColor="text1"/>
          <w:lang w:eastAsia="zh-TW"/>
        </w:rPr>
        <w:t xml:space="preserve">[Insert Figure 6-figure supplement </w:t>
      </w:r>
      <w:r>
        <w:rPr>
          <w:rFonts w:ascii="Times New Roman" w:hAnsi="Times New Roman" w:cs="Times New Roman"/>
          <w:color w:val="000000" w:themeColor="text1"/>
          <w:lang w:eastAsia="zh-TW"/>
        </w:rPr>
        <w:t>2</w:t>
      </w:r>
      <w:r>
        <w:rPr>
          <w:rFonts w:ascii="Times New Roman" w:hAnsi="Times New Roman" w:cs="Times New Roman"/>
          <w:color w:val="000000" w:themeColor="text1"/>
          <w:lang w:eastAsia="zh-TW"/>
        </w:rPr>
        <w:t xml:space="preserve"> about here]</w:t>
      </w:r>
    </w:p>
    <w:p w14:paraId="0E20D379" w14:textId="7342F6EB" w:rsidR="006D6557" w:rsidRDefault="006D6557" w:rsidP="006D6557">
      <w:pPr>
        <w:spacing w:line="480" w:lineRule="auto"/>
        <w:jc w:val="center"/>
        <w:rPr>
          <w:rFonts w:ascii="Times New Roman" w:hAnsi="Times New Roman" w:cs="Times New Roman"/>
          <w:color w:val="000000" w:themeColor="text1"/>
          <w:lang w:eastAsia="zh-TW"/>
        </w:rPr>
      </w:pPr>
      <w:r>
        <w:rPr>
          <w:rFonts w:ascii="Times New Roman" w:hAnsi="Times New Roman" w:cs="Times New Roman"/>
          <w:color w:val="000000" w:themeColor="text1"/>
          <w:lang w:eastAsia="zh-TW"/>
        </w:rPr>
        <w:t xml:space="preserve">[Insert Figure 6-figure supplement </w:t>
      </w:r>
      <w:r>
        <w:rPr>
          <w:rFonts w:ascii="Times New Roman" w:hAnsi="Times New Roman" w:cs="Times New Roman"/>
          <w:color w:val="000000" w:themeColor="text1"/>
          <w:lang w:eastAsia="zh-TW"/>
        </w:rPr>
        <w:t>3</w:t>
      </w:r>
      <w:r>
        <w:rPr>
          <w:rFonts w:ascii="Times New Roman" w:hAnsi="Times New Roman" w:cs="Times New Roman"/>
          <w:color w:val="000000" w:themeColor="text1"/>
          <w:lang w:eastAsia="zh-TW"/>
        </w:rPr>
        <w:t xml:space="preserve"> about here]</w:t>
      </w:r>
    </w:p>
    <w:p w14:paraId="7C2AC24B" w14:textId="09CCAD9B" w:rsidR="006D6557" w:rsidRDefault="006D6557" w:rsidP="006D6557">
      <w:pPr>
        <w:spacing w:line="480" w:lineRule="auto"/>
        <w:jc w:val="center"/>
        <w:rPr>
          <w:rFonts w:ascii="Times New Roman" w:hAnsi="Times New Roman" w:cs="Times New Roman"/>
          <w:color w:val="000000" w:themeColor="text1"/>
          <w:lang w:eastAsia="zh-TW"/>
        </w:rPr>
      </w:pPr>
      <w:r>
        <w:rPr>
          <w:rFonts w:ascii="Times New Roman" w:hAnsi="Times New Roman" w:cs="Times New Roman"/>
          <w:color w:val="000000" w:themeColor="text1"/>
          <w:lang w:eastAsia="zh-TW"/>
        </w:rPr>
        <w:t xml:space="preserve">[Insert Figure 6-figure supplement </w:t>
      </w:r>
      <w:r>
        <w:rPr>
          <w:rFonts w:ascii="Times New Roman" w:hAnsi="Times New Roman" w:cs="Times New Roman"/>
          <w:color w:val="000000" w:themeColor="text1"/>
          <w:lang w:eastAsia="zh-TW"/>
        </w:rPr>
        <w:t>4</w:t>
      </w:r>
      <w:r>
        <w:rPr>
          <w:rFonts w:ascii="Times New Roman" w:hAnsi="Times New Roman" w:cs="Times New Roman"/>
          <w:color w:val="000000" w:themeColor="text1"/>
          <w:lang w:eastAsia="zh-TW"/>
        </w:rPr>
        <w:t xml:space="preserve"> about here]</w:t>
      </w:r>
    </w:p>
    <w:p w14:paraId="0E035F7E" w14:textId="2A16830B" w:rsidR="006D6557" w:rsidRDefault="006D6557" w:rsidP="006D6557">
      <w:pPr>
        <w:spacing w:line="480" w:lineRule="auto"/>
        <w:jc w:val="center"/>
        <w:rPr>
          <w:rFonts w:ascii="Times New Roman" w:hAnsi="Times New Roman" w:cs="Times New Roman"/>
          <w:color w:val="000000" w:themeColor="text1"/>
          <w:lang w:eastAsia="zh-TW"/>
        </w:rPr>
      </w:pPr>
      <w:r>
        <w:rPr>
          <w:rFonts w:ascii="Times New Roman" w:hAnsi="Times New Roman" w:cs="Times New Roman"/>
          <w:color w:val="000000" w:themeColor="text1"/>
          <w:lang w:eastAsia="zh-TW"/>
        </w:rPr>
        <w:t xml:space="preserve">[Insert Figure 6-figure supplement </w:t>
      </w:r>
      <w:r>
        <w:rPr>
          <w:rFonts w:ascii="Times New Roman" w:hAnsi="Times New Roman" w:cs="Times New Roman"/>
          <w:color w:val="000000" w:themeColor="text1"/>
          <w:lang w:eastAsia="zh-TW"/>
        </w:rPr>
        <w:t>5</w:t>
      </w:r>
      <w:r>
        <w:rPr>
          <w:rFonts w:ascii="Times New Roman" w:hAnsi="Times New Roman" w:cs="Times New Roman"/>
          <w:color w:val="000000" w:themeColor="text1"/>
          <w:lang w:eastAsia="zh-TW"/>
        </w:rPr>
        <w:t xml:space="preserve"> about here]</w:t>
      </w:r>
    </w:p>
    <w:p w14:paraId="6B078AB5" w14:textId="77777777" w:rsidR="006D6557" w:rsidRDefault="006D6557" w:rsidP="006D6557">
      <w:pPr>
        <w:spacing w:line="480" w:lineRule="auto"/>
        <w:jc w:val="both"/>
        <w:rPr>
          <w:rFonts w:ascii="Times New Roman" w:hAnsi="Times New Roman" w:cs="Times New Roman"/>
          <w:color w:val="000000" w:themeColor="text1"/>
          <w:lang w:eastAsia="zh-TW"/>
        </w:rPr>
      </w:pPr>
    </w:p>
    <w:p w14:paraId="3EF647C6" w14:textId="4F6CC8AD" w:rsidR="00522C01" w:rsidRPr="006D6557" w:rsidRDefault="00522C01" w:rsidP="006D6557">
      <w:pPr>
        <w:spacing w:line="480" w:lineRule="auto"/>
        <w:jc w:val="both"/>
        <w:rPr>
          <w:ins w:id="497" w:author="Bo Shen" w:date="2023-02-02T16:41:00Z"/>
          <w:rFonts w:ascii="Times New Roman" w:hAnsi="Times New Roman" w:cs="Times New Roman"/>
          <w:color w:val="000000" w:themeColor="text1"/>
        </w:rPr>
      </w:pPr>
      <w:ins w:id="498" w:author="Bo Shen" w:date="2023-02-02T16:41:00Z">
        <w:r>
          <w:rPr>
            <w:rFonts w:ascii="Times New Roman" w:hAnsi="Times New Roman" w:cs="Times New Roman"/>
            <w:i/>
            <w:color w:val="000000" w:themeColor="text1"/>
          </w:rPr>
          <w:br w:type="page"/>
        </w:r>
      </w:ins>
    </w:p>
    <w:p w14:paraId="69DA4F8B" w14:textId="219DD4B7" w:rsidR="00EA5E1F" w:rsidRPr="0060258A" w:rsidRDefault="00394340" w:rsidP="00886C3F">
      <w:pPr>
        <w:spacing w:line="480" w:lineRule="auto"/>
        <w:jc w:val="both"/>
        <w:rPr>
          <w:rFonts w:ascii="Times New Roman" w:hAnsi="Times New Roman" w:cs="Times New Roman"/>
          <w:i/>
          <w:color w:val="000000" w:themeColor="text1"/>
        </w:rPr>
      </w:pPr>
      <w:r w:rsidRPr="0060258A">
        <w:rPr>
          <w:rFonts w:ascii="Times New Roman" w:hAnsi="Times New Roman" w:cs="Times New Roman"/>
          <w:i/>
          <w:color w:val="000000" w:themeColor="text1"/>
        </w:rPr>
        <w:lastRenderedPageBreak/>
        <w:t xml:space="preserve">The LDDM </w:t>
      </w:r>
      <w:r w:rsidR="00EA5E1F" w:rsidRPr="0060258A">
        <w:rPr>
          <w:rFonts w:ascii="Times New Roman" w:hAnsi="Times New Roman" w:cs="Times New Roman"/>
          <w:i/>
          <w:color w:val="000000" w:themeColor="text1"/>
        </w:rPr>
        <w:t>integrates normalized value coding and WTA choices</w:t>
      </w:r>
    </w:p>
    <w:p w14:paraId="4F5BD138" w14:textId="77777777" w:rsidR="006D3BCC" w:rsidRPr="0060258A" w:rsidRDefault="006D3BCC" w:rsidP="00886C3F">
      <w:pPr>
        <w:spacing w:line="480" w:lineRule="auto"/>
        <w:jc w:val="both"/>
        <w:rPr>
          <w:rFonts w:ascii="Times New Roman" w:hAnsi="Times New Roman" w:cs="Times New Roman"/>
          <w:color w:val="000000" w:themeColor="text1"/>
        </w:rPr>
      </w:pPr>
    </w:p>
    <w:p w14:paraId="60FB5A0B" w14:textId="7CE81905" w:rsidR="00513E68" w:rsidRPr="0060258A" w:rsidRDefault="00BC55D2" w:rsidP="000F5F38">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While</w:t>
      </w:r>
      <w:r w:rsidR="00703CE4" w:rsidRPr="0060258A">
        <w:rPr>
          <w:rFonts w:ascii="Times New Roman" w:hAnsi="Times New Roman" w:cs="Times New Roman"/>
          <w:color w:val="000000" w:themeColor="text1"/>
        </w:rPr>
        <w:t xml:space="preserve"> the LDDM </w:t>
      </w:r>
      <w:r w:rsidRPr="0060258A">
        <w:rPr>
          <w:rFonts w:ascii="Times New Roman" w:hAnsi="Times New Roman" w:cs="Times New Roman"/>
          <w:color w:val="000000" w:themeColor="text1"/>
        </w:rPr>
        <w:t>separately replicates</w:t>
      </w:r>
      <w:r w:rsidR="00703CE4" w:rsidRPr="0060258A">
        <w:rPr>
          <w:rFonts w:ascii="Times New Roman" w:hAnsi="Times New Roman" w:cs="Times New Roman"/>
          <w:color w:val="000000" w:themeColor="text1"/>
        </w:rPr>
        <w:t xml:space="preserve"> normalized value coding and WTA </w:t>
      </w:r>
      <w:r w:rsidRPr="0060258A">
        <w:rPr>
          <w:rFonts w:ascii="Times New Roman" w:hAnsi="Times New Roman" w:cs="Times New Roman"/>
          <w:color w:val="000000" w:themeColor="text1"/>
        </w:rPr>
        <w:t>dynamics</w:t>
      </w:r>
      <w:r w:rsidR="0037792F" w:rsidRPr="0060258A">
        <w:rPr>
          <w:rFonts w:ascii="Times New Roman" w:hAnsi="Times New Roman" w:cs="Times New Roman"/>
          <w:color w:val="000000" w:themeColor="text1"/>
        </w:rPr>
        <w:t xml:space="preserve"> </w:t>
      </w:r>
      <w:r w:rsidRPr="0060258A">
        <w:rPr>
          <w:rFonts w:ascii="Times New Roman" w:hAnsi="Times New Roman" w:cs="Times New Roman"/>
          <w:color w:val="000000" w:themeColor="text1"/>
        </w:rPr>
        <w:t>shown in</w:t>
      </w:r>
      <w:r w:rsidR="00703CE4" w:rsidRPr="0060258A">
        <w:rPr>
          <w:rFonts w:ascii="Times New Roman" w:hAnsi="Times New Roman" w:cs="Times New Roman"/>
          <w:color w:val="000000" w:themeColor="text1"/>
        </w:rPr>
        <w:t xml:space="preserve"> </w:t>
      </w:r>
      <w:r w:rsidRPr="0060258A">
        <w:rPr>
          <w:rFonts w:ascii="Times New Roman" w:hAnsi="Times New Roman" w:cs="Times New Roman"/>
          <w:color w:val="000000" w:themeColor="text1"/>
        </w:rPr>
        <w:t>different empirical studies,</w:t>
      </w:r>
      <w:r w:rsidR="000F5F38" w:rsidRPr="0060258A">
        <w:rPr>
          <w:rFonts w:ascii="Times New Roman" w:hAnsi="Times New Roman" w:cs="Times New Roman"/>
          <w:color w:val="000000" w:themeColor="text1"/>
        </w:rPr>
        <w:t xml:space="preserve"> a key distinguishing feature of the LDDM is that it can capture </w:t>
      </w:r>
      <w:r w:rsidRPr="0060258A">
        <w:rPr>
          <w:rFonts w:ascii="Times New Roman" w:hAnsi="Times New Roman" w:cs="Times New Roman"/>
          <w:color w:val="000000" w:themeColor="text1"/>
        </w:rPr>
        <w:t>both</w:t>
      </w:r>
      <w:r w:rsidR="00703CE4" w:rsidRPr="0060258A">
        <w:rPr>
          <w:rFonts w:ascii="Times New Roman" w:hAnsi="Times New Roman" w:cs="Times New Roman"/>
          <w:color w:val="000000" w:themeColor="text1"/>
        </w:rPr>
        <w:t xml:space="preserve"> </w:t>
      </w:r>
      <w:r w:rsidRPr="0060258A">
        <w:rPr>
          <w:rFonts w:ascii="Times New Roman" w:hAnsi="Times New Roman" w:cs="Times New Roman"/>
          <w:color w:val="000000" w:themeColor="text1"/>
        </w:rPr>
        <w:t>phenomena within a single experimental context</w:t>
      </w:r>
      <w:r w:rsidR="00703CE4" w:rsidRPr="0060258A">
        <w:rPr>
          <w:rFonts w:ascii="Times New Roman" w:hAnsi="Times New Roman" w:cs="Times New Roman"/>
          <w:color w:val="000000" w:themeColor="text1"/>
        </w:rPr>
        <w:t xml:space="preserve">. Numerous studies using the random-dot motion paradigm </w:t>
      </w:r>
      <w:r w:rsidR="00EE517D" w:rsidRPr="0060258A">
        <w:rPr>
          <w:rFonts w:ascii="Times New Roman" w:hAnsi="Times New Roman" w:cs="Times New Roman"/>
          <w:color w:val="000000" w:themeColor="text1"/>
        </w:rPr>
        <w:t>show two stages of dynamics</w:t>
      </w:r>
      <w:r w:rsidR="000743E0" w:rsidRPr="0060258A">
        <w:rPr>
          <w:rFonts w:ascii="Times New Roman" w:hAnsi="Times New Roman" w:cs="Times New Roman"/>
          <w:color w:val="000000" w:themeColor="text1"/>
        </w:rPr>
        <w:t>:</w:t>
      </w:r>
      <w:r w:rsidR="00EE517D" w:rsidRPr="0060258A">
        <w:rPr>
          <w:rFonts w:ascii="Times New Roman" w:hAnsi="Times New Roman" w:cs="Times New Roman"/>
          <w:color w:val="000000" w:themeColor="text1"/>
        </w:rPr>
        <w:t xml:space="preserve"> </w:t>
      </w:r>
      <w:r w:rsidR="000743E0" w:rsidRPr="0060258A">
        <w:rPr>
          <w:rFonts w:ascii="Times New Roman" w:hAnsi="Times New Roman" w:cs="Times New Roman"/>
          <w:color w:val="000000" w:themeColor="text1"/>
        </w:rPr>
        <w:t xml:space="preserve">target (action) </w:t>
      </w:r>
      <w:r w:rsidR="000246A0" w:rsidRPr="0060258A">
        <w:rPr>
          <w:rFonts w:ascii="Times New Roman" w:hAnsi="Times New Roman" w:cs="Times New Roman"/>
          <w:color w:val="000000" w:themeColor="text1"/>
        </w:rPr>
        <w:t xml:space="preserve">representation </w:t>
      </w:r>
      <w:r w:rsidR="00BB12A9" w:rsidRPr="0060258A">
        <w:rPr>
          <w:rFonts w:ascii="Times New Roman" w:hAnsi="Times New Roman" w:cs="Times New Roman"/>
          <w:color w:val="000000" w:themeColor="text1"/>
        </w:rPr>
        <w:t>during</w:t>
      </w:r>
      <w:r w:rsidR="000743E0" w:rsidRPr="0060258A">
        <w:rPr>
          <w:rFonts w:ascii="Times New Roman" w:hAnsi="Times New Roman" w:cs="Times New Roman"/>
          <w:color w:val="000000" w:themeColor="text1"/>
        </w:rPr>
        <w:t xml:space="preserve"> </w:t>
      </w:r>
      <w:r w:rsidR="00BB12A9" w:rsidRPr="0060258A">
        <w:rPr>
          <w:rFonts w:ascii="Times New Roman" w:hAnsi="Times New Roman" w:cs="Times New Roman"/>
          <w:color w:val="000000" w:themeColor="text1"/>
        </w:rPr>
        <w:t>the pr</w:t>
      </w:r>
      <w:r w:rsidR="00952B20" w:rsidRPr="0060258A">
        <w:rPr>
          <w:rFonts w:ascii="Times New Roman" w:hAnsi="Times New Roman" w:cs="Times New Roman"/>
          <w:color w:val="000000" w:themeColor="text1"/>
        </w:rPr>
        <w:t>e-</w:t>
      </w:r>
      <w:r w:rsidR="00BB12A9" w:rsidRPr="0060258A">
        <w:rPr>
          <w:rFonts w:ascii="Times New Roman" w:hAnsi="Times New Roman" w:cs="Times New Roman"/>
          <w:color w:val="000000" w:themeColor="text1"/>
        </w:rPr>
        <w:t>motion stage</w:t>
      </w:r>
      <w:r w:rsidR="000246A0" w:rsidRPr="0060258A">
        <w:rPr>
          <w:rFonts w:ascii="Times New Roman" w:hAnsi="Times New Roman" w:cs="Times New Roman"/>
          <w:color w:val="000000" w:themeColor="text1"/>
        </w:rPr>
        <w:t xml:space="preserve"> </w:t>
      </w:r>
      <w:r w:rsidR="00EE517D" w:rsidRPr="0060258A">
        <w:rPr>
          <w:rFonts w:ascii="Times New Roman" w:hAnsi="Times New Roman" w:cs="Times New Roman"/>
          <w:color w:val="000000" w:themeColor="text1"/>
        </w:rPr>
        <w:t xml:space="preserve">and </w:t>
      </w:r>
      <w:r w:rsidR="00392059" w:rsidRPr="0060258A">
        <w:rPr>
          <w:rFonts w:ascii="Times New Roman" w:hAnsi="Times New Roman" w:cs="Times New Roman"/>
          <w:color w:val="000000" w:themeColor="text1"/>
        </w:rPr>
        <w:t xml:space="preserve">WTA </w:t>
      </w:r>
      <w:r w:rsidR="005A4478" w:rsidRPr="0060258A">
        <w:rPr>
          <w:rFonts w:ascii="Times New Roman" w:hAnsi="Times New Roman" w:cs="Times New Roman"/>
          <w:color w:val="000000" w:themeColor="text1"/>
        </w:rPr>
        <w:t>selection</w:t>
      </w:r>
      <w:r w:rsidR="00EE517D" w:rsidRPr="0060258A">
        <w:rPr>
          <w:rFonts w:ascii="Times New Roman" w:hAnsi="Times New Roman" w:cs="Times New Roman"/>
          <w:color w:val="000000" w:themeColor="text1"/>
        </w:rPr>
        <w:t xml:space="preserve"> </w:t>
      </w:r>
      <w:r w:rsidR="000246A0" w:rsidRPr="0060258A">
        <w:rPr>
          <w:rFonts w:ascii="Times New Roman" w:hAnsi="Times New Roman" w:cs="Times New Roman"/>
          <w:color w:val="000000" w:themeColor="text1"/>
        </w:rPr>
        <w:t>after</w:t>
      </w:r>
      <w:r w:rsidR="00A17857" w:rsidRPr="0060258A">
        <w:rPr>
          <w:rFonts w:ascii="Times New Roman" w:hAnsi="Times New Roman" w:cs="Times New Roman"/>
          <w:color w:val="000000" w:themeColor="text1"/>
        </w:rPr>
        <w:t xml:space="preserve"> the </w:t>
      </w:r>
      <w:r w:rsidR="00F470F3" w:rsidRPr="0060258A">
        <w:rPr>
          <w:rFonts w:ascii="Times New Roman" w:hAnsi="Times New Roman" w:cs="Times New Roman"/>
          <w:color w:val="000000" w:themeColor="text1"/>
        </w:rPr>
        <w:t xml:space="preserve">go cue following </w:t>
      </w:r>
      <w:r w:rsidR="000246A0" w:rsidRPr="0060258A">
        <w:rPr>
          <w:rFonts w:ascii="Times New Roman" w:hAnsi="Times New Roman" w:cs="Times New Roman"/>
          <w:color w:val="000000" w:themeColor="text1"/>
        </w:rPr>
        <w:t>motion stimuli</w:t>
      </w:r>
      <w:ins w:id="499" w:author="Bo Shen" w:date="2023-01-25T14:51:00Z">
        <w:r w:rsidR="00ED0899">
          <w:rPr>
            <w:rFonts w:ascii="Times New Roman" w:hAnsi="Times New Roman" w:cs="Times New Roman"/>
            <w:color w:val="000000" w:themeColor="text1"/>
          </w:rPr>
          <w:t xml:space="preserve"> </w:t>
        </w:r>
      </w:ins>
      <w:r w:rsidR="00965B6F"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{"citationID":"yAuk6Wjs","properties":{"formattedCitation":"(Churchland et al., 2008; Rorie et al., 2010)","plainCitation":"(Churchland et al., 2008; Rorie et al., 2010)","noteIndex":0},"citationItems":[{"id":274,"uris":["http://zotero.org/users/6345545/items/8WGDRKKC"],"itemData":{"id":274,"type":"article-journal","abstract":"Single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N."}],"issued":{"date-parts":[["2008",6]]}}}],"schema":"https://github.com/citation-style-language/schema/raw/master/csl-citation.json"} </w:instrText>
      </w:r>
      <w:r w:rsidR="00965B6F"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(Churchland et al., 2008; Rorie et al., 2010)</w:t>
      </w:r>
      <w:r w:rsidR="00965B6F" w:rsidRPr="0060258A">
        <w:rPr>
          <w:rFonts w:ascii="Times New Roman" w:hAnsi="Times New Roman" w:cs="Times New Roman"/>
          <w:color w:val="000000" w:themeColor="text1"/>
        </w:rPr>
        <w:fldChar w:fldCharType="end"/>
      </w:r>
      <w:r w:rsidR="00703CE4" w:rsidRPr="0060258A">
        <w:rPr>
          <w:rFonts w:ascii="Times New Roman" w:hAnsi="Times New Roman" w:cs="Times New Roman"/>
          <w:color w:val="000000" w:themeColor="text1"/>
        </w:rPr>
        <w:t xml:space="preserve">. </w:t>
      </w:r>
      <w:r w:rsidR="000743E0" w:rsidRPr="0060258A">
        <w:rPr>
          <w:rFonts w:ascii="Times New Roman" w:hAnsi="Times New Roman" w:cs="Times New Roman"/>
          <w:color w:val="000000" w:themeColor="text1"/>
        </w:rPr>
        <w:t>N</w:t>
      </w:r>
      <w:r w:rsidR="00965B6F" w:rsidRPr="0060258A">
        <w:rPr>
          <w:rFonts w:ascii="Times New Roman" w:hAnsi="Times New Roman" w:cs="Times New Roman"/>
          <w:color w:val="000000" w:themeColor="text1"/>
        </w:rPr>
        <w:t xml:space="preserve">eural activity </w:t>
      </w:r>
      <w:r w:rsidR="00EA4C70" w:rsidRPr="0060258A">
        <w:rPr>
          <w:rFonts w:ascii="Times New Roman" w:hAnsi="Times New Roman" w:cs="Times New Roman"/>
          <w:color w:val="000000" w:themeColor="text1"/>
        </w:rPr>
        <w:t xml:space="preserve">in </w:t>
      </w:r>
      <w:r w:rsidR="000743E0" w:rsidRPr="0060258A">
        <w:rPr>
          <w:rFonts w:ascii="Times New Roman" w:hAnsi="Times New Roman" w:cs="Times New Roman"/>
          <w:color w:val="000000" w:themeColor="text1"/>
        </w:rPr>
        <w:t xml:space="preserve">the </w:t>
      </w:r>
      <w:r w:rsidR="00EA4C70" w:rsidRPr="0060258A">
        <w:rPr>
          <w:rFonts w:ascii="Times New Roman" w:hAnsi="Times New Roman" w:cs="Times New Roman"/>
          <w:color w:val="000000" w:themeColor="text1"/>
        </w:rPr>
        <w:t>pr</w:t>
      </w:r>
      <w:r w:rsidR="00952B20" w:rsidRPr="0060258A">
        <w:rPr>
          <w:rFonts w:ascii="Times New Roman" w:hAnsi="Times New Roman" w:cs="Times New Roman"/>
          <w:color w:val="000000" w:themeColor="text1"/>
        </w:rPr>
        <w:t>e-</w:t>
      </w:r>
      <w:r w:rsidR="00EA4C70" w:rsidRPr="0060258A">
        <w:rPr>
          <w:rFonts w:ascii="Times New Roman" w:hAnsi="Times New Roman" w:cs="Times New Roman"/>
          <w:color w:val="000000" w:themeColor="text1"/>
        </w:rPr>
        <w:t>motion stage</w:t>
      </w:r>
      <w:r w:rsidR="000246A0" w:rsidRPr="0060258A">
        <w:rPr>
          <w:rFonts w:ascii="Times New Roman" w:hAnsi="Times New Roman" w:cs="Times New Roman"/>
          <w:color w:val="000000" w:themeColor="text1"/>
        </w:rPr>
        <w:t xml:space="preserve"> shows </w:t>
      </w:r>
      <w:r w:rsidR="000743E0" w:rsidRPr="0060258A">
        <w:rPr>
          <w:rFonts w:ascii="Times New Roman" w:hAnsi="Times New Roman" w:cs="Times New Roman"/>
          <w:color w:val="000000" w:themeColor="text1"/>
        </w:rPr>
        <w:t xml:space="preserve">a </w:t>
      </w:r>
      <w:r w:rsidR="000246A0" w:rsidRPr="0060258A">
        <w:rPr>
          <w:rFonts w:ascii="Times New Roman" w:hAnsi="Times New Roman" w:cs="Times New Roman"/>
          <w:color w:val="000000" w:themeColor="text1"/>
        </w:rPr>
        <w:t>characteristic phasic-sustain</w:t>
      </w:r>
      <w:r w:rsidR="000743E0" w:rsidRPr="0060258A">
        <w:rPr>
          <w:rFonts w:ascii="Times New Roman" w:hAnsi="Times New Roman" w:cs="Times New Roman"/>
          <w:color w:val="000000" w:themeColor="text1"/>
        </w:rPr>
        <w:t>ed</w:t>
      </w:r>
      <w:r w:rsidR="000246A0" w:rsidRPr="0060258A">
        <w:rPr>
          <w:rFonts w:ascii="Times New Roman" w:hAnsi="Times New Roman" w:cs="Times New Roman"/>
          <w:color w:val="000000" w:themeColor="text1"/>
        </w:rPr>
        <w:t xml:space="preserve"> dynamic </w:t>
      </w:r>
      <w:r w:rsidR="000743E0" w:rsidRPr="0060258A">
        <w:rPr>
          <w:rFonts w:ascii="Times New Roman" w:hAnsi="Times New Roman" w:cs="Times New Roman"/>
          <w:color w:val="000000" w:themeColor="text1"/>
        </w:rPr>
        <w:t>to</w:t>
      </w:r>
      <w:r w:rsidR="000246A0" w:rsidRPr="0060258A">
        <w:rPr>
          <w:rFonts w:ascii="Times New Roman" w:hAnsi="Times New Roman" w:cs="Times New Roman"/>
          <w:color w:val="000000" w:themeColor="text1"/>
        </w:rPr>
        <w:t xml:space="preserve"> the presentation of visual cues</w:t>
      </w:r>
      <w:r w:rsidR="000743E0" w:rsidRPr="0060258A">
        <w:rPr>
          <w:rFonts w:ascii="Times New Roman" w:hAnsi="Times New Roman" w:cs="Times New Roman"/>
          <w:color w:val="000000" w:themeColor="text1"/>
        </w:rPr>
        <w:t>; rather than purely sensory information, activity during this stage</w:t>
      </w:r>
      <w:r w:rsidR="00B61ADF" w:rsidRPr="0060258A">
        <w:rPr>
          <w:rFonts w:ascii="Times New Roman" w:hAnsi="Times New Roman" w:cs="Times New Roman"/>
          <w:color w:val="000000" w:themeColor="text1"/>
        </w:rPr>
        <w:t xml:space="preserve"> reflect</w:t>
      </w:r>
      <w:r w:rsidR="000743E0" w:rsidRPr="0060258A">
        <w:rPr>
          <w:rFonts w:ascii="Times New Roman" w:hAnsi="Times New Roman" w:cs="Times New Roman"/>
          <w:color w:val="000000" w:themeColor="text1"/>
        </w:rPr>
        <w:t>s</w:t>
      </w:r>
      <w:r w:rsidR="000246A0" w:rsidRPr="0060258A">
        <w:rPr>
          <w:rFonts w:ascii="Times New Roman" w:hAnsi="Times New Roman" w:cs="Times New Roman"/>
          <w:color w:val="000000" w:themeColor="text1"/>
        </w:rPr>
        <w:t xml:space="preserve"> </w:t>
      </w:r>
      <w:r w:rsidR="00EA4C70" w:rsidRPr="0060258A">
        <w:rPr>
          <w:rFonts w:ascii="Times New Roman" w:hAnsi="Times New Roman" w:cs="Times New Roman"/>
          <w:color w:val="000000" w:themeColor="text1"/>
        </w:rPr>
        <w:t>the magnitude</w:t>
      </w:r>
      <w:r w:rsidR="000246A0" w:rsidRPr="0060258A">
        <w:rPr>
          <w:rFonts w:ascii="Times New Roman" w:hAnsi="Times New Roman" w:cs="Times New Roman"/>
          <w:color w:val="000000" w:themeColor="text1"/>
        </w:rPr>
        <w:t xml:space="preserve"> and </w:t>
      </w:r>
      <w:r w:rsidR="00EA4C70" w:rsidRPr="0060258A">
        <w:rPr>
          <w:rFonts w:ascii="Times New Roman" w:hAnsi="Times New Roman" w:cs="Times New Roman"/>
          <w:color w:val="000000" w:themeColor="text1"/>
        </w:rPr>
        <w:t>probability of reward associated with the visual cue</w:t>
      </w:r>
      <w:r w:rsidR="004B462A" w:rsidRPr="0060258A">
        <w:rPr>
          <w:rFonts w:ascii="Times New Roman" w:hAnsi="Times New Roman" w:cs="Times New Roman"/>
          <w:color w:val="000000" w:themeColor="text1"/>
        </w:rPr>
        <w:t>s</w:t>
      </w:r>
      <w:ins w:id="500" w:author="Bo Shen" w:date="2023-01-25T14:51:00Z">
        <w:r w:rsidR="00ED0899">
          <w:rPr>
            <w:rFonts w:ascii="Times New Roman" w:hAnsi="Times New Roman" w:cs="Times New Roman"/>
            <w:color w:val="000000" w:themeColor="text1"/>
          </w:rPr>
          <w:t xml:space="preserve"> </w:t>
        </w:r>
      </w:ins>
      <w:r w:rsidR="00392059"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{"citationID":"QYXSFkQR","properties":{"formattedCitation":"(Rorie et al., 2010)","plainCitation":"(Rorie et al., 2010)","noteIndex":0},"citationItems":[{"id":274,"uris":["http://zotero.org/users/6345545/items/8WGDRKKC"],"itemData":{"id":274,"type":"article-journal","abstract":"Single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T."}],"issued":{"date-parts":[["2010",2,19]]}}}],"schema":"https://github.com/citation-style-language/schema/raw/master/csl-citation.json"} </w:instrText>
      </w:r>
      <w:r w:rsidR="00392059"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(Rorie et al., 2010)</w:t>
      </w:r>
      <w:r w:rsidR="00392059" w:rsidRPr="0060258A">
        <w:rPr>
          <w:rFonts w:ascii="Times New Roman" w:hAnsi="Times New Roman" w:cs="Times New Roman"/>
          <w:color w:val="000000" w:themeColor="text1"/>
        </w:rPr>
        <w:fldChar w:fldCharType="end"/>
      </w:r>
      <w:r w:rsidR="00EA4C70" w:rsidRPr="0060258A">
        <w:rPr>
          <w:rFonts w:ascii="Times New Roman" w:hAnsi="Times New Roman" w:cs="Times New Roman"/>
          <w:color w:val="000000" w:themeColor="text1"/>
        </w:rPr>
        <w:t>.</w:t>
      </w:r>
      <w:r w:rsidR="00114BB1" w:rsidRPr="0060258A">
        <w:rPr>
          <w:rFonts w:ascii="Times New Roman" w:hAnsi="Times New Roman" w:cs="Times New Roman"/>
          <w:color w:val="000000" w:themeColor="text1"/>
        </w:rPr>
        <w:t xml:space="preserve"> </w:t>
      </w:r>
      <w:r w:rsidR="00672BC6" w:rsidRPr="0060258A">
        <w:rPr>
          <w:rFonts w:ascii="Times New Roman" w:hAnsi="Times New Roman" w:cs="Times New Roman"/>
          <w:color w:val="000000" w:themeColor="text1"/>
        </w:rPr>
        <w:t>A</w:t>
      </w:r>
      <w:r w:rsidR="00CC6878" w:rsidRPr="0060258A">
        <w:rPr>
          <w:rFonts w:ascii="Times New Roman" w:hAnsi="Times New Roman" w:cs="Times New Roman"/>
          <w:color w:val="000000" w:themeColor="text1"/>
        </w:rPr>
        <w:t xml:space="preserve">fter </w:t>
      </w:r>
      <w:r w:rsidR="00F470F3" w:rsidRPr="0060258A">
        <w:rPr>
          <w:rFonts w:ascii="Times New Roman" w:hAnsi="Times New Roman" w:cs="Times New Roman"/>
          <w:color w:val="000000" w:themeColor="text1"/>
        </w:rPr>
        <w:t>the go cue</w:t>
      </w:r>
      <w:r w:rsidR="00672BC6" w:rsidRPr="0060258A">
        <w:rPr>
          <w:rFonts w:ascii="Times New Roman" w:hAnsi="Times New Roman" w:cs="Times New Roman"/>
          <w:color w:val="000000" w:themeColor="text1"/>
        </w:rPr>
        <w:t>, WTA dynamics</w:t>
      </w:r>
      <w:r w:rsidR="002E2BF5" w:rsidRPr="0060258A">
        <w:rPr>
          <w:rFonts w:ascii="Times New Roman" w:hAnsi="Times New Roman" w:cs="Times New Roman"/>
          <w:color w:val="000000" w:themeColor="text1"/>
        </w:rPr>
        <w:t xml:space="preserve"> </w:t>
      </w:r>
      <w:r w:rsidR="00672BC6" w:rsidRPr="0060258A">
        <w:rPr>
          <w:rFonts w:ascii="Times New Roman" w:hAnsi="Times New Roman" w:cs="Times New Roman"/>
          <w:color w:val="000000" w:themeColor="text1"/>
        </w:rPr>
        <w:t>reflects an</w:t>
      </w:r>
      <w:r w:rsidR="00CC6878" w:rsidRPr="0060258A">
        <w:rPr>
          <w:rFonts w:ascii="Times New Roman" w:hAnsi="Times New Roman" w:cs="Times New Roman"/>
          <w:color w:val="000000" w:themeColor="text1"/>
        </w:rPr>
        <w:t xml:space="preserve"> integrat</w:t>
      </w:r>
      <w:r w:rsidR="00672BC6" w:rsidRPr="0060258A">
        <w:rPr>
          <w:rFonts w:ascii="Times New Roman" w:hAnsi="Times New Roman" w:cs="Times New Roman"/>
          <w:color w:val="000000" w:themeColor="text1"/>
        </w:rPr>
        <w:t>ion</w:t>
      </w:r>
      <w:r w:rsidR="00CC6878" w:rsidRPr="0060258A">
        <w:rPr>
          <w:rFonts w:ascii="Times New Roman" w:hAnsi="Times New Roman" w:cs="Times New Roman"/>
          <w:color w:val="000000" w:themeColor="text1"/>
        </w:rPr>
        <w:t xml:space="preserve"> </w:t>
      </w:r>
      <w:r w:rsidR="002E2BF5" w:rsidRPr="0060258A">
        <w:rPr>
          <w:rFonts w:ascii="Times New Roman" w:hAnsi="Times New Roman" w:cs="Times New Roman"/>
          <w:color w:val="000000" w:themeColor="text1"/>
        </w:rPr>
        <w:t>of motion</w:t>
      </w:r>
      <w:r w:rsidR="00672BC6" w:rsidRPr="0060258A">
        <w:rPr>
          <w:rFonts w:ascii="Times New Roman" w:hAnsi="Times New Roman" w:cs="Times New Roman"/>
          <w:color w:val="000000" w:themeColor="text1"/>
        </w:rPr>
        <w:t xml:space="preserve"> information</w:t>
      </w:r>
      <w:r w:rsidR="00CC6878" w:rsidRPr="0060258A">
        <w:rPr>
          <w:rFonts w:ascii="Times New Roman" w:hAnsi="Times New Roman" w:cs="Times New Roman"/>
          <w:color w:val="000000" w:themeColor="text1"/>
        </w:rPr>
        <w:t xml:space="preserve"> and </w:t>
      </w:r>
      <w:r w:rsidR="00672BC6" w:rsidRPr="0060258A">
        <w:rPr>
          <w:rFonts w:ascii="Times New Roman" w:hAnsi="Times New Roman" w:cs="Times New Roman"/>
          <w:color w:val="000000" w:themeColor="text1"/>
        </w:rPr>
        <w:t>implements</w:t>
      </w:r>
      <w:r w:rsidR="00CC6878" w:rsidRPr="0060258A">
        <w:rPr>
          <w:rFonts w:ascii="Times New Roman" w:hAnsi="Times New Roman" w:cs="Times New Roman"/>
          <w:color w:val="000000" w:themeColor="text1"/>
        </w:rPr>
        <w:t xml:space="preserve"> a transition from </w:t>
      </w:r>
      <w:r w:rsidR="00672BC6" w:rsidRPr="0060258A">
        <w:rPr>
          <w:rFonts w:ascii="Times New Roman" w:hAnsi="Times New Roman" w:cs="Times New Roman"/>
          <w:color w:val="000000" w:themeColor="text1"/>
        </w:rPr>
        <w:t xml:space="preserve">initial </w:t>
      </w:r>
      <w:r w:rsidR="00CC6878" w:rsidRPr="0060258A">
        <w:rPr>
          <w:rFonts w:ascii="Times New Roman" w:hAnsi="Times New Roman" w:cs="Times New Roman"/>
          <w:color w:val="000000" w:themeColor="text1"/>
        </w:rPr>
        <w:t>value coding to a categorical coding of choice</w:t>
      </w:r>
      <w:r w:rsidR="002E2BF5" w:rsidRPr="0060258A">
        <w:rPr>
          <w:rFonts w:ascii="Times New Roman" w:hAnsi="Times New Roman" w:cs="Times New Roman"/>
          <w:color w:val="000000" w:themeColor="text1"/>
        </w:rPr>
        <w:t xml:space="preserve"> in the late stage of decision</w:t>
      </w:r>
      <w:ins w:id="501" w:author="Bo Shen" w:date="2023-02-03T11:38:00Z">
        <w:r w:rsidR="004441AC">
          <w:rPr>
            <w:rFonts w:ascii="Times New Roman" w:hAnsi="Times New Roman" w:cs="Times New Roman"/>
            <w:color w:val="000000" w:themeColor="text1"/>
          </w:rPr>
          <w:t xml:space="preserve"> </w:t>
        </w:r>
      </w:ins>
      <w:r w:rsidR="00D47657"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{"citationID":"WD9aJO3X","properties":{"formattedCitation":"(Churchland et al., 2008; Ding &amp; Gold, 2010; Kiani et al., 2008; Roitman &amp; Shadlen, 2002; Rorie et al., 2010; Shadlen &amp; Newsome, 2001)","plainCitation":"(Churchland et al., 2008; Ding &amp; Gold, 2010; Kiani et al., 2008; Roitman &amp; Shadlen, 2002; Rorie et al., 2010; Shadlen &amp; Newsome, 2001)","noteIndex":0},"citationItems":[{"id":375,"uris":["http://zotero.org/users/6345545/items/AA8WYIGZ"],"itemData":{"id":375,"type":"article-journal","container-title":"The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T."}],"issued":{"date-parts":[["2010",2,19]]}}},{"id":377,"uris":["http://zotero.org/users/6345545/items/QVQZ8DUX"],"itemData":{"id":377,"type":"article-journal","abstract":"We recorded the activity of single neurons in the posterior parietal cortex (area LIP) of two rhesus monkeys while they discriminated the direction of motion in random-dot visual stimuli. The visual task was similar to a motion discrimination task that has been used in previous investigations of motion-sensitive regions of the extrastriate cortex. The monkeys were trained to decide whether the direction of motion was toward one of two choice targets that appeared on either side of the random-dot stimulus. At the end of the trial, the monkeys reported their direction judgment by making an eye movement to the appropriate target. We studied neurons in LIP that exhibited spatially selective persistent activity during delayed saccadic eye movement tasks. These neurons are thought to carry high-level signals appropriate for identifying salient visual targets and for guiding saccadic eye movements. We arranged the motion discrimination task so that one of the choice targets was in the LIP neuron's response field (RF) while the other target was positioned well away from the RF. During motion viewing, neurons in LIP altered their firing rate in a manner that predicted the saccadic eye movement that the monkey would make at the end of the trial. The activity thus predicted the monkey's judgment of motion direction. This predictive activity began early in the motion-viewing period and became increasingly reliable as the monkey viewed the random-dot motion. The neural activity predicted the monkey's direction judgment on both easy and difficult trials (strong and weak motion), whether or not the judgment was correct. In addition, the timing and magnitude of the response was affected by the strength of the motion signal in the stimulus. When the direction of motion was toward the RF, stronger motion led to larger neural responses earlier in the motion-viewing period. When motion was away from the RF, stronger motion led to greater suppression of ongoing activity. Thus the activity of single neurons in area LIP reflects both the direction of an impending gaze shift and the quality of the sensory information that instructs such a response. The time course of the neural response suggests that LIP accumulates sensory signals relevant to the selection of a target for an eye movement.","container-title":"Journal of Neurophysiology","DOI":"10.1152/jn.2001.86.4.1916","ISSN":"0022-3077, 1522-1598","issue":"4","journalAbbreviation":"Journal of Neurophysiology","language":"en","page":"1916-1936","source":"DOI.org (Crossref)","title":"Neural Basis of a Perceptual Decision in the Parietal Cortex (Area LIP) of the Rhesus Monkey","volume":"86","author":[{"family":"Shadlen","given":"Michael N."},{"family":"Newsome","given":"William T."}],"issued":{"date-parts":[["2001",10,1]]}}},{"id":372,"uris":["http://zotero.org/users/6345545/items/CUJ2PP3B"],"itemData":{"id":372,"type":"article-journal","container-title":"Nature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N."}],"issued":{"date-parts":[["2008",6]]}}},{"id":715,"uris":["http://zotero.org/users/6345545/items/2L8AS27B"],"itemData":{"id":715,"type":"article-journal","abstract":"Decisions about sensory stimuli are often based on an accumulation of evidence in time. When subjects control stimulus duration, the decision terminates when the accumulated evidence reaches a criterion level. Under many natural circumstances and in many laboratory settings, the environment, rather than the subject, controls the stimulus duration. In these settings, it is generally assumed that subjects commit to a choice at the end of the stimulus stream. Indeed, failure to benefit from the full stream of information is interpreted as a sign of imperfect accumulation or memory leak. Contrary to these assumptions, we show that monkeys performing a direction discrimination task commit to a choice when the accumulated evidence reaches a threshold level (or bound), sometimes long before the end of stimulus. This bounded accumulation of evidence is reflected in the activity of neurons in the lateral intraparietal cortex. Thus, the readout of visual cortex embraces a termination rule to limit processing even when potentially useful information is available.","container-title":"Journal of Neuroscience","DOI":"10.1523/JNEUROSCI.4761-07.2008","ISSN":"0270-6474, 1529-2401","issue":"12","journalAbbreviation":"J. Neurosci.","language":"en","license":"Copyright © 2008 Society for Neuroscience 0270-6474/08/283017-13$15.00/0","note":"publisher: Society for Neuroscience\nsection: Articles\nPMID: 18354005","page":"3017-3029","source":"www.jneurosci.org","title":"Bounded Integration in Parietal Cortex Underlies Decisions Even When Viewing Duration Is Dictated by the Environment","volume":"28","author":[{"family":"Kiani","given":"Roozbeh"},{"family":"Hanks","given":"Timothy D."},{"family":"Shadlen","given":"Michael N."}],"issued":{"date-parts":[["2008",3,19]]}}},{"id":3923,"uris":["http://zotero.org/users/6345545/items/LUSMLP4U"],"itemData":{"id":3923,"type":"article-journal","abstract":"Perceptual decision making is a complex process that requires multiple computations, including the accumulation of sensory evidence and an ongoing evaluation of the accumulation process to use for prediction and adjustment. Implementing these computations likely involves interactions among many brain regions. For perceptual decisions linked to oculomotor actions, neural correlates of sensory evidence accumulation have been identified in several cortical areas, including the frontal eye field and lateral intraparietal area, and one of their direct, subcortical targets, the superior colliculus. These structures are also connected indirectly, via the basal ganglia. The basal ganglia pathway has been theorized to contribute to perceptual decision making, but the nature of this contribution has yet to be examined directly. Here we show that in monkeys performing a reaction-time visual motion direction-discrimination task, neurons in a primary input structure of the basal ganglia, the caudate nucleus, encode three aspects of decision making: evidence accumulation, evaluation, and choice biases. These results indicate that the basal ganglia pathway can provide important signals to influence and assess perceptual decisions that guide oculomotor behavior.","container-title":"Journal of Neuroscience","DOI":"10.1523/JNEUROSCI.2894-10.2010","ISSN":"0270-6474, 1529-2401","issue":"47","journalAbbreviation":"J. Neurosci.","language":"en","license":"Copyright © 2010 the authors 0270-6474/10/3015747-13$15.00/0","note":"publisher: Society for Neuroscience\nsection: Articles\nPMID: 21106814","page":"15747-15759","source":"www.jneurosci.org","title":"Caudate Encodes Multiple Computations for Perceptual Decisions","volume":"30","author":[{"family":"Ding","given":"Long"},{"family":"Gold","given":"Joshua I."}],"issued":{"date-parts":[["2010",11,24]]}}}],"schema":"https://github.com/citation-style-language/schema/raw/master/csl-citation.json"} </w:instrText>
      </w:r>
      <w:r w:rsidR="00D47657"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(Churchland et al., 2008; Ding &amp; Gold, 2010; Kiani et al., 2008; Roitman &amp; Shadlen, 2002; Rorie et al., 2010; Shadlen &amp; Newsome, 2001)</w:t>
      </w:r>
      <w:r w:rsidR="00D47657" w:rsidRPr="0060258A">
        <w:rPr>
          <w:rFonts w:ascii="Times New Roman" w:hAnsi="Times New Roman" w:cs="Times New Roman"/>
          <w:color w:val="000000" w:themeColor="text1"/>
        </w:rPr>
        <w:fldChar w:fldCharType="end"/>
      </w:r>
      <w:r w:rsidR="00CC6878" w:rsidRPr="0060258A">
        <w:rPr>
          <w:rFonts w:ascii="Times New Roman" w:hAnsi="Times New Roman" w:cs="Times New Roman"/>
          <w:color w:val="000000" w:themeColor="text1"/>
        </w:rPr>
        <w:t xml:space="preserve">. </w:t>
      </w:r>
      <w:r w:rsidR="00533584" w:rsidRPr="0060258A">
        <w:rPr>
          <w:rFonts w:ascii="Times New Roman" w:hAnsi="Times New Roman" w:cs="Times New Roman"/>
          <w:color w:val="000000" w:themeColor="text1"/>
        </w:rPr>
        <w:t>Studies of economic choice show a similar set of dynamics, a context dependent valuation followed, after a go-cue, by a shift to WTA</w:t>
      </w:r>
      <w:ins w:id="502" w:author="Bo Shen" w:date="2023-02-03T11:38:00Z">
        <w:r w:rsidR="004441AC">
          <w:rPr>
            <w:rFonts w:ascii="Times New Roman" w:hAnsi="Times New Roman" w:cs="Times New Roman"/>
            <w:color w:val="000000" w:themeColor="text1"/>
          </w:rPr>
          <w:t xml:space="preserve"> </w:t>
        </w:r>
      </w:ins>
      <w:r w:rsidR="00533584"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{"citationID":"vtdCaJhV","properties":{"formattedCitation":"(Louie et al., 2011, 2014; Louie &amp; Glimcher, 2010; Pastor-Bernier &amp; Cisek, 2011; Sugrue et al., 2004)","plainCitation":"(Louie et al., 2011, 2014; Louie &amp; Glimcher, 2010; Pastor-Bernier &amp; Cisek, 2011; Sugrue et al., 2004)","noteIndex":0},"citationItems":[{"id":626,"uris":["http://zotero.org/users/6345545/items/JBM23G32"],"itemData":{"id":626,"type":"article-journal","abstract":"It has been proposed that whenever an animal faces several action choices, their neural representations are processed in parallel in frontoparietal cortex and compete in a manner biased by any factor relevant to the decision. We tested this hypothesis by recording single-unit activity in dorsal premotor cortex (PMd) while a monkey performed two delayed center-out reaching tasks. In the one-target task, a single target was presented and its border style indicated its reward value. The two-target task was the same except two targets were presented and the value of each was varied. During the delay period of the one-target task, directionally tuned PMd activity showed no modulation with value. In contrast, during the two-target task, the same neurons showed strong effects of the value associated with their preferred target, always in relation to the value of the other target. Furthermore, the competition between action choices was strongest when targets were furthest apart. This angular distance effect appeared in neural activity as soon as cells became tuned, while modulation by relative value appeared much later. All of these findings can be reproduced by a computational model which suggests that decisions between actions are made through a biased competition taking place within a sensorimotor map of potential actions.","container-title":"Journal of Neuroscience","DOI":"10.1523/JNEUROSCI.5681-10.2011","ISSN":"0270-6474, 1529-2401","issue":"19","journalAbbreviation":"J. Neurosci.","language":"en","license":"Copyright © 2011 the authors 0270-6474/11/317083-06$15.00/0","note":"publisher: Society for Neuroscience\nsection: Brief Communications\nPMID: 21562270","page":"7083-7088","source":"www.jneurosci.org","title":"Neural Correlates of Biased Competition in Premotor Cortex","volume":"31","author":[{"family":"Pastor-Bernier","given":"Alexandre"},{"family":"Cisek","given":"Paul"}],"issued":{"date-parts":[["2011",5,11]]}}},{"id":587,"uris":["http://zotero.org/users/6345545/items/W99QQYTL"],"itemData":{"id":587,"type":"article-journal","abstract":"The mathematical formulations used to study the neurophysiological signals governing choice behavior fall under one of two major theoretical frameworks: “choice probability” or “subjective value.” These two formulations represent behavioral quantities closely tied to the decision process, but it is unknown whether one of these variables, or both, dominates the neural mechanisms that mediate choice. Value and choice probability are difficult to distinguish in practice, because higher-valued options are chosen more frequently in free-choice tasks. This distinction is particularly relevant for sensorimotor areas such as parietal cortex, where both value information and motor signals related to choice have been observed. We recorded the activity of neurons in the lateral intraparietal area while monkeys performed an intertemporal choice task for rewards differing in delay to reinforcement. Here we show that the activity of parietal neurons is precisely correlated with the individual-specific discounted value of delayed rewards, with peak subjective value modulation occurring early in task trials. In contrast, late in the decision process these same neurons transition to encode the selected action. When directly compared, the strong delay-related modulation early during decision making is driven by subjective value rather than the monkey's probability of choice. These findings show that in addition to information about gains, parietal cortex also incorporates information about delay into a precise physiological correlate of economic value functions, independent of the probability of choice.","container-title":"Journal of Neuroscience","DOI":"10.1523/JNEUROSCI.5742-09.2010","ISSN":"0270-6474, 1529-2401","issue":"16","journalAbbreviation":"J. Neurosci.","language":"en","license":"Copyright © 2010 the authors 0270-6474/10/305498-10$15.00/0","note":"publisher: Society for Neuroscience\nsection: Articles\nPMID: 20410103","page":"5498-5507","source":"www.jneurosci.org","title":"Separating Value from Choice: Delay Discounting Activity in the Lateral Intraparietal Area","title-short":"Separating Value from Choice","volume":"30","author":[{"family":"Louie","given":"Kenway"},{"family":"Glimcher","given":"Paul W."}],"issued":{"date-parts":[["2010",4,21]]}}},{"id":630,"uris":["http://zotero.org/users/6345545/items/RVLCU76F"],"itemData":{"id":630,"type":"article-journal","abstract":"Psychologists and economists have long appreciated the contribution of reward history and expectation to decision-making. Yet we know little about how specific histories of choice and reward lead to an internal representation of the “value” of possible actions. We approached this problem through an integrated application of behavioral, computational, and physiological techniques. Monkeys were placed in a dynamic foraging environment in which they had to track the changing values of alternative choices through time. In this context, the monkeys' foraging behavior provided a window into their subjective valuation. We found that a simple model based on reward history can duplicate this behavior and that neurons in the parietal cortex represent the relative value of competing actions predicted by this model.\nCertain brain neurons code for the comparative perceived value of paired alternatives between which monkeys choose when performing a task.\nCertain brain neurons code for the comparative perceived value of paired alternatives between which monkeys choose when performing a task.","container-title":"Science","DOI":"10.1126/science.1094765","ISSN":"0036-8075, 1095-9203","issue":"5678","language":"en","license":"American Association for the Advancement of Science","note":"publisher: American Association for the Advancement of Science\nsection: Research Article\nPMID: 15205529","page":"1782-1787","source":"science.sciencemag.org","title":"Matching Behavior and the Representation of Value in the Parietal Cortex","volume":"304","author":[{"family":"Sugrue","given":"Leo P."},{"family":"Corrado","given":"Greg S."},{"family":"Newsome","given":"William T."}],"issued":{"date-parts":[["2004",6,18]]}}},{"id":342,"uris":["http://zotero.org/users/6345545/items/FIVLPZPC"],"itemData":{"id":342,"type":"article-journal","container-title":"Journal of Neuroscience","DOI":"10.1523/JNEUROSCI.1237-11.2011","ISSN":"0270-6474, 1529-2401","issue":"29","journalAbbreviation":"Journal of Neuroscience","language":"en","page":"10627-10639","source":"DOI.org (Crossref)","title":"Reward Value-Based Gain Control: Divisive Normalization in Parietal Cortex","title-short":"Reward Value-Based Gain Control","volume":"31","author":[{"family":"Louie","given":"Kenway"},{"family":"Grattan","given":"L. E."},{"family":"Glimcher","given":"P. W."}],"issued":{"date-parts":[["2011",7,20]]}}},{"id":343,"uris":["http://zotero.org/users/6345545/items/H8ELMSVM"],"itemData":{"id":343,"type":"article-journal","container-title":"Journal of Neuroscience","DOI":"10.1523/JNEUROSCI.2851-14.2014","ISSN":"0270-6474, 1529-2401","issue":"48","journalAbbreviation":"Journal of Neuroscience","language":"en","page":"16046-16057","source":"DOI.org (Crossref)","title":"Dynamic Divisive Normalization Predicts Time-Varying Value Coding in Decision-Related Circuits","volume":"34","author":[{"family":"Louie","given":"Kenway"},{"family":"LoFaro","given":"T."},{"family":"Webb","given":"R."},{"family":"Glimcher","given":"P. W."}],"issued":{"date-parts":[["2014",11,26]]}}}],"schema":"https://github.com/citation-style-language/schema/raw/master/csl-citation.json"} </w:instrText>
      </w:r>
      <w:r w:rsidR="00533584"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(Louie et al., 2011, 2014; Louie &amp; Glimcher, 2010; Pastor-Bernier &amp; Cisek, 2011; Sugrue et al., 2004)</w:t>
      </w:r>
      <w:r w:rsidR="00533584" w:rsidRPr="0060258A">
        <w:rPr>
          <w:rFonts w:ascii="Times New Roman" w:hAnsi="Times New Roman" w:cs="Times New Roman"/>
          <w:color w:val="000000" w:themeColor="text1"/>
        </w:rPr>
        <w:fldChar w:fldCharType="end"/>
      </w:r>
      <w:r w:rsidR="00533584" w:rsidRPr="0060258A">
        <w:rPr>
          <w:rFonts w:ascii="Times New Roman" w:hAnsi="Times New Roman" w:cs="Times New Roman"/>
          <w:color w:val="000000" w:themeColor="text1"/>
        </w:rPr>
        <w:t xml:space="preserve">. </w:t>
      </w:r>
      <w:r w:rsidR="000246A0" w:rsidRPr="0060258A">
        <w:rPr>
          <w:rFonts w:ascii="Times New Roman" w:hAnsi="Times New Roman" w:cs="Times New Roman"/>
          <w:color w:val="000000" w:themeColor="text1"/>
        </w:rPr>
        <w:t xml:space="preserve">Interestingly, </w:t>
      </w:r>
      <w:r w:rsidR="00BE72D5" w:rsidRPr="0060258A">
        <w:rPr>
          <w:rFonts w:ascii="Times New Roman" w:hAnsi="Times New Roman" w:cs="Times New Roman"/>
          <w:color w:val="000000" w:themeColor="text1"/>
        </w:rPr>
        <w:t>the number of alternatives</w:t>
      </w:r>
      <w:r w:rsidR="00D728A3" w:rsidRPr="0060258A">
        <w:rPr>
          <w:rFonts w:ascii="Times New Roman" w:hAnsi="Times New Roman" w:cs="Times New Roman"/>
          <w:color w:val="000000" w:themeColor="text1"/>
        </w:rPr>
        <w:t xml:space="preserve"> </w:t>
      </w:r>
      <w:r w:rsidR="00BE72D5" w:rsidRPr="0060258A">
        <w:rPr>
          <w:rFonts w:ascii="Times New Roman" w:hAnsi="Times New Roman" w:cs="Times New Roman"/>
          <w:color w:val="000000" w:themeColor="text1"/>
        </w:rPr>
        <w:t>affects the neural dynamics during both representation and choice</w:t>
      </w:r>
      <w:ins w:id="503" w:author="Bo Shen" w:date="2023-02-03T11:38:00Z">
        <w:r w:rsidR="004441AC">
          <w:rPr>
            <w:rFonts w:ascii="Times New Roman" w:hAnsi="Times New Roman" w:cs="Times New Roman"/>
            <w:color w:val="000000" w:themeColor="text1"/>
          </w:rPr>
          <w:t xml:space="preserve"> </w:t>
        </w:r>
      </w:ins>
      <w:r w:rsidR="00555998"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{"citationID":"oLfuC4x1","properties":{"formattedCitation":"(Basso &amp; Wurtz, 1997, 1998; Churchland et al., 2008)","plainCitation":"(Basso &amp; Wurtz, 1997, 1998; Churchland et al., 2008)","noteIndex":0},"citationItems":[{"id":372,"uris":["http://zotero.org/users/6345545/items/CUJ2PP3B"],"itemData":{"id":372,"type":"article-journal","container-title":"Nature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N."}],"issued":{"date-parts":[["2008",6]]}}},{"id":3902,"uris":["http://zotero.org/users/6345545/items/BMYHPUL6"],"itemData":{"id":3902,"type":"article-journal","container-title":"Nature","DOI":"10.1038/37975","ISSN":"1476-4687","issue":"6646","language":"en","license":"1997 Macmillan Magazines Ltd.","note":"number: 6646\npublisher: Nature Publishing Group","page":"66-69","source":"www.nature.com","title":"Modulation of neuronal activity by target uncertainty","volume":"389","author":[{"family":"Basso","given":"Michele A."},{"family":"Wurtz","given":"Robert H."}],"issued":{"date-parts":[["1997",9]]}}},{"id":3905,"uris":["http://zotero.org/users/6345545/items/7GBIDQKP"],"itemData":{"id":3905,"type":"article-journal","abstract":"Complex visual scenes require that a target for an impending saccadic eye movement be selected from a larger number of possible targets. We investigated whether changing the probability that a visual stimulus would be selected as the target for a saccade altered activity of monkey superior colliculus (SC) neurons in two experiments. First, we changed the number of possible targets on each trial. Second, we kept the visual display constant and presented a single saccade target repeatedly so that target probability was established over time. Buildup neurons in the SC, those with delay period activity, showed a consistent reduction in activity as the probability of the saccade decreased, independent of the visual stimulus configuration. Other SC neurons, fixation and burst, were largely unaffected by the changes in saccade target probability. Because we had monkeys making saccades to many locations within the visual field, we could examine activity associated with saccades outside of the movement field of neurons. We found the activity of buildup neurons to be similar across the SC, before the target was identified, and reduced when the number of possible targets increased. The results of our experiments are consistent with a role for this activity in establishing a motor set. We found, consistent with this interpretation, that the activity of these neurons was predictive of the latency of a saccadic eye movement and not other saccade parameters such as end point or peak velocity.","container-title":"Journal of Neuroscience","DOI":"10.1523/JNEUROSCI.18-18-07519.1998","ISSN":"0270-6474, 1529-2401","issue":"18","journalAbbreviation":"J. Neurosci.","language":"en","license":"Copyright © 1998 Society for Neuroscience","note":"publisher: Society for Neuroscience\nsection: ARTICLE\nPMID: 9736670","page":"7519-7534","source":"www.jneurosci.org","title":"Modulation of Neuronal Activity in Superior Colliculus by Changes in Target Probability","volume":"18","author":[{"family":"Basso","given":"Michele A."},{"family":"Wurtz","given":"Robert H."}],"issued":{"date-parts":[["1998",9,15]]}}}],"schema":"https://github.com/citation-style-language/schema/raw/master/csl-citation.json"} </w:instrText>
      </w:r>
      <w:r w:rsidR="00555998"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(Basso &amp; Wurtz, 1997, 1998; Churchland et al., 2008)</w:t>
      </w:r>
      <w:r w:rsidR="00555998" w:rsidRPr="0060258A">
        <w:rPr>
          <w:rFonts w:ascii="Times New Roman" w:hAnsi="Times New Roman" w:cs="Times New Roman"/>
          <w:color w:val="000000" w:themeColor="text1"/>
        </w:rPr>
        <w:fldChar w:fldCharType="end"/>
      </w:r>
      <w:r w:rsidR="00555998" w:rsidRPr="0060258A">
        <w:rPr>
          <w:rFonts w:ascii="Times New Roman" w:hAnsi="Times New Roman" w:cs="Times New Roman"/>
          <w:color w:val="000000" w:themeColor="text1"/>
        </w:rPr>
        <w:t>.</w:t>
      </w:r>
      <w:r w:rsidR="006C6A1C" w:rsidRPr="0060258A">
        <w:rPr>
          <w:rFonts w:ascii="Times New Roman" w:hAnsi="Times New Roman" w:cs="Times New Roman"/>
          <w:color w:val="000000" w:themeColor="text1"/>
        </w:rPr>
        <w:t xml:space="preserve"> </w:t>
      </w:r>
      <w:r w:rsidR="00672BC6" w:rsidRPr="0060258A">
        <w:rPr>
          <w:rFonts w:ascii="Times New Roman" w:hAnsi="Times New Roman" w:cs="Times New Roman"/>
          <w:color w:val="000000" w:themeColor="text1"/>
        </w:rPr>
        <w:t>When the choice set is</w:t>
      </w:r>
      <w:r w:rsidR="00555998" w:rsidRPr="0060258A">
        <w:rPr>
          <w:rFonts w:ascii="Times New Roman" w:hAnsi="Times New Roman" w:cs="Times New Roman"/>
          <w:color w:val="000000" w:themeColor="text1"/>
        </w:rPr>
        <w:t xml:space="preserve"> expand</w:t>
      </w:r>
      <w:r w:rsidR="00672BC6" w:rsidRPr="0060258A">
        <w:rPr>
          <w:rFonts w:ascii="Times New Roman" w:hAnsi="Times New Roman" w:cs="Times New Roman"/>
          <w:color w:val="000000" w:themeColor="text1"/>
        </w:rPr>
        <w:t>ed from</w:t>
      </w:r>
      <w:r w:rsidR="00555998" w:rsidRPr="0060258A">
        <w:rPr>
          <w:rFonts w:ascii="Times New Roman" w:hAnsi="Times New Roman" w:cs="Times New Roman"/>
          <w:color w:val="000000" w:themeColor="text1"/>
        </w:rPr>
        <w:t xml:space="preserve"> two options to four options, </w:t>
      </w:r>
      <w:r w:rsidR="00672BC6" w:rsidRPr="0060258A">
        <w:rPr>
          <w:rFonts w:ascii="Times New Roman" w:hAnsi="Times New Roman" w:cs="Times New Roman"/>
          <w:color w:val="000000" w:themeColor="text1"/>
        </w:rPr>
        <w:t xml:space="preserve">early </w:t>
      </w:r>
      <w:r w:rsidR="00555998" w:rsidRPr="0060258A">
        <w:rPr>
          <w:rFonts w:ascii="Times New Roman" w:hAnsi="Times New Roman" w:cs="Times New Roman"/>
          <w:color w:val="000000" w:themeColor="text1"/>
        </w:rPr>
        <w:t xml:space="preserve">representational activity </w:t>
      </w:r>
      <w:r w:rsidR="00672BC6" w:rsidRPr="0060258A">
        <w:rPr>
          <w:rFonts w:ascii="Times New Roman" w:hAnsi="Times New Roman" w:cs="Times New Roman"/>
          <w:color w:val="000000" w:themeColor="text1"/>
        </w:rPr>
        <w:t>is lower</w:t>
      </w:r>
      <w:r w:rsidR="00BE72D5" w:rsidRPr="0060258A">
        <w:rPr>
          <w:rFonts w:ascii="Times New Roman" w:hAnsi="Times New Roman" w:cs="Times New Roman"/>
          <w:color w:val="000000" w:themeColor="text1"/>
        </w:rPr>
        <w:t xml:space="preserve"> during pr</w:t>
      </w:r>
      <w:r w:rsidR="00D728A3" w:rsidRPr="0060258A">
        <w:rPr>
          <w:rFonts w:ascii="Times New Roman" w:hAnsi="Times New Roman" w:cs="Times New Roman"/>
          <w:color w:val="000000" w:themeColor="text1"/>
        </w:rPr>
        <w:t>e-</w:t>
      </w:r>
      <w:r w:rsidR="00BE72D5" w:rsidRPr="0060258A">
        <w:rPr>
          <w:rFonts w:ascii="Times New Roman" w:hAnsi="Times New Roman" w:cs="Times New Roman"/>
          <w:color w:val="000000" w:themeColor="text1"/>
        </w:rPr>
        <w:t xml:space="preserve">motion </w:t>
      </w:r>
      <w:r w:rsidR="00D728A3" w:rsidRPr="0060258A">
        <w:rPr>
          <w:rFonts w:ascii="Times New Roman" w:hAnsi="Times New Roman" w:cs="Times New Roman"/>
          <w:color w:val="000000" w:themeColor="text1"/>
        </w:rPr>
        <w:t>dynamic</w:t>
      </w:r>
      <w:r w:rsidR="00672BC6" w:rsidRPr="0060258A">
        <w:rPr>
          <w:rFonts w:ascii="Times New Roman" w:hAnsi="Times New Roman" w:cs="Times New Roman"/>
          <w:color w:val="000000" w:themeColor="text1"/>
        </w:rPr>
        <w:t>s</w:t>
      </w:r>
      <w:r w:rsidR="00E15F7E" w:rsidRPr="0060258A">
        <w:rPr>
          <w:rFonts w:ascii="Times New Roman" w:hAnsi="Times New Roman" w:cs="Times New Roman"/>
          <w:color w:val="000000" w:themeColor="text1"/>
        </w:rPr>
        <w:t xml:space="preserve"> (</w:t>
      </w:r>
      <w:r w:rsidR="00E15F7E" w:rsidRPr="0060258A">
        <w:rPr>
          <w:rFonts w:ascii="Times New Roman" w:hAnsi="Times New Roman" w:cs="Times New Roman"/>
          <w:b/>
          <w:color w:val="000000" w:themeColor="text1"/>
        </w:rPr>
        <w:t>Fig</w:t>
      </w:r>
      <w:r w:rsidR="0009329A" w:rsidRPr="0060258A">
        <w:rPr>
          <w:rFonts w:ascii="Times New Roman" w:hAnsi="Times New Roman" w:cs="Times New Roman"/>
          <w:b/>
          <w:color w:val="000000" w:themeColor="text1"/>
        </w:rPr>
        <w:t>.</w:t>
      </w:r>
      <w:r w:rsidR="00E15F7E" w:rsidRPr="0060258A">
        <w:rPr>
          <w:rFonts w:ascii="Times New Roman" w:hAnsi="Times New Roman" w:cs="Times New Roman"/>
          <w:b/>
          <w:color w:val="000000" w:themeColor="text1"/>
        </w:rPr>
        <w:t xml:space="preserve"> </w:t>
      </w:r>
      <w:r w:rsidR="0009329A" w:rsidRPr="0060258A">
        <w:rPr>
          <w:rFonts w:ascii="Times New Roman" w:hAnsi="Times New Roman" w:cs="Times New Roman"/>
          <w:b/>
          <w:color w:val="000000" w:themeColor="text1"/>
        </w:rPr>
        <w:t>7A</w:t>
      </w:r>
      <w:r w:rsidR="00E15F7E" w:rsidRPr="0060258A">
        <w:rPr>
          <w:rFonts w:ascii="Times New Roman" w:hAnsi="Times New Roman" w:cs="Times New Roman"/>
          <w:color w:val="000000" w:themeColor="text1"/>
        </w:rPr>
        <w:t>)</w:t>
      </w:r>
      <w:r w:rsidR="00BE72D5" w:rsidRPr="0060258A">
        <w:rPr>
          <w:rFonts w:ascii="Times New Roman" w:hAnsi="Times New Roman" w:cs="Times New Roman"/>
          <w:color w:val="000000" w:themeColor="text1"/>
        </w:rPr>
        <w:t xml:space="preserve"> and the </w:t>
      </w:r>
      <w:r w:rsidR="00672BC6" w:rsidRPr="0060258A">
        <w:rPr>
          <w:rFonts w:ascii="Times New Roman" w:hAnsi="Times New Roman" w:cs="Times New Roman"/>
          <w:color w:val="000000" w:themeColor="text1"/>
        </w:rPr>
        <w:t xml:space="preserve">speed of </w:t>
      </w:r>
      <w:r w:rsidR="00BE72D5" w:rsidRPr="0060258A">
        <w:rPr>
          <w:rFonts w:ascii="Times New Roman" w:hAnsi="Times New Roman" w:cs="Times New Roman"/>
          <w:color w:val="000000" w:themeColor="text1"/>
        </w:rPr>
        <w:t>WTA dynamic</w:t>
      </w:r>
      <w:r w:rsidR="00672BC6" w:rsidRPr="0060258A">
        <w:rPr>
          <w:rFonts w:ascii="Times New Roman" w:hAnsi="Times New Roman" w:cs="Times New Roman"/>
          <w:color w:val="000000" w:themeColor="text1"/>
        </w:rPr>
        <w:t>s</w:t>
      </w:r>
      <w:r w:rsidR="00BE72D5" w:rsidRPr="0060258A">
        <w:rPr>
          <w:rFonts w:ascii="Times New Roman" w:hAnsi="Times New Roman" w:cs="Times New Roman"/>
          <w:color w:val="000000" w:themeColor="text1"/>
        </w:rPr>
        <w:t xml:space="preserve"> slow</w:t>
      </w:r>
      <w:r w:rsidR="00672BC6" w:rsidRPr="0060258A">
        <w:rPr>
          <w:rFonts w:ascii="Times New Roman" w:hAnsi="Times New Roman" w:cs="Times New Roman"/>
          <w:color w:val="000000" w:themeColor="text1"/>
        </w:rPr>
        <w:t>s</w:t>
      </w:r>
      <w:r w:rsidR="00BE72D5" w:rsidRPr="0060258A">
        <w:rPr>
          <w:rFonts w:ascii="Times New Roman" w:hAnsi="Times New Roman" w:cs="Times New Roman"/>
          <w:color w:val="000000" w:themeColor="text1"/>
        </w:rPr>
        <w:t xml:space="preserve"> after motion </w:t>
      </w:r>
      <w:r w:rsidR="00672BC6" w:rsidRPr="0060258A">
        <w:rPr>
          <w:rFonts w:ascii="Times New Roman" w:hAnsi="Times New Roman" w:cs="Times New Roman"/>
          <w:color w:val="000000" w:themeColor="text1"/>
        </w:rPr>
        <w:t>onset</w:t>
      </w:r>
      <w:r w:rsidR="00BE72D5" w:rsidRPr="0060258A">
        <w:rPr>
          <w:rFonts w:ascii="Times New Roman" w:hAnsi="Times New Roman" w:cs="Times New Roman"/>
          <w:color w:val="000000" w:themeColor="text1"/>
        </w:rPr>
        <w:t xml:space="preserve"> (</w:t>
      </w:r>
      <w:r w:rsidR="00BE72D5" w:rsidRPr="0060258A">
        <w:rPr>
          <w:rFonts w:ascii="Times New Roman" w:hAnsi="Times New Roman" w:cs="Times New Roman"/>
          <w:b/>
          <w:color w:val="000000" w:themeColor="text1"/>
        </w:rPr>
        <w:t>Fig</w:t>
      </w:r>
      <w:r w:rsidR="0009329A" w:rsidRPr="0060258A">
        <w:rPr>
          <w:rFonts w:ascii="Times New Roman" w:hAnsi="Times New Roman" w:cs="Times New Roman"/>
          <w:b/>
          <w:color w:val="000000" w:themeColor="text1"/>
        </w:rPr>
        <w:t>.</w:t>
      </w:r>
      <w:r w:rsidR="00BE72D5" w:rsidRPr="0060258A">
        <w:rPr>
          <w:rFonts w:ascii="Times New Roman" w:hAnsi="Times New Roman" w:cs="Times New Roman"/>
          <w:b/>
          <w:color w:val="000000" w:themeColor="text1"/>
        </w:rPr>
        <w:t xml:space="preserve"> </w:t>
      </w:r>
      <w:r w:rsidR="0009329A" w:rsidRPr="0060258A">
        <w:rPr>
          <w:rFonts w:ascii="Times New Roman" w:hAnsi="Times New Roman" w:cs="Times New Roman"/>
          <w:b/>
          <w:color w:val="000000" w:themeColor="text1"/>
        </w:rPr>
        <w:t>7</w:t>
      </w:r>
      <w:r w:rsidR="00E15F7E" w:rsidRPr="0060258A">
        <w:rPr>
          <w:rFonts w:ascii="Times New Roman" w:hAnsi="Times New Roman" w:cs="Times New Roman"/>
          <w:b/>
          <w:color w:val="000000" w:themeColor="text1"/>
        </w:rPr>
        <w:t>C</w:t>
      </w:r>
      <w:r w:rsidR="00BE72D5" w:rsidRPr="0060258A">
        <w:rPr>
          <w:rFonts w:ascii="Times New Roman" w:hAnsi="Times New Roman" w:cs="Times New Roman"/>
          <w:color w:val="000000" w:themeColor="text1"/>
        </w:rPr>
        <w:t>).</w:t>
      </w:r>
      <w:r w:rsidR="000F5F38" w:rsidRPr="0060258A">
        <w:rPr>
          <w:rFonts w:ascii="Times New Roman" w:hAnsi="Times New Roman" w:cs="Times New Roman"/>
          <w:color w:val="000000" w:themeColor="text1"/>
        </w:rPr>
        <w:t xml:space="preserve"> </w:t>
      </w:r>
    </w:p>
    <w:p w14:paraId="6BDE9948" w14:textId="77777777" w:rsidR="00513E68" w:rsidRPr="0060258A" w:rsidRDefault="00513E68" w:rsidP="00886C3F">
      <w:pPr>
        <w:spacing w:line="480" w:lineRule="auto"/>
        <w:jc w:val="both"/>
        <w:rPr>
          <w:rFonts w:ascii="Times New Roman" w:hAnsi="Times New Roman" w:cs="Times New Roman"/>
          <w:color w:val="000000" w:themeColor="text1"/>
        </w:rPr>
      </w:pPr>
    </w:p>
    <w:p w14:paraId="016ABD3B" w14:textId="072B8BFF" w:rsidR="00A7103A" w:rsidRDefault="000F5F38" w:rsidP="00886C3F">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Accordingly, in this section w</w:t>
      </w:r>
      <w:r w:rsidR="00267B2E" w:rsidRPr="0060258A">
        <w:rPr>
          <w:rFonts w:ascii="Times New Roman" w:hAnsi="Times New Roman" w:cs="Times New Roman"/>
          <w:color w:val="000000" w:themeColor="text1"/>
        </w:rPr>
        <w:t xml:space="preserve">e </w:t>
      </w:r>
      <w:r w:rsidR="0049021F" w:rsidRPr="0060258A">
        <w:rPr>
          <w:rFonts w:ascii="Times New Roman" w:hAnsi="Times New Roman" w:cs="Times New Roman"/>
          <w:color w:val="000000" w:themeColor="text1"/>
        </w:rPr>
        <w:t>examined whether</w:t>
      </w:r>
      <w:r w:rsidR="00267B2E" w:rsidRPr="0060258A">
        <w:rPr>
          <w:rFonts w:ascii="Times New Roman" w:hAnsi="Times New Roman" w:cs="Times New Roman"/>
          <w:color w:val="000000" w:themeColor="text1"/>
        </w:rPr>
        <w:t xml:space="preserve"> t</w:t>
      </w:r>
      <w:r w:rsidR="00A7103A" w:rsidRPr="0060258A">
        <w:rPr>
          <w:rFonts w:ascii="Times New Roman" w:hAnsi="Times New Roman" w:cs="Times New Roman"/>
          <w:color w:val="000000" w:themeColor="text1"/>
        </w:rPr>
        <w:t xml:space="preserve">he LDDM </w:t>
      </w:r>
      <w:r w:rsidR="007035C8" w:rsidRPr="0060258A">
        <w:rPr>
          <w:rFonts w:ascii="Times New Roman" w:hAnsi="Times New Roman" w:cs="Times New Roman"/>
          <w:color w:val="000000" w:themeColor="text1"/>
        </w:rPr>
        <w:t xml:space="preserve">replicates </w:t>
      </w:r>
      <w:r w:rsidR="00267B2E" w:rsidRPr="0060258A">
        <w:rPr>
          <w:rFonts w:ascii="Times New Roman" w:hAnsi="Times New Roman" w:cs="Times New Roman"/>
          <w:color w:val="000000" w:themeColor="text1"/>
        </w:rPr>
        <w:t xml:space="preserve">the </w:t>
      </w:r>
      <w:r w:rsidR="00513E68" w:rsidRPr="0060258A">
        <w:rPr>
          <w:rFonts w:ascii="Times New Roman" w:hAnsi="Times New Roman" w:cs="Times New Roman"/>
          <w:color w:val="000000" w:themeColor="text1"/>
        </w:rPr>
        <w:t xml:space="preserve">impact of </w:t>
      </w:r>
      <w:r w:rsidR="0049021F" w:rsidRPr="0060258A">
        <w:rPr>
          <w:rFonts w:ascii="Times New Roman" w:hAnsi="Times New Roman" w:cs="Times New Roman"/>
          <w:color w:val="000000" w:themeColor="text1"/>
        </w:rPr>
        <w:t xml:space="preserve">the </w:t>
      </w:r>
      <w:r w:rsidR="00513E68" w:rsidRPr="0060258A">
        <w:rPr>
          <w:rFonts w:ascii="Times New Roman" w:hAnsi="Times New Roman" w:cs="Times New Roman"/>
          <w:color w:val="000000" w:themeColor="text1"/>
        </w:rPr>
        <w:t>number of alternatives</w:t>
      </w:r>
      <w:r w:rsidR="0049021F" w:rsidRPr="0060258A">
        <w:rPr>
          <w:rFonts w:ascii="Times New Roman" w:hAnsi="Times New Roman" w:cs="Times New Roman"/>
          <w:color w:val="000000" w:themeColor="text1"/>
        </w:rPr>
        <w:t xml:space="preserve"> on both early and late </w:t>
      </w:r>
      <w:r w:rsidR="00E443E0" w:rsidRPr="0060258A">
        <w:rPr>
          <w:rFonts w:ascii="Times New Roman" w:hAnsi="Times New Roman" w:cs="Times New Roman"/>
          <w:color w:val="000000" w:themeColor="text1"/>
        </w:rPr>
        <w:t xml:space="preserve">empirical </w:t>
      </w:r>
      <w:r w:rsidR="00513E68" w:rsidRPr="0060258A">
        <w:rPr>
          <w:rFonts w:ascii="Times New Roman" w:hAnsi="Times New Roman" w:cs="Times New Roman"/>
          <w:color w:val="000000" w:themeColor="text1"/>
        </w:rPr>
        <w:t>neural dynamics</w:t>
      </w:r>
      <w:r w:rsidRPr="0060258A">
        <w:rPr>
          <w:rFonts w:ascii="Times New Roman" w:hAnsi="Times New Roman" w:cs="Times New Roman"/>
          <w:color w:val="000000" w:themeColor="text1"/>
        </w:rPr>
        <w:t xml:space="preserve"> during both the representation </w:t>
      </w:r>
      <w:r w:rsidRPr="0060258A">
        <w:rPr>
          <w:rFonts w:ascii="Times New Roman" w:hAnsi="Times New Roman" w:cs="Times New Roman"/>
          <w:color w:val="000000" w:themeColor="text1"/>
        </w:rPr>
        <w:lastRenderedPageBreak/>
        <w:t>phases and the WTA phases observed in real neurons</w:t>
      </w:r>
      <w:r w:rsidR="00513E68" w:rsidRPr="0060258A">
        <w:rPr>
          <w:rFonts w:ascii="Times New Roman" w:hAnsi="Times New Roman" w:cs="Times New Roman"/>
          <w:color w:val="000000" w:themeColor="text1"/>
        </w:rPr>
        <w:t xml:space="preserve">. </w:t>
      </w:r>
      <w:r w:rsidR="0049021F" w:rsidRPr="0060258A">
        <w:rPr>
          <w:rFonts w:ascii="Times New Roman" w:hAnsi="Times New Roman" w:cs="Times New Roman"/>
          <w:color w:val="000000" w:themeColor="text1"/>
        </w:rPr>
        <w:t>Under four (versus two)</w:t>
      </w:r>
      <w:r w:rsidR="00513E68" w:rsidRPr="0060258A">
        <w:rPr>
          <w:rFonts w:ascii="Times New Roman" w:hAnsi="Times New Roman" w:cs="Times New Roman"/>
          <w:color w:val="000000" w:themeColor="text1"/>
        </w:rPr>
        <w:t xml:space="preserve"> alternatives, </w:t>
      </w:r>
      <w:r w:rsidR="0049021F" w:rsidRPr="0060258A">
        <w:rPr>
          <w:rFonts w:ascii="Times New Roman" w:hAnsi="Times New Roman" w:cs="Times New Roman"/>
          <w:color w:val="000000" w:themeColor="text1"/>
        </w:rPr>
        <w:t>LDDM</w:t>
      </w:r>
      <w:r w:rsidR="00A0106F" w:rsidRPr="0060258A">
        <w:rPr>
          <w:rFonts w:ascii="Times New Roman" w:hAnsi="Times New Roman" w:cs="Times New Roman"/>
          <w:color w:val="000000" w:themeColor="text1"/>
        </w:rPr>
        <w:t xml:space="preserve"> </w:t>
      </w:r>
      <w:r w:rsidR="0049021F" w:rsidRPr="0060258A">
        <w:rPr>
          <w:rFonts w:ascii="Times New Roman" w:hAnsi="Times New Roman" w:cs="Times New Roman"/>
          <w:color w:val="000000" w:themeColor="text1"/>
        </w:rPr>
        <w:t>R unit activity</w:t>
      </w:r>
      <w:r w:rsidR="00A0106F" w:rsidRPr="0060258A">
        <w:rPr>
          <w:rFonts w:ascii="Times New Roman" w:hAnsi="Times New Roman" w:cs="Times New Roman"/>
          <w:color w:val="000000" w:themeColor="text1"/>
        </w:rPr>
        <w:t xml:space="preserve"> during the representation stage decreases because of </w:t>
      </w:r>
      <w:r w:rsidR="0049021F" w:rsidRPr="0060258A">
        <w:rPr>
          <w:rFonts w:ascii="Times New Roman" w:hAnsi="Times New Roman" w:cs="Times New Roman"/>
          <w:color w:val="000000" w:themeColor="text1"/>
        </w:rPr>
        <w:t>increased</w:t>
      </w:r>
      <w:r w:rsidR="00A0106F" w:rsidRPr="0060258A">
        <w:rPr>
          <w:rFonts w:ascii="Times New Roman" w:hAnsi="Times New Roman" w:cs="Times New Roman"/>
          <w:color w:val="000000" w:themeColor="text1"/>
        </w:rPr>
        <w:t xml:space="preserve"> </w:t>
      </w:r>
      <w:r w:rsidR="002D2001" w:rsidRPr="0060258A">
        <w:rPr>
          <w:rFonts w:ascii="Times New Roman" w:hAnsi="Times New Roman" w:cs="Times New Roman"/>
          <w:color w:val="000000" w:themeColor="text1"/>
        </w:rPr>
        <w:t>recurrent</w:t>
      </w:r>
      <w:r w:rsidR="00A0106F" w:rsidRPr="0060258A">
        <w:rPr>
          <w:rFonts w:ascii="Times New Roman" w:hAnsi="Times New Roman" w:cs="Times New Roman"/>
          <w:color w:val="000000" w:themeColor="text1"/>
        </w:rPr>
        <w:t xml:space="preserve"> inhibition</w:t>
      </w:r>
      <w:r w:rsidR="007A7CCF" w:rsidRPr="0060258A">
        <w:rPr>
          <w:rFonts w:ascii="Times New Roman" w:hAnsi="Times New Roman" w:cs="Times New Roman"/>
          <w:color w:val="000000" w:themeColor="text1"/>
        </w:rPr>
        <w:t>,</w:t>
      </w:r>
      <w:r w:rsidR="00A0106F" w:rsidRPr="0060258A">
        <w:rPr>
          <w:rFonts w:ascii="Times New Roman" w:hAnsi="Times New Roman" w:cs="Times New Roman"/>
          <w:color w:val="000000" w:themeColor="text1"/>
        </w:rPr>
        <w:t xml:space="preserve"> </w:t>
      </w:r>
      <w:r w:rsidR="0049021F" w:rsidRPr="0060258A">
        <w:rPr>
          <w:rFonts w:ascii="Times New Roman" w:hAnsi="Times New Roman" w:cs="Times New Roman"/>
          <w:color w:val="000000" w:themeColor="text1"/>
        </w:rPr>
        <w:t>driven by</w:t>
      </w:r>
      <w:r w:rsidR="00A0106F" w:rsidRPr="0060258A">
        <w:rPr>
          <w:rFonts w:ascii="Times New Roman" w:hAnsi="Times New Roman" w:cs="Times New Roman"/>
          <w:color w:val="000000" w:themeColor="text1"/>
        </w:rPr>
        <w:t xml:space="preserve"> </w:t>
      </w:r>
      <w:r w:rsidR="002D2001" w:rsidRPr="0060258A">
        <w:rPr>
          <w:rFonts w:ascii="Times New Roman" w:hAnsi="Times New Roman" w:cs="Times New Roman"/>
          <w:color w:val="000000" w:themeColor="text1"/>
        </w:rPr>
        <w:t>multiple contextual inputs</w:t>
      </w:r>
      <w:r w:rsidR="003150A3" w:rsidRPr="0060258A">
        <w:rPr>
          <w:rFonts w:ascii="Times New Roman" w:hAnsi="Times New Roman" w:cs="Times New Roman"/>
          <w:color w:val="000000" w:themeColor="text1"/>
        </w:rPr>
        <w:t xml:space="preserve"> (left side in </w:t>
      </w:r>
      <w:r w:rsidR="003150A3" w:rsidRPr="0060258A">
        <w:rPr>
          <w:rFonts w:ascii="Times New Roman" w:hAnsi="Times New Roman" w:cs="Times New Roman"/>
          <w:b/>
          <w:color w:val="000000" w:themeColor="text1"/>
        </w:rPr>
        <w:t>Fig</w:t>
      </w:r>
      <w:r w:rsidR="0009329A" w:rsidRPr="0060258A">
        <w:rPr>
          <w:rFonts w:ascii="Times New Roman" w:hAnsi="Times New Roman" w:cs="Times New Roman"/>
          <w:b/>
          <w:color w:val="000000" w:themeColor="text1"/>
        </w:rPr>
        <w:t>.</w:t>
      </w:r>
      <w:r w:rsidR="003150A3" w:rsidRPr="0060258A">
        <w:rPr>
          <w:rFonts w:ascii="Times New Roman" w:hAnsi="Times New Roman" w:cs="Times New Roman"/>
          <w:b/>
          <w:color w:val="000000" w:themeColor="text1"/>
        </w:rPr>
        <w:t xml:space="preserve"> </w:t>
      </w:r>
      <w:r w:rsidR="0009329A" w:rsidRPr="0060258A">
        <w:rPr>
          <w:rFonts w:ascii="Times New Roman" w:hAnsi="Times New Roman" w:cs="Times New Roman"/>
          <w:b/>
          <w:color w:val="000000" w:themeColor="text1"/>
        </w:rPr>
        <w:t>7</w:t>
      </w:r>
      <w:r w:rsidR="001D7E03" w:rsidRPr="0060258A">
        <w:rPr>
          <w:rFonts w:ascii="Times New Roman" w:hAnsi="Times New Roman" w:cs="Times New Roman"/>
          <w:b/>
          <w:color w:val="000000" w:themeColor="text1"/>
        </w:rPr>
        <w:t>D</w:t>
      </w:r>
      <w:r w:rsidR="003150A3" w:rsidRPr="0060258A">
        <w:rPr>
          <w:rFonts w:ascii="Times New Roman" w:hAnsi="Times New Roman" w:cs="Times New Roman"/>
          <w:color w:val="000000" w:themeColor="text1"/>
        </w:rPr>
        <w:t>)</w:t>
      </w:r>
      <w:r w:rsidR="002D2001" w:rsidRPr="0060258A">
        <w:rPr>
          <w:rFonts w:ascii="Times New Roman" w:hAnsi="Times New Roman" w:cs="Times New Roman"/>
          <w:color w:val="000000" w:themeColor="text1"/>
        </w:rPr>
        <w:t xml:space="preserve">. </w:t>
      </w:r>
      <w:r w:rsidR="003150A3" w:rsidRPr="0060258A">
        <w:rPr>
          <w:rFonts w:ascii="Times New Roman" w:hAnsi="Times New Roman" w:cs="Times New Roman"/>
          <w:color w:val="000000" w:themeColor="text1"/>
        </w:rPr>
        <w:t>Similarly, t</w:t>
      </w:r>
      <w:r w:rsidR="002D2001" w:rsidRPr="0060258A">
        <w:rPr>
          <w:rFonts w:ascii="Times New Roman" w:hAnsi="Times New Roman" w:cs="Times New Roman"/>
          <w:color w:val="000000" w:themeColor="text1"/>
        </w:rPr>
        <w:t>he ramp</w:t>
      </w:r>
      <w:r w:rsidR="007A7CCF" w:rsidRPr="0060258A">
        <w:rPr>
          <w:rFonts w:ascii="Times New Roman" w:hAnsi="Times New Roman" w:cs="Times New Roman"/>
          <w:color w:val="000000" w:themeColor="text1"/>
        </w:rPr>
        <w:t xml:space="preserve">ing </w:t>
      </w:r>
      <w:r w:rsidR="002D2001" w:rsidRPr="0060258A">
        <w:rPr>
          <w:rFonts w:ascii="Times New Roman" w:hAnsi="Times New Roman" w:cs="Times New Roman"/>
          <w:color w:val="000000" w:themeColor="text1"/>
        </w:rPr>
        <w:t xml:space="preserve">speed </w:t>
      </w:r>
      <w:r w:rsidR="003150A3" w:rsidRPr="0060258A">
        <w:rPr>
          <w:rFonts w:ascii="Times New Roman" w:hAnsi="Times New Roman" w:cs="Times New Roman"/>
          <w:color w:val="000000" w:themeColor="text1"/>
        </w:rPr>
        <w:t xml:space="preserve">after </w:t>
      </w:r>
      <w:r w:rsidR="007A7CCF" w:rsidRPr="0060258A">
        <w:rPr>
          <w:rFonts w:ascii="Times New Roman" w:hAnsi="Times New Roman" w:cs="Times New Roman"/>
          <w:color w:val="000000" w:themeColor="text1"/>
        </w:rPr>
        <w:t xml:space="preserve">motion </w:t>
      </w:r>
      <w:r w:rsidR="003150A3" w:rsidRPr="0060258A">
        <w:rPr>
          <w:rFonts w:ascii="Times New Roman" w:hAnsi="Times New Roman" w:cs="Times New Roman"/>
          <w:color w:val="000000" w:themeColor="text1"/>
        </w:rPr>
        <w:t xml:space="preserve">onset and disinhibition </w:t>
      </w:r>
      <w:r w:rsidR="007A7CCF" w:rsidRPr="0060258A">
        <w:rPr>
          <w:rFonts w:ascii="Times New Roman" w:hAnsi="Times New Roman" w:cs="Times New Roman"/>
          <w:color w:val="000000" w:themeColor="text1"/>
        </w:rPr>
        <w:t xml:space="preserve">decreases </w:t>
      </w:r>
      <w:r w:rsidR="003150A3" w:rsidRPr="0060258A">
        <w:rPr>
          <w:rFonts w:ascii="Times New Roman" w:hAnsi="Times New Roman" w:cs="Times New Roman"/>
          <w:color w:val="000000" w:themeColor="text1"/>
        </w:rPr>
        <w:t>in the 4-alternat</w:t>
      </w:r>
      <w:r w:rsidR="007A7CCF" w:rsidRPr="0060258A">
        <w:rPr>
          <w:rFonts w:ascii="Times New Roman" w:hAnsi="Times New Roman" w:cs="Times New Roman"/>
          <w:color w:val="000000" w:themeColor="text1"/>
        </w:rPr>
        <w:t>i</w:t>
      </w:r>
      <w:r w:rsidR="003150A3" w:rsidRPr="0060258A">
        <w:rPr>
          <w:rFonts w:ascii="Times New Roman" w:hAnsi="Times New Roman" w:cs="Times New Roman"/>
          <w:color w:val="000000" w:themeColor="text1"/>
        </w:rPr>
        <w:t xml:space="preserve">ve </w:t>
      </w:r>
      <w:r w:rsidR="007A7CCF" w:rsidRPr="0060258A">
        <w:rPr>
          <w:rFonts w:ascii="Times New Roman" w:hAnsi="Times New Roman" w:cs="Times New Roman"/>
          <w:color w:val="000000" w:themeColor="text1"/>
        </w:rPr>
        <w:t>(versus the 2-alternative) condition, despite identical</w:t>
      </w:r>
      <w:r w:rsidR="00E178E4" w:rsidRPr="0060258A">
        <w:rPr>
          <w:rFonts w:ascii="Times New Roman" w:hAnsi="Times New Roman" w:cs="Times New Roman"/>
          <w:color w:val="000000" w:themeColor="text1"/>
        </w:rPr>
        <w:t xml:space="preserve"> parameters</w:t>
      </w:r>
      <w:r w:rsidR="003150A3" w:rsidRPr="0060258A">
        <w:rPr>
          <w:rFonts w:ascii="Times New Roman" w:hAnsi="Times New Roman" w:cs="Times New Roman"/>
          <w:color w:val="000000" w:themeColor="text1"/>
        </w:rPr>
        <w:t xml:space="preserve"> (</w:t>
      </w:r>
      <w:r w:rsidR="003150A3" w:rsidRPr="0060258A">
        <w:rPr>
          <w:rFonts w:ascii="Times New Roman" w:hAnsi="Times New Roman" w:cs="Times New Roman"/>
          <w:b/>
          <w:color w:val="000000" w:themeColor="text1"/>
        </w:rPr>
        <w:t>Fig</w:t>
      </w:r>
      <w:r w:rsidR="0009329A" w:rsidRPr="0060258A">
        <w:rPr>
          <w:rFonts w:ascii="Times New Roman" w:hAnsi="Times New Roman" w:cs="Times New Roman"/>
          <w:b/>
          <w:color w:val="000000" w:themeColor="text1"/>
        </w:rPr>
        <w:t>.</w:t>
      </w:r>
      <w:r w:rsidR="003150A3" w:rsidRPr="0060258A">
        <w:rPr>
          <w:rFonts w:ascii="Times New Roman" w:hAnsi="Times New Roman" w:cs="Times New Roman"/>
          <w:b/>
          <w:color w:val="000000" w:themeColor="text1"/>
        </w:rPr>
        <w:t xml:space="preserve"> </w:t>
      </w:r>
      <w:r w:rsidR="0009329A" w:rsidRPr="0060258A">
        <w:rPr>
          <w:rFonts w:ascii="Times New Roman" w:hAnsi="Times New Roman" w:cs="Times New Roman"/>
          <w:b/>
          <w:color w:val="000000" w:themeColor="text1"/>
        </w:rPr>
        <w:t>7</w:t>
      </w:r>
      <w:r w:rsidR="001D7E03" w:rsidRPr="0060258A">
        <w:rPr>
          <w:rFonts w:ascii="Times New Roman" w:hAnsi="Times New Roman" w:cs="Times New Roman"/>
          <w:b/>
          <w:color w:val="000000" w:themeColor="text1"/>
        </w:rPr>
        <w:t>E</w:t>
      </w:r>
      <w:r w:rsidR="003150A3" w:rsidRPr="0060258A">
        <w:rPr>
          <w:rFonts w:ascii="Times New Roman" w:hAnsi="Times New Roman" w:cs="Times New Roman"/>
          <w:color w:val="000000" w:themeColor="text1"/>
        </w:rPr>
        <w:t xml:space="preserve">). </w:t>
      </w:r>
      <w:r w:rsidR="004E46DB" w:rsidRPr="0060258A">
        <w:rPr>
          <w:rFonts w:ascii="Times New Roman" w:hAnsi="Times New Roman" w:cs="Times New Roman"/>
          <w:color w:val="000000" w:themeColor="text1"/>
        </w:rPr>
        <w:t xml:space="preserve">These results highlight the </w:t>
      </w:r>
      <w:r w:rsidR="00245F02" w:rsidRPr="0060258A">
        <w:rPr>
          <w:rFonts w:ascii="Times New Roman" w:hAnsi="Times New Roman" w:cs="Times New Roman"/>
          <w:color w:val="000000" w:themeColor="text1"/>
        </w:rPr>
        <w:t xml:space="preserve">LDDM as a potential mechanism of integrating normalized value coding and </w:t>
      </w:r>
      <w:r w:rsidR="00BE312E" w:rsidRPr="0060258A">
        <w:rPr>
          <w:rFonts w:ascii="Times New Roman" w:hAnsi="Times New Roman" w:cs="Times New Roman"/>
          <w:color w:val="000000" w:themeColor="text1"/>
        </w:rPr>
        <w:t xml:space="preserve">WTA </w:t>
      </w:r>
      <w:r w:rsidR="004F58F0" w:rsidRPr="0060258A">
        <w:rPr>
          <w:rFonts w:ascii="Times New Roman" w:hAnsi="Times New Roman" w:cs="Times New Roman"/>
          <w:color w:val="000000" w:themeColor="text1"/>
        </w:rPr>
        <w:t>competition</w:t>
      </w:r>
      <w:r w:rsidR="0063324F" w:rsidRPr="0060258A">
        <w:rPr>
          <w:rFonts w:ascii="Times New Roman" w:hAnsi="Times New Roman" w:cs="Times New Roman"/>
          <w:color w:val="000000" w:themeColor="text1"/>
        </w:rPr>
        <w:t xml:space="preserve"> within a single circuit architecture</w:t>
      </w:r>
      <w:r w:rsidR="004F58F0" w:rsidRPr="0060258A">
        <w:rPr>
          <w:rFonts w:ascii="Times New Roman" w:hAnsi="Times New Roman" w:cs="Times New Roman"/>
          <w:color w:val="000000" w:themeColor="text1"/>
        </w:rPr>
        <w:t>.</w:t>
      </w:r>
    </w:p>
    <w:p w14:paraId="51E82A6E" w14:textId="19019F98" w:rsidR="006D6557" w:rsidRDefault="006D6557" w:rsidP="006D6557">
      <w:pPr>
        <w:spacing w:line="480" w:lineRule="auto"/>
        <w:jc w:val="center"/>
        <w:rPr>
          <w:rFonts w:ascii="Times New Roman" w:hAnsi="Times New Roman" w:cs="Times New Roman"/>
          <w:color w:val="000000" w:themeColor="text1"/>
          <w:lang w:eastAsia="zh-TW"/>
        </w:rPr>
      </w:pPr>
      <w:r>
        <w:rPr>
          <w:rFonts w:ascii="Times New Roman" w:hAnsi="Times New Roman" w:cs="Times New Roman"/>
          <w:color w:val="000000" w:themeColor="text1"/>
          <w:lang w:eastAsia="zh-TW"/>
        </w:rPr>
        <w:t xml:space="preserve">[Insert Figure </w:t>
      </w:r>
      <w:r>
        <w:rPr>
          <w:rFonts w:ascii="Times New Roman" w:hAnsi="Times New Roman" w:cs="Times New Roman"/>
          <w:color w:val="000000" w:themeColor="text1"/>
          <w:lang w:eastAsia="zh-TW"/>
        </w:rPr>
        <w:t>7</w:t>
      </w:r>
      <w:r>
        <w:rPr>
          <w:rFonts w:ascii="Times New Roman" w:hAnsi="Times New Roman" w:cs="Times New Roman"/>
          <w:color w:val="000000" w:themeColor="text1"/>
          <w:lang w:eastAsia="zh-TW"/>
        </w:rPr>
        <w:t xml:space="preserve"> about here]</w:t>
      </w:r>
    </w:p>
    <w:p w14:paraId="0C5C7572" w14:textId="77777777" w:rsidR="006D6557" w:rsidRPr="0060258A" w:rsidRDefault="006D6557" w:rsidP="00886C3F">
      <w:pPr>
        <w:spacing w:line="480" w:lineRule="auto"/>
        <w:jc w:val="both"/>
        <w:rPr>
          <w:rFonts w:ascii="Times New Roman" w:hAnsi="Times New Roman" w:cs="Times New Roman"/>
          <w:color w:val="000000" w:themeColor="text1"/>
        </w:rPr>
      </w:pPr>
    </w:p>
    <w:p w14:paraId="2828A095" w14:textId="40AC121E" w:rsidR="006D6557" w:rsidRPr="0060258A" w:rsidRDefault="00EA5E1F" w:rsidP="006D6557">
      <w:pPr>
        <w:spacing w:line="480" w:lineRule="auto"/>
        <w:jc w:val="center"/>
        <w:rPr>
          <w:rFonts w:ascii="Times New Roman" w:hAnsi="Times New Roman" w:cs="Times New Roman"/>
          <w:color w:val="000000" w:themeColor="text1"/>
        </w:rPr>
      </w:pPr>
      <w:r w:rsidRPr="0060258A">
        <w:rPr>
          <w:rFonts w:ascii="Times New Roman" w:hAnsi="Times New Roman" w:cs="Times New Roman"/>
          <w:i/>
          <w:color w:val="000000" w:themeColor="text1"/>
        </w:rPr>
        <w:br w:type="page"/>
      </w:r>
    </w:p>
    <w:p w14:paraId="70408A9B" w14:textId="7D3AEF2B" w:rsidR="00886C3F" w:rsidRPr="0060258A" w:rsidRDefault="009926BB" w:rsidP="00886C3F">
      <w:pPr>
        <w:spacing w:line="480" w:lineRule="auto"/>
        <w:jc w:val="both"/>
        <w:rPr>
          <w:rFonts w:ascii="Times New Roman" w:hAnsi="Times New Roman" w:cs="Times New Roman"/>
          <w:i/>
          <w:color w:val="000000" w:themeColor="text1"/>
        </w:rPr>
      </w:pPr>
      <w:ins w:id="504" w:author="Bo Shen" w:date="2023-01-23T18:32:00Z">
        <w:r>
          <w:rPr>
            <w:rFonts w:ascii="Times New Roman" w:hAnsi="Times New Roman" w:cs="Times New Roman"/>
            <w:i/>
            <w:iCs/>
            <w:color w:val="000000" w:themeColor="text1"/>
          </w:rPr>
          <w:lastRenderedPageBreak/>
          <w:t>L</w:t>
        </w:r>
        <w:r w:rsidRPr="002244C7">
          <w:rPr>
            <w:rFonts w:ascii="Times New Roman" w:hAnsi="Times New Roman" w:cs="Times New Roman"/>
            <w:i/>
            <w:iCs/>
            <w:color w:val="000000" w:themeColor="text1"/>
          </w:rPr>
          <w:t>ine-attractor</w:t>
        </w:r>
      </w:ins>
      <w:del w:id="505" w:author="Bo Shen" w:date="2023-01-23T18:32:00Z">
        <w:r w:rsidR="003B2115" w:rsidRPr="0060258A" w:rsidDel="009926BB">
          <w:rPr>
            <w:rFonts w:ascii="Times New Roman" w:hAnsi="Times New Roman" w:cs="Times New Roman"/>
            <w:i/>
            <w:color w:val="000000" w:themeColor="text1"/>
          </w:rPr>
          <w:delText>A novel form of</w:delText>
        </w:r>
      </w:del>
      <w:r w:rsidR="003B2115" w:rsidRPr="0060258A">
        <w:rPr>
          <w:rFonts w:ascii="Times New Roman" w:hAnsi="Times New Roman" w:cs="Times New Roman"/>
          <w:i/>
          <w:color w:val="000000" w:themeColor="text1"/>
        </w:rPr>
        <w:t xml:space="preserve"> </w:t>
      </w:r>
      <w:r w:rsidR="00886C3F" w:rsidRPr="0060258A">
        <w:rPr>
          <w:rFonts w:ascii="Times New Roman" w:hAnsi="Times New Roman" w:cs="Times New Roman"/>
          <w:i/>
          <w:color w:val="000000" w:themeColor="text1"/>
        </w:rPr>
        <w:t>persistent activity</w:t>
      </w:r>
    </w:p>
    <w:p w14:paraId="058F6424" w14:textId="77777777" w:rsidR="001C68D2" w:rsidRPr="0060258A" w:rsidRDefault="001C68D2" w:rsidP="00886C3F">
      <w:pPr>
        <w:spacing w:line="480" w:lineRule="auto"/>
        <w:jc w:val="both"/>
        <w:rPr>
          <w:rFonts w:ascii="Times New Roman" w:hAnsi="Times New Roman" w:cs="Times New Roman"/>
          <w:i/>
          <w:color w:val="000000" w:themeColor="text1"/>
        </w:rPr>
      </w:pPr>
    </w:p>
    <w:p w14:paraId="085E4665" w14:textId="6725D299" w:rsidR="00EA57A0" w:rsidRPr="0060258A" w:rsidRDefault="00886C3F" w:rsidP="0072724B">
      <w:pPr>
        <w:spacing w:line="480" w:lineRule="auto"/>
        <w:jc w:val="both"/>
        <w:rPr>
          <w:rFonts w:ascii="Times New Roman" w:hAnsi="Times New Roman" w:cs="Times New Roman"/>
          <w:color w:val="000000" w:themeColor="text1"/>
          <w:highlight w:val="yellow"/>
        </w:rPr>
      </w:pPr>
      <w:r w:rsidRPr="0060258A">
        <w:rPr>
          <w:rFonts w:ascii="Times New Roman" w:hAnsi="Times New Roman" w:cs="Times New Roman"/>
          <w:color w:val="000000" w:themeColor="text1"/>
        </w:rPr>
        <w:t>We next examine implications of the local disinhibition architecture for another characteristic of decision-related neural firing: persistent activity. In cortical areas such as parietal</w:t>
      </w:r>
      <w:ins w:id="506" w:author="Bo Shen" w:date="2023-02-03T11:37:00Z">
        <w:r w:rsidR="00F03904">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{"citationID":"2xuMnu8Q","properties":{"formattedCitation":"(Kiani et al., 2008, 2014; Kiani &amp; Shadlen, 2009; Roitman &amp; Shadlen, 2002; Shadlen &amp; Newsome, 2001)","plainCitation":"(Kiani et al., 2008, 2014; Kiani &amp; Shadlen, 2009; Roitman &amp; Shadlen, 2002; Shadlen &amp; Newsome, 2001)","noteIndex":0},"citationItems":[{"id":715,"uris":["http://zotero.org/users/6345545/items/2L8AS27B"],"itemData":{"id":715,"type":"article-journal","abstract":"Decisions about sensory stimuli are often based on an accumulation of evidence in time. When subjects control stimulus duration, the decision terminates when the accumulated evidence reaches a criterion level. Under many natural circumstances and in many laboratory settings, the environment, rather than the subject, controls the stimulus duration. In these settings, it is generally assumed that subjects commit to a choice at the end of the stimulus stream. Indeed, failure to benefit from the full stream of information is interpreted as a sign of imperfect accumulation or memory leak. Contrary to these assumptions, we show that monkeys performing a direction discrimination task commit to a choice when the accumulated evidence reaches a threshold level (or bound), sometimes long before the end of stimulus. This bounded accumulation of evidence is reflected in the activity of neurons in the lateral intraparietal cortex. Thus, the readout of visual cortex embraces a termination rule to limit processing even when potentially useful information is available.","container-title":"Journal of Neuroscience","DOI":"10.1523/JNEUROSCI.4761-07.2008","ISSN":"0270-6474, 1529-2401","issue":"12","journalAbbreviation":"J. Neurosci.","language":"en","license":"Copyright © 2008 Society for Neuroscience 0270-6474/08/283017-13$15.00/0","note":"publisher: Society for Neuroscience\nsection: Articles\nPMID: 18354005","page":"3017-3029","source":"www.jneurosci.org","title":"Bounded Integration in Parietal Cortex Underlies Decisions Even When Viewing Duration Is Dictated by the Environment","volume":"28","author":[{"family":"Kiani","given":"Roozbeh"},{"family":"Hanks","given":"Timothy D."},{"family":"Shadlen","given":"Michael N."}],"issued":{"date-parts":[["2008",3,19]]}}},{"id":899,"uris":["http://zotero.org/users/6345545/items/D82FH4TD"],"itemData":{"id":899,"type":"article-journal","abstract":"Decision making is a complex process in which different sources of information are combined into a decision variable (DV) that guides action [1, 2]. Neurophysiological studies have typically sought insight into the dynamics of the decision-making process and its neural mechanisms through statistical analysis of large numbers of trials from sequentially recorded single neurons or small groups of neurons [3, 4, 5, 6]. However, detecting and analyzing the DV on individual trials has been challenging [7]. Here we show that by recording simultaneously from hundreds of units in prearcuate gyrus of macaque monkeys performing a direction discrimination task, we can predict the monkey’s choices with high accuracy and decode DV dynamically as the decision unfolds on individual trials. This advance enabled us to study changes of mind (CoMs) that occasionally happen before the final commitment to a decision [8, 9, 10]. On individual trials, the decoded DV varied significantly over time and occasionally changed its sign, identifying a potential CoM. Interrogating the system by random stopping of the decision-making process during the delay period after stimulus presentation confirmed the validity of identified CoMs. Importantly, the properties of the candidate CoMs also conformed to expectations based on prior theoretical and behavioral studies [8]: they were more likely to go from an incorrect to a correct choice, they were more likely for weak and intermediate stimuli than for strong stimuli, and they were more likely earlier in the trial. We suggest that simultaneous recording of large neural populations provides a good estimate of DV and explains idiosyncratic aspects of the decision-making process that were inaccessible before.","container-title":"Current Biology","DOI":"10.1016/j.cub.2014.05.049","ISSN":"0960-9822","issue":"13","journalAbbreviation":"Current Biology","language":"en","page":"1542-1547","source":"ScienceDirect","title":"Dynamics of Neural Population Responses in Prefrontal Cortex Indicate Changes of Mind on Single Trials","volume":"24","author":[{"family":"Kiani","given":"Roozbeh"},{"family":"Cueva","given":"Christopher J."},{"family":"Reppas","given":"John B."},{"family":"Newsome","given":"William T."}],"issued":{"date-parts":[["2014",7,7]]}}},{"id":889,"uris":["http://zotero.org/users/6345545/items/LZVDWMZC"],"itemData":{"id":889,"type":"article-journal","abstract":"Decisive Monkeys\nDecision-making is a central theme in current research in cognitive neuroscience. Behavioral protocols have provided an entry into explorations of the neural processes that underlie decision-making. Empirical studies have provided support for a diffusion model in which information accumulates over time until a threshold is reached, with noisiness in the inputs related to decision errors. Kiani and Shadlen (p. 759) developed a behavioral task to study choice certainty and identified the corresponding neuronal representations in monkeys. The monkeys were allowed to choose to opt out of an uncertain, higher reward choice in favor of a certain, lower payoff. The same neurons that encoded the information used to make a choice also encoded the extent of certainty, which in humans would be described as the degree of confidence in one's decision.\nThe degree of confidence in a decision provides a graded and probabilistic assessment of expected outcome. Although neural mechanisms of perceptual decisions have been studied extensively in primates, little is known about the mechanisms underlying choice certainty. We have shown that the same neurons that represent formation of a decision encode certainty about the decision. Rhesus monkeys made decisions about the direction of moving random dots, spanning a range of difficulties. They were rewarded for correct decisions. On some trials, after viewing the stimulus, the monkeys could opt out of the direction decision for a small but certain reward. Monkeys exercised this option in a manner that revealed their degree of certainty. Neurons in parietal cortex represented formation of the direction decision and the degree of certainty underlying the decision to opt out.\nNeurons in the primate parietal cortex encode information required to make a decision and also the certainty of that choice.\nNeurons in the primate parietal cortex encode information required to make a decision and also the certainty of that choice.","container-title":"Science","DOI":"10.1126/science.1169405","ISSN":"0036-8075, 1095-9203","issue":"5928","language":"en","license":"Copyright © 2009, American Association for the Advancement of Science","note":"publisher: American Association for the Advancement of Science\nsection: Research Article\nPMID: 19423820","page":"759-764","source":"science.sciencemag.org","title":"Representation of Confidence Associated with a Decision by Neurons in the Parietal Cortex","volume":"324","author":[{"family":"Kiani","given":"Roozbeh"},{"family":"Shadlen","given":"Michael N."}],"issued":{"date-parts":[["2009",5,8]]}}},{"id":375,"uris":["http://zotero.org/users/6345545/items/AA8WYIGZ"],"itemData":{"id":375,"type":"article-journal","container-title":"The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N."}],"issued":{"date-parts":[["2002",11,1]]}}},{"id":377,"uris":["http://zotero.org/users/6345545/items/QVQZ8DUX"],"itemData":{"id":377,"type":"article-journal","abstract":"We recorded the activity of single neurons in the posterior parietal cortex (area LIP) of two rhesus monkeys while they discriminated the direction of motion in random-dot visual stimuli. The visual task was similar to a motion discrimination task that has been used in previous investigations of motion-sensitive regions of the extrastriate cortex. The monkeys were trained to decide whether the direction of motion was toward one of two choice targets that appeared on either side of the random-dot stimulus. At the end of the trial, the monkeys reported their direction judgment by making an eye movement to the appropriate target. We studied neurons in LIP that exhibited spatially selective persistent activity during delayed saccadic eye movement tasks. These neurons are thought to carry high-level signals appropriate for identifying salient visual targets and for guiding saccadic eye movements. We arranged the motion discrimination task so that one of the choice targets was in the LIP neuron's response field (RF) while the other target was positioned well away from the RF. During motion viewing, neurons in LIP altered their firing rate in a manner that predicted the saccadic eye movement that the monkey would make at the end of the trial. The activity thus predicted the monkey's judgment of motion direction. This predictive activity began early in the motion-viewing period and became increasingly reliable as the monkey viewed the random-dot motion. The neural activity predicted the monkey's direction judgment on both easy and difficult trials (strong and weak motion), whether or not the judgment was correct. In addition, the timing and magnitude of the response was affected by the strength of the motion signal in the stimulus. When the direction of motion was toward the RF, stronger motion led to larger neural responses earlier in the motion-viewing period. When motion was away from the RF, stronger motion led to greater suppression of ongoing activity. Thus the activity of single neurons in area LIP reflects both the direction of an impending gaze shift and the quality of the sensory information that instructs such a response. The time course of the neural response suggests that LIP accumulates sensory signals relevant to the selection of a target for an eye movement.","container-title":"Journal of Neurophysiology","DOI":"10.1152/jn.2001.86.4.1916","ISSN":"0022-3077, 1522-1598","issue":"4","journalAbbreviation":"Journal of Neurophysiology","language":"en","page":"1916-1936","source":"DOI.org (Crossref)","title":"Neural Basis of a Perceptual Decision in the Parietal Cortex (Area LIP) of the Rhesus Monkey","volume":"86","author":[{"family":"Shadlen","given":"Michael N."},{"family":"Newsome","given":"William T."}],"issued":{"date-parts":[["2001",10,1]]}}}],"schema":"https://github.com/citation-style-language/schema/raw/master/csl-citation.json"}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(Kiani et al., 2008, 2014; Kiani &amp; Shadlen, 2009; Roitman &amp; Shadlen, 2002; Shadlen &amp; Newsome, 2001)</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prefrontal</w:t>
      </w:r>
      <w:ins w:id="507" w:author="Bo Shen" w:date="2023-02-03T11:37:00Z">
        <w:r w:rsidR="00F03904">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{"citationID":"gvey2Mlw","properties":{"formattedCitation":"(Funahashi et al., 1989; Fuster &amp; Alexander, 1971; Goldman-Rakic, 1995; Rigotti et al., 2013)","plainCitation":"(Funahashi et al., 1989; Fuster &amp; Alexander, 1971; Goldman-Rakic, 1995; Rigotti et al., 2013)","noteIndex":0},"citationItems":[{"id":3106,"uris":["http://zotero.org/users/6345545/items/ESDLEM2D"],"itemData":{"id":3106,"type":"article-journal","abstract":"1. An oculomotor delayed-response task was used to examine the spatial memory functions of neurons in primate prefrontal cortex. Monkeys were trained to fixate a central spot during a brief presentation (0.5 s) of a peripheral cue and throughout a subsequent delay period (1-6 s), and then, upon the extinction of the fixation target, to make a saccadic eye movement to where the cue had been presented. Cues were usually presented in one of eight different locations separated by 45 degrees. This task thus requires monkeys to direct their gaze to the location of a remembered visual cue, controls the retinal coordinates of the visual cues, controls the monkey's oculomotor behavior during the delay period, and also allows precise measurement of the timing and direction of the relevant behavioral responses. 2. Recordings were obtained from 288 neurons in the prefrontal cortex within and surrounding the principal sulcus (PS) while monkeys performed this task. An additional 31 neurons in the frontal eye fields (FEF) region within and near the anterior bank of the arcuate sulcus were also studied. 3. Of the 288 PS neurons, 170 exhibited task-related activity during at least one phase of this task and, of these, 87 showed significant excitation or inhibition of activity during the delay period relative to activity during the intertrial interval. 4. Delay period activity was classified as directional for 79% of these 87 neurons in that significant responses only occurred following cues located over a certain range of visual field directions and were weak or absent for other cue directions. The remaining 21% were omnidirectional, i.e., showed comparable delay period activity for all visual field locations tested. Directional preferences, or lack thereof, were maintained across different delay intervals (1-6 s). 5. For 50 of the 87 PS neurons, activity during the delay period was significantly elevated above the neuron's spontaneous rate for at least one cue location; for the remaining 37 neurons only inhibitory delay period activity was seen. Nearly all (92%) neurons with excitatory delay period activity were directional and few (8%) were omnidirectional. Most (62%) neurons with purely inhibitory delay period activity were directional, but a substantial minority (38%) was omnidirectional. 6. Fifteen of the neurons with excitatory directional delay period activity also had significant inhibitory delay period activity for other cue directions. These inhibitory responses were usually strongest for, or centered about, cue directions roughly opposite those optimal for excitatory responses.(ABSTRACT TRUNCATED AT 400 WORDS)","container-title":"Journal of Neurophysiology","DOI":"10.1152/jn.1989.61.2.331","ISSN":"0022-3077","issue":"2","note":"publisher: American Physiological Society","page":"331-349","source":"journals.physiology.org (Atypon)","title":"Mnemonic coding of visual space in the monkey's dorsolateral prefrontal cortex","volume":"61","author":[{"family":"Funahashi","given":"S."},{"family":"Bruce","given":"C. J."},{"family":"Goldman-Rakic","given":"P. S."}],"issued":{"date-parts":[["1989",2,1]]}}},{"id":3103,"uris":["http://zotero.org/users/6345545/items/SWLYBRRY"],"itemData":{"id":3103,"type":"article-journal","abstract":"Nerve cells in the mlonkey's prefrontal cortex and nucleuis medialis dorsalis of the thalamus show chaanges of firing frequiency associated with the performance of a delayed response test. Most cells increase firing during the cue presentation period or at the beginning of the ensuing delay; spike discharge highler than that in intertrial periods is present in somne cells throughoult the delay. These changes are interpreted as suggestive evidence of a role of frontothalamnzic circiuits ill the attentive process involved in short-termti inieniory.","container-title":"Science","DOI":"10.1126/science.173.3997.652","ISSN":"0036-8075, 1095-9203","issue":"3997","journalAbbreviation":"Science","language":"en","page":"652-654","source":"DOI.org (Crossref)","title":"Neuron Activity Related to Short-Term Memory","volume":"173","author":[{"family":"Fuster","given":"J. M."},{"family":"Alexander","given":"G. E."}],"issued":{"date-parts":[["1971",8,13]]}}},{"id":3941,"uris":["http://zotero.org/users/6345545/items/ZN6YXX3D"],"itemData":{"id":3941,"type":"article-journal","container-title":"Neuron","DOI":"10.1016/0896-6273(95)90304-6","ISSN":"0896-6273","issue":"3","journalAbbreviation":"Neuron","language":"en","page":"477-485","source":"ScienceDirect","title":"Cellular basis of working memory","volume":"14","author":[{"family":"Goldman-Rakic","given":"P. S"}],"issued":{"date-parts":[["1995",3,1]]}}},{"id":3944,"uris":["http://zotero.org/users/6345545/items/E82DTAHB"],"itemData":{"id":3944,"type":"article-journal","abstract":"Single-neuron activity in the prefrontal cortex (PFC) is tuned to mixtures of multiple task-related aspects. Such mixed selectivity is highly heterogeneous, seemingly disordered and therefore difficult to interpret. We analysed the neural activity recorded in monkeys during an object sequence memory task to identify a role of mixed selectivity in subserving the cognitive functions ascribed to the PFC. We show that mixed selectivity neurons encode distributed information about all task-relevant aspects. Each aspect can be decoded from the population of neurons even when single-cell selectivity to that aspect is eliminated. Moreover, mixed selectivity offers a significant computational advantage over specialized responses in terms of the repertoire of input–output functions implementable by readout neurons. This advantage originates from the highly diverse nonlinear selectivity to mixtures of task-relevant variables, a signature of high-dimensional neural representations. Crucially, this dimensionality is predictive of animal behaviour as it collapses in error trials. Our findings recommend a shift of focus for future studies from neurons that have easily interpretable response tuning to the widely observed, but rarely analysed, mixed selectivity neurons.","container-title":"Nature","DOI":"10.1038/nature12160","ISSN":"1476-4687","issue":"7451","language":"en","license":"2013 Nature Publishing Group, a division of Macmillan Publishers Limited. All Rights Reserved.","note":"number: 7451\npublisher: Nature Publishing Group","page":"585-590","source":"www.nature.com","title":"The importance of mixed selectivity in complex cognitive tasks","volume":"497","author":[{"family":"Rigotti","given":"Mattia"},{"family":"Barak","given":"Omri"},{"family":"Warden","given":"Melissa R."},{"family":"Wang","given":"Xiao-Jing"},{"family":"Daw","given":"Nathaniel D."},{"family":"Miller","given":"Earl K."},{"family":"Fusi","given":"Stefano"}],"issued":{"date-parts":[["2013",5]]}}}],"schema":"https://github.com/citation-style-language/schema/raw/master/csl-citation.json"}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(Funahashi et al., 1989; Fuster &amp; Alexander, 1971; Goldman-Rakic, 1995; Rigotti et al., 2013)</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and premotor cortices</w:t>
      </w:r>
      <w:ins w:id="508" w:author="Bo Shen" w:date="2023-02-03T11:37:00Z">
        <w:r w:rsidR="00F03904">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{"citationID":"bSvsLD54","properties":{"formattedCitation":"(Pastor-Bernier &amp; Cisek, 2011)","plainCitation":"(Pastor-Bernier &amp; Cisek, 2011)","noteIndex":0},"citationItems":[{"id":626,"uris":["http://zotero.org/users/6345545/items/JBM23G32"],"itemData":{"id":626,"type":"article-journal","abstract":"It has been proposed that whenever an animal faces several action choices, their neural representations are processed in parallel in frontoparietal cortex and compete in a manner biased by any factor relevant to the decision. We tested this hypothesis by recording single-unit activity in dorsal premotor cortex (PMd) while a monkey performed two delayed center-out reaching tasks. In the one-target task, a single target was presented and its border style indicated its reward value. The two-target task was the same except two targets were presented and the value of each was varied. During the delay period of the one-target task, directionally tuned PMd activity showed no modulation with value. In contrast, during the two-target task, the same neurons showed strong effects of the value associated with their preferred target, always in relation to the value of the other target. Furthermore, the competition between action choices was strongest when targets were furthest apart. This angular distance effect appeared in neural activity as soon as cells became tuned, while modulation by relative value appeared much later. All of these findings can be reproduced by a computational model which suggests that decisions between actions are made through a biased competition taking place within a sensorimotor map of potential actions.","container-title":"Journal of Neuroscience","DOI":"10.1523/JNEUROSCI.5681-10.2011","ISSN":"0270-6474, 1529-2401","issue":"19","journalAbbreviation":"J. Neurosci.","language":"en","license":"Copyright © 2011 the authors 0270-6474/11/317083-06$15.00/0","note":"publisher: Society for Neuroscience\nsection: Brief Communications\nPMID: 21562270","page":"7083-7088","source":"www.jneurosci.org","title":"Neural Correlates of Biased Competition in Premotor Cortex","volume":"31","author":[{"family":"Pastor-Bernier","given":"Alexandre"},{"family":"Cisek","given":"Paul"}],"issued":{"date-parts":[["2011",5,11]]}}}],"schema":"https://github.com/citation-style-language/schema/raw/master/csl-citation.json"}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(Pastor-Bernier &amp; Cisek, 2011)</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neurons show elevated firing in the absence of stimulus-driven input over intervals of seconds; such persistent activity is thought to underlie working memory and enable decisions based on internally maintained information. In RNMs, recurrent excitation and feedback inhibition preserve categorical choice information after input withdrawal</w:t>
      </w:r>
      <w:r w:rsidR="00F214BB" w:rsidRPr="0060258A">
        <w:rPr>
          <w:rFonts w:ascii="Times New Roman" w:hAnsi="Times New Roman" w:cs="Times New Roman"/>
          <w:color w:val="000000" w:themeColor="text1"/>
        </w:rPr>
        <w:t xml:space="preserve"> because of point</w:t>
      </w:r>
      <w:r w:rsidR="001E1AF3" w:rsidRPr="0060258A">
        <w:rPr>
          <w:rFonts w:ascii="Times New Roman" w:hAnsi="Times New Roman" w:cs="Times New Roman"/>
          <w:color w:val="000000" w:themeColor="text1"/>
        </w:rPr>
        <w:t>-</w:t>
      </w:r>
      <w:r w:rsidR="00F214BB" w:rsidRPr="0060258A">
        <w:rPr>
          <w:rFonts w:ascii="Times New Roman" w:hAnsi="Times New Roman" w:cs="Times New Roman"/>
          <w:color w:val="000000" w:themeColor="text1"/>
        </w:rPr>
        <w:t>attractor dynamics</w:t>
      </w:r>
      <w:ins w:id="509" w:author="Bo Shen" w:date="2023-02-03T11:37:00Z">
        <w:r w:rsidR="00F03904">
          <w:rPr>
            <w:rFonts w:ascii="Times New Roman" w:hAnsi="Times New Roman" w:cs="Times New Roman"/>
            <w:color w:val="000000" w:themeColor="text1"/>
          </w:rPr>
          <w:t xml:space="preserve"> </w:t>
        </w:r>
      </w:ins>
      <w:r w:rsidR="00F214BB" w:rsidRPr="0060258A">
        <w:rPr>
          <w:rFonts w:ascii="Times New Roman" w:hAnsi="Times New Roman" w:cs="Times New Roman"/>
          <w:color w:val="000000" w:themeColor="text1"/>
        </w:rPr>
        <w:fldChar w:fldCharType="begin"/>
      </w:r>
      <w:r w:rsidR="00406671">
        <w:rPr>
          <w:rFonts w:ascii="Times New Roman" w:hAnsi="Times New Roman" w:cs="Times New Roman"/>
          <w:color w:val="000000" w:themeColor="text1"/>
        </w:rPr>
        <w:instrText xml:space="preserve"> ADDIN ZOTERO_ITEM CSL_CITATION {"citationID":"fFdUmhWw","properties":{"formattedCitation":"(Furman &amp; Wang, 2008; Wang, 2002; Wong &amp; Wang, 2006)","plainCitation":"(Furman &amp; Wang, 2008; Wang, 2002; Wong &amp; Wang, 2006)","noteIndex":0},"citationItems":[{"id":356,"uris":["http://zotero.org/users/6345545/items/PNJTRKTT"],"itemData":{"id":356,"type":"article-journal","abstract":"Decision making with several choice options is central to cognition. To elucidate the neural mechanisms of such decisions, we investigated a recurrent cortical circuit model in which ﬂuctuating spiking neural dynamics underlie trial-by-trial stochastic decisions. The model encodes a continuous analog stimulus feature and is thus applicable to multiple-choice decisions. Importantly, the continuous network captures similarity between alternatives and possible overlaps in their neural representation. Model simulations accounted for behavioral as well as single-unit neurophysiological data from a recent monkey experiment and revealed testable predictions about the patterns of error rate as a function of the similarity between the correct and actual choices. We also found that the similarity and number of options affect speed and accuracy of responses. A mechanism is proposed for ﬂexible control of speed-accuracy tradeoff, based on a simple top-down signal to the decision circuit that may vary nonmonotonically with the number of choice alternatives.","container-title":"Neuron","DOI":"10.1016/j.neuron.2008.12.003","ISSN":"08966273","issue":"6","journalAbbreviation":"Neuron","language":"en","page":"1153-1168","source":"DOI.org (Crossref)","title":"Similarity Effect and Optimal Control of Multiple-Choice Decision Making","volume":"60","author":[{"family":"Furman","given":"Moran"},{"family":"Wang","given":"Xiao-Jing"}],"issued":{"date-parts":[["2008",12]]}}},{"id":359,"uris":["http://zotero.org/users/6345545/items/AEKIVEH9"],"itemData":{"id":359,"type":"article-journal","abstract":"Recent physiological studies of alert primates have revealed cortical neural correlates of key steps in a perceptual decision-making process. To elucidate synaptic mechanisms of decision making, I investigated a biophysically realistic cortical network model for a visual discrimination experiment. In the model, slow recurrent excitation and feedback inhibition produce attractor dynamics that amplify the difference between conflicting inputs and generates a binary choice. The model is shown to account for salient characteristics of the observed decision-correlated neural activity, as well as the animal’s psychometric function and reaction times. These results suggest that recurrent excitation mediated by NMDA receptors provides a candidate cellular mechanism for the slow time integration of sensory stimuli and the formation of categorical choices in a decision-making neocortical network.","container-title":"Neuron","DOI":"10.1016/S0896-6273(02)01092-9","ISSN":"08966273","issue":"5","journalAbbreviation":"Neuron","language":"en","page":"955-968","source":"DOI.org (Crossref)","title":"Probabilistic Decision Making by Slow Reverberation in Cortical Circuits","volume":"36","author":[{"family":"Wang","given":"Xiao-Jing"}],"issued":{"date-parts":[["2002",12]]}}},{"id":52,"uris":["http://zotero.org/users/6345545/items/W5B2KD2G"],"itemData":{"id":52,"type":"article-journal","abstract":"Recent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sidR="00F214BB" w:rsidRPr="0060258A">
        <w:rPr>
          <w:rFonts w:ascii="Times New Roman" w:hAnsi="Times New Roman" w:cs="Times New Roman"/>
          <w:color w:val="000000" w:themeColor="text1"/>
        </w:rPr>
        <w:fldChar w:fldCharType="separate"/>
      </w:r>
      <w:r w:rsidR="00406671">
        <w:rPr>
          <w:rFonts w:ascii="Times New Roman" w:hAnsi="Times New Roman" w:cs="Times New Roman"/>
          <w:color w:val="000000" w:themeColor="text1"/>
        </w:rPr>
        <w:t>(Furman &amp; Wang, 2008; Wang, 2002; Wong &amp; Wang, 2006)</w:t>
      </w:r>
      <w:r w:rsidR="00F214BB"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Here, we answer two questions: does the LDDM generate persistent activity, and how does this persistent activity differ from that in standard RNMs?</w:t>
      </w:r>
      <w:r w:rsidR="004E3C87" w:rsidRPr="0060258A">
        <w:rPr>
          <w:rFonts w:ascii="Times New Roman" w:hAnsi="Times New Roman" w:cs="Times New Roman"/>
          <w:color w:val="000000" w:themeColor="text1"/>
        </w:rPr>
        <w:t xml:space="preserve"> </w:t>
      </w:r>
    </w:p>
    <w:p w14:paraId="37D0C0F8" w14:textId="77777777" w:rsidR="00EA57A0" w:rsidRPr="0060258A" w:rsidRDefault="00EA57A0" w:rsidP="0072724B">
      <w:pPr>
        <w:spacing w:line="480" w:lineRule="auto"/>
        <w:jc w:val="both"/>
        <w:rPr>
          <w:rFonts w:ascii="Times New Roman" w:hAnsi="Times New Roman" w:cs="Times New Roman"/>
          <w:b/>
          <w:color w:val="000000" w:themeColor="text1"/>
        </w:rPr>
      </w:pPr>
    </w:p>
    <w:p w14:paraId="44F7DA1D" w14:textId="246760EF" w:rsidR="0072724B" w:rsidRPr="0060258A" w:rsidRDefault="00A27ABC" w:rsidP="0072724B">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We found that the LDDM can generate two distinct forms of persistent activity, controlled by the state of disinhibition.</w:t>
      </w:r>
      <w:r w:rsidRPr="0060258A">
        <w:rPr>
          <w:rFonts w:ascii="Times New Roman" w:hAnsi="Times New Roman" w:cs="Times New Roman"/>
          <w:b/>
          <w:color w:val="000000" w:themeColor="text1"/>
        </w:rPr>
        <w:t xml:space="preserve"> </w:t>
      </w:r>
      <w:r w:rsidR="007D5952" w:rsidRPr="0060258A">
        <w:rPr>
          <w:rFonts w:ascii="Times New Roman" w:hAnsi="Times New Roman" w:cs="Times New Roman"/>
          <w:b/>
          <w:color w:val="000000" w:themeColor="text1"/>
        </w:rPr>
        <w:t>Fig</w:t>
      </w:r>
      <w:r w:rsidR="00C42E72" w:rsidRPr="0060258A">
        <w:rPr>
          <w:rFonts w:ascii="Times New Roman" w:hAnsi="Times New Roman" w:cs="Times New Roman"/>
          <w:b/>
          <w:color w:val="000000" w:themeColor="text1"/>
        </w:rPr>
        <w:t>.</w:t>
      </w:r>
      <w:r w:rsidR="007D5952" w:rsidRPr="0060258A">
        <w:rPr>
          <w:rFonts w:ascii="Times New Roman" w:hAnsi="Times New Roman" w:cs="Times New Roman"/>
          <w:b/>
          <w:color w:val="000000" w:themeColor="text1"/>
        </w:rPr>
        <w:t xml:space="preserve"> </w:t>
      </w:r>
      <w:r w:rsidR="00703F32" w:rsidRPr="0060258A">
        <w:rPr>
          <w:rFonts w:ascii="Times New Roman" w:hAnsi="Times New Roman" w:cs="Times New Roman"/>
          <w:b/>
          <w:color w:val="000000" w:themeColor="text1"/>
        </w:rPr>
        <w:t>8</w:t>
      </w:r>
      <w:r w:rsidR="00886C3F" w:rsidRPr="0060258A">
        <w:rPr>
          <w:rFonts w:ascii="Times New Roman" w:hAnsi="Times New Roman" w:cs="Times New Roman"/>
          <w:b/>
          <w:color w:val="000000" w:themeColor="text1"/>
        </w:rPr>
        <w:t>A</w:t>
      </w:r>
      <w:r w:rsidR="00886C3F" w:rsidRPr="0060258A">
        <w:rPr>
          <w:rFonts w:ascii="Times New Roman" w:hAnsi="Times New Roman" w:cs="Times New Roman"/>
          <w:color w:val="000000" w:themeColor="text1"/>
        </w:rPr>
        <w:t xml:space="preserve"> shows example</w:t>
      </w:r>
      <w:r w:rsidR="00AD478D" w:rsidRPr="0060258A">
        <w:rPr>
          <w:rFonts w:ascii="Times New Roman" w:hAnsi="Times New Roman" w:cs="Times New Roman"/>
          <w:color w:val="000000" w:themeColor="text1"/>
        </w:rPr>
        <w:t xml:space="preserve"> </w:t>
      </w:r>
      <w:r w:rsidR="00886C3F" w:rsidRPr="0060258A">
        <w:rPr>
          <w:rFonts w:ascii="Times New Roman" w:hAnsi="Times New Roman" w:cs="Times New Roman"/>
          <w:color w:val="000000" w:themeColor="text1"/>
        </w:rPr>
        <w:t xml:space="preserve">dynamics </w:t>
      </w:r>
      <w:r w:rsidR="00AD478D" w:rsidRPr="0060258A">
        <w:rPr>
          <w:rFonts w:ascii="Times New Roman" w:hAnsi="Times New Roman" w:cs="Times New Roman"/>
          <w:color w:val="000000" w:themeColor="text1"/>
        </w:rPr>
        <w:t xml:space="preserve">of </w:t>
      </w:r>
      <w:r w:rsidR="00470701" w:rsidRPr="0060258A">
        <w:rPr>
          <w:rFonts w:ascii="Times New Roman" w:hAnsi="Times New Roman" w:cs="Times New Roman"/>
          <w:color w:val="000000" w:themeColor="text1"/>
        </w:rPr>
        <w:t xml:space="preserve">two </w:t>
      </w:r>
      <w:r w:rsidR="00AD478D" w:rsidRPr="0060258A">
        <w:rPr>
          <w:rFonts w:ascii="Times New Roman" w:hAnsi="Times New Roman" w:cs="Times New Roman"/>
          <w:i/>
          <w:color w:val="000000" w:themeColor="text1"/>
        </w:rPr>
        <w:t>R</w:t>
      </w:r>
      <w:r w:rsidR="00AD478D" w:rsidRPr="0060258A">
        <w:rPr>
          <w:rFonts w:ascii="Times New Roman" w:hAnsi="Times New Roman" w:cs="Times New Roman"/>
          <w:color w:val="000000" w:themeColor="text1"/>
        </w:rPr>
        <w:t xml:space="preserve"> units </w:t>
      </w:r>
      <w:r w:rsidR="00886C3F" w:rsidRPr="0060258A">
        <w:rPr>
          <w:rFonts w:ascii="Times New Roman" w:hAnsi="Times New Roman" w:cs="Times New Roman"/>
          <w:color w:val="000000" w:themeColor="text1"/>
        </w:rPr>
        <w:t>before and after withdrawal of inputs</w:t>
      </w:r>
      <w:r w:rsidR="003F410D" w:rsidRPr="0060258A">
        <w:rPr>
          <w:rFonts w:ascii="Times New Roman" w:hAnsi="Times New Roman" w:cs="Times New Roman"/>
          <w:color w:val="000000" w:themeColor="text1"/>
        </w:rPr>
        <w:t xml:space="preserve"> </w:t>
      </w:r>
      <w:r w:rsidR="00022976" w:rsidRPr="0060258A">
        <w:rPr>
          <w:rFonts w:ascii="Times New Roman" w:hAnsi="Times New Roman" w:cs="Times New Roman"/>
          <w:color w:val="000000" w:themeColor="text1"/>
        </w:rPr>
        <w:t xml:space="preserve">while </w:t>
      </w:r>
      <w:r w:rsidR="003F410D" w:rsidRPr="0060258A">
        <w:rPr>
          <w:rFonts w:ascii="Times New Roman" w:hAnsi="Times New Roman" w:cs="Times New Roman"/>
          <w:color w:val="000000" w:themeColor="text1"/>
        </w:rPr>
        <w:t>disinhibition</w:t>
      </w:r>
      <w:r w:rsidR="00022976" w:rsidRPr="0060258A">
        <w:rPr>
          <w:rFonts w:ascii="Times New Roman" w:hAnsi="Times New Roman" w:cs="Times New Roman"/>
          <w:color w:val="000000" w:themeColor="text1"/>
        </w:rPr>
        <w:t xml:space="preserve"> is silent</w:t>
      </w:r>
      <w:r w:rsidR="00886C3F" w:rsidRPr="0060258A">
        <w:rPr>
          <w:rFonts w:ascii="Times New Roman" w:hAnsi="Times New Roman" w:cs="Times New Roman"/>
          <w:color w:val="000000" w:themeColor="text1"/>
        </w:rPr>
        <w:t xml:space="preserve">. Following input withdrawal, network </w:t>
      </w:r>
      <w:r w:rsidR="003606F5" w:rsidRPr="0060258A">
        <w:rPr>
          <w:rFonts w:ascii="Times New Roman" w:hAnsi="Times New Roman" w:cs="Times New Roman"/>
          <w:color w:val="000000" w:themeColor="text1"/>
        </w:rPr>
        <w:t xml:space="preserve">activity decreases but still </w:t>
      </w:r>
      <w:r w:rsidR="00886C3F" w:rsidRPr="0060258A">
        <w:rPr>
          <w:rFonts w:ascii="Times New Roman" w:hAnsi="Times New Roman" w:cs="Times New Roman"/>
          <w:color w:val="000000" w:themeColor="text1"/>
        </w:rPr>
        <w:t xml:space="preserve">preserves elevated </w:t>
      </w:r>
      <w:r w:rsidR="00022976" w:rsidRPr="0060258A">
        <w:rPr>
          <w:rFonts w:ascii="Times New Roman" w:hAnsi="Times New Roman" w:cs="Times New Roman"/>
          <w:color w:val="000000" w:themeColor="text1"/>
        </w:rPr>
        <w:t>firing rates</w:t>
      </w:r>
      <w:r w:rsidR="003606F5" w:rsidRPr="0060258A">
        <w:rPr>
          <w:rFonts w:ascii="Times New Roman" w:hAnsi="Times New Roman" w:cs="Times New Roman"/>
          <w:color w:val="000000" w:themeColor="text1"/>
        </w:rPr>
        <w:t xml:space="preserve">, governed by the self-excitation parameter </w:t>
      </w:r>
      <m:oMath>
        <m:r>
          <w:rPr>
            <w:rFonts w:ascii="Cambria Math" w:hAnsi="Cambria Math" w:cs="Times New Roman"/>
            <w:color w:val="000000" w:themeColor="text1"/>
          </w:rPr>
          <m:t>α</m:t>
        </m:r>
      </m:oMath>
      <w:r w:rsidR="00A2247E" w:rsidRPr="0060258A">
        <w:rPr>
          <w:rFonts w:ascii="Times New Roman" w:hAnsi="Times New Roman" w:cs="Times New Roman"/>
          <w:color w:val="000000" w:themeColor="text1"/>
        </w:rPr>
        <w:t xml:space="preserve"> </w:t>
      </w:r>
      <w:r w:rsidR="005772AA" w:rsidRPr="0060258A">
        <w:rPr>
          <w:rFonts w:ascii="Times New Roman" w:hAnsi="Times New Roman" w:cs="Times New Roman"/>
          <w:color w:val="000000" w:themeColor="text1"/>
        </w:rPr>
        <w:t>(</w:t>
      </w:r>
      <w:r w:rsidR="000F767C" w:rsidRPr="0060258A">
        <w:rPr>
          <w:rFonts w:ascii="Times New Roman" w:hAnsi="Times New Roman" w:cs="Times New Roman"/>
          <w:color w:val="000000" w:themeColor="text1"/>
        </w:rPr>
        <w:t>t</w:t>
      </w:r>
      <w:r w:rsidR="005772AA" w:rsidRPr="0060258A">
        <w:rPr>
          <w:rFonts w:ascii="Times New Roman" w:hAnsi="Times New Roman" w:cs="Times New Roman"/>
          <w:color w:val="000000" w:themeColor="text1"/>
        </w:rPr>
        <w:t xml:space="preserve">he network loses elevated activity when </w:t>
      </w:r>
      <m:oMath>
        <m:r>
          <w:rPr>
            <w:rFonts w:ascii="Cambria Math" w:hAnsi="Cambria Math" w:cs="Times New Roman"/>
            <w:color w:val="000000" w:themeColor="text1"/>
          </w:rPr>
          <m:t>α≤1</m:t>
        </m:r>
        <m:r>
          <w:ins w:id="510" w:author="Bo Shen" w:date="2023-02-03T11:39:00Z">
            <w:rPr>
              <w:rFonts w:ascii="Cambria Math" w:hAnsi="Cambria Math" w:cs="Times New Roman"/>
              <w:color w:val="000000" w:themeColor="text1"/>
            </w:rPr>
            <m:t>+</m:t>
          </w:ins>
        </m:r>
        <m:sSub>
          <m:sSubPr>
            <m:ctrlPr>
              <w:ins w:id="511" w:author="Bo Shen" w:date="2023-02-03T11:39:00Z">
                <w:rPr>
                  <w:rFonts w:ascii="Cambria Math" w:hAnsi="Cambria Math" w:cs="Times New Roman"/>
                  <w:i/>
                  <w:color w:val="000000" w:themeColor="text1"/>
                </w:rPr>
              </w:ins>
            </m:ctrlPr>
          </m:sSubPr>
          <m:e>
            <m:r>
              <w:ins w:id="512" w:author="Bo Shen" w:date="2023-02-03T11:39:00Z">
                <w:rPr>
                  <w:rFonts w:ascii="Cambria Math" w:hAnsi="Cambria Math" w:cs="Times New Roman"/>
                  <w:color w:val="000000" w:themeColor="text1"/>
                </w:rPr>
                <m:t>G</m:t>
              </w:ins>
            </m:r>
          </m:e>
          <m:sub>
            <m:r>
              <w:ins w:id="513" w:author="Bo Shen" w:date="2023-02-03T11:39:00Z">
                <w:rPr>
                  <w:rFonts w:ascii="Cambria Math" w:hAnsi="Cambria Math" w:cs="Times New Roman"/>
                  <w:color w:val="000000" w:themeColor="text1"/>
                </w:rPr>
                <m:t>0</m:t>
              </w:ins>
            </m:r>
          </m:sub>
        </m:sSub>
      </m:oMath>
      <w:r w:rsidR="005772AA" w:rsidRPr="0060258A">
        <w:rPr>
          <w:rFonts w:ascii="Times New Roman" w:hAnsi="Times New Roman" w:cs="Times New Roman"/>
          <w:color w:val="000000" w:themeColor="text1"/>
        </w:rPr>
        <w:t xml:space="preserve">). </w:t>
      </w:r>
      <w:r w:rsidR="00A2247E" w:rsidRPr="0060258A">
        <w:rPr>
          <w:rFonts w:ascii="Times New Roman" w:hAnsi="Times New Roman" w:cs="Times New Roman"/>
          <w:color w:val="000000" w:themeColor="text1"/>
        </w:rPr>
        <w:t xml:space="preserve">The </w:t>
      </w:r>
      <w:r w:rsidR="00D80740" w:rsidRPr="0060258A">
        <w:rPr>
          <w:rFonts w:ascii="Times New Roman" w:hAnsi="Times New Roman" w:cs="Times New Roman"/>
          <w:color w:val="000000" w:themeColor="text1"/>
        </w:rPr>
        <w:t xml:space="preserve">persistent </w:t>
      </w:r>
      <w:r w:rsidR="00A2247E" w:rsidRPr="0060258A">
        <w:rPr>
          <w:rFonts w:ascii="Times New Roman" w:hAnsi="Times New Roman" w:cs="Times New Roman"/>
          <w:color w:val="000000" w:themeColor="text1"/>
        </w:rPr>
        <w:t xml:space="preserve">activity ratio between </w:t>
      </w:r>
      <w:r w:rsidR="00A2247E" w:rsidRPr="0060258A">
        <w:rPr>
          <w:rFonts w:ascii="Times New Roman" w:hAnsi="Times New Roman" w:cs="Times New Roman"/>
          <w:i/>
          <w:color w:val="000000" w:themeColor="text1"/>
        </w:rPr>
        <w:t>R</w:t>
      </w:r>
      <w:r w:rsidR="00A2247E" w:rsidRPr="0060258A">
        <w:rPr>
          <w:rFonts w:ascii="Times New Roman" w:hAnsi="Times New Roman" w:cs="Times New Roman"/>
          <w:i/>
          <w:color w:val="000000" w:themeColor="text1"/>
          <w:vertAlign w:val="subscript"/>
        </w:rPr>
        <w:t>1</w:t>
      </w:r>
      <w:r w:rsidR="00A2247E" w:rsidRPr="0060258A">
        <w:rPr>
          <w:rFonts w:ascii="Times New Roman" w:hAnsi="Times New Roman" w:cs="Times New Roman"/>
          <w:color w:val="000000" w:themeColor="text1"/>
        </w:rPr>
        <w:t xml:space="preserve"> and </w:t>
      </w:r>
      <w:r w:rsidR="00A2247E" w:rsidRPr="0060258A">
        <w:rPr>
          <w:rFonts w:ascii="Times New Roman" w:hAnsi="Times New Roman" w:cs="Times New Roman"/>
          <w:i/>
          <w:color w:val="000000" w:themeColor="text1"/>
        </w:rPr>
        <w:t>R</w:t>
      </w:r>
      <w:r w:rsidR="00A2247E" w:rsidRPr="0060258A">
        <w:rPr>
          <w:rFonts w:ascii="Times New Roman" w:hAnsi="Times New Roman" w:cs="Times New Roman"/>
          <w:i/>
          <w:color w:val="000000" w:themeColor="text1"/>
          <w:vertAlign w:val="subscript"/>
        </w:rPr>
        <w:t>2</w:t>
      </w:r>
      <w:r w:rsidR="00A2247E" w:rsidRPr="0060258A">
        <w:rPr>
          <w:rFonts w:ascii="Times New Roman" w:hAnsi="Times New Roman" w:cs="Times New Roman"/>
          <w:color w:val="000000" w:themeColor="text1"/>
        </w:rPr>
        <w:t xml:space="preserve"> </w:t>
      </w:r>
      <w:r w:rsidR="00761FDD" w:rsidRPr="0060258A">
        <w:rPr>
          <w:rFonts w:ascii="Times New Roman" w:hAnsi="Times New Roman" w:cs="Times New Roman"/>
          <w:color w:val="000000" w:themeColor="text1"/>
        </w:rPr>
        <w:t>preserve</w:t>
      </w:r>
      <w:r w:rsidR="00D3727E" w:rsidRPr="0060258A">
        <w:rPr>
          <w:rFonts w:ascii="Times New Roman" w:hAnsi="Times New Roman" w:cs="Times New Roman"/>
          <w:color w:val="000000" w:themeColor="text1"/>
        </w:rPr>
        <w:t>s</w:t>
      </w:r>
      <w:r w:rsidR="00A2247E" w:rsidRPr="0060258A">
        <w:rPr>
          <w:rFonts w:ascii="Times New Roman" w:hAnsi="Times New Roman" w:cs="Times New Roman"/>
          <w:color w:val="000000" w:themeColor="text1"/>
        </w:rPr>
        <w:t xml:space="preserve"> </w:t>
      </w:r>
      <w:r w:rsidR="00F47DDB" w:rsidRPr="0060258A">
        <w:rPr>
          <w:rFonts w:ascii="Times New Roman" w:hAnsi="Times New Roman" w:cs="Times New Roman"/>
          <w:color w:val="000000" w:themeColor="text1"/>
        </w:rPr>
        <w:t xml:space="preserve">the ratio </w:t>
      </w:r>
      <w:r w:rsidR="00D8370F" w:rsidRPr="0060258A">
        <w:rPr>
          <w:rFonts w:ascii="Times New Roman" w:hAnsi="Times New Roman" w:cs="Times New Roman"/>
          <w:color w:val="000000" w:themeColor="text1"/>
        </w:rPr>
        <w:t>between</w:t>
      </w:r>
      <w:r w:rsidR="00F47DDB" w:rsidRPr="0060258A">
        <w:rPr>
          <w:rFonts w:ascii="Times New Roman" w:hAnsi="Times New Roman" w:cs="Times New Roman"/>
          <w:color w:val="000000" w:themeColor="text1"/>
        </w:rPr>
        <w:t xml:space="preserve"> the input values </w:t>
      </w:r>
      <w:r w:rsidR="00F47DDB" w:rsidRPr="0060258A">
        <w:rPr>
          <w:rFonts w:ascii="Times New Roman" w:hAnsi="Times New Roman" w:cs="Times New Roman"/>
          <w:i/>
          <w:color w:val="000000" w:themeColor="text1"/>
        </w:rPr>
        <w:t>V</w:t>
      </w:r>
      <w:r w:rsidR="00F47DDB" w:rsidRPr="0060258A">
        <w:rPr>
          <w:rFonts w:ascii="Times New Roman" w:hAnsi="Times New Roman" w:cs="Times New Roman"/>
          <w:i/>
          <w:color w:val="000000" w:themeColor="text1"/>
          <w:vertAlign w:val="subscript"/>
        </w:rPr>
        <w:t>1</w:t>
      </w:r>
      <w:r w:rsidR="00F47DDB" w:rsidRPr="0060258A">
        <w:rPr>
          <w:rFonts w:ascii="Times New Roman" w:hAnsi="Times New Roman" w:cs="Times New Roman"/>
          <w:color w:val="000000" w:themeColor="text1"/>
        </w:rPr>
        <w:t xml:space="preserve"> and </w:t>
      </w:r>
      <w:r w:rsidR="00F47DDB" w:rsidRPr="0060258A">
        <w:rPr>
          <w:rFonts w:ascii="Times New Roman" w:hAnsi="Times New Roman" w:cs="Times New Roman"/>
          <w:i/>
          <w:color w:val="000000" w:themeColor="text1"/>
        </w:rPr>
        <w:t>V</w:t>
      </w:r>
      <w:r w:rsidR="00F47DDB" w:rsidRPr="0060258A">
        <w:rPr>
          <w:rFonts w:ascii="Times New Roman" w:hAnsi="Times New Roman" w:cs="Times New Roman"/>
          <w:i/>
          <w:color w:val="000000" w:themeColor="text1"/>
          <w:vertAlign w:val="subscript"/>
        </w:rPr>
        <w:t>2</w:t>
      </w:r>
      <w:r w:rsidR="000A1CB1" w:rsidRPr="0060258A">
        <w:rPr>
          <w:rFonts w:ascii="Times New Roman" w:hAnsi="Times New Roman" w:cs="Times New Roman"/>
          <w:color w:val="000000" w:themeColor="text1"/>
        </w:rPr>
        <w:t xml:space="preserve">, </w:t>
      </w:r>
      <w:r w:rsidR="00D3727E" w:rsidRPr="0060258A">
        <w:rPr>
          <w:rFonts w:ascii="Times New Roman" w:hAnsi="Times New Roman" w:cs="Times New Roman"/>
          <w:color w:val="000000" w:themeColor="text1"/>
        </w:rPr>
        <w:t>in contrast to</w:t>
      </w:r>
      <w:r w:rsidR="00B577FE" w:rsidRPr="0060258A">
        <w:rPr>
          <w:rFonts w:ascii="Times New Roman" w:hAnsi="Times New Roman" w:cs="Times New Roman"/>
          <w:color w:val="000000" w:themeColor="text1"/>
        </w:rPr>
        <w:t xml:space="preserve"> RNMs which only preserve categorical information </w:t>
      </w:r>
      <w:r w:rsidR="000A1CB1" w:rsidRPr="0060258A">
        <w:rPr>
          <w:rFonts w:ascii="Times New Roman" w:hAnsi="Times New Roman" w:cs="Times New Roman"/>
          <w:color w:val="000000" w:themeColor="text1"/>
        </w:rPr>
        <w:t xml:space="preserve">about </w:t>
      </w:r>
      <w:r w:rsidR="00B577FE" w:rsidRPr="0060258A">
        <w:rPr>
          <w:rFonts w:ascii="Times New Roman" w:hAnsi="Times New Roman" w:cs="Times New Roman"/>
          <w:color w:val="000000" w:themeColor="text1"/>
        </w:rPr>
        <w:t>the largest value</w:t>
      </w:r>
      <w:r w:rsidR="003E17EB" w:rsidRPr="0060258A">
        <w:rPr>
          <w:rFonts w:ascii="Times New Roman" w:hAnsi="Times New Roman" w:cs="Times New Roman"/>
          <w:color w:val="000000" w:themeColor="text1"/>
        </w:rPr>
        <w:t xml:space="preserve"> (see </w:t>
      </w:r>
      <w:r w:rsidR="00D502D3" w:rsidRPr="00D502D3">
        <w:rPr>
          <w:rFonts w:ascii="Times New Roman" w:hAnsi="Times New Roman" w:cs="Times New Roman"/>
          <w:b/>
          <w:color w:val="000000" w:themeColor="text1"/>
        </w:rPr>
        <w:t>Fig. 8-figure supplement 1</w:t>
      </w:r>
      <w:r w:rsidR="00D502D3">
        <w:rPr>
          <w:rFonts w:ascii="Times New Roman" w:hAnsi="Times New Roman" w:cs="Times New Roman"/>
          <w:color w:val="000000" w:themeColor="text1"/>
        </w:rPr>
        <w:t xml:space="preserve"> and </w:t>
      </w:r>
      <w:r w:rsidR="009C2A6F" w:rsidRPr="00D502D3">
        <w:rPr>
          <w:rFonts w:ascii="Times New Roman" w:hAnsi="Times New Roman" w:cs="Times New Roman"/>
          <w:b/>
          <w:color w:val="000000" w:themeColor="text1"/>
        </w:rPr>
        <w:t>Methods</w:t>
      </w:r>
      <w:r w:rsidR="0044594E">
        <w:rPr>
          <w:rFonts w:ascii="Times New Roman" w:hAnsi="Times New Roman" w:cs="Times New Roman"/>
          <w:b/>
          <w:color w:val="000000" w:themeColor="text1"/>
        </w:rPr>
        <w:t xml:space="preserve"> </w:t>
      </w:r>
      <w:bookmarkStart w:id="514" w:name="_Toc101170402"/>
      <w:r w:rsidR="0044594E" w:rsidRPr="00EC6C76">
        <w:rPr>
          <w:rFonts w:ascii="Times New Roman" w:hAnsi="Times New Roman" w:cs="Times New Roman"/>
          <w:i/>
          <w:color w:val="000000" w:themeColor="text1"/>
        </w:rPr>
        <w:t>Analysis for persistent activity</w:t>
      </w:r>
      <w:bookmarkEnd w:id="514"/>
      <w:r w:rsidR="009C2A6F">
        <w:rPr>
          <w:rFonts w:ascii="Times New Roman" w:hAnsi="Times New Roman" w:cs="Times New Roman"/>
          <w:color w:val="000000" w:themeColor="text1"/>
        </w:rPr>
        <w:t xml:space="preserve"> </w:t>
      </w:r>
      <w:r w:rsidR="00C42E72" w:rsidRPr="0060258A">
        <w:rPr>
          <w:rFonts w:ascii="Times New Roman" w:hAnsi="Times New Roman" w:cs="Times New Roman"/>
          <w:color w:val="000000" w:themeColor="text1"/>
        </w:rPr>
        <w:t xml:space="preserve">for </w:t>
      </w:r>
      <w:r w:rsidR="009C2A6F">
        <w:rPr>
          <w:rFonts w:ascii="Times New Roman" w:hAnsi="Times New Roman" w:cs="Times New Roman"/>
          <w:color w:val="000000" w:themeColor="text1"/>
        </w:rPr>
        <w:t xml:space="preserve">mathematical </w:t>
      </w:r>
      <w:r w:rsidR="00C42E72" w:rsidRPr="0060258A">
        <w:rPr>
          <w:rFonts w:ascii="Times New Roman" w:hAnsi="Times New Roman" w:cs="Times New Roman"/>
          <w:color w:val="000000" w:themeColor="text1"/>
        </w:rPr>
        <w:t>proof</w:t>
      </w:r>
      <w:r w:rsidR="003E17EB" w:rsidRPr="0060258A">
        <w:rPr>
          <w:rFonts w:ascii="Times New Roman" w:hAnsi="Times New Roman" w:cs="Times New Roman"/>
          <w:color w:val="000000" w:themeColor="text1"/>
        </w:rPr>
        <w:t>)</w:t>
      </w:r>
      <w:r w:rsidR="00F214BB" w:rsidRPr="0060258A">
        <w:rPr>
          <w:rFonts w:ascii="Times New Roman" w:hAnsi="Times New Roman" w:cs="Times New Roman"/>
          <w:color w:val="000000" w:themeColor="text1"/>
        </w:rPr>
        <w:t xml:space="preserve">. </w:t>
      </w:r>
      <w:r w:rsidR="00D3727E" w:rsidRPr="0060258A">
        <w:rPr>
          <w:rFonts w:ascii="Times New Roman" w:hAnsi="Times New Roman" w:cs="Times New Roman"/>
          <w:color w:val="000000" w:themeColor="text1"/>
        </w:rPr>
        <w:t>P</w:t>
      </w:r>
      <w:r w:rsidR="00F753A8" w:rsidRPr="0060258A">
        <w:rPr>
          <w:rFonts w:ascii="Times New Roman" w:hAnsi="Times New Roman" w:cs="Times New Roman"/>
          <w:color w:val="000000" w:themeColor="text1"/>
        </w:rPr>
        <w:t>hase</w:t>
      </w:r>
      <w:ins w:id="515" w:author="Bo Shen" w:date="2023-02-13T11:45:00Z">
        <w:r w:rsidR="003C4C48">
          <w:rPr>
            <w:rFonts w:ascii="Times New Roman" w:hAnsi="Times New Roman" w:cs="Times New Roman"/>
            <w:color w:val="000000" w:themeColor="text1"/>
          </w:rPr>
          <w:t xml:space="preserve"> </w:t>
        </w:r>
      </w:ins>
      <w:del w:id="516" w:author="Bo Shen" w:date="2023-02-13T11:45:00Z">
        <w:r w:rsidR="00F753A8" w:rsidRPr="0060258A" w:rsidDel="003C4C48">
          <w:rPr>
            <w:rFonts w:ascii="Times New Roman" w:hAnsi="Times New Roman" w:cs="Times New Roman"/>
            <w:color w:val="000000" w:themeColor="text1"/>
          </w:rPr>
          <w:delText>-</w:delText>
        </w:r>
      </w:del>
      <w:r w:rsidR="00F753A8" w:rsidRPr="0060258A">
        <w:rPr>
          <w:rFonts w:ascii="Times New Roman" w:hAnsi="Times New Roman" w:cs="Times New Roman"/>
          <w:color w:val="000000" w:themeColor="text1"/>
        </w:rPr>
        <w:t>plane analysis</w:t>
      </w:r>
      <w:r w:rsidR="00D3727E" w:rsidRPr="0060258A">
        <w:rPr>
          <w:rFonts w:ascii="Times New Roman" w:hAnsi="Times New Roman" w:cs="Times New Roman"/>
          <w:color w:val="000000" w:themeColor="text1"/>
        </w:rPr>
        <w:t xml:space="preserve"> suggests that relative value coding in persistent activity arises from a </w:t>
      </w:r>
      <w:r w:rsidR="003F410D" w:rsidRPr="0060258A">
        <w:rPr>
          <w:rFonts w:ascii="Times New Roman" w:hAnsi="Times New Roman" w:cs="Times New Roman"/>
          <w:color w:val="000000" w:themeColor="text1"/>
        </w:rPr>
        <w:t>line</w:t>
      </w:r>
      <w:r w:rsidR="000A5011" w:rsidRPr="0060258A">
        <w:rPr>
          <w:rFonts w:ascii="Times New Roman" w:hAnsi="Times New Roman" w:cs="Times New Roman"/>
          <w:color w:val="000000" w:themeColor="text1"/>
        </w:rPr>
        <w:t>-</w:t>
      </w:r>
      <w:r w:rsidR="003F410D" w:rsidRPr="0060258A">
        <w:rPr>
          <w:rFonts w:ascii="Times New Roman" w:hAnsi="Times New Roman" w:cs="Times New Roman"/>
          <w:color w:val="000000" w:themeColor="text1"/>
        </w:rPr>
        <w:t>attractor dynamic</w:t>
      </w:r>
      <w:r w:rsidR="00034E97" w:rsidRPr="0060258A">
        <w:rPr>
          <w:rFonts w:ascii="Times New Roman" w:hAnsi="Times New Roman" w:cs="Times New Roman"/>
          <w:color w:val="000000" w:themeColor="text1"/>
        </w:rPr>
        <w:t xml:space="preserve"> </w:t>
      </w:r>
      <w:r w:rsidR="00D3727E" w:rsidRPr="0060258A">
        <w:rPr>
          <w:rFonts w:ascii="Times New Roman" w:hAnsi="Times New Roman" w:cs="Times New Roman"/>
          <w:color w:val="000000" w:themeColor="text1"/>
        </w:rPr>
        <w:t>in</w:t>
      </w:r>
      <w:r w:rsidR="00034E97" w:rsidRPr="0060258A">
        <w:rPr>
          <w:rFonts w:ascii="Times New Roman" w:hAnsi="Times New Roman" w:cs="Times New Roman"/>
          <w:color w:val="000000" w:themeColor="text1"/>
        </w:rPr>
        <w:t xml:space="preserve"> the network</w:t>
      </w:r>
      <w:r w:rsidR="009152B3" w:rsidRPr="0060258A">
        <w:rPr>
          <w:rFonts w:ascii="Times New Roman" w:hAnsi="Times New Roman" w:cs="Times New Roman"/>
          <w:color w:val="000000" w:themeColor="text1"/>
        </w:rPr>
        <w:t xml:space="preserve"> during the inactivation of </w:t>
      </w:r>
      <w:r w:rsidR="009152B3" w:rsidRPr="0060258A">
        <w:rPr>
          <w:rFonts w:ascii="Times New Roman" w:hAnsi="Times New Roman" w:cs="Times New Roman"/>
          <w:color w:val="000000" w:themeColor="text1"/>
        </w:rPr>
        <w:lastRenderedPageBreak/>
        <w:t>disinhibition,</w:t>
      </w:r>
      <w:r w:rsidR="00AE14E1" w:rsidRPr="0060258A">
        <w:rPr>
          <w:rFonts w:ascii="Times New Roman" w:hAnsi="Times New Roman" w:cs="Times New Roman"/>
          <w:color w:val="000000" w:themeColor="text1"/>
        </w:rPr>
        <w:t xml:space="preserve"> </w:t>
      </w:r>
      <w:r w:rsidR="009152B3" w:rsidRPr="0060258A">
        <w:rPr>
          <w:rFonts w:ascii="Times New Roman" w:hAnsi="Times New Roman" w:cs="Times New Roman"/>
          <w:color w:val="000000" w:themeColor="text1"/>
        </w:rPr>
        <w:t>unlike</w:t>
      </w:r>
      <w:r w:rsidR="00AE14E1" w:rsidRPr="0060258A">
        <w:rPr>
          <w:rFonts w:ascii="Times New Roman" w:hAnsi="Times New Roman" w:cs="Times New Roman"/>
          <w:color w:val="000000" w:themeColor="text1"/>
        </w:rPr>
        <w:t xml:space="preserve"> </w:t>
      </w:r>
      <w:r w:rsidR="003F410D" w:rsidRPr="0060258A">
        <w:rPr>
          <w:rFonts w:ascii="Times New Roman" w:hAnsi="Times New Roman" w:cs="Times New Roman"/>
          <w:color w:val="000000" w:themeColor="text1"/>
        </w:rPr>
        <w:t>point</w:t>
      </w:r>
      <w:r w:rsidR="000A5011" w:rsidRPr="0060258A">
        <w:rPr>
          <w:rFonts w:ascii="Times New Roman" w:hAnsi="Times New Roman" w:cs="Times New Roman"/>
          <w:color w:val="000000" w:themeColor="text1"/>
        </w:rPr>
        <w:t>-</w:t>
      </w:r>
      <w:r w:rsidR="003F410D" w:rsidRPr="0060258A">
        <w:rPr>
          <w:rFonts w:ascii="Times New Roman" w:hAnsi="Times New Roman" w:cs="Times New Roman"/>
          <w:color w:val="000000" w:themeColor="text1"/>
        </w:rPr>
        <w:t xml:space="preserve">attractor </w:t>
      </w:r>
      <w:r w:rsidR="00EA5475" w:rsidRPr="0060258A">
        <w:rPr>
          <w:rFonts w:ascii="Times New Roman" w:hAnsi="Times New Roman" w:cs="Times New Roman"/>
          <w:color w:val="000000" w:themeColor="text1"/>
        </w:rPr>
        <w:t>dynamic</w:t>
      </w:r>
      <w:r w:rsidR="00D3727E" w:rsidRPr="0060258A">
        <w:rPr>
          <w:rFonts w:ascii="Times New Roman" w:hAnsi="Times New Roman" w:cs="Times New Roman"/>
          <w:color w:val="000000" w:themeColor="text1"/>
        </w:rPr>
        <w:t>s</w:t>
      </w:r>
      <w:r w:rsidR="00EA5475" w:rsidRPr="0060258A">
        <w:rPr>
          <w:rFonts w:ascii="Times New Roman" w:hAnsi="Times New Roman" w:cs="Times New Roman"/>
          <w:color w:val="000000" w:themeColor="text1"/>
        </w:rPr>
        <w:t xml:space="preserve"> </w:t>
      </w:r>
      <w:r w:rsidR="003F410D" w:rsidRPr="0060258A">
        <w:rPr>
          <w:rFonts w:ascii="Times New Roman" w:hAnsi="Times New Roman" w:cs="Times New Roman"/>
          <w:color w:val="000000" w:themeColor="text1"/>
        </w:rPr>
        <w:t>in the RNM</w:t>
      </w:r>
      <w:r w:rsidR="00CF4D95" w:rsidRPr="0060258A">
        <w:rPr>
          <w:rFonts w:ascii="Times New Roman" w:hAnsi="Times New Roman" w:cs="Times New Roman"/>
          <w:color w:val="000000" w:themeColor="text1"/>
        </w:rPr>
        <w:t xml:space="preserve"> (</w:t>
      </w:r>
      <w:r w:rsidR="00CF4D95" w:rsidRPr="0060258A">
        <w:rPr>
          <w:rFonts w:ascii="Times New Roman" w:hAnsi="Times New Roman" w:cs="Times New Roman"/>
          <w:b/>
          <w:color w:val="000000" w:themeColor="text1"/>
        </w:rPr>
        <w:t>Fig</w:t>
      </w:r>
      <w:r w:rsidR="00681FC9" w:rsidRPr="0060258A">
        <w:rPr>
          <w:rFonts w:ascii="Times New Roman" w:hAnsi="Times New Roman" w:cs="Times New Roman"/>
          <w:b/>
          <w:color w:val="000000" w:themeColor="text1"/>
        </w:rPr>
        <w:t>.</w:t>
      </w:r>
      <w:r w:rsidR="00CF4D95" w:rsidRPr="0060258A">
        <w:rPr>
          <w:rFonts w:ascii="Times New Roman" w:hAnsi="Times New Roman" w:cs="Times New Roman"/>
          <w:b/>
          <w:color w:val="000000" w:themeColor="text1"/>
        </w:rPr>
        <w:t xml:space="preserve"> </w:t>
      </w:r>
      <w:r w:rsidR="00703F32" w:rsidRPr="0060258A">
        <w:rPr>
          <w:rFonts w:ascii="Times New Roman" w:hAnsi="Times New Roman" w:cs="Times New Roman"/>
          <w:b/>
          <w:color w:val="000000" w:themeColor="text1"/>
        </w:rPr>
        <w:t>8</w:t>
      </w:r>
      <w:r w:rsidR="00CF4D95" w:rsidRPr="0060258A">
        <w:rPr>
          <w:rFonts w:ascii="Times New Roman" w:hAnsi="Times New Roman" w:cs="Times New Roman"/>
          <w:b/>
          <w:color w:val="000000" w:themeColor="text1"/>
        </w:rPr>
        <w:t>B</w:t>
      </w:r>
      <w:r w:rsidR="00CF4D95" w:rsidRPr="0060258A">
        <w:rPr>
          <w:rFonts w:ascii="Times New Roman" w:hAnsi="Times New Roman" w:cs="Times New Roman"/>
          <w:color w:val="000000" w:themeColor="text1"/>
        </w:rPr>
        <w:t>)</w:t>
      </w:r>
      <w:r w:rsidR="003F410D" w:rsidRPr="0060258A">
        <w:rPr>
          <w:rFonts w:ascii="Times New Roman" w:hAnsi="Times New Roman" w:cs="Times New Roman"/>
          <w:color w:val="000000" w:themeColor="text1"/>
        </w:rPr>
        <w:t>.</w:t>
      </w:r>
      <w:r w:rsidR="00EB392B" w:rsidRPr="0060258A">
        <w:rPr>
          <w:rFonts w:ascii="Times New Roman" w:hAnsi="Times New Roman" w:cs="Times New Roman"/>
          <w:color w:val="000000" w:themeColor="text1"/>
        </w:rPr>
        <w:t xml:space="preserve"> </w:t>
      </w:r>
      <w:r w:rsidR="0072724B" w:rsidRPr="0060258A">
        <w:rPr>
          <w:rFonts w:ascii="Times New Roman" w:hAnsi="Times New Roman" w:cs="Times New Roman"/>
          <w:color w:val="000000" w:themeColor="text1"/>
        </w:rPr>
        <w:t xml:space="preserve">Like </w:t>
      </w:r>
      <w:r w:rsidR="006873B5" w:rsidRPr="0060258A">
        <w:rPr>
          <w:rFonts w:ascii="Times New Roman" w:hAnsi="Times New Roman" w:cs="Times New Roman"/>
          <w:color w:val="000000" w:themeColor="text1"/>
        </w:rPr>
        <w:t xml:space="preserve">other </w:t>
      </w:r>
      <w:r w:rsidR="0072724B" w:rsidRPr="0060258A">
        <w:rPr>
          <w:rFonts w:ascii="Times New Roman" w:hAnsi="Times New Roman" w:cs="Times New Roman"/>
          <w:color w:val="000000" w:themeColor="text1"/>
        </w:rPr>
        <w:t>line</w:t>
      </w:r>
      <w:r w:rsidR="000A5011" w:rsidRPr="0060258A">
        <w:rPr>
          <w:rFonts w:ascii="Times New Roman" w:hAnsi="Times New Roman" w:cs="Times New Roman"/>
          <w:color w:val="000000" w:themeColor="text1"/>
        </w:rPr>
        <w:t>-</w:t>
      </w:r>
      <w:r w:rsidR="0072724B" w:rsidRPr="0060258A">
        <w:rPr>
          <w:rFonts w:ascii="Times New Roman" w:hAnsi="Times New Roman" w:cs="Times New Roman"/>
          <w:color w:val="000000" w:themeColor="text1"/>
        </w:rPr>
        <w:t>attractor models</w:t>
      </w:r>
      <w:r w:rsidR="00A5218B" w:rsidRPr="0060258A">
        <w:rPr>
          <w:rFonts w:ascii="Times New Roman" w:hAnsi="Times New Roman" w:cs="Times New Roman"/>
          <w:color w:val="000000" w:themeColor="text1"/>
        </w:rPr>
        <w:t xml:space="preserve"> of persistent activity</w:t>
      </w:r>
      <w:r w:rsidR="002506E1" w:rsidRPr="0060258A">
        <w:rPr>
          <w:rFonts w:ascii="Times New Roman" w:hAnsi="Times New Roman" w:cs="Times New Roman"/>
          <w:color w:val="000000" w:themeColor="text1"/>
        </w:rPr>
        <w:t xml:space="preserve"> </w:t>
      </w:r>
      <w:r w:rsidR="004E62DE" w:rsidRPr="0060258A">
        <w:rPr>
          <w:rFonts w:ascii="Times New Roman" w:hAnsi="Times New Roman" w:cs="Times New Roman"/>
          <w:color w:val="000000" w:themeColor="text1"/>
        </w:rPr>
        <w:t>that store continuous-valued information</w:t>
      </w:r>
      <w:ins w:id="517" w:author="Bo Shen" w:date="2023-02-03T11:37:00Z">
        <w:r w:rsidR="00F03904">
          <w:rPr>
            <w:rFonts w:ascii="Times New Roman" w:hAnsi="Times New Roman" w:cs="Times New Roman"/>
            <w:color w:val="000000" w:themeColor="text1"/>
          </w:rPr>
          <w:t xml:space="preserve"> </w:t>
        </w:r>
      </w:ins>
      <w:r w:rsidR="003B2115"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{"citationID":"CnsmQvdX","properties":{"formattedCitation":"(Burak &amp; Fiete, 2009; Compte, 2000; Ganguli et al., 2008; Seung, 1996)","plainCitation":"(Burak &amp; Fiete, 2009; Compte, 2000; Ganguli et al., 2008; Seung, 1996)","noteIndex":0},"citationItems":[{"id":143,"uris":["http://zotero.org/users/6345545/items/ZNT4ECRM"],"itemData":{"id":143,"type":"article-journal","container-title":"Cerebral Cortex","DOI":"10.1093/cercor/10.9.910","ISSN":"14602199","issue":"9","language":"en","page":"910-923","source":"DOI.org (Crossref)","title":"Synaptic Mechanisms and Network Dynamics Underlying Spatial Working Memory in a Cortical Network Model","volume":"10","author":[{"family":"Compte","given":"A."}],"issued":{"date-parts":[["2000",9,1]]}}},{"id":5299,"uris":["http://zotero.org/users/6345545/items/9EQPCXVM"],"itemData":{"id":5299,"type":"article-journal","abstract":"To perform nontrivial, real-time computations on a sensory input stream, biological systems must retain a short-term memory trace of their recent inputs. It has been proposed that generic high-dimensional dynamical systems could retain a memory trace for past inputs in their current state. This raises important questions about the fundamental limits of such memory traces and the properties required of dynamical systems to achieve these limits. We address these issues by applying Fisher information theory to dynamical systems driven by time-dependent signals corrupted by noise. We introduce the Fisher Memory Curve (FMC) as a measure of the signal-to-noise ratio (SNR) embedded in the dynamical state relative to the input SNR. The integrated FMC indicates the total memory capacity. We apply this theory to linear neuronal networks and show that the capacity of networks with normal connectivity matrices is exactly 1 and that of any network of N neurons is, at most, N. A nonnormal network achieving this bound is subject to stringent design constraints: It must have a hidden feedforward architecture that superlinearly amplifies its input for a time of order N, and the input connectivity must optimally match this architecture. The memory capacity of networks subject to saturating nonlinearities is further limited, and cannot exceed\n              \n                \n                  \n                    \n                      N\n                    \n                  \n                \n              \n              . This limit can be realized by feedforward structures with divergent fan out that distributes the signal across neurons, thereby avoiding saturation. We illustrate the generality of the theory by showing that memory in fluid systems can be sustained by transient nonnormal amplification due to convective instability or the onset of turbulence.","container-title":"Proceedings of the National Academy of Sciences","DOI":"10.1073/pnas.0804451105","ISSN":"0027-8424, 1091-6490","issue":"48","journalAbbreviation":"Proc. Natl. Acad. Sci. U.S.A.","language":"en","page":"18970-18975","source":"DOI.org (Crossref)","title":"Memory traces in dynamical systems","volume":"105","author":[{"family":"Ganguli","given":"Surya"},{"family":"Huh","given":"Dongsung"},{"family":"Sompolinsky","given":"Haim"}],"issued":{"date-parts":[["2008",12,2]]}}},{"id":5177,"uris":["http://zotero.org/users/6345545/items/JWLHQ7KT"],"itemData":{"id":5177,"type":"article-journal","abstract":"The brain can hold the eyes still because it stores a memory of eye position. The brain’s memory of horizontal eye position appears to be represented by persistent neural activity in a network known as the neural integrator, which is localized in the brainstem and cerebellum. Existing experimental data are reinterpreted as evidence for an ‘‘attractor hypothesis’’ that the persistent patterns of activity observed in this network form an attractive line of fixed points in its state space. Line attractor dynamics can be produced in linear or nonlinear neural networks by learning mechanisms that precisely tune positive feedback.","container-title":"Proceedings of the National Academy of Sciences","DOI":"10.1073/pnas.93.23.13339","ISSN":"0027-8424, 1091-6490","issue":"23","journalAbbreviation":"Proceedings of the National Academy of Sciences","language":"en","page":"13339-13344","source":"DOI.org (Crossref)","title":"How the brain keeps the eyes still","volume":"93","author":[{"family":"Seung","given":"H. S."}],"issued":{"date-parts":[["1996",11,12]]}}},{"id":5394,"uris":["http://zotero.org/users/6345545/items/FJSRXLUR"],"itemData":{"id":5394,"type":"article-journal","abstract":"Grid cells in the rat entorhinal cortex display strikingly regular firing responses to the animal's position in 2-D space and have been hypothesized to form the neural substrate for dead-reckoning. However, errors accumulate rapidly when velocity inputs are integrated in existing models of grid cell activity. To produce grid-cell-like responses, these models would require frequent resets triggered by external sensory cues. Such inadequacies, shared by various models, cast doubt on the dead-reckoning potential of the grid cell system. Here we focus on the question of accurate path integration, specifically in continuous attractor models of grid cell activity. We show, in contrast to previous models, that continuous attractor models can generate regular triangular grid responses, based on inputs that encode only the rat's velocity and heading direction. We consider the role of the network boundary in the integration performance of the network and show that both periodic and aperiodic networks are capable of accurate path integration, despite important differences in their attractor manifolds. We quantify the rate at which errors in the velocity integration accumulate as a function of network size and intrinsic noise within the network. With a plausible range of parameters and the inclusion of spike variability, our model networks can accurately integrate velocity inputs over a maximum of </w:instrText>
      </w:r>
      <w:r w:rsidR="009C2159">
        <w:rPr>
          <w:rFonts w:ascii="Cambria Math" w:hAnsi="Cambria Math" w:cs="Cambria Math"/>
          <w:color w:val="000000" w:themeColor="text1"/>
        </w:rPr>
        <w:instrText>∼</w:instrText>
      </w:r>
      <w:r w:rsidR="009C2159">
        <w:rPr>
          <w:rFonts w:ascii="Times New Roman" w:hAnsi="Times New Roman" w:cs="Times New Roman"/>
          <w:color w:val="000000" w:themeColor="text1"/>
        </w:rPr>
        <w:instrText xml:space="preserve">10–100 meters and </w:instrText>
      </w:r>
      <w:r w:rsidR="009C2159">
        <w:rPr>
          <w:rFonts w:ascii="Cambria Math" w:hAnsi="Cambria Math" w:cs="Cambria Math"/>
          <w:color w:val="000000" w:themeColor="text1"/>
        </w:rPr>
        <w:instrText>∼</w:instrText>
      </w:r>
      <w:r w:rsidR="009C2159">
        <w:rPr>
          <w:rFonts w:ascii="Times New Roman" w:hAnsi="Times New Roman" w:cs="Times New Roman"/>
          <w:color w:val="000000" w:themeColor="text1"/>
        </w:rPr>
        <w:instrText xml:space="preserve">1–10 minutes. These findings form a proof-of-concept that continuous attractor dynamics may underlie velocity integration in the dorsolateral medial entorhinal cortex. The simulations also generate pertinent upper bounds on the accuracy of integration that may be achieved by continuous attractor dynamics in the grid cell network. We suggest experiments to test the continuous attractor model and differentiate it from models in which single cells establish their responses independently of each other.","container-title":"PLOS Computational Biology","DOI":"10.1371/journal.pcbi.1000291","ISSN":"1553-7358","issue":"2","journalAbbreviation":"PLOS Computational Biology","language":"en","note":"publisher: Public Library of Science","page":"e1000291","source":"PLoS Journals","title":"Accurate Path Integration in Continuous Attractor Network Models of Grid Cells","volume":"5","author":[{"family":"Burak","given":"Yoram"},{"family":"Fiete","given":"Ila R."}],"issued":{"date-parts":[["2009",2,20]]}}}],"schema":"https://github.com/citation-style-language/schema/raw/master/csl-citation.json"} </w:instrText>
      </w:r>
      <w:r w:rsidR="003B2115"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(Burak &amp; Fiete, 2009; Compte, 2000; Ganguli et al., 2008; Seung, 1996)</w:t>
      </w:r>
      <w:r w:rsidR="003B2115" w:rsidRPr="0060258A">
        <w:rPr>
          <w:rFonts w:ascii="Times New Roman" w:hAnsi="Times New Roman" w:cs="Times New Roman"/>
          <w:color w:val="000000" w:themeColor="text1"/>
        </w:rPr>
        <w:fldChar w:fldCharType="end"/>
      </w:r>
      <w:r w:rsidR="004E62DE" w:rsidRPr="0060258A">
        <w:rPr>
          <w:rFonts w:ascii="Times New Roman" w:hAnsi="Times New Roman" w:cs="Times New Roman"/>
          <w:color w:val="000000" w:themeColor="text1"/>
        </w:rPr>
        <w:t>,</w:t>
      </w:r>
      <w:r w:rsidR="0072724B" w:rsidRPr="0060258A">
        <w:rPr>
          <w:rFonts w:ascii="Times New Roman" w:hAnsi="Times New Roman" w:cs="Times New Roman"/>
          <w:color w:val="000000" w:themeColor="text1"/>
        </w:rPr>
        <w:t xml:space="preserve"> </w:t>
      </w:r>
      <w:r w:rsidR="006A3AA6" w:rsidRPr="0060258A">
        <w:rPr>
          <w:rFonts w:ascii="Times New Roman" w:hAnsi="Times New Roman" w:cs="Times New Roman"/>
          <w:color w:val="000000" w:themeColor="text1"/>
        </w:rPr>
        <w:t>an</w:t>
      </w:r>
      <w:r w:rsidR="0072724B" w:rsidRPr="0060258A">
        <w:rPr>
          <w:rFonts w:ascii="Times New Roman" w:hAnsi="Times New Roman" w:cs="Times New Roman"/>
          <w:color w:val="000000" w:themeColor="text1"/>
        </w:rPr>
        <w:t xml:space="preserve"> </w:t>
      </w:r>
      <w:r w:rsidR="006A3AA6" w:rsidRPr="0060258A">
        <w:rPr>
          <w:rFonts w:ascii="Times New Roman" w:hAnsi="Times New Roman" w:cs="Times New Roman"/>
          <w:color w:val="000000" w:themeColor="text1"/>
        </w:rPr>
        <w:t>unbiased</w:t>
      </w:r>
      <w:r w:rsidR="0072724B" w:rsidRPr="0060258A">
        <w:rPr>
          <w:rFonts w:ascii="Times New Roman" w:hAnsi="Times New Roman" w:cs="Times New Roman"/>
          <w:color w:val="000000" w:themeColor="text1"/>
        </w:rPr>
        <w:t xml:space="preserve"> </w:t>
      </w:r>
      <w:r w:rsidR="006A3AA6" w:rsidRPr="0060258A">
        <w:rPr>
          <w:rFonts w:ascii="Times New Roman" w:hAnsi="Times New Roman" w:cs="Times New Roman"/>
          <w:color w:val="000000" w:themeColor="text1"/>
        </w:rPr>
        <w:t>coding of the</w:t>
      </w:r>
      <w:r w:rsidR="0072724B" w:rsidRPr="0060258A">
        <w:rPr>
          <w:rFonts w:ascii="Times New Roman" w:hAnsi="Times New Roman" w:cs="Times New Roman"/>
          <w:color w:val="000000" w:themeColor="text1"/>
        </w:rPr>
        <w:t xml:space="preserve"> input </w:t>
      </w:r>
      <w:r w:rsidR="006A3AA6" w:rsidRPr="0060258A">
        <w:rPr>
          <w:rFonts w:ascii="Times New Roman" w:hAnsi="Times New Roman" w:cs="Times New Roman"/>
          <w:color w:val="000000" w:themeColor="text1"/>
        </w:rPr>
        <w:t>ratio</w:t>
      </w:r>
      <w:r w:rsidR="0072724B" w:rsidRPr="0060258A">
        <w:rPr>
          <w:rFonts w:ascii="Times New Roman" w:hAnsi="Times New Roman" w:cs="Times New Roman"/>
          <w:color w:val="000000" w:themeColor="text1"/>
        </w:rPr>
        <w:t xml:space="preserve"> requires perfect</w:t>
      </w:r>
      <w:r w:rsidR="006668F2" w:rsidRPr="0060258A">
        <w:rPr>
          <w:rFonts w:ascii="Times New Roman" w:hAnsi="Times New Roman" w:cs="Times New Roman"/>
          <w:color w:val="000000" w:themeColor="text1"/>
        </w:rPr>
        <w:t>ly</w:t>
      </w:r>
      <w:r w:rsidR="0072724B" w:rsidRPr="0060258A">
        <w:rPr>
          <w:rFonts w:ascii="Times New Roman" w:hAnsi="Times New Roman" w:cs="Times New Roman"/>
          <w:color w:val="000000" w:themeColor="text1"/>
        </w:rPr>
        <w:t xml:space="preserve"> balanced gain control weights from </w:t>
      </w:r>
      <w:r w:rsidR="0072724B" w:rsidRPr="0060258A">
        <w:rPr>
          <w:rFonts w:ascii="Times New Roman" w:hAnsi="Times New Roman" w:cs="Times New Roman"/>
          <w:i/>
          <w:color w:val="000000" w:themeColor="text1"/>
        </w:rPr>
        <w:t>G</w:t>
      </w:r>
      <w:r w:rsidR="0072724B" w:rsidRPr="0060258A">
        <w:rPr>
          <w:rFonts w:ascii="Times New Roman" w:hAnsi="Times New Roman" w:cs="Times New Roman"/>
          <w:color w:val="000000" w:themeColor="text1"/>
        </w:rPr>
        <w:t xml:space="preserve"> to </w:t>
      </w:r>
      <w:r w:rsidR="0072724B" w:rsidRPr="0060258A">
        <w:rPr>
          <w:rFonts w:ascii="Times New Roman" w:hAnsi="Times New Roman" w:cs="Times New Roman"/>
          <w:i/>
          <w:color w:val="000000" w:themeColor="text1"/>
        </w:rPr>
        <w:t>R</w:t>
      </w:r>
      <w:r w:rsidR="0072724B" w:rsidRPr="0060258A">
        <w:rPr>
          <w:rFonts w:ascii="Times New Roman" w:hAnsi="Times New Roman" w:cs="Times New Roman"/>
          <w:color w:val="000000" w:themeColor="text1"/>
        </w:rPr>
        <w:t xml:space="preserve">. Unbalanced weights </w:t>
      </w:r>
      <w:r w:rsidR="00DF3D59" w:rsidRPr="0060258A">
        <w:rPr>
          <w:rFonts w:ascii="Times New Roman" w:hAnsi="Times New Roman" w:cs="Times New Roman"/>
          <w:color w:val="000000" w:themeColor="text1"/>
        </w:rPr>
        <w:t xml:space="preserve">will </w:t>
      </w:r>
      <w:r w:rsidR="0072724B" w:rsidRPr="0060258A">
        <w:rPr>
          <w:rFonts w:ascii="Times New Roman" w:hAnsi="Times New Roman" w:cs="Times New Roman"/>
          <w:color w:val="000000" w:themeColor="text1"/>
        </w:rPr>
        <w:t xml:space="preserve">result in </w:t>
      </w:r>
      <w:r w:rsidR="005E0671" w:rsidRPr="0060258A">
        <w:rPr>
          <w:rFonts w:ascii="Times New Roman" w:hAnsi="Times New Roman" w:cs="Times New Roman"/>
          <w:color w:val="000000" w:themeColor="text1"/>
        </w:rPr>
        <w:t>distorted</w:t>
      </w:r>
      <w:r w:rsidR="00084E7B" w:rsidRPr="0060258A">
        <w:rPr>
          <w:rFonts w:ascii="Times New Roman" w:hAnsi="Times New Roman" w:cs="Times New Roman"/>
          <w:color w:val="000000" w:themeColor="text1"/>
        </w:rPr>
        <w:t xml:space="preserve"> coding of the </w:t>
      </w:r>
      <w:r w:rsidR="005E0671" w:rsidRPr="0060258A">
        <w:rPr>
          <w:rFonts w:ascii="Times New Roman" w:hAnsi="Times New Roman" w:cs="Times New Roman"/>
          <w:color w:val="000000" w:themeColor="text1"/>
        </w:rPr>
        <w:t>input ratio</w:t>
      </w:r>
      <w:r w:rsidR="00084E7B" w:rsidRPr="0060258A">
        <w:rPr>
          <w:rFonts w:ascii="Times New Roman" w:hAnsi="Times New Roman" w:cs="Times New Roman"/>
          <w:color w:val="000000" w:themeColor="text1"/>
        </w:rPr>
        <w:t xml:space="preserve"> and </w:t>
      </w:r>
      <w:r w:rsidR="004B28D8" w:rsidRPr="0060258A">
        <w:rPr>
          <w:rFonts w:ascii="Times New Roman" w:hAnsi="Times New Roman" w:cs="Times New Roman"/>
          <w:color w:val="000000" w:themeColor="text1"/>
        </w:rPr>
        <w:t xml:space="preserve">graded </w:t>
      </w:r>
      <w:r w:rsidR="000A5011" w:rsidRPr="0060258A">
        <w:rPr>
          <w:rFonts w:ascii="Times New Roman" w:hAnsi="Times New Roman" w:cs="Times New Roman"/>
          <w:color w:val="000000" w:themeColor="text1"/>
        </w:rPr>
        <w:t xml:space="preserve">coding of </w:t>
      </w:r>
      <w:r w:rsidR="004B28D8" w:rsidRPr="0060258A">
        <w:rPr>
          <w:rFonts w:ascii="Times New Roman" w:hAnsi="Times New Roman" w:cs="Times New Roman"/>
          <w:color w:val="000000" w:themeColor="text1"/>
        </w:rPr>
        <w:t xml:space="preserve">the inputs </w:t>
      </w:r>
      <w:r w:rsidR="00EE1EBD" w:rsidRPr="0060258A">
        <w:rPr>
          <w:rFonts w:ascii="Times New Roman" w:hAnsi="Times New Roman" w:cs="Times New Roman"/>
          <w:color w:val="000000" w:themeColor="text1"/>
        </w:rPr>
        <w:t xml:space="preserve">will </w:t>
      </w:r>
      <w:r w:rsidR="00084E7B" w:rsidRPr="0060258A">
        <w:rPr>
          <w:rFonts w:ascii="Times New Roman" w:hAnsi="Times New Roman" w:cs="Times New Roman"/>
          <w:color w:val="000000" w:themeColor="text1"/>
        </w:rPr>
        <w:t xml:space="preserve">decay </w:t>
      </w:r>
      <w:r w:rsidR="00EA50C9" w:rsidRPr="0060258A">
        <w:rPr>
          <w:rFonts w:ascii="Times New Roman" w:hAnsi="Times New Roman" w:cs="Times New Roman"/>
          <w:color w:val="000000" w:themeColor="text1"/>
        </w:rPr>
        <w:t xml:space="preserve">over time </w:t>
      </w:r>
      <w:r w:rsidR="0072724B" w:rsidRPr="0060258A">
        <w:rPr>
          <w:rFonts w:ascii="Times New Roman" w:hAnsi="Times New Roman" w:cs="Times New Roman"/>
          <w:color w:val="000000" w:themeColor="text1"/>
        </w:rPr>
        <w:t>(</w:t>
      </w:r>
      <w:r w:rsidR="0037013F" w:rsidRPr="00D502D3">
        <w:rPr>
          <w:rFonts w:ascii="Times New Roman" w:hAnsi="Times New Roman" w:cs="Times New Roman"/>
          <w:b/>
          <w:color w:val="000000" w:themeColor="text1"/>
        </w:rPr>
        <w:t>Fig</w:t>
      </w:r>
      <w:r w:rsidR="0037013F">
        <w:rPr>
          <w:rFonts w:ascii="Times New Roman" w:hAnsi="Times New Roman" w:cs="Times New Roman"/>
          <w:b/>
          <w:color w:val="000000" w:themeColor="text1"/>
        </w:rPr>
        <w:t>s</w:t>
      </w:r>
      <w:r w:rsidR="0037013F" w:rsidRPr="00D502D3">
        <w:rPr>
          <w:rFonts w:ascii="Times New Roman" w:hAnsi="Times New Roman" w:cs="Times New Roman"/>
          <w:b/>
          <w:color w:val="000000" w:themeColor="text1"/>
        </w:rPr>
        <w:t>. 8-figure supplement 1</w:t>
      </w:r>
      <w:r w:rsidR="0037013F">
        <w:rPr>
          <w:rFonts w:ascii="Times New Roman" w:hAnsi="Times New Roman" w:cs="Times New Roman"/>
          <w:b/>
          <w:color w:val="000000" w:themeColor="text1"/>
        </w:rPr>
        <w:t xml:space="preserve">D </w:t>
      </w:r>
      <w:r w:rsidR="0037013F" w:rsidRPr="0037013F">
        <w:rPr>
          <w:rFonts w:ascii="Times New Roman" w:hAnsi="Times New Roman" w:cs="Times New Roman"/>
          <w:color w:val="000000" w:themeColor="text1"/>
        </w:rPr>
        <w:t>and</w:t>
      </w:r>
      <w:r w:rsidR="0037013F">
        <w:rPr>
          <w:rFonts w:ascii="Times New Roman" w:hAnsi="Times New Roman" w:cs="Times New Roman"/>
          <w:b/>
          <w:color w:val="000000" w:themeColor="text1"/>
        </w:rPr>
        <w:t xml:space="preserve"> E</w:t>
      </w:r>
      <w:r w:rsidR="0072724B" w:rsidRPr="0060258A">
        <w:rPr>
          <w:rFonts w:ascii="Times New Roman" w:hAnsi="Times New Roman" w:cs="Times New Roman"/>
          <w:color w:val="000000" w:themeColor="text1"/>
        </w:rPr>
        <w:t xml:space="preserve">). </w:t>
      </w:r>
      <w:r w:rsidR="00084E7B" w:rsidRPr="0060258A">
        <w:rPr>
          <w:rFonts w:ascii="Times New Roman" w:hAnsi="Times New Roman" w:cs="Times New Roman"/>
          <w:color w:val="000000" w:themeColor="text1"/>
        </w:rPr>
        <w:t xml:space="preserve">For perfectly balanced weights, the line attractor state is vulnerable to </w:t>
      </w:r>
      <w:r w:rsidR="00A32C7D" w:rsidRPr="0060258A">
        <w:rPr>
          <w:rFonts w:ascii="Times New Roman" w:hAnsi="Times New Roman" w:cs="Times New Roman"/>
          <w:color w:val="000000" w:themeColor="text1"/>
        </w:rPr>
        <w:t xml:space="preserve">noise </w:t>
      </w:r>
      <w:r w:rsidR="00EA50C9" w:rsidRPr="0060258A">
        <w:rPr>
          <w:rFonts w:ascii="Times New Roman" w:hAnsi="Times New Roman" w:cs="Times New Roman"/>
          <w:color w:val="000000" w:themeColor="text1"/>
        </w:rPr>
        <w:t>perturbation</w:t>
      </w:r>
      <w:r w:rsidR="00084E7B" w:rsidRPr="0060258A">
        <w:rPr>
          <w:rFonts w:ascii="Times New Roman" w:hAnsi="Times New Roman" w:cs="Times New Roman"/>
          <w:color w:val="000000" w:themeColor="text1"/>
        </w:rPr>
        <w:t xml:space="preserve">. </w:t>
      </w:r>
      <w:r w:rsidR="000A5011" w:rsidRPr="0060258A">
        <w:rPr>
          <w:rFonts w:ascii="Times New Roman" w:hAnsi="Times New Roman" w:cs="Times New Roman"/>
          <w:color w:val="000000" w:themeColor="text1"/>
        </w:rPr>
        <w:t>A</w:t>
      </w:r>
      <w:r w:rsidR="00F309CC" w:rsidRPr="0060258A">
        <w:rPr>
          <w:rFonts w:ascii="Times New Roman" w:hAnsi="Times New Roman" w:cs="Times New Roman"/>
          <w:color w:val="000000" w:themeColor="text1"/>
        </w:rPr>
        <w:t xml:space="preserve"> small </w:t>
      </w:r>
      <w:r w:rsidR="00247144" w:rsidRPr="0060258A">
        <w:rPr>
          <w:rFonts w:ascii="Times New Roman" w:hAnsi="Times New Roman" w:cs="Times New Roman"/>
          <w:color w:val="000000" w:themeColor="text1"/>
        </w:rPr>
        <w:t xml:space="preserve">perturbation </w:t>
      </w:r>
      <w:r w:rsidR="00236B90" w:rsidRPr="0060258A">
        <w:rPr>
          <w:rFonts w:ascii="Times New Roman" w:hAnsi="Times New Roman" w:cs="Times New Roman"/>
          <w:color w:val="000000" w:themeColor="text1"/>
        </w:rPr>
        <w:t>can easily drive the</w:t>
      </w:r>
      <w:r w:rsidR="00B82A06" w:rsidRPr="0060258A">
        <w:rPr>
          <w:rFonts w:ascii="Times New Roman" w:hAnsi="Times New Roman" w:cs="Times New Roman"/>
          <w:color w:val="000000" w:themeColor="text1"/>
        </w:rPr>
        <w:t xml:space="preserve"> activity to drift</w:t>
      </w:r>
      <w:r w:rsidR="00236B90" w:rsidRPr="0060258A">
        <w:rPr>
          <w:rFonts w:ascii="Times New Roman" w:hAnsi="Times New Roman" w:cs="Times New Roman"/>
          <w:color w:val="000000" w:themeColor="text1"/>
        </w:rPr>
        <w:t xml:space="preserve"> </w:t>
      </w:r>
      <w:r w:rsidR="006E5C5F" w:rsidRPr="0060258A">
        <w:rPr>
          <w:rFonts w:ascii="Times New Roman" w:hAnsi="Times New Roman" w:cs="Times New Roman"/>
          <w:color w:val="000000" w:themeColor="text1"/>
        </w:rPr>
        <w:t xml:space="preserve">on </w:t>
      </w:r>
      <w:r w:rsidR="003C6B5F" w:rsidRPr="0060258A">
        <w:rPr>
          <w:rFonts w:ascii="Times New Roman" w:hAnsi="Times New Roman" w:cs="Times New Roman"/>
          <w:color w:val="000000" w:themeColor="text1"/>
        </w:rPr>
        <w:t>the line</w:t>
      </w:r>
      <w:r w:rsidR="000A5011" w:rsidRPr="0060258A">
        <w:rPr>
          <w:rFonts w:ascii="Times New Roman" w:hAnsi="Times New Roman" w:cs="Times New Roman"/>
          <w:color w:val="000000" w:themeColor="text1"/>
        </w:rPr>
        <w:t xml:space="preserve"> of attractors</w:t>
      </w:r>
      <w:r w:rsidR="000E2873" w:rsidRPr="0060258A">
        <w:rPr>
          <w:rFonts w:ascii="Times New Roman" w:hAnsi="Times New Roman" w:cs="Times New Roman"/>
          <w:color w:val="000000" w:themeColor="text1"/>
        </w:rPr>
        <w:t xml:space="preserve">, </w:t>
      </w:r>
      <w:r w:rsidR="003C6B5F" w:rsidRPr="0060258A">
        <w:rPr>
          <w:rFonts w:ascii="Times New Roman" w:hAnsi="Times New Roman" w:cs="Times New Roman"/>
          <w:color w:val="000000" w:themeColor="text1"/>
        </w:rPr>
        <w:t xml:space="preserve">with </w:t>
      </w:r>
      <w:r w:rsidR="000E2873" w:rsidRPr="0060258A">
        <w:rPr>
          <w:rFonts w:ascii="Times New Roman" w:hAnsi="Times New Roman" w:cs="Times New Roman"/>
          <w:color w:val="000000" w:themeColor="text1"/>
        </w:rPr>
        <w:t xml:space="preserve">the summed value of </w:t>
      </w:r>
      <w:r w:rsidR="000E2873" w:rsidRPr="0060258A">
        <w:rPr>
          <w:rFonts w:ascii="Times New Roman" w:hAnsi="Times New Roman" w:cs="Times New Roman"/>
          <w:i/>
          <w:color w:val="000000" w:themeColor="text1"/>
        </w:rPr>
        <w:t>R</w:t>
      </w:r>
      <w:r w:rsidR="000E2873" w:rsidRPr="0060258A">
        <w:rPr>
          <w:rFonts w:ascii="Times New Roman" w:hAnsi="Times New Roman" w:cs="Times New Roman"/>
          <w:i/>
          <w:color w:val="000000" w:themeColor="text1"/>
          <w:vertAlign w:val="subscript"/>
        </w:rPr>
        <w:t>1</w:t>
      </w:r>
      <w:r w:rsidR="000E2873" w:rsidRPr="0060258A">
        <w:rPr>
          <w:rFonts w:ascii="Times New Roman" w:hAnsi="Times New Roman" w:cs="Times New Roman"/>
          <w:color w:val="000000" w:themeColor="text1"/>
        </w:rPr>
        <w:t xml:space="preserve"> and </w:t>
      </w:r>
      <w:r w:rsidR="000E2873" w:rsidRPr="0060258A">
        <w:rPr>
          <w:rFonts w:ascii="Times New Roman" w:hAnsi="Times New Roman" w:cs="Times New Roman"/>
          <w:i/>
          <w:color w:val="000000" w:themeColor="text1"/>
        </w:rPr>
        <w:t>R</w:t>
      </w:r>
      <w:r w:rsidR="000E2873" w:rsidRPr="0060258A">
        <w:rPr>
          <w:rFonts w:ascii="Times New Roman" w:hAnsi="Times New Roman" w:cs="Times New Roman"/>
          <w:i/>
          <w:color w:val="000000" w:themeColor="text1"/>
          <w:vertAlign w:val="subscript"/>
        </w:rPr>
        <w:t>2</w:t>
      </w:r>
      <w:r w:rsidR="000E2873" w:rsidRPr="0060258A">
        <w:rPr>
          <w:rFonts w:ascii="Times New Roman" w:hAnsi="Times New Roman" w:cs="Times New Roman"/>
          <w:color w:val="000000" w:themeColor="text1"/>
        </w:rPr>
        <w:t xml:space="preserve"> as </w:t>
      </w:r>
      <w:r w:rsidR="003C6B5F" w:rsidRPr="0060258A">
        <w:rPr>
          <w:rFonts w:ascii="Times New Roman" w:hAnsi="Times New Roman" w:cs="Times New Roman"/>
          <w:color w:val="000000" w:themeColor="text1"/>
        </w:rPr>
        <w:t>a constant (</w:t>
      </w:r>
      <m:oMath>
        <m:f>
          <m:fPr>
            <m:ctrlPr>
              <w:rPr>
                <w:rFonts w:ascii="Cambria Math" w:hAnsi="Cambria Math" w:cs="Times New Roman"/>
                <w:color w:val="000000" w:themeColor="text1"/>
              </w:rPr>
            </m:ctrlPr>
          </m:fPr>
          <m:num>
            <m:r>
              <w:rPr>
                <w:rFonts w:ascii="Cambria Math" w:hAnsi="Cambria Math" w:cs="Times New Roman"/>
                <w:color w:val="000000" w:themeColor="text1"/>
              </w:rPr>
              <m:t>α</m:t>
            </m:r>
            <m:r>
              <m:rPr>
                <m:sty m:val="p"/>
              </m:rPr>
              <w:rPr>
                <w:rFonts w:ascii="Cambria Math" w:hAnsi="Cambria Math" w:cs="Times New Roman"/>
                <w:color w:val="000000" w:themeColor="text1"/>
              </w:rPr>
              <m:t>-1</m:t>
            </m:r>
            <m:r>
              <w:ins w:id="518" w:author="Bo Shen" w:date="2023-02-03T11:56:00Z">
                <m:rPr>
                  <m:sty m:val="p"/>
                </m:rPr>
                <w:rPr>
                  <w:rFonts w:ascii="Cambria Math" w:hAnsi="Cambria Math" w:cs="Times New Roman"/>
                  <w:color w:val="000000" w:themeColor="text1"/>
                </w:rPr>
                <m:t>-</m:t>
              </w:ins>
            </m:r>
            <m:sSub>
              <m:sSubPr>
                <m:ctrlPr>
                  <w:ins w:id="519" w:author="Bo Shen" w:date="2023-02-03T11:56:00Z">
                    <w:rPr>
                      <w:rFonts w:ascii="Cambria Math" w:hAnsi="Cambria Math" w:cs="Times New Roman"/>
                      <w:i/>
                      <w:iCs/>
                      <w:color w:val="000000" w:themeColor="text1"/>
                    </w:rPr>
                  </w:ins>
                </m:ctrlPr>
              </m:sSubPr>
              <m:e>
                <m:r>
                  <w:ins w:id="520" w:author="Bo Shen" w:date="2023-02-03T11:56:00Z">
                    <w:rPr>
                      <w:rFonts w:ascii="Cambria Math" w:hAnsi="Cambria Math" w:cs="Times New Roman"/>
                      <w:color w:val="000000" w:themeColor="text1"/>
                    </w:rPr>
                    <m:t>G</m:t>
                  </w:ins>
                </m:r>
              </m:e>
              <m:sub>
                <m:r>
                  <w:ins w:id="521" w:author="Bo Shen" w:date="2023-02-03T11:56:00Z">
                    <w:rPr>
                      <w:rFonts w:ascii="Cambria Math" w:hAnsi="Cambria Math" w:cs="Times New Roman"/>
                      <w:color w:val="000000" w:themeColor="text1"/>
                    </w:rPr>
                    <m:t>0</m:t>
                  </w:ins>
                </m:r>
              </m:sub>
            </m:sSub>
          </m:num>
          <m:den>
            <m:r>
              <w:rPr>
                <w:rFonts w:ascii="Cambria Math" w:hAnsi="Cambria Math" w:cs="Times New Roman"/>
                <w:color w:val="000000" w:themeColor="text1"/>
              </w:rPr>
              <m:t>ω</m:t>
            </m:r>
          </m:den>
        </m:f>
      </m:oMath>
      <w:r w:rsidR="003C6B5F" w:rsidRPr="0060258A">
        <w:rPr>
          <w:rFonts w:ascii="Times New Roman" w:hAnsi="Times New Roman" w:cs="Times New Roman"/>
          <w:color w:val="000000" w:themeColor="text1"/>
        </w:rPr>
        <w:t>)</w:t>
      </w:r>
      <w:r w:rsidR="003130A0" w:rsidRPr="0060258A">
        <w:rPr>
          <w:rFonts w:ascii="Times New Roman" w:hAnsi="Times New Roman" w:cs="Times New Roman"/>
          <w:color w:val="000000" w:themeColor="text1"/>
        </w:rPr>
        <w:t xml:space="preserve">. The preserved ratio </w:t>
      </w:r>
      <w:r w:rsidR="008B3948" w:rsidRPr="0060258A">
        <w:rPr>
          <w:rFonts w:ascii="Times New Roman" w:hAnsi="Times New Roman" w:cs="Times New Roman"/>
          <w:color w:val="000000" w:themeColor="text1"/>
        </w:rPr>
        <w:t xml:space="preserve">between </w:t>
      </w:r>
      <w:r w:rsidR="008B3948" w:rsidRPr="0060258A">
        <w:rPr>
          <w:rFonts w:ascii="Times New Roman" w:hAnsi="Times New Roman" w:cs="Times New Roman"/>
          <w:i/>
          <w:color w:val="000000" w:themeColor="text1"/>
        </w:rPr>
        <w:t>R</w:t>
      </w:r>
      <w:r w:rsidR="008B3948" w:rsidRPr="0060258A">
        <w:rPr>
          <w:rFonts w:ascii="Times New Roman" w:hAnsi="Times New Roman" w:cs="Times New Roman"/>
          <w:i/>
          <w:color w:val="000000" w:themeColor="text1"/>
          <w:vertAlign w:val="subscript"/>
        </w:rPr>
        <w:t>1</w:t>
      </w:r>
      <w:r w:rsidR="008B3948" w:rsidRPr="0060258A">
        <w:rPr>
          <w:rFonts w:ascii="Times New Roman" w:hAnsi="Times New Roman" w:cs="Times New Roman"/>
          <w:color w:val="000000" w:themeColor="text1"/>
        </w:rPr>
        <w:t xml:space="preserve"> and </w:t>
      </w:r>
      <w:r w:rsidR="008B3948" w:rsidRPr="0060258A">
        <w:rPr>
          <w:rFonts w:ascii="Times New Roman" w:hAnsi="Times New Roman" w:cs="Times New Roman"/>
          <w:i/>
          <w:color w:val="000000" w:themeColor="text1"/>
        </w:rPr>
        <w:t>R</w:t>
      </w:r>
      <w:r w:rsidR="008B3948" w:rsidRPr="0060258A">
        <w:rPr>
          <w:rFonts w:ascii="Times New Roman" w:hAnsi="Times New Roman" w:cs="Times New Roman"/>
          <w:i/>
          <w:color w:val="000000" w:themeColor="text1"/>
          <w:vertAlign w:val="subscript"/>
        </w:rPr>
        <w:t>2</w:t>
      </w:r>
      <w:r w:rsidR="008B3948" w:rsidRPr="0060258A">
        <w:rPr>
          <w:rFonts w:ascii="Times New Roman" w:hAnsi="Times New Roman" w:cs="Times New Roman"/>
          <w:color w:val="000000" w:themeColor="text1"/>
        </w:rPr>
        <w:t xml:space="preserve"> d</w:t>
      </w:r>
      <w:r w:rsidR="003130A0" w:rsidRPr="0060258A">
        <w:rPr>
          <w:rFonts w:ascii="Times New Roman" w:hAnsi="Times New Roman" w:cs="Times New Roman"/>
          <w:color w:val="000000" w:themeColor="text1"/>
        </w:rPr>
        <w:t>rift</w:t>
      </w:r>
      <w:r w:rsidR="008B3948" w:rsidRPr="0060258A">
        <w:rPr>
          <w:rFonts w:ascii="Times New Roman" w:hAnsi="Times New Roman" w:cs="Times New Roman"/>
          <w:color w:val="000000" w:themeColor="text1"/>
        </w:rPr>
        <w:t>s</w:t>
      </w:r>
      <w:r w:rsidR="007467EC" w:rsidRPr="0060258A">
        <w:rPr>
          <w:rFonts w:ascii="Times New Roman" w:hAnsi="Times New Roman" w:cs="Times New Roman"/>
          <w:color w:val="000000" w:themeColor="text1"/>
        </w:rPr>
        <w:t xml:space="preserve"> stochastically</w:t>
      </w:r>
      <w:r w:rsidR="003130A0" w:rsidRPr="0060258A">
        <w:rPr>
          <w:rFonts w:ascii="Times New Roman" w:hAnsi="Times New Roman" w:cs="Times New Roman"/>
          <w:color w:val="000000" w:themeColor="text1"/>
        </w:rPr>
        <w:t xml:space="preserve"> over time</w:t>
      </w:r>
      <w:r w:rsidR="003268FA" w:rsidRPr="0060258A">
        <w:rPr>
          <w:rFonts w:ascii="Times New Roman" w:hAnsi="Times New Roman" w:cs="Times New Roman"/>
          <w:color w:val="000000" w:themeColor="text1"/>
        </w:rPr>
        <w:t xml:space="preserve">, </w:t>
      </w:r>
      <w:r w:rsidR="006A77E7" w:rsidRPr="0060258A">
        <w:rPr>
          <w:rFonts w:ascii="Times New Roman" w:hAnsi="Times New Roman" w:cs="Times New Roman"/>
          <w:color w:val="000000" w:themeColor="text1"/>
        </w:rPr>
        <w:t>similar to the prediction of other line</w:t>
      </w:r>
      <w:r w:rsidR="002C1276" w:rsidRPr="0060258A">
        <w:rPr>
          <w:rFonts w:ascii="Times New Roman" w:hAnsi="Times New Roman" w:cs="Times New Roman"/>
          <w:color w:val="000000" w:themeColor="text1"/>
        </w:rPr>
        <w:t>-</w:t>
      </w:r>
      <w:r w:rsidR="006A77E7" w:rsidRPr="0060258A">
        <w:rPr>
          <w:rFonts w:ascii="Times New Roman" w:hAnsi="Times New Roman" w:cs="Times New Roman"/>
          <w:color w:val="000000" w:themeColor="text1"/>
        </w:rPr>
        <w:t>attractor circuit</w:t>
      </w:r>
      <w:r w:rsidR="0016595E" w:rsidRPr="0060258A">
        <w:rPr>
          <w:rFonts w:ascii="Times New Roman" w:hAnsi="Times New Roman" w:cs="Times New Roman"/>
          <w:color w:val="000000" w:themeColor="text1"/>
        </w:rPr>
        <w:t>s</w:t>
      </w:r>
      <w:r w:rsidR="006A77E7" w:rsidRPr="0060258A">
        <w:rPr>
          <w:rFonts w:ascii="Times New Roman" w:hAnsi="Times New Roman" w:cs="Times New Roman"/>
          <w:color w:val="000000" w:themeColor="text1"/>
        </w:rPr>
        <w:t xml:space="preserve"> and</w:t>
      </w:r>
      <w:r w:rsidR="0016595E" w:rsidRPr="0060258A">
        <w:rPr>
          <w:rFonts w:ascii="Times New Roman" w:hAnsi="Times New Roman" w:cs="Times New Roman"/>
          <w:color w:val="000000" w:themeColor="text1"/>
        </w:rPr>
        <w:t xml:space="preserve"> consistent with</w:t>
      </w:r>
      <w:r w:rsidR="006A77E7" w:rsidRPr="0060258A">
        <w:rPr>
          <w:rFonts w:ascii="Times New Roman" w:hAnsi="Times New Roman" w:cs="Times New Roman"/>
          <w:color w:val="000000" w:themeColor="text1"/>
        </w:rPr>
        <w:t xml:space="preserve"> behavioral</w:t>
      </w:r>
      <w:r w:rsidR="002C1276" w:rsidRPr="0060258A">
        <w:rPr>
          <w:rFonts w:ascii="Times New Roman" w:hAnsi="Times New Roman" w:cs="Times New Roman"/>
          <w:color w:val="000000" w:themeColor="text1"/>
        </w:rPr>
        <w:t xml:space="preserve"> and neural</w:t>
      </w:r>
      <w:r w:rsidR="006A77E7" w:rsidRPr="0060258A">
        <w:rPr>
          <w:rFonts w:ascii="Times New Roman" w:hAnsi="Times New Roman" w:cs="Times New Roman"/>
          <w:color w:val="000000" w:themeColor="text1"/>
        </w:rPr>
        <w:t xml:space="preserve"> </w:t>
      </w:r>
      <w:r w:rsidR="00007867" w:rsidRPr="0060258A">
        <w:rPr>
          <w:rFonts w:ascii="Times New Roman" w:hAnsi="Times New Roman" w:cs="Times New Roman"/>
          <w:color w:val="000000" w:themeColor="text1"/>
        </w:rPr>
        <w:t xml:space="preserve">variability </w:t>
      </w:r>
      <w:r w:rsidR="00720E7B" w:rsidRPr="0060258A">
        <w:rPr>
          <w:rFonts w:ascii="Times New Roman" w:hAnsi="Times New Roman" w:cs="Times New Roman"/>
          <w:color w:val="000000" w:themeColor="text1"/>
        </w:rPr>
        <w:t>related to</w:t>
      </w:r>
      <w:r w:rsidR="00007867" w:rsidRPr="0060258A">
        <w:rPr>
          <w:rFonts w:ascii="Times New Roman" w:hAnsi="Times New Roman" w:cs="Times New Roman"/>
          <w:color w:val="000000" w:themeColor="text1"/>
        </w:rPr>
        <w:t xml:space="preserve"> working memory</w:t>
      </w:r>
      <w:ins w:id="522" w:author="Bo Shen" w:date="2023-02-03T11:56:00Z">
        <w:r w:rsidR="00AA5A51">
          <w:rPr>
            <w:rFonts w:ascii="Times New Roman" w:hAnsi="Times New Roman" w:cs="Times New Roman"/>
            <w:color w:val="000000" w:themeColor="text1"/>
          </w:rPr>
          <w:t xml:space="preserve"> </w:t>
        </w:r>
      </w:ins>
      <w:r w:rsidR="003B2115"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{"citationID":"b9vdBqMQ","properties":{"formattedCitation":"(Seung, 1996; Wimmer et al., 2014)","plainCitation":"(Seung, 1996; Wimmer et al., 2014)","noteIndex":0},"citationItems":[{"id":5177,"uris":["http://zotero.org/users/6345545/items/JWLHQ7KT"],"itemData":{"id":5177,"type":"article-journal","abstract":"The brain can hold the eyes still because it stores a memory of eye position. The brain’s memory of horizontal eye position appears to be represented by persistent neural activity in a network known as the neural integrator, which is localized in the brainstem and cerebellum. Existing experimental data are reinterpreted as evidence for an ‘‘attractor hypothesis’’ that the persistent patterns of activity observed in this network form an attractive line of fixed points in its state space. Line attractor dynamics can be produced in linear or nonlinear neural networks by learning mechanisms that precisely tune positive feedback.","container-title":"Proceedings of the National Academy of Sciences","DOI":"10.1073/pnas.93.23.13339","ISSN":"0027-8424, 1091-6490","issue":"23","journalAbbreviation":"Proceedings of the National Academy of Sciences","language":"en","page":"13339-13344","source":"DOI.org (Crossref)","title":"How the brain keeps the eyes still","volume":"93","author":[{"family":"Seung","given":"H. S."}],"issued":{"date-parts":[["1996",11,12]]}}},{"id":5310,"uris":["http://zotero.org/users/6345545/items/ZFEFSYRH"],"itemData":{"id":5310,"type":"article-journal","abstract":"The authors use monkey electrophysiology data to test a “bump attractor” computational model. Their findings reinforce persistent activity as a basis for spatial working memory, provide evidence for a continuous prefrontal representation of memorized space, and offer experimental support for bump attractor dynamics mediating cognitive tasks in the cortex.","container-title":"Nature Neuroscience","DOI":"10.1038/nn.3645","ISSN":"1546-1726","issue":"3","journalAbbreviation":"Nat Neurosci","language":"en","license":"2014 Nature Publishing Group, a division of Macmillan Publishers Limited. All Rights Reserved.","note":"number: 3\npublisher: Nature Publishing Group","page":"431-439","source":"www.nature.com","title":"Bump attractor dynamics in prefrontal cortex explains behavioral precision in spatial working memory","volume":"17","author":[{"family":"Wimmer","given":"Klaus"},{"family":"Nykamp","given":"Duane Q."},{"family":"Constantinidis","given":"Christos"},{"family":"Compte","given":"Albert"}],"issued":{"date-parts":[["2014",3]]}}}],"schema":"https://github.com/citation-style-language/schema/raw/master/csl-citation.json"} </w:instrText>
      </w:r>
      <w:r w:rsidR="003B2115"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(Seung, 1996; Wimmer et al., 2014)</w:t>
      </w:r>
      <w:r w:rsidR="003B2115" w:rsidRPr="0060258A">
        <w:rPr>
          <w:rFonts w:ascii="Times New Roman" w:hAnsi="Times New Roman" w:cs="Times New Roman"/>
          <w:color w:val="000000" w:themeColor="text1"/>
        </w:rPr>
        <w:fldChar w:fldCharType="end"/>
      </w:r>
      <w:r w:rsidR="004F682D" w:rsidRPr="0060258A">
        <w:rPr>
          <w:rFonts w:ascii="Times New Roman" w:hAnsi="Times New Roman" w:cs="Times New Roman"/>
          <w:color w:val="000000" w:themeColor="text1"/>
        </w:rPr>
        <w:t>.</w:t>
      </w:r>
    </w:p>
    <w:p w14:paraId="67102450" w14:textId="49E82B74" w:rsidR="0072724B" w:rsidRPr="0060258A" w:rsidRDefault="0072724B" w:rsidP="007217B8">
      <w:pPr>
        <w:spacing w:line="480" w:lineRule="auto"/>
        <w:jc w:val="both"/>
        <w:rPr>
          <w:rFonts w:ascii="Times New Roman" w:hAnsi="Times New Roman" w:cs="Times New Roman"/>
          <w:color w:val="000000" w:themeColor="text1"/>
        </w:rPr>
      </w:pPr>
    </w:p>
    <w:p w14:paraId="6AD7D8CE" w14:textId="73B4C10E" w:rsidR="00A47839" w:rsidRPr="0060258A" w:rsidRDefault="00D3727E" w:rsidP="007217B8">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However</w:t>
      </w:r>
      <w:r w:rsidR="00A47839" w:rsidRPr="0060258A">
        <w:rPr>
          <w:rFonts w:ascii="Times New Roman" w:hAnsi="Times New Roman" w:cs="Times New Roman"/>
          <w:color w:val="000000" w:themeColor="text1"/>
        </w:rPr>
        <w:t xml:space="preserve">, </w:t>
      </w:r>
      <w:r w:rsidRPr="0060258A">
        <w:rPr>
          <w:rFonts w:ascii="Times New Roman" w:hAnsi="Times New Roman" w:cs="Times New Roman"/>
          <w:color w:val="000000" w:themeColor="text1"/>
        </w:rPr>
        <w:t xml:space="preserve">a </w:t>
      </w:r>
      <w:r w:rsidR="00877668" w:rsidRPr="0060258A">
        <w:rPr>
          <w:rFonts w:ascii="Times New Roman" w:hAnsi="Times New Roman" w:cs="Times New Roman"/>
          <w:color w:val="000000" w:themeColor="text1"/>
        </w:rPr>
        <w:t xml:space="preserve">line attractor is not the only state that </w:t>
      </w:r>
      <w:r w:rsidR="00A47839" w:rsidRPr="0060258A">
        <w:rPr>
          <w:rFonts w:ascii="Times New Roman" w:hAnsi="Times New Roman" w:cs="Times New Roman"/>
          <w:color w:val="000000" w:themeColor="text1"/>
        </w:rPr>
        <w:t xml:space="preserve">the LDDM </w:t>
      </w:r>
      <w:r w:rsidR="00877668" w:rsidRPr="0060258A">
        <w:rPr>
          <w:rFonts w:ascii="Times New Roman" w:hAnsi="Times New Roman" w:cs="Times New Roman"/>
          <w:color w:val="000000" w:themeColor="text1"/>
        </w:rPr>
        <w:t xml:space="preserve">predicts. </w:t>
      </w:r>
      <w:r w:rsidR="00EE1EBD" w:rsidRPr="0060258A">
        <w:rPr>
          <w:rFonts w:ascii="Times New Roman" w:hAnsi="Times New Roman" w:cs="Times New Roman"/>
          <w:color w:val="000000" w:themeColor="text1"/>
        </w:rPr>
        <w:t xml:space="preserve">If </w:t>
      </w:r>
      <w:r w:rsidR="00877668" w:rsidRPr="0060258A">
        <w:rPr>
          <w:rFonts w:ascii="Times New Roman" w:hAnsi="Times New Roman" w:cs="Times New Roman"/>
          <w:color w:val="000000" w:themeColor="text1"/>
        </w:rPr>
        <w:t>disinhibition</w:t>
      </w:r>
      <w:r w:rsidR="00EE1EBD" w:rsidRPr="0060258A">
        <w:rPr>
          <w:rFonts w:ascii="Times New Roman" w:hAnsi="Times New Roman" w:cs="Times New Roman"/>
          <w:color w:val="000000" w:themeColor="text1"/>
        </w:rPr>
        <w:t xml:space="preserve"> is a</w:t>
      </w:r>
      <w:r w:rsidR="007023C2" w:rsidRPr="0060258A">
        <w:rPr>
          <w:rFonts w:ascii="Times New Roman" w:hAnsi="Times New Roman" w:cs="Times New Roman"/>
          <w:color w:val="000000" w:themeColor="text1"/>
        </w:rPr>
        <w:t>c</w:t>
      </w:r>
      <w:r w:rsidR="00EE1EBD" w:rsidRPr="0060258A">
        <w:rPr>
          <w:rFonts w:ascii="Times New Roman" w:hAnsi="Times New Roman" w:cs="Times New Roman"/>
          <w:color w:val="000000" w:themeColor="text1"/>
        </w:rPr>
        <w:t>tivated during the delay interval</w:t>
      </w:r>
      <w:r w:rsidR="00877668" w:rsidRPr="0060258A">
        <w:rPr>
          <w:rFonts w:ascii="Times New Roman" w:hAnsi="Times New Roman" w:cs="Times New Roman"/>
          <w:color w:val="000000" w:themeColor="text1"/>
        </w:rPr>
        <w:t xml:space="preserve">, the network switches to a point attractor </w:t>
      </w:r>
      <w:r w:rsidR="00E916CE" w:rsidRPr="0060258A">
        <w:rPr>
          <w:rFonts w:ascii="Times New Roman" w:hAnsi="Times New Roman" w:cs="Times New Roman"/>
          <w:color w:val="000000" w:themeColor="text1"/>
        </w:rPr>
        <w:t>dynamic</w:t>
      </w:r>
      <w:r w:rsidR="00AA7571" w:rsidRPr="0060258A">
        <w:rPr>
          <w:rFonts w:ascii="Times New Roman" w:hAnsi="Times New Roman" w:cs="Times New Roman"/>
          <w:color w:val="000000" w:themeColor="text1"/>
        </w:rPr>
        <w:t xml:space="preserve"> (see </w:t>
      </w:r>
      <w:r w:rsidR="00C650E5" w:rsidRPr="00D502D3">
        <w:rPr>
          <w:rFonts w:ascii="Times New Roman" w:hAnsi="Times New Roman" w:cs="Times New Roman"/>
          <w:b/>
          <w:color w:val="000000" w:themeColor="text1"/>
        </w:rPr>
        <w:t>Fig</w:t>
      </w:r>
      <w:r w:rsidR="00C650E5">
        <w:rPr>
          <w:rFonts w:ascii="Times New Roman" w:hAnsi="Times New Roman" w:cs="Times New Roman"/>
          <w:b/>
          <w:color w:val="000000" w:themeColor="text1"/>
        </w:rPr>
        <w:t>s</w:t>
      </w:r>
      <w:r w:rsidR="00C650E5" w:rsidRPr="00D502D3">
        <w:rPr>
          <w:rFonts w:ascii="Times New Roman" w:hAnsi="Times New Roman" w:cs="Times New Roman"/>
          <w:b/>
          <w:color w:val="000000" w:themeColor="text1"/>
        </w:rPr>
        <w:t xml:space="preserve">. 8-figure supplement </w:t>
      </w:r>
      <w:r w:rsidR="00C650E5">
        <w:rPr>
          <w:rFonts w:ascii="Times New Roman" w:hAnsi="Times New Roman" w:cs="Times New Roman"/>
          <w:b/>
          <w:color w:val="000000" w:themeColor="text1"/>
        </w:rPr>
        <w:t>2</w:t>
      </w:r>
      <w:r w:rsidR="005D3B79" w:rsidRPr="0060258A">
        <w:rPr>
          <w:rFonts w:ascii="Times New Roman" w:hAnsi="Times New Roman" w:cs="Times New Roman"/>
          <w:color w:val="000000" w:themeColor="text1"/>
        </w:rPr>
        <w:t xml:space="preserve"> </w:t>
      </w:r>
      <w:r w:rsidR="00C650E5">
        <w:rPr>
          <w:rFonts w:ascii="Times New Roman" w:hAnsi="Times New Roman" w:cs="Times New Roman"/>
          <w:color w:val="000000" w:themeColor="text1"/>
        </w:rPr>
        <w:t xml:space="preserve">and </w:t>
      </w:r>
      <w:r w:rsidR="00C650E5" w:rsidRPr="00D502D3">
        <w:rPr>
          <w:rFonts w:ascii="Times New Roman" w:hAnsi="Times New Roman" w:cs="Times New Roman"/>
          <w:b/>
          <w:color w:val="000000" w:themeColor="text1"/>
        </w:rPr>
        <w:t>Methods</w:t>
      </w:r>
      <w:r w:rsidR="00C650E5">
        <w:rPr>
          <w:rFonts w:ascii="Times New Roman" w:hAnsi="Times New Roman" w:cs="Times New Roman"/>
          <w:b/>
          <w:color w:val="000000" w:themeColor="text1"/>
        </w:rPr>
        <w:t xml:space="preserve"> </w:t>
      </w:r>
      <w:r w:rsidR="00C650E5" w:rsidRPr="00EC6C76">
        <w:rPr>
          <w:rFonts w:ascii="Times New Roman" w:hAnsi="Times New Roman" w:cs="Times New Roman"/>
          <w:i/>
          <w:color w:val="000000" w:themeColor="text1"/>
        </w:rPr>
        <w:t>Analysis for persistent activity</w:t>
      </w:r>
      <w:r w:rsidR="00C650E5">
        <w:rPr>
          <w:rFonts w:ascii="Times New Roman" w:hAnsi="Times New Roman" w:cs="Times New Roman"/>
          <w:color w:val="000000" w:themeColor="text1"/>
        </w:rPr>
        <w:t xml:space="preserve"> </w:t>
      </w:r>
      <w:r w:rsidR="00C650E5" w:rsidRPr="0060258A">
        <w:rPr>
          <w:rFonts w:ascii="Times New Roman" w:hAnsi="Times New Roman" w:cs="Times New Roman"/>
          <w:color w:val="000000" w:themeColor="text1"/>
        </w:rPr>
        <w:t xml:space="preserve">for </w:t>
      </w:r>
      <w:r w:rsidR="00C650E5">
        <w:rPr>
          <w:rFonts w:ascii="Times New Roman" w:hAnsi="Times New Roman" w:cs="Times New Roman"/>
          <w:color w:val="000000" w:themeColor="text1"/>
        </w:rPr>
        <w:t xml:space="preserve">mathematical </w:t>
      </w:r>
      <w:r w:rsidR="00C650E5" w:rsidRPr="0060258A">
        <w:rPr>
          <w:rFonts w:ascii="Times New Roman" w:hAnsi="Times New Roman" w:cs="Times New Roman"/>
          <w:color w:val="000000" w:themeColor="text1"/>
        </w:rPr>
        <w:t>proof</w:t>
      </w:r>
      <w:r w:rsidR="00AA7571" w:rsidRPr="0060258A">
        <w:rPr>
          <w:rFonts w:ascii="Times New Roman" w:hAnsi="Times New Roman" w:cs="Times New Roman"/>
          <w:color w:val="000000" w:themeColor="text1"/>
        </w:rPr>
        <w:t>)</w:t>
      </w:r>
      <w:r w:rsidR="00877668" w:rsidRPr="0060258A">
        <w:rPr>
          <w:rFonts w:ascii="Times New Roman" w:hAnsi="Times New Roman" w:cs="Times New Roman"/>
          <w:color w:val="000000" w:themeColor="text1"/>
        </w:rPr>
        <w:t xml:space="preserve">. </w:t>
      </w:r>
      <w:r w:rsidR="00C017D3" w:rsidRPr="0060258A">
        <w:rPr>
          <w:rFonts w:ascii="Times New Roman" w:hAnsi="Times New Roman" w:cs="Times New Roman"/>
          <w:b/>
          <w:color w:val="000000" w:themeColor="text1"/>
        </w:rPr>
        <w:t>Fig</w:t>
      </w:r>
      <w:r w:rsidR="00D43AE8" w:rsidRPr="0060258A">
        <w:rPr>
          <w:rFonts w:ascii="Times New Roman" w:hAnsi="Times New Roman" w:cs="Times New Roman"/>
          <w:b/>
          <w:color w:val="000000" w:themeColor="text1"/>
        </w:rPr>
        <w:t>.</w:t>
      </w:r>
      <w:r w:rsidR="00C017D3" w:rsidRPr="0060258A">
        <w:rPr>
          <w:rFonts w:ascii="Times New Roman" w:hAnsi="Times New Roman" w:cs="Times New Roman"/>
          <w:b/>
          <w:color w:val="000000" w:themeColor="text1"/>
        </w:rPr>
        <w:t xml:space="preserve"> </w:t>
      </w:r>
      <w:r w:rsidR="00703F32" w:rsidRPr="0060258A">
        <w:rPr>
          <w:rFonts w:ascii="Times New Roman" w:hAnsi="Times New Roman" w:cs="Times New Roman"/>
          <w:b/>
          <w:color w:val="000000" w:themeColor="text1"/>
        </w:rPr>
        <w:t>8</w:t>
      </w:r>
      <w:r w:rsidR="00D233C3" w:rsidRPr="0060258A">
        <w:rPr>
          <w:rFonts w:ascii="Times New Roman" w:hAnsi="Times New Roman" w:cs="Times New Roman"/>
          <w:b/>
          <w:color w:val="000000" w:themeColor="text1"/>
        </w:rPr>
        <w:t>D</w:t>
      </w:r>
      <w:r w:rsidR="00C017D3" w:rsidRPr="0060258A">
        <w:rPr>
          <w:rFonts w:ascii="Times New Roman" w:hAnsi="Times New Roman" w:cs="Times New Roman"/>
          <w:color w:val="000000" w:themeColor="text1"/>
        </w:rPr>
        <w:t xml:space="preserve"> shows example dynamics of two </w:t>
      </w:r>
      <w:r w:rsidR="00C017D3" w:rsidRPr="0060258A">
        <w:rPr>
          <w:rFonts w:ascii="Times New Roman" w:hAnsi="Times New Roman" w:cs="Times New Roman"/>
          <w:i/>
          <w:color w:val="000000" w:themeColor="text1"/>
        </w:rPr>
        <w:t>R</w:t>
      </w:r>
      <w:r w:rsidR="00C017D3" w:rsidRPr="0060258A">
        <w:rPr>
          <w:rFonts w:ascii="Times New Roman" w:hAnsi="Times New Roman" w:cs="Times New Roman"/>
          <w:color w:val="000000" w:themeColor="text1"/>
        </w:rPr>
        <w:t xml:space="preserve"> units </w:t>
      </w:r>
      <w:r w:rsidR="00EA0895" w:rsidRPr="0060258A">
        <w:rPr>
          <w:rFonts w:ascii="Times New Roman" w:hAnsi="Times New Roman" w:cs="Times New Roman"/>
          <w:color w:val="000000" w:themeColor="text1"/>
        </w:rPr>
        <w:t>before and after withdrawal o</w:t>
      </w:r>
      <w:r w:rsidR="00927667" w:rsidRPr="0060258A">
        <w:rPr>
          <w:rFonts w:ascii="Times New Roman" w:hAnsi="Times New Roman" w:cs="Times New Roman"/>
          <w:color w:val="000000" w:themeColor="text1"/>
        </w:rPr>
        <w:t xml:space="preserve">f </w:t>
      </w:r>
      <w:r w:rsidR="00EA0895" w:rsidRPr="0060258A">
        <w:rPr>
          <w:rFonts w:ascii="Times New Roman" w:hAnsi="Times New Roman" w:cs="Times New Roman"/>
          <w:color w:val="000000" w:themeColor="text1"/>
        </w:rPr>
        <w:t xml:space="preserve">inputs. </w:t>
      </w:r>
      <w:r w:rsidR="00EE1EBD" w:rsidRPr="0060258A">
        <w:rPr>
          <w:rFonts w:ascii="Times New Roman" w:hAnsi="Times New Roman" w:cs="Times New Roman"/>
          <w:color w:val="000000" w:themeColor="text1"/>
        </w:rPr>
        <w:t>D</w:t>
      </w:r>
      <w:r w:rsidR="000E6AC7" w:rsidRPr="0060258A">
        <w:rPr>
          <w:rFonts w:ascii="Times New Roman" w:hAnsi="Times New Roman" w:cs="Times New Roman"/>
          <w:color w:val="000000" w:themeColor="text1"/>
        </w:rPr>
        <w:t>isinhibition drive</w:t>
      </w:r>
      <w:r w:rsidR="008D2384" w:rsidRPr="0060258A">
        <w:rPr>
          <w:rFonts w:ascii="Times New Roman" w:hAnsi="Times New Roman" w:cs="Times New Roman"/>
          <w:color w:val="000000" w:themeColor="text1"/>
        </w:rPr>
        <w:t>s</w:t>
      </w:r>
      <w:r w:rsidR="000E6AC7" w:rsidRPr="0060258A">
        <w:rPr>
          <w:rFonts w:ascii="Times New Roman" w:hAnsi="Times New Roman" w:cs="Times New Roman"/>
          <w:color w:val="000000" w:themeColor="text1"/>
        </w:rPr>
        <w:t xml:space="preserve"> a competition between the two </w:t>
      </w:r>
      <w:r w:rsidR="000E6AC7" w:rsidRPr="0060258A">
        <w:rPr>
          <w:rFonts w:ascii="Times New Roman" w:hAnsi="Times New Roman" w:cs="Times New Roman"/>
          <w:i/>
          <w:color w:val="000000" w:themeColor="text1"/>
        </w:rPr>
        <w:t>R</w:t>
      </w:r>
      <w:r w:rsidR="000E6AC7" w:rsidRPr="0060258A">
        <w:rPr>
          <w:rFonts w:ascii="Times New Roman" w:hAnsi="Times New Roman" w:cs="Times New Roman"/>
          <w:color w:val="000000" w:themeColor="text1"/>
        </w:rPr>
        <w:t xml:space="preserve"> units, resulting in a switch between graded coding of the </w:t>
      </w:r>
      <w:r w:rsidR="00AC06B8" w:rsidRPr="0060258A">
        <w:rPr>
          <w:rFonts w:ascii="Times New Roman" w:hAnsi="Times New Roman" w:cs="Times New Roman"/>
          <w:color w:val="000000" w:themeColor="text1"/>
        </w:rPr>
        <w:t>input ratio</w:t>
      </w:r>
      <w:r w:rsidR="00506797" w:rsidRPr="0060258A">
        <w:rPr>
          <w:rFonts w:ascii="Times New Roman" w:hAnsi="Times New Roman" w:cs="Times New Roman"/>
          <w:color w:val="000000" w:themeColor="text1"/>
        </w:rPr>
        <w:t xml:space="preserve"> </w:t>
      </w:r>
      <w:r w:rsidR="000E6AC7" w:rsidRPr="0060258A">
        <w:rPr>
          <w:rFonts w:ascii="Times New Roman" w:hAnsi="Times New Roman" w:cs="Times New Roman"/>
          <w:color w:val="000000" w:themeColor="text1"/>
        </w:rPr>
        <w:t xml:space="preserve">to a categorical coding of </w:t>
      </w:r>
      <w:r w:rsidR="00AC06B8" w:rsidRPr="0060258A">
        <w:rPr>
          <w:rFonts w:ascii="Times New Roman" w:hAnsi="Times New Roman" w:cs="Times New Roman"/>
          <w:color w:val="000000" w:themeColor="text1"/>
        </w:rPr>
        <w:t>the largest value</w:t>
      </w:r>
      <w:r w:rsidR="003C68CF" w:rsidRPr="0060258A">
        <w:rPr>
          <w:rFonts w:ascii="Times New Roman" w:hAnsi="Times New Roman" w:cs="Times New Roman"/>
          <w:color w:val="000000" w:themeColor="text1"/>
        </w:rPr>
        <w:t xml:space="preserve"> (</w:t>
      </w:r>
      <m:oMath>
        <m:r>
          <w:rPr>
            <w:rFonts w:ascii="Cambria Math" w:hAnsi="Cambria Math" w:cs="Times New Roman"/>
            <w:color w:val="000000" w:themeColor="text1"/>
          </w:rPr>
          <m:t>β=.4</m:t>
        </m:r>
      </m:oMath>
      <w:r w:rsidR="003C68CF" w:rsidRPr="0060258A">
        <w:rPr>
          <w:rFonts w:ascii="Times New Roman" w:hAnsi="Times New Roman" w:cs="Times New Roman"/>
          <w:color w:val="000000" w:themeColor="text1"/>
        </w:rPr>
        <w:t xml:space="preserve"> in visualization)</w:t>
      </w:r>
      <w:r w:rsidR="000E6AC7" w:rsidRPr="0060258A">
        <w:rPr>
          <w:rFonts w:ascii="Times New Roman" w:hAnsi="Times New Roman" w:cs="Times New Roman"/>
          <w:color w:val="000000" w:themeColor="text1"/>
        </w:rPr>
        <w:t>.</w:t>
      </w:r>
      <w:r w:rsidR="008D2384" w:rsidRPr="0060258A">
        <w:rPr>
          <w:rFonts w:ascii="Times New Roman" w:hAnsi="Times New Roman" w:cs="Times New Roman"/>
          <w:color w:val="000000" w:themeColor="text1"/>
        </w:rPr>
        <w:t xml:space="preserve"> Interestingly, a </w:t>
      </w:r>
      <w:r w:rsidR="00427A94" w:rsidRPr="0060258A">
        <w:rPr>
          <w:rFonts w:ascii="Times New Roman" w:hAnsi="Times New Roman" w:cs="Times New Roman"/>
          <w:color w:val="000000" w:themeColor="text1"/>
        </w:rPr>
        <w:t>transition of coded information from</w:t>
      </w:r>
      <w:r w:rsidR="008D2384" w:rsidRPr="0060258A">
        <w:rPr>
          <w:rFonts w:ascii="Times New Roman" w:hAnsi="Times New Roman" w:cs="Times New Roman"/>
          <w:color w:val="000000" w:themeColor="text1"/>
        </w:rPr>
        <w:t xml:space="preserve"> </w:t>
      </w:r>
      <w:r w:rsidR="003F21E9" w:rsidRPr="0060258A">
        <w:rPr>
          <w:rFonts w:ascii="Times New Roman" w:hAnsi="Times New Roman" w:cs="Times New Roman"/>
          <w:color w:val="000000" w:themeColor="text1"/>
        </w:rPr>
        <w:t>input</w:t>
      </w:r>
      <w:r w:rsidR="00A17EAE" w:rsidRPr="0060258A">
        <w:rPr>
          <w:rFonts w:ascii="Times New Roman" w:hAnsi="Times New Roman" w:cs="Times New Roman"/>
          <w:color w:val="000000" w:themeColor="text1"/>
        </w:rPr>
        <w:t xml:space="preserve"> </w:t>
      </w:r>
      <w:r w:rsidR="001F568C" w:rsidRPr="0060258A">
        <w:rPr>
          <w:rFonts w:ascii="Times New Roman" w:hAnsi="Times New Roman" w:cs="Times New Roman"/>
          <w:color w:val="000000" w:themeColor="text1"/>
        </w:rPr>
        <w:t>values</w:t>
      </w:r>
      <w:r w:rsidR="003F21E9" w:rsidRPr="0060258A">
        <w:rPr>
          <w:rFonts w:ascii="Times New Roman" w:hAnsi="Times New Roman" w:cs="Times New Roman"/>
          <w:color w:val="000000" w:themeColor="text1"/>
        </w:rPr>
        <w:t xml:space="preserve"> </w:t>
      </w:r>
      <w:r w:rsidR="00A17EAE" w:rsidRPr="0060258A">
        <w:rPr>
          <w:rFonts w:ascii="Times New Roman" w:hAnsi="Times New Roman" w:cs="Times New Roman"/>
          <w:color w:val="000000" w:themeColor="text1"/>
        </w:rPr>
        <w:t xml:space="preserve">to categorical </w:t>
      </w:r>
      <w:r w:rsidR="003F21E9" w:rsidRPr="0060258A">
        <w:rPr>
          <w:rFonts w:ascii="Times New Roman" w:hAnsi="Times New Roman" w:cs="Times New Roman"/>
          <w:color w:val="000000" w:themeColor="text1"/>
        </w:rPr>
        <w:t xml:space="preserve">information </w:t>
      </w:r>
      <w:r w:rsidR="008D2384" w:rsidRPr="0060258A">
        <w:rPr>
          <w:rFonts w:ascii="Times New Roman" w:hAnsi="Times New Roman" w:cs="Times New Roman"/>
          <w:color w:val="000000" w:themeColor="text1"/>
        </w:rPr>
        <w:t xml:space="preserve">has been widely </w:t>
      </w:r>
      <w:r w:rsidR="00243924" w:rsidRPr="0060258A">
        <w:rPr>
          <w:rFonts w:ascii="Times New Roman" w:hAnsi="Times New Roman" w:cs="Times New Roman"/>
          <w:color w:val="000000" w:themeColor="text1"/>
        </w:rPr>
        <w:t>observed</w:t>
      </w:r>
      <w:r w:rsidR="00721CDC" w:rsidRPr="0060258A">
        <w:rPr>
          <w:rFonts w:ascii="Times New Roman" w:hAnsi="Times New Roman" w:cs="Times New Roman"/>
          <w:color w:val="000000" w:themeColor="text1"/>
        </w:rPr>
        <w:t xml:space="preserve"> </w:t>
      </w:r>
      <w:r w:rsidR="00640181" w:rsidRPr="0060258A">
        <w:rPr>
          <w:rFonts w:ascii="Times New Roman" w:hAnsi="Times New Roman" w:cs="Times New Roman"/>
          <w:color w:val="000000" w:themeColor="text1"/>
        </w:rPr>
        <w:t xml:space="preserve">in </w:t>
      </w:r>
      <w:r w:rsidR="00721CDC" w:rsidRPr="0060258A">
        <w:rPr>
          <w:rFonts w:ascii="Times New Roman" w:hAnsi="Times New Roman" w:cs="Times New Roman"/>
          <w:color w:val="000000" w:themeColor="text1"/>
        </w:rPr>
        <w:t xml:space="preserve">firing </w:t>
      </w:r>
      <w:r w:rsidR="0005443E" w:rsidRPr="0060258A">
        <w:rPr>
          <w:rFonts w:ascii="Times New Roman" w:hAnsi="Times New Roman" w:cs="Times New Roman"/>
          <w:color w:val="000000" w:themeColor="text1"/>
        </w:rPr>
        <w:t>rates</w:t>
      </w:r>
      <w:r w:rsidR="00A93D75" w:rsidRPr="0060258A">
        <w:rPr>
          <w:rFonts w:ascii="Times New Roman" w:hAnsi="Times New Roman" w:cs="Times New Roman"/>
          <w:color w:val="000000" w:themeColor="text1"/>
        </w:rPr>
        <w:t xml:space="preserve"> </w:t>
      </w:r>
      <w:r w:rsidR="00F349C8" w:rsidRPr="0060258A">
        <w:rPr>
          <w:rFonts w:ascii="Times New Roman" w:hAnsi="Times New Roman" w:cs="Times New Roman"/>
          <w:color w:val="000000" w:themeColor="text1"/>
        </w:rPr>
        <w:t>in</w:t>
      </w:r>
      <w:r w:rsidR="008D2384" w:rsidRPr="0060258A">
        <w:rPr>
          <w:rFonts w:ascii="Times New Roman" w:hAnsi="Times New Roman" w:cs="Times New Roman"/>
          <w:color w:val="000000" w:themeColor="text1"/>
        </w:rPr>
        <w:t xml:space="preserve"> </w:t>
      </w:r>
      <w:r w:rsidR="00861F0E" w:rsidRPr="0060258A">
        <w:rPr>
          <w:rFonts w:ascii="Times New Roman" w:hAnsi="Times New Roman" w:cs="Times New Roman"/>
          <w:color w:val="000000" w:themeColor="text1"/>
        </w:rPr>
        <w:t xml:space="preserve">decision related </w:t>
      </w:r>
      <w:r w:rsidR="00920200" w:rsidRPr="0060258A">
        <w:rPr>
          <w:rFonts w:ascii="Times New Roman" w:hAnsi="Times New Roman" w:cs="Times New Roman"/>
          <w:color w:val="000000" w:themeColor="text1"/>
        </w:rPr>
        <w:t>regions</w:t>
      </w:r>
      <w:r w:rsidR="00861F0E" w:rsidRPr="0060258A">
        <w:rPr>
          <w:rFonts w:ascii="Times New Roman" w:hAnsi="Times New Roman" w:cs="Times New Roman"/>
          <w:color w:val="000000" w:themeColor="text1"/>
        </w:rPr>
        <w:t xml:space="preserve">, such as LIP and superior colliculus, </w:t>
      </w:r>
      <w:r w:rsidR="00C82EA0" w:rsidRPr="0060258A">
        <w:rPr>
          <w:rFonts w:ascii="Times New Roman" w:hAnsi="Times New Roman" w:cs="Times New Roman"/>
          <w:color w:val="000000" w:themeColor="text1"/>
        </w:rPr>
        <w:t>during</w:t>
      </w:r>
      <w:r w:rsidR="008D2384" w:rsidRPr="0060258A">
        <w:rPr>
          <w:rFonts w:ascii="Times New Roman" w:hAnsi="Times New Roman" w:cs="Times New Roman"/>
          <w:color w:val="000000" w:themeColor="text1"/>
        </w:rPr>
        <w:t xml:space="preserve"> </w:t>
      </w:r>
      <w:r w:rsidR="00EB3A1A" w:rsidRPr="0060258A">
        <w:rPr>
          <w:rFonts w:ascii="Times New Roman" w:hAnsi="Times New Roman" w:cs="Times New Roman"/>
          <w:color w:val="000000" w:themeColor="text1"/>
        </w:rPr>
        <w:t xml:space="preserve">the delay period </w:t>
      </w:r>
      <w:r w:rsidR="008D2384" w:rsidRPr="0060258A">
        <w:rPr>
          <w:rFonts w:ascii="Times New Roman" w:hAnsi="Times New Roman" w:cs="Times New Roman"/>
          <w:color w:val="000000" w:themeColor="text1"/>
        </w:rPr>
        <w:t>of decision making</w:t>
      </w:r>
      <w:ins w:id="523" w:author="Bo Shen" w:date="2023-02-03T11:57:00Z">
        <w:r w:rsidR="007A4CD1">
          <w:rPr>
            <w:rFonts w:ascii="Times New Roman" w:hAnsi="Times New Roman" w:cs="Times New Roman"/>
            <w:color w:val="000000" w:themeColor="text1"/>
          </w:rPr>
          <w:t xml:space="preserve"> </w:t>
        </w:r>
      </w:ins>
      <w:r w:rsidR="00EB3A1A"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{"citationID":"iHOt15pR","properties":{"formattedCitation":"(Rorie et al., 2010; Shadlen &amp; Newsome, 2001; B. Zhang et al., 2021)","plainCitation":"(Rorie et al., 2010; Shadlen &amp; Newsome, 2001; B. Zhang et al., 2021)","noteIndex":0},"citationItems":[{"id":274,"uris":["http://zotero.org/users/6345545/items/8WGDRKKC"],"itemData":{"id":274,"type":"article-journal","abstract":"Single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T."}],"issued":{"date-parts":[["2010",2,19]]}}},{"id":377,"uris":["http://zotero.org/users/6345545/items/QVQZ8DUX"],"itemData":{"id":377,"type":"article-journal","abstract":"We recorded the activity of single neurons in the posterior parietal cortex (area LIP) of two rhesus monkeys while they discriminated the direction of motion in random-dot visual stimuli. The visual task was similar to a motion discrimination task that has been used in previous investigations of motion-sensitive regions of the extrastriate cortex. The monkeys were trained to decide whether the direction of motion was toward one of two choice targets that appeared on either side of the random-dot stimulus. At the end of the trial, the monkeys reported their direction judgment by making an eye movement to the appropriate target. We studied neurons in LIP that exhibited spatially selective persistent activity during delayed saccadic eye movement tasks. These neurons are thought to carry high-level signals appropriate for identifying salient visual targets and for guiding saccadic eye movements. We arranged the motion discrimination task so that one of the choice targets was in the LIP neuron's response field (RF) while the other target was positioned well away from the RF. During motion viewing, neurons in LIP altered their firing rate in a manner that predicted the saccadic eye movement that the monkey would make at the end of the trial. The activity thus predicted the monkey's judgment of motion direction. This predictive activity began early in the motion-viewing period and became increasingly reliable as the monkey viewed the random-dot motion. The neural activity predicted the monkey's direction judgment on both easy and difficult trials (strong and weak motion), whether or not the judgment was correct. In addition, the timing and magnitude of the response was affected by the strength of the motion signal in the stimulus. When the direction of motion was toward the RF, stronger motion led to larger neural responses earlier in the motion-viewing period. When motion was away from the RF, stronger motion led to greater suppression of ongoing activity. Thus the activity of single neurons in area LIP reflects both the direction of an impending gaze shift and the quality of the sensory information that instructs such a response. The time course of the neural response suggests that LIP accumulates sensory signals relevant to the selection of a target for an eye movement.","container-title":"Journal of Neurophysiology","DOI":"10.1152/jn.2001.86.4.1916","ISSN":"0022-3077, 1522-1598","issue":"4","journalAbbreviation":"Journal of Neurophysiology","language":"en","page":"1916-1936","source":"DOI.org (Crossref)","title":"Neural Basis of a Perceptual Decision in the Parietal Cortex (Area LIP) of the Rhesus Monkey","volume":"86","author":[{"family":"Shadlen","given":"Michael N."},{"family":"Newsome","given":"William T."}],"issued":{"date-parts":[["2001",10,1]]}}},{"id":4330,"uris":["http://zotero.org/users/6345545/items/X8AKI399"],"itemData":{"id":4330,"type":"article-journal","abstract":"Value-based decision making involves choosing from multiple options with different values. Despite extensive studies on value representation in various brain regions, the neural mechanism for how multiple value options are converted to motor actions remains unclear. To study this, we developed a multi-value foraging task with varying menu of items in non-human primates using eye movements that dissociates value and choice, and conducted electrophysiological recording in the midbrain superior colliculus (SC). SC neurons encoded “absolute” value, independent of available options, during late fixation. In addition, SC neurons also represent value threshold, modulated by available options, different from conventional motor threshold. Electrical stimulation of SC neurons biased choices in a manner predicted by the difference between the value representation and the value threshold. These results reveal a neural mechanism directly transforming absolute values to categorical choices within SC, supporting highly efficient value-based decision making critical for real-world economic behaviors.","container-title":"Nature Communications","DOI":"10.1038/s41467-021-23747-z","ISSN":"2041-1723","issue":"1","journalAbbreviation":"Nat Commun","language":"en","license":"2021 The Author(s)","note":"Bandiera_abtest: a\nCc_license_type: cc_by\nCg_type: Nature Research Journals\nnumber: 1\nPrimary_atype: Research\npublisher: Nature Publishing Group\nSubject_term: Decision;Reward;Superior colliculus\nSubject_term_id: decision;reward;superior-colliculus","page":"3410","source":"www.nature.com","title":"Transforming absolute value to categorical choice in primate superior colliculus during value-based decision making","volume":"12","author":[{"family":"Zhang","given":"Beizhen"},{"family":"Kan","given":"Janis Ying Ying"},{"family":"Yang","given":"Mingpo"},{"family":"Wang","given":"Xiaochun"},{"family":"Tu","given":"Jiahao"},{"family":"Dorris","given":"Michael Christopher"}],"issued":{"date-parts":[["2021",6,7]]}}}],"schema":"https://github.com/citation-style-language/schema/raw/master/csl-citation.json"} </w:instrText>
      </w:r>
      <w:r w:rsidR="00EB3A1A"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(Rorie et al., 2010; Shadlen &amp; Newsome, 2001; B. Zhang et al., 2021)</w:t>
      </w:r>
      <w:r w:rsidR="00EB3A1A" w:rsidRPr="0060258A">
        <w:rPr>
          <w:rFonts w:ascii="Times New Roman" w:hAnsi="Times New Roman" w:cs="Times New Roman"/>
          <w:color w:val="000000" w:themeColor="text1"/>
        </w:rPr>
        <w:fldChar w:fldCharType="end"/>
      </w:r>
      <w:r w:rsidR="00EB3A1A" w:rsidRPr="0060258A">
        <w:rPr>
          <w:rFonts w:ascii="Times New Roman" w:hAnsi="Times New Roman" w:cs="Times New Roman"/>
          <w:color w:val="000000" w:themeColor="text1"/>
        </w:rPr>
        <w:t>.</w:t>
      </w:r>
      <w:r w:rsidR="008D2384" w:rsidRPr="0060258A">
        <w:rPr>
          <w:rFonts w:ascii="Times New Roman" w:hAnsi="Times New Roman" w:cs="Times New Roman"/>
          <w:color w:val="000000" w:themeColor="text1"/>
        </w:rPr>
        <w:t xml:space="preserve"> </w:t>
      </w:r>
      <w:r w:rsidR="008F3090" w:rsidRPr="0060258A">
        <w:rPr>
          <w:rFonts w:ascii="Times New Roman" w:hAnsi="Times New Roman" w:cs="Times New Roman"/>
          <w:color w:val="000000" w:themeColor="text1"/>
        </w:rPr>
        <w:t>The point</w:t>
      </w:r>
      <w:r w:rsidR="00744DFE" w:rsidRPr="0060258A">
        <w:rPr>
          <w:rFonts w:ascii="Times New Roman" w:hAnsi="Times New Roman" w:cs="Times New Roman"/>
          <w:color w:val="000000" w:themeColor="text1"/>
        </w:rPr>
        <w:t xml:space="preserve"> </w:t>
      </w:r>
      <w:r w:rsidR="008F3090" w:rsidRPr="0060258A">
        <w:rPr>
          <w:rFonts w:ascii="Times New Roman" w:hAnsi="Times New Roman" w:cs="Times New Roman"/>
          <w:color w:val="000000" w:themeColor="text1"/>
        </w:rPr>
        <w:t>attractor</w:t>
      </w:r>
      <w:r w:rsidR="00A51FF4" w:rsidRPr="0060258A">
        <w:rPr>
          <w:rFonts w:ascii="Times New Roman" w:hAnsi="Times New Roman" w:cs="Times New Roman"/>
          <w:color w:val="000000" w:themeColor="text1"/>
        </w:rPr>
        <w:t xml:space="preserve"> predicted by the circuit under disinhibition</w:t>
      </w:r>
      <w:r w:rsidR="008F3090" w:rsidRPr="0060258A">
        <w:rPr>
          <w:rFonts w:ascii="Times New Roman" w:hAnsi="Times New Roman" w:cs="Times New Roman"/>
          <w:color w:val="000000" w:themeColor="text1"/>
        </w:rPr>
        <w:t xml:space="preserve"> </w:t>
      </w:r>
      <w:r w:rsidR="00B53BB7" w:rsidRPr="0060258A">
        <w:rPr>
          <w:rFonts w:ascii="Times New Roman" w:hAnsi="Times New Roman" w:cs="Times New Roman"/>
          <w:color w:val="000000" w:themeColor="text1"/>
        </w:rPr>
        <w:t>(</w:t>
      </w:r>
      <w:r w:rsidR="00B53BB7" w:rsidRPr="0060258A">
        <w:rPr>
          <w:rFonts w:ascii="Times New Roman" w:hAnsi="Times New Roman" w:cs="Times New Roman"/>
          <w:b/>
          <w:color w:val="000000" w:themeColor="text1"/>
        </w:rPr>
        <w:t xml:space="preserve">Fig. </w:t>
      </w:r>
      <w:r w:rsidR="00703F32" w:rsidRPr="0060258A">
        <w:rPr>
          <w:rFonts w:ascii="Times New Roman" w:hAnsi="Times New Roman" w:cs="Times New Roman"/>
          <w:b/>
          <w:color w:val="000000" w:themeColor="text1"/>
        </w:rPr>
        <w:t>8</w:t>
      </w:r>
      <w:r w:rsidR="00B53BB7" w:rsidRPr="0060258A">
        <w:rPr>
          <w:rFonts w:ascii="Times New Roman" w:hAnsi="Times New Roman" w:cs="Times New Roman"/>
          <w:b/>
          <w:color w:val="000000" w:themeColor="text1"/>
        </w:rPr>
        <w:t>E</w:t>
      </w:r>
      <w:r w:rsidR="00B53BB7" w:rsidRPr="0060258A">
        <w:rPr>
          <w:rFonts w:ascii="Times New Roman" w:hAnsi="Times New Roman" w:cs="Times New Roman"/>
          <w:color w:val="000000" w:themeColor="text1"/>
        </w:rPr>
        <w:t xml:space="preserve">) </w:t>
      </w:r>
      <w:r w:rsidR="008F3090" w:rsidRPr="0060258A">
        <w:rPr>
          <w:rFonts w:ascii="Times New Roman" w:hAnsi="Times New Roman" w:cs="Times New Roman"/>
          <w:color w:val="000000" w:themeColor="text1"/>
        </w:rPr>
        <w:t>is highly tolerable to perturbations</w:t>
      </w:r>
      <w:r w:rsidR="00AD4412" w:rsidRPr="0060258A">
        <w:rPr>
          <w:rFonts w:ascii="Times New Roman" w:hAnsi="Times New Roman" w:cs="Times New Roman"/>
          <w:color w:val="000000" w:themeColor="text1"/>
        </w:rPr>
        <w:t xml:space="preserve"> compar</w:t>
      </w:r>
      <w:r w:rsidR="002D40E6" w:rsidRPr="0060258A">
        <w:rPr>
          <w:rFonts w:ascii="Times New Roman" w:hAnsi="Times New Roman" w:cs="Times New Roman"/>
          <w:color w:val="000000" w:themeColor="text1"/>
        </w:rPr>
        <w:t>ed</w:t>
      </w:r>
      <w:r w:rsidR="00AD4412" w:rsidRPr="0060258A">
        <w:rPr>
          <w:rFonts w:ascii="Times New Roman" w:hAnsi="Times New Roman" w:cs="Times New Roman"/>
          <w:color w:val="000000" w:themeColor="text1"/>
        </w:rPr>
        <w:t xml:space="preserve"> to</w:t>
      </w:r>
      <w:r w:rsidR="002D40E6" w:rsidRPr="0060258A">
        <w:rPr>
          <w:rFonts w:ascii="Times New Roman" w:hAnsi="Times New Roman" w:cs="Times New Roman"/>
          <w:color w:val="000000" w:themeColor="text1"/>
        </w:rPr>
        <w:t xml:space="preserve"> the</w:t>
      </w:r>
      <w:r w:rsidR="00AD4412" w:rsidRPr="0060258A">
        <w:rPr>
          <w:rFonts w:ascii="Times New Roman" w:hAnsi="Times New Roman" w:cs="Times New Roman"/>
          <w:color w:val="000000" w:themeColor="text1"/>
        </w:rPr>
        <w:t xml:space="preserve"> line</w:t>
      </w:r>
      <w:r w:rsidR="00744DFE" w:rsidRPr="0060258A">
        <w:rPr>
          <w:rFonts w:ascii="Times New Roman" w:hAnsi="Times New Roman" w:cs="Times New Roman"/>
          <w:color w:val="000000" w:themeColor="text1"/>
        </w:rPr>
        <w:t xml:space="preserve"> </w:t>
      </w:r>
      <w:r w:rsidR="00AD4412" w:rsidRPr="0060258A">
        <w:rPr>
          <w:rFonts w:ascii="Times New Roman" w:hAnsi="Times New Roman" w:cs="Times New Roman"/>
          <w:color w:val="000000" w:themeColor="text1"/>
        </w:rPr>
        <w:t>attractor</w:t>
      </w:r>
      <w:r w:rsidR="00F349C8" w:rsidRPr="0060258A">
        <w:rPr>
          <w:rFonts w:ascii="Times New Roman" w:hAnsi="Times New Roman" w:cs="Times New Roman"/>
          <w:color w:val="000000" w:themeColor="text1"/>
        </w:rPr>
        <w:t>, and choice performance over long delays may require</w:t>
      </w:r>
      <w:r w:rsidR="00AD4412" w:rsidRPr="0060258A">
        <w:rPr>
          <w:rFonts w:ascii="Times New Roman" w:hAnsi="Times New Roman" w:cs="Times New Roman"/>
          <w:color w:val="000000" w:themeColor="text1"/>
        </w:rPr>
        <w:t xml:space="preserve"> </w:t>
      </w:r>
      <w:r w:rsidR="00F349C8" w:rsidRPr="0060258A">
        <w:rPr>
          <w:rFonts w:ascii="Times New Roman" w:hAnsi="Times New Roman" w:cs="Times New Roman"/>
          <w:color w:val="000000" w:themeColor="text1"/>
        </w:rPr>
        <w:lastRenderedPageBreak/>
        <w:t>a</w:t>
      </w:r>
      <w:r w:rsidR="00AD4412" w:rsidRPr="0060258A">
        <w:rPr>
          <w:rFonts w:ascii="Times New Roman" w:hAnsi="Times New Roman" w:cs="Times New Roman"/>
          <w:color w:val="000000" w:themeColor="text1"/>
        </w:rPr>
        <w:t xml:space="preserve"> switch from the value coding to the categorical </w:t>
      </w:r>
      <w:r w:rsidR="00F349C8" w:rsidRPr="0060258A">
        <w:rPr>
          <w:rFonts w:ascii="Times New Roman" w:hAnsi="Times New Roman" w:cs="Times New Roman"/>
          <w:color w:val="000000" w:themeColor="text1"/>
        </w:rPr>
        <w:t>regimes</w:t>
      </w:r>
      <w:r w:rsidR="00AD4412" w:rsidRPr="0060258A">
        <w:rPr>
          <w:rFonts w:ascii="Times New Roman" w:hAnsi="Times New Roman" w:cs="Times New Roman"/>
          <w:color w:val="000000" w:themeColor="text1"/>
        </w:rPr>
        <w:t xml:space="preserve">. </w:t>
      </w:r>
      <w:r w:rsidR="00F349C8" w:rsidRPr="0060258A">
        <w:rPr>
          <w:rFonts w:ascii="Times New Roman" w:hAnsi="Times New Roman" w:cs="Times New Roman"/>
          <w:color w:val="000000" w:themeColor="text1"/>
        </w:rPr>
        <w:t>As</w:t>
      </w:r>
      <w:r w:rsidR="0097597D" w:rsidRPr="0060258A">
        <w:rPr>
          <w:rFonts w:ascii="Times New Roman" w:hAnsi="Times New Roman" w:cs="Times New Roman"/>
          <w:color w:val="000000" w:themeColor="text1"/>
        </w:rPr>
        <w:t xml:space="preserve"> </w:t>
      </w:r>
      <w:r w:rsidR="00F349C8" w:rsidRPr="0060258A">
        <w:rPr>
          <w:rFonts w:ascii="Times New Roman" w:hAnsi="Times New Roman" w:cs="Times New Roman"/>
          <w:color w:val="000000" w:themeColor="text1"/>
        </w:rPr>
        <w:t xml:space="preserve">a </w:t>
      </w:r>
      <w:r w:rsidR="0097597D" w:rsidRPr="0060258A">
        <w:rPr>
          <w:rFonts w:ascii="Times New Roman" w:hAnsi="Times New Roman" w:cs="Times New Roman"/>
          <w:color w:val="000000" w:themeColor="text1"/>
        </w:rPr>
        <w:t xml:space="preserve">plausible </w:t>
      </w:r>
      <w:r w:rsidR="00F349C8" w:rsidRPr="0060258A">
        <w:rPr>
          <w:rFonts w:ascii="Times New Roman" w:hAnsi="Times New Roman" w:cs="Times New Roman"/>
          <w:color w:val="000000" w:themeColor="text1"/>
        </w:rPr>
        <w:t xml:space="preserve">biological </w:t>
      </w:r>
      <w:r w:rsidR="0097597D" w:rsidRPr="0060258A">
        <w:rPr>
          <w:rFonts w:ascii="Times New Roman" w:hAnsi="Times New Roman" w:cs="Times New Roman"/>
          <w:color w:val="000000" w:themeColor="text1"/>
        </w:rPr>
        <w:t xml:space="preserve">mechanism </w:t>
      </w:r>
      <w:r w:rsidR="00F349C8" w:rsidRPr="0060258A">
        <w:rPr>
          <w:rFonts w:ascii="Times New Roman" w:hAnsi="Times New Roman" w:cs="Times New Roman"/>
          <w:color w:val="000000" w:themeColor="text1"/>
        </w:rPr>
        <w:t>for</w:t>
      </w:r>
      <w:r w:rsidR="0097597D" w:rsidRPr="0060258A">
        <w:rPr>
          <w:rFonts w:ascii="Times New Roman" w:hAnsi="Times New Roman" w:cs="Times New Roman"/>
          <w:color w:val="000000" w:themeColor="text1"/>
        </w:rPr>
        <w:t xml:space="preserve"> </w:t>
      </w:r>
      <w:r w:rsidR="00261EB5" w:rsidRPr="0060258A">
        <w:rPr>
          <w:rFonts w:ascii="Times New Roman" w:hAnsi="Times New Roman" w:cs="Times New Roman"/>
          <w:color w:val="000000" w:themeColor="text1"/>
        </w:rPr>
        <w:t>mediating</w:t>
      </w:r>
      <w:r w:rsidR="000F5873" w:rsidRPr="0060258A">
        <w:rPr>
          <w:rFonts w:ascii="Times New Roman" w:hAnsi="Times New Roman" w:cs="Times New Roman"/>
          <w:color w:val="000000" w:themeColor="text1"/>
        </w:rPr>
        <w:t xml:space="preserve"> </w:t>
      </w:r>
      <w:r w:rsidR="0097597D" w:rsidRPr="0060258A">
        <w:rPr>
          <w:rFonts w:ascii="Times New Roman" w:hAnsi="Times New Roman" w:cs="Times New Roman"/>
          <w:color w:val="000000" w:themeColor="text1"/>
        </w:rPr>
        <w:t>top-down control,</w:t>
      </w:r>
      <w:r w:rsidR="008F3090" w:rsidRPr="0060258A">
        <w:rPr>
          <w:rFonts w:ascii="Times New Roman" w:hAnsi="Times New Roman" w:cs="Times New Roman"/>
          <w:color w:val="000000" w:themeColor="text1"/>
        </w:rPr>
        <w:t xml:space="preserve"> </w:t>
      </w:r>
      <w:r w:rsidR="00F349C8" w:rsidRPr="0060258A">
        <w:rPr>
          <w:rFonts w:ascii="Times New Roman" w:hAnsi="Times New Roman" w:cs="Times New Roman"/>
          <w:color w:val="000000" w:themeColor="text1"/>
        </w:rPr>
        <w:t xml:space="preserve">disinhibition </w:t>
      </w:r>
      <w:r w:rsidR="008F3090" w:rsidRPr="0060258A">
        <w:rPr>
          <w:rFonts w:ascii="Times New Roman" w:hAnsi="Times New Roman" w:cs="Times New Roman"/>
          <w:color w:val="000000" w:themeColor="text1"/>
        </w:rPr>
        <w:t xml:space="preserve">may gate </w:t>
      </w:r>
      <w:r w:rsidR="00DB33A0" w:rsidRPr="0060258A">
        <w:rPr>
          <w:rFonts w:ascii="Times New Roman" w:hAnsi="Times New Roman" w:cs="Times New Roman"/>
          <w:color w:val="000000" w:themeColor="text1"/>
        </w:rPr>
        <w:t>such a transition</w:t>
      </w:r>
      <w:r w:rsidR="001A38A9" w:rsidRPr="0060258A">
        <w:rPr>
          <w:rFonts w:ascii="Times New Roman" w:hAnsi="Times New Roman" w:cs="Times New Roman"/>
          <w:color w:val="000000" w:themeColor="text1"/>
        </w:rPr>
        <w:t xml:space="preserve"> without changing the network </w:t>
      </w:r>
      <w:r w:rsidR="007E6910" w:rsidRPr="0060258A">
        <w:rPr>
          <w:rFonts w:ascii="Times New Roman" w:hAnsi="Times New Roman" w:cs="Times New Roman"/>
          <w:color w:val="000000" w:themeColor="text1"/>
        </w:rPr>
        <w:t>architecture</w:t>
      </w:r>
      <w:r w:rsidR="00DB33A0" w:rsidRPr="0060258A">
        <w:rPr>
          <w:rFonts w:ascii="Times New Roman" w:hAnsi="Times New Roman" w:cs="Times New Roman"/>
          <w:color w:val="000000" w:themeColor="text1"/>
        </w:rPr>
        <w:t>.</w:t>
      </w:r>
    </w:p>
    <w:p w14:paraId="51CB2244" w14:textId="3F9BD308" w:rsidR="0033076E" w:rsidRPr="0060258A" w:rsidRDefault="0033076E" w:rsidP="007217B8">
      <w:pPr>
        <w:spacing w:line="480" w:lineRule="auto"/>
        <w:jc w:val="both"/>
        <w:rPr>
          <w:rFonts w:ascii="Times New Roman" w:hAnsi="Times New Roman" w:cs="Times New Roman"/>
          <w:color w:val="000000" w:themeColor="text1"/>
        </w:rPr>
      </w:pPr>
    </w:p>
    <w:p w14:paraId="20632720" w14:textId="77777777" w:rsidR="0054148B" w:rsidRDefault="0033076E" w:rsidP="00B26F88">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The LDDM can be easily expand</w:t>
      </w:r>
      <w:r w:rsidR="003D0246" w:rsidRPr="0060258A">
        <w:rPr>
          <w:rFonts w:ascii="Times New Roman" w:hAnsi="Times New Roman" w:cs="Times New Roman"/>
          <w:color w:val="000000" w:themeColor="text1"/>
        </w:rPr>
        <w:t>ed</w:t>
      </w:r>
      <w:r w:rsidRPr="0060258A">
        <w:rPr>
          <w:rFonts w:ascii="Times New Roman" w:hAnsi="Times New Roman" w:cs="Times New Roman"/>
          <w:color w:val="000000" w:themeColor="text1"/>
        </w:rPr>
        <w:t xml:space="preserve"> to multiple alternatives. </w:t>
      </w:r>
      <w:r w:rsidR="000F1967" w:rsidRPr="0060258A">
        <w:rPr>
          <w:rFonts w:ascii="Times New Roman" w:hAnsi="Times New Roman" w:cs="Times New Roman"/>
          <w:color w:val="000000" w:themeColor="text1"/>
        </w:rPr>
        <w:t xml:space="preserve">Here we show an example of </w:t>
      </w:r>
      <w:r w:rsidR="00104808" w:rsidRPr="0060258A">
        <w:rPr>
          <w:rFonts w:ascii="Times New Roman" w:hAnsi="Times New Roman" w:cs="Times New Roman"/>
          <w:color w:val="000000" w:themeColor="text1"/>
        </w:rPr>
        <w:t xml:space="preserve">a </w:t>
      </w:r>
      <w:r w:rsidR="000F1967" w:rsidRPr="0060258A">
        <w:rPr>
          <w:rFonts w:ascii="Times New Roman" w:hAnsi="Times New Roman" w:cs="Times New Roman"/>
          <w:color w:val="000000" w:themeColor="text1"/>
        </w:rPr>
        <w:t>5</w:t>
      </w:r>
      <w:r w:rsidR="0066425F" w:rsidRPr="0060258A">
        <w:rPr>
          <w:rFonts w:ascii="Times New Roman" w:hAnsi="Times New Roman" w:cs="Times New Roman"/>
          <w:color w:val="000000" w:themeColor="text1"/>
        </w:rPr>
        <w:t>-alternative case</w:t>
      </w:r>
      <w:r w:rsidR="00791DD1" w:rsidRPr="0060258A">
        <w:rPr>
          <w:rFonts w:ascii="Times New Roman" w:hAnsi="Times New Roman" w:cs="Times New Roman"/>
          <w:color w:val="000000" w:themeColor="text1"/>
        </w:rPr>
        <w:t>, with 5 set</w:t>
      </w:r>
      <w:r w:rsidR="0093410D" w:rsidRPr="0060258A">
        <w:rPr>
          <w:rFonts w:ascii="Times New Roman" w:hAnsi="Times New Roman" w:cs="Times New Roman"/>
          <w:color w:val="000000" w:themeColor="text1"/>
        </w:rPr>
        <w:t>s</w:t>
      </w:r>
      <w:r w:rsidR="00791DD1" w:rsidRPr="0060258A">
        <w:rPr>
          <w:rFonts w:ascii="Times New Roman" w:hAnsi="Times New Roman" w:cs="Times New Roman"/>
          <w:color w:val="000000" w:themeColor="text1"/>
        </w:rPr>
        <w:t xml:space="preserve"> of</w:t>
      </w:r>
      <w:r w:rsidR="00104808" w:rsidRPr="0060258A">
        <w:rPr>
          <w:rFonts w:ascii="Times New Roman" w:hAnsi="Times New Roman" w:cs="Times New Roman"/>
          <w:color w:val="000000" w:themeColor="text1"/>
        </w:rPr>
        <w:t xml:space="preserve"> option-specific </w:t>
      </w:r>
      <w:r w:rsidR="00791DD1" w:rsidRPr="0060258A">
        <w:rPr>
          <w:rFonts w:ascii="Times New Roman" w:hAnsi="Times New Roman" w:cs="Times New Roman"/>
          <w:i/>
          <w:color w:val="000000" w:themeColor="text1"/>
        </w:rPr>
        <w:t>R</w:t>
      </w:r>
      <w:r w:rsidR="00791DD1" w:rsidRPr="0060258A">
        <w:rPr>
          <w:rFonts w:ascii="Times New Roman" w:hAnsi="Times New Roman" w:cs="Times New Roman"/>
          <w:color w:val="000000" w:themeColor="text1"/>
        </w:rPr>
        <w:t>-</w:t>
      </w:r>
      <w:r w:rsidR="00791DD1" w:rsidRPr="0060258A">
        <w:rPr>
          <w:rFonts w:ascii="Times New Roman" w:hAnsi="Times New Roman" w:cs="Times New Roman"/>
          <w:i/>
          <w:color w:val="000000" w:themeColor="text1"/>
        </w:rPr>
        <w:t>G</w:t>
      </w:r>
      <w:r w:rsidR="00791DD1" w:rsidRPr="0060258A">
        <w:rPr>
          <w:rFonts w:ascii="Times New Roman" w:hAnsi="Times New Roman" w:cs="Times New Roman"/>
          <w:color w:val="000000" w:themeColor="text1"/>
        </w:rPr>
        <w:t>-</w:t>
      </w:r>
      <w:r w:rsidR="00791DD1" w:rsidRPr="0060258A">
        <w:rPr>
          <w:rFonts w:ascii="Times New Roman" w:hAnsi="Times New Roman" w:cs="Times New Roman"/>
          <w:i/>
          <w:color w:val="000000" w:themeColor="text1"/>
        </w:rPr>
        <w:t>D</w:t>
      </w:r>
      <w:r w:rsidR="00791DD1" w:rsidRPr="0060258A">
        <w:rPr>
          <w:rFonts w:ascii="Times New Roman" w:hAnsi="Times New Roman" w:cs="Times New Roman"/>
          <w:color w:val="000000" w:themeColor="text1"/>
        </w:rPr>
        <w:t xml:space="preserve"> unit</w:t>
      </w:r>
      <w:r w:rsidR="00E20C7E" w:rsidRPr="0060258A">
        <w:rPr>
          <w:rFonts w:ascii="Times New Roman" w:hAnsi="Times New Roman" w:cs="Times New Roman"/>
          <w:color w:val="000000" w:themeColor="text1"/>
        </w:rPr>
        <w:t>s</w:t>
      </w:r>
      <w:r w:rsidR="000F1967"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w:t>
      </w:r>
      <w:r w:rsidR="000F1967" w:rsidRPr="0060258A">
        <w:rPr>
          <w:rFonts w:ascii="Times New Roman" w:hAnsi="Times New Roman" w:cs="Times New Roman"/>
          <w:color w:val="000000" w:themeColor="text1"/>
        </w:rPr>
        <w:t>A l</w:t>
      </w:r>
      <w:r w:rsidRPr="0060258A">
        <w:rPr>
          <w:rFonts w:ascii="Times New Roman" w:hAnsi="Times New Roman" w:cs="Times New Roman"/>
          <w:color w:val="000000" w:themeColor="text1"/>
        </w:rPr>
        <w:t xml:space="preserve">ine attractor network </w:t>
      </w:r>
      <w:r w:rsidR="00F2473B" w:rsidRPr="0060258A">
        <w:rPr>
          <w:rFonts w:ascii="Times New Roman" w:hAnsi="Times New Roman" w:cs="Times New Roman"/>
          <w:color w:val="000000" w:themeColor="text1"/>
        </w:rPr>
        <w:t xml:space="preserve">with silent disinhibition </w:t>
      </w:r>
      <w:r w:rsidR="000F1967" w:rsidRPr="0060258A">
        <w:rPr>
          <w:rFonts w:ascii="Times New Roman" w:hAnsi="Times New Roman" w:cs="Times New Roman"/>
          <w:color w:val="000000" w:themeColor="text1"/>
        </w:rPr>
        <w:t>(</w:t>
      </w:r>
      <w:r w:rsidR="000F1967" w:rsidRPr="0060258A">
        <w:rPr>
          <w:rFonts w:ascii="Times New Roman" w:hAnsi="Times New Roman" w:cs="Times New Roman"/>
          <w:b/>
          <w:color w:val="000000" w:themeColor="text1"/>
        </w:rPr>
        <w:t>Fig</w:t>
      </w:r>
      <w:r w:rsidR="00D43AE8" w:rsidRPr="0060258A">
        <w:rPr>
          <w:rFonts w:ascii="Times New Roman" w:hAnsi="Times New Roman" w:cs="Times New Roman"/>
          <w:b/>
          <w:color w:val="000000" w:themeColor="text1"/>
        </w:rPr>
        <w:t>.</w:t>
      </w:r>
      <w:r w:rsidR="000F1967" w:rsidRPr="0060258A">
        <w:rPr>
          <w:rFonts w:ascii="Times New Roman" w:hAnsi="Times New Roman" w:cs="Times New Roman"/>
          <w:b/>
          <w:color w:val="000000" w:themeColor="text1"/>
        </w:rPr>
        <w:t xml:space="preserve"> </w:t>
      </w:r>
      <w:r w:rsidR="00703F32" w:rsidRPr="0060258A">
        <w:rPr>
          <w:rFonts w:ascii="Times New Roman" w:hAnsi="Times New Roman" w:cs="Times New Roman"/>
          <w:b/>
          <w:color w:val="000000" w:themeColor="text1"/>
        </w:rPr>
        <w:t>8</w:t>
      </w:r>
      <w:r w:rsidR="009651EC" w:rsidRPr="0060258A">
        <w:rPr>
          <w:rFonts w:ascii="Times New Roman" w:hAnsi="Times New Roman" w:cs="Times New Roman"/>
          <w:b/>
          <w:color w:val="000000" w:themeColor="text1"/>
        </w:rPr>
        <w:t>C</w:t>
      </w:r>
      <w:r w:rsidR="00342E0D" w:rsidRPr="0060258A">
        <w:rPr>
          <w:rFonts w:ascii="Times New Roman" w:hAnsi="Times New Roman" w:cs="Times New Roman"/>
          <w:color w:val="000000" w:themeColor="text1"/>
        </w:rPr>
        <w:t>, right</w:t>
      </w:r>
      <w:r w:rsidR="000F1967" w:rsidRPr="0060258A">
        <w:rPr>
          <w:rFonts w:ascii="Times New Roman" w:hAnsi="Times New Roman" w:cs="Times New Roman"/>
          <w:color w:val="000000" w:themeColor="text1"/>
        </w:rPr>
        <w:t xml:space="preserve">) </w:t>
      </w:r>
      <w:r w:rsidRPr="0060258A">
        <w:rPr>
          <w:rFonts w:ascii="Times New Roman" w:hAnsi="Times New Roman" w:cs="Times New Roman"/>
          <w:color w:val="000000" w:themeColor="text1"/>
        </w:rPr>
        <w:t xml:space="preserve">is able to </w:t>
      </w:r>
      <w:r w:rsidR="00F2473B" w:rsidRPr="0060258A">
        <w:rPr>
          <w:rFonts w:ascii="Times New Roman" w:hAnsi="Times New Roman" w:cs="Times New Roman"/>
          <w:color w:val="000000" w:themeColor="text1"/>
        </w:rPr>
        <w:t xml:space="preserve">retain </w:t>
      </w:r>
      <w:r w:rsidR="000F1967" w:rsidRPr="0060258A">
        <w:rPr>
          <w:rFonts w:ascii="Times New Roman" w:hAnsi="Times New Roman" w:cs="Times New Roman"/>
          <w:color w:val="000000" w:themeColor="text1"/>
        </w:rPr>
        <w:t xml:space="preserve">input value information of the </w:t>
      </w:r>
      <w:r w:rsidR="00234E5C" w:rsidRPr="0060258A">
        <w:rPr>
          <w:rFonts w:ascii="Times New Roman" w:hAnsi="Times New Roman" w:cs="Times New Roman"/>
          <w:color w:val="000000" w:themeColor="text1"/>
        </w:rPr>
        <w:t xml:space="preserve">5 items simultaneously </w:t>
      </w:r>
      <w:r w:rsidR="000F1967" w:rsidRPr="0060258A">
        <w:rPr>
          <w:rFonts w:ascii="Times New Roman" w:hAnsi="Times New Roman" w:cs="Times New Roman"/>
          <w:color w:val="000000" w:themeColor="text1"/>
        </w:rPr>
        <w:t>in the network</w:t>
      </w:r>
      <w:r w:rsidRPr="0060258A">
        <w:rPr>
          <w:rFonts w:ascii="Times New Roman" w:hAnsi="Times New Roman" w:cs="Times New Roman"/>
          <w:color w:val="000000" w:themeColor="text1"/>
        </w:rPr>
        <w:t>. Due to normalization, the neural activity representing each alternative decreases with the total number of alternatives</w:t>
      </w:r>
      <w:r w:rsidR="001478CB" w:rsidRPr="0060258A">
        <w:rPr>
          <w:rFonts w:ascii="Times New Roman" w:hAnsi="Times New Roman" w:cs="Times New Roman"/>
          <w:color w:val="000000" w:themeColor="text1"/>
        </w:rPr>
        <w:t>, with</w:t>
      </w:r>
      <w:r w:rsidR="00EF63C6" w:rsidRPr="0060258A">
        <w:rPr>
          <w:rFonts w:ascii="Times New Roman" w:hAnsi="Times New Roman" w:cs="Times New Roman"/>
          <w:color w:val="000000" w:themeColor="text1"/>
        </w:rPr>
        <w:t xml:space="preserve"> </w:t>
      </w:r>
      <w:r w:rsidR="001478CB" w:rsidRPr="0060258A">
        <w:rPr>
          <w:rFonts w:ascii="Times New Roman" w:hAnsi="Times New Roman" w:cs="Times New Roman"/>
          <w:color w:val="000000" w:themeColor="text1"/>
        </w:rPr>
        <w:t>the</w:t>
      </w:r>
      <w:r w:rsidR="00EF63C6" w:rsidRPr="0060258A">
        <w:rPr>
          <w:rFonts w:ascii="Times New Roman" w:hAnsi="Times New Roman" w:cs="Times New Roman"/>
          <w:color w:val="000000" w:themeColor="text1"/>
        </w:rPr>
        <w:t xml:space="preserve"> summed value as a constant</w:t>
      </w:r>
      <w:r w:rsidR="007908FD" w:rsidRPr="0060258A">
        <w:rPr>
          <w:rFonts w:ascii="Times New Roman" w:hAnsi="Times New Roman" w:cs="Times New Roman"/>
          <w:color w:val="000000" w:themeColor="text1"/>
        </w:rPr>
        <w:t xml:space="preserve"> (</w:t>
      </w:r>
      <m:oMath>
        <m:nary>
          <m:naryPr>
            <m:chr m:val="∑"/>
            <m:limLoc m:val="subSup"/>
            <m:ctrlPr>
              <w:rPr>
                <w:rFonts w:ascii="Cambria Math" w:hAnsi="Cambria Math" w:cs="Times New Roman"/>
                <w:i/>
                <w:color w:val="000000" w:themeColor="text1"/>
              </w:rPr>
            </m:ctrlPr>
          </m:naryPr>
          <m:sub>
            <m:r>
              <w:rPr>
                <w:rFonts w:ascii="Cambria Math" w:hAnsi="Cambria Math" w:cs="Times New Roman"/>
                <w:color w:val="000000" w:themeColor="text1"/>
              </w:rPr>
              <m:t>1</m:t>
            </m:r>
          </m:sub>
          <m:sup>
            <m:r>
              <w:rPr>
                <w:rFonts w:ascii="Cambria Math" w:hAnsi="Cambria Math" w:cs="Times New Roman"/>
                <w:color w:val="000000" w:themeColor="text1"/>
              </w:rPr>
              <m:t>N</m:t>
            </m:r>
          </m:sup>
          <m:e>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e>
        </m:nary>
        <m: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α</m:t>
            </m:r>
            <m:r>
              <m:rPr>
                <m:sty m:val="p"/>
              </m:rPr>
              <w:rPr>
                <w:rFonts w:ascii="Cambria Math" w:hAnsi="Cambria Math" w:cs="Times New Roman"/>
                <w:color w:val="000000" w:themeColor="text1"/>
              </w:rPr>
              <m:t>-1</m:t>
            </m:r>
            <m:r>
              <w:ins w:id="524" w:author="Bo Shen" w:date="2023-02-03T11:57:00Z">
                <m:rPr>
                  <m:sty m:val="p"/>
                </m:rPr>
                <w:rPr>
                  <w:rFonts w:ascii="Cambria Math" w:hAnsi="Cambria Math" w:cs="Times New Roman"/>
                  <w:color w:val="000000" w:themeColor="text1"/>
                </w:rPr>
                <m:t>-</m:t>
              </w:ins>
            </m:r>
            <m:sSub>
              <m:sSubPr>
                <m:ctrlPr>
                  <w:ins w:id="525" w:author="Bo Shen" w:date="2023-02-03T11:57:00Z">
                    <w:rPr>
                      <w:rFonts w:ascii="Cambria Math" w:hAnsi="Cambria Math" w:cs="Times New Roman"/>
                      <w:i/>
                      <w:iCs/>
                      <w:color w:val="000000" w:themeColor="text1"/>
                    </w:rPr>
                  </w:ins>
                </m:ctrlPr>
              </m:sSubPr>
              <m:e>
                <m:r>
                  <w:ins w:id="526" w:author="Bo Shen" w:date="2023-02-03T11:57:00Z">
                    <w:rPr>
                      <w:rFonts w:ascii="Cambria Math" w:hAnsi="Cambria Math" w:cs="Times New Roman"/>
                      <w:color w:val="000000" w:themeColor="text1"/>
                    </w:rPr>
                    <m:t>G</m:t>
                  </w:ins>
                </m:r>
              </m:e>
              <m:sub>
                <m:r>
                  <w:ins w:id="527" w:author="Bo Shen" w:date="2023-02-03T11:57:00Z">
                    <w:rPr>
                      <w:rFonts w:ascii="Cambria Math" w:hAnsi="Cambria Math" w:cs="Times New Roman"/>
                      <w:color w:val="000000" w:themeColor="text1"/>
                    </w:rPr>
                    <m:t>0</m:t>
                  </w:ins>
                </m:r>
              </m:sub>
            </m:sSub>
          </m:num>
          <m:den>
            <m:r>
              <w:rPr>
                <w:rFonts w:ascii="Cambria Math" w:hAnsi="Cambria Math" w:cs="Times New Roman"/>
                <w:color w:val="000000" w:themeColor="text1"/>
              </w:rPr>
              <m:t>ω</m:t>
            </m:r>
          </m:den>
        </m:f>
      </m:oMath>
      <w:r w:rsidR="007908FD"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leading to a lower signal-to-noise ratio when coding </w:t>
      </w:r>
      <w:r w:rsidR="006E1F3C" w:rsidRPr="0060258A">
        <w:rPr>
          <w:rFonts w:ascii="Times New Roman" w:hAnsi="Times New Roman" w:cs="Times New Roman"/>
          <w:color w:val="000000" w:themeColor="text1"/>
        </w:rPr>
        <w:t xml:space="preserve">more </w:t>
      </w:r>
      <w:r w:rsidRPr="0060258A">
        <w:rPr>
          <w:rFonts w:ascii="Times New Roman" w:hAnsi="Times New Roman" w:cs="Times New Roman"/>
          <w:color w:val="000000" w:themeColor="text1"/>
        </w:rPr>
        <w:t>items; this set-size effect may be related to WM memory span</w:t>
      </w:r>
      <w:r w:rsidR="000F1967" w:rsidRPr="0060258A">
        <w:rPr>
          <w:rFonts w:ascii="Times New Roman" w:hAnsi="Times New Roman" w:cs="Times New Roman"/>
          <w:color w:val="000000" w:themeColor="text1"/>
        </w:rPr>
        <w:t xml:space="preserve"> constraints</w:t>
      </w:r>
      <w:ins w:id="528" w:author="Bo Shen" w:date="2023-02-03T11:57:00Z">
        <w:r w:rsidR="00D70EC5">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{"citationID":"eTgm3rI8","properties":{"formattedCitation":"(Cowan, 2010, 2016; Engle, 2001, 2002; Oberauer et al., 2016)","plainCitation":"(Cowan, 2010, 2016; Engle, 2001, 2002; Oberauer et al., 2016)","noteIndex":0},"citationItems":[{"id":3767,"uris":["http://zotero.org/users/6345545/items/CT72EUMS"],"itemData":{"id":3767,"type":"article-journal","abstract":"Working memory storage capacity is important because cognitive tasks can be completed only with sufficient ability to hold information as it is processed. The ability to repeat information depends on task demands but can be distinguished from a more constant, underlying mechanism: a central memory store limited to 3 to 5 meaningful items for young adults. I discuss why this central limit is important, how it can be observed, how it differs among individuals, and why it may exist.","container-title":"Current Directions in Psychological Science","DOI":"10.1177/0963721409359277","ISSN":"0963-7214","issue":"1","journalAbbreviation":"Curr Dir Psychol Sci","language":"en","note":"publisher: SAGE Publications Inc","page":"51-57","source":"SAGE Journals","title":"The Magical Mystery Four: How Is Working Memory Capacity Limited, and Why?","title-short":"The Magical Mystery Four","volume":"19","author":[{"family":"Cowan","given":"Nelson"}],"issued":{"date-parts":[["2010",2,1]]}}},{"id":3758,"uris":["http://zotero.org/users/6345545/items/LSK22TQA"],"itemData":{"id":3758,"type":"book","abstract":"The idea of one's memory \"filling up\" is a humorous misconception of how memory in general is thought to work; it actually has no capacity limit. However, the idea of a \"full brain\" makes more sense with reference to working memory, which is the limited amount of information a person can hold temporarily in an especially accessible form for use in the completion of almost any challenging cognitive task. This groundbreaking book explains the evidence supporting Cowan's theoretical proposal about working memory capacity, and compares it to competing perspectives. Cognitive psychologists profoundly disagree on how working memory is limited: whether by the number of units that can be retained (and, if so, what kind of units and how many), the types of interfering material, the time that has elapsed, some combination of these mechanisms, or none of them. The book assesses these hypotheses and examines explanations of why capacity limits occur, including vivid biological, cognitive, and evolutionary accounts. The book concludes with a discussion of the practical importance of capacity limits in daily life. This 10th anniversary Classic Edition will continue to be accessible to a wide range of readers and serve as an invaluable reference for all memory researchers.","ISBN":"978-1-317-23238-4","language":"en","note":"Google-Books-ID: AjL7CwAAQBAJ","number-of-pages":"239","publisher":"Psychology Press","source":"Google Books","title":"Working Memory Capacity: Classic Edition","title-short":"Working Memory Capacity","author":[{"family":"Cowan","given":"Nelson"}],"issued":{"date-parts":[["2016",4,14]]}}},{"id":3761,"uris":["http://zotero.org/users/6345545/items/MWDDASYQ"],"itemData":{"id":3761,"type":"chapter","container-title":"The nature of remembering: Essays in honor of Robert G. Crowder.","event-place":"Washington","ISBN":"978-1-55798-750-1","language":"en","note":"DOI: 10.1037/10394-016","page":"297-314","publisher":"American Psychological Association","publisher-place":"Washington","source":"DOI.org (Crossref)","title":"What is working memory capacity?","URL":"http://content.apa.org/books/10394-016","editor":[{"family":"Roediger","given":"Henry L."},{"family":"Nairne","given":"James S."},{"family":"Neath","given":"Ian"},{"family":"Surprenant","given":"Aimée M."}],"author":[{"family":"Engle","given":"Randall W."}],"accessed":{"date-parts":[["2021",3,10]]},"issued":{"date-parts":[["2001"]]}}},{"id":3762,"uris":["http://zotero.org/users/6345545/items/A6XJ62VI"],"itemData":{"id":3762,"type":"article-journal","abstract":"Performance on measures of working memory (WM) capacity predicts performance on a wide range of real-world cognitive tasks. I review the idea that WM capacity (a) is separable from short-term memory, (b) is an important component of general fluid intelligence, and (c) represents a domain-free limitation in ability to control attention. Studies show that individual differences in WM capacity are reflected in performance on antisaccade, Stroop, and dichotic-listening tasks. WM capacity, or executive attention, is most important under conditions in which interference leads to retrieval of response tendencies that conflict with the current task.","container-title":"Current Directions in Psychological Science","DOI":"10.1111/1467-8721.00160","ISSN":"0963-7214","issue":"1","journalAbbreviation":"Curr Dir Psychol Sci","language":"en","note":"publisher: SAGE Publications Inc","page":"19-23","source":"SAGE Journals","title":"Working Memory Capacity as Executive Attention","volume":"11","author":[{"family":"Engle","given":"Randall W."}],"issued":{"date-parts":[["2002",2,1]]}}},{"id":3733,"uris":["http://zotero.org/users/6345545/items/XGK6AIML"],"itemData":{"id":3733,"type":"article-journal","abstract":"We review the evidence for the 3 principal theoretical contenders that vie to explain why and how working memory (WM) capacity is limited. We examine the possibility that capacity limitations arise from temporal decay; we examine whether they might reflect a limitation in cognitive resources; and we ask whether capacity might be limited because of mutual interference of representations in WM. We evaluate each hypothesis against a common set of findings reflecting the capacity limit: The set-size effect and its modulation by domain-specificity and heterogeneity of the memory set; the effects of unfilled retention intervals and of distractor processing in the retention interval; and the pattern of correlates of WM tests. We conclude that—at least for verbal memoranda—a decay explanation is untenable. A resource-based view remains tenable but has difficulty accommodating several findings. The interference approach has its own set of difficulties but accounts best for the set of findings, and therefore, appears to present the most promising approach for future development.","container-title":"Psychological Bulletin","DOI":"10.1037/bul0000046","ISSN":"1939-1455, 0033-2909","issue":"7","journalAbbreviation":"Psychological Bulletin","language":"en","page":"758-799","source":"DOI.org (Crossref)","title":"What limits working memory capacity?","volume":"142","author":[{"family":"Oberauer","given":"Klaus"},{"family":"Farrell","given":"Simon"},{"family":"Jarrold","given":"Christopher"},{"family":"Lewandowsky","given":"Stephan"}],"issued":{"date-parts":[["2016"]]}}}],"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(Cowan, 2010, 2016; Engle, 2001, 2002; Oberauer et al., 2016)</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w:t>
      </w:r>
      <w:r w:rsidR="00094E14" w:rsidRPr="0060258A">
        <w:rPr>
          <w:rFonts w:ascii="Times New Roman" w:hAnsi="Times New Roman" w:cs="Times New Roman"/>
          <w:color w:val="000000" w:themeColor="text1"/>
        </w:rPr>
        <w:t xml:space="preserve"> </w:t>
      </w:r>
      <w:r w:rsidR="00F2473B" w:rsidRPr="0060258A">
        <w:rPr>
          <w:rFonts w:ascii="Times New Roman" w:hAnsi="Times New Roman" w:cs="Times New Roman"/>
          <w:color w:val="000000" w:themeColor="text1"/>
        </w:rPr>
        <w:t>W</w:t>
      </w:r>
      <w:r w:rsidR="00094E14" w:rsidRPr="0060258A">
        <w:rPr>
          <w:rFonts w:ascii="Times New Roman" w:hAnsi="Times New Roman" w:cs="Times New Roman"/>
          <w:color w:val="000000" w:themeColor="text1"/>
        </w:rPr>
        <w:t xml:space="preserve">hen </w:t>
      </w:r>
      <w:r w:rsidR="000E5AC1" w:rsidRPr="0060258A">
        <w:rPr>
          <w:rFonts w:ascii="Times New Roman" w:hAnsi="Times New Roman" w:cs="Times New Roman"/>
          <w:color w:val="000000" w:themeColor="text1"/>
        </w:rPr>
        <w:t xml:space="preserve">disinhibition </w:t>
      </w:r>
      <w:r w:rsidR="00F2473B" w:rsidRPr="0060258A">
        <w:rPr>
          <w:rFonts w:ascii="Times New Roman" w:hAnsi="Times New Roman" w:cs="Times New Roman"/>
          <w:color w:val="000000" w:themeColor="text1"/>
        </w:rPr>
        <w:t>is</w:t>
      </w:r>
      <w:r w:rsidR="000E5AC1" w:rsidRPr="0060258A">
        <w:rPr>
          <w:rFonts w:ascii="Times New Roman" w:hAnsi="Times New Roman" w:cs="Times New Roman"/>
          <w:color w:val="000000" w:themeColor="text1"/>
        </w:rPr>
        <w:t xml:space="preserve"> active</w:t>
      </w:r>
      <w:r w:rsidR="00F2473B" w:rsidRPr="0060258A">
        <w:rPr>
          <w:rFonts w:ascii="Times New Roman" w:hAnsi="Times New Roman" w:cs="Times New Roman"/>
          <w:color w:val="000000" w:themeColor="text1"/>
        </w:rPr>
        <w:t>, the LDDM exhibits a point attractor</w:t>
      </w:r>
      <w:r w:rsidR="000E5AC1" w:rsidRPr="0060258A">
        <w:rPr>
          <w:rFonts w:ascii="Times New Roman" w:hAnsi="Times New Roman" w:cs="Times New Roman"/>
          <w:color w:val="000000" w:themeColor="text1"/>
        </w:rPr>
        <w:t xml:space="preserve"> (</w:t>
      </w:r>
      <w:r w:rsidR="000E5AC1" w:rsidRPr="0060258A">
        <w:rPr>
          <w:rFonts w:ascii="Times New Roman" w:hAnsi="Times New Roman" w:cs="Times New Roman"/>
          <w:b/>
          <w:color w:val="000000" w:themeColor="text1"/>
        </w:rPr>
        <w:t>Fig</w:t>
      </w:r>
      <w:r w:rsidR="00D43AE8" w:rsidRPr="0060258A">
        <w:rPr>
          <w:rFonts w:ascii="Times New Roman" w:hAnsi="Times New Roman" w:cs="Times New Roman"/>
          <w:b/>
          <w:color w:val="000000" w:themeColor="text1"/>
        </w:rPr>
        <w:t>.</w:t>
      </w:r>
      <w:r w:rsidR="000E5AC1" w:rsidRPr="0060258A">
        <w:rPr>
          <w:rFonts w:ascii="Times New Roman" w:hAnsi="Times New Roman" w:cs="Times New Roman"/>
          <w:b/>
          <w:color w:val="000000" w:themeColor="text1"/>
        </w:rPr>
        <w:t xml:space="preserve"> </w:t>
      </w:r>
      <w:r w:rsidR="00703F32" w:rsidRPr="0060258A">
        <w:rPr>
          <w:rFonts w:ascii="Times New Roman" w:hAnsi="Times New Roman" w:cs="Times New Roman"/>
          <w:b/>
          <w:color w:val="000000" w:themeColor="text1"/>
        </w:rPr>
        <w:t>8</w:t>
      </w:r>
      <w:r w:rsidR="009651EC" w:rsidRPr="0060258A">
        <w:rPr>
          <w:rFonts w:ascii="Times New Roman" w:hAnsi="Times New Roman" w:cs="Times New Roman"/>
          <w:b/>
          <w:color w:val="000000" w:themeColor="text1"/>
        </w:rPr>
        <w:t>F</w:t>
      </w:r>
      <w:r w:rsidR="00617CB7" w:rsidRPr="0060258A">
        <w:rPr>
          <w:rFonts w:ascii="Times New Roman" w:hAnsi="Times New Roman" w:cs="Times New Roman"/>
          <w:color w:val="000000" w:themeColor="text1"/>
        </w:rPr>
        <w:t>, right</w:t>
      </w:r>
      <w:r w:rsidR="000E5AC1" w:rsidRPr="0060258A">
        <w:rPr>
          <w:rFonts w:ascii="Times New Roman" w:hAnsi="Times New Roman" w:cs="Times New Roman"/>
          <w:color w:val="000000" w:themeColor="text1"/>
        </w:rPr>
        <w:t>)</w:t>
      </w:r>
      <w:r w:rsidR="00F2473B" w:rsidRPr="0060258A">
        <w:rPr>
          <w:rFonts w:ascii="Times New Roman" w:hAnsi="Times New Roman" w:cs="Times New Roman"/>
          <w:color w:val="000000" w:themeColor="text1"/>
        </w:rPr>
        <w:t>, and t</w:t>
      </w:r>
      <w:r w:rsidR="00177580" w:rsidRPr="0060258A">
        <w:rPr>
          <w:rFonts w:ascii="Times New Roman" w:hAnsi="Times New Roman" w:cs="Times New Roman"/>
          <w:color w:val="000000" w:themeColor="text1"/>
        </w:rPr>
        <w:t>he network only holds the information of the largest item as a categorical cod</w:t>
      </w:r>
      <w:r w:rsidR="00F2473B" w:rsidRPr="0060258A">
        <w:rPr>
          <w:rFonts w:ascii="Times New Roman" w:hAnsi="Times New Roman" w:cs="Times New Roman"/>
          <w:color w:val="000000" w:themeColor="text1"/>
        </w:rPr>
        <w:t>e</w:t>
      </w:r>
      <w:r w:rsidR="00177580" w:rsidRPr="0060258A">
        <w:rPr>
          <w:rFonts w:ascii="Times New Roman" w:hAnsi="Times New Roman" w:cs="Times New Roman"/>
          <w:color w:val="000000" w:themeColor="text1"/>
        </w:rPr>
        <w:t xml:space="preserve"> during persistent </w:t>
      </w:r>
      <w:r w:rsidR="00A80DBF" w:rsidRPr="0060258A">
        <w:rPr>
          <w:rFonts w:ascii="Times New Roman" w:hAnsi="Times New Roman" w:cs="Times New Roman"/>
          <w:color w:val="000000" w:themeColor="text1"/>
        </w:rPr>
        <w:t>activity</w:t>
      </w:r>
      <w:r w:rsidR="007630A1" w:rsidRPr="0060258A">
        <w:rPr>
          <w:rFonts w:ascii="Times New Roman" w:hAnsi="Times New Roman" w:cs="Times New Roman"/>
          <w:color w:val="000000" w:themeColor="text1"/>
        </w:rPr>
        <w:t>.</w:t>
      </w:r>
    </w:p>
    <w:p w14:paraId="4A3AEB63" w14:textId="77777777" w:rsidR="0054148B" w:rsidRDefault="0054148B" w:rsidP="0054148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[Insert Figure 8 about here]</w:t>
      </w:r>
    </w:p>
    <w:p w14:paraId="51650E94" w14:textId="77777777" w:rsidR="0054148B" w:rsidRDefault="0054148B" w:rsidP="0054148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[Insert Figure 8-figure supplement 1 about here]</w:t>
      </w:r>
    </w:p>
    <w:p w14:paraId="2CED26E6" w14:textId="77777777" w:rsidR="0054148B" w:rsidRPr="0060258A" w:rsidRDefault="0054148B" w:rsidP="0054148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[Insert Figure 8-figure supplement 2 about here]</w:t>
      </w:r>
    </w:p>
    <w:p w14:paraId="031C83EB" w14:textId="77777777" w:rsidR="0054148B" w:rsidRDefault="0054148B" w:rsidP="00B26F88">
      <w:pPr>
        <w:spacing w:line="480" w:lineRule="auto"/>
        <w:jc w:val="both"/>
        <w:rPr>
          <w:rFonts w:ascii="Times New Roman" w:hAnsi="Times New Roman" w:cs="Times New Roman"/>
          <w:color w:val="000000" w:themeColor="text1"/>
        </w:rPr>
      </w:pPr>
    </w:p>
    <w:p w14:paraId="0003A0B5" w14:textId="4D2DE66C" w:rsidR="00886C3F" w:rsidRPr="0054148B" w:rsidRDefault="00434D8C" w:rsidP="00886C3F">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br w:type="page"/>
      </w:r>
      <w:r w:rsidR="00886C3F" w:rsidRPr="0060258A">
        <w:rPr>
          <w:rFonts w:ascii="Times New Roman" w:hAnsi="Times New Roman" w:cs="Times New Roman"/>
          <w:i/>
          <w:color w:val="000000" w:themeColor="text1"/>
        </w:rPr>
        <w:lastRenderedPageBreak/>
        <w:t>Gated disinhibition provides top-down control of choice dynamics</w:t>
      </w:r>
    </w:p>
    <w:p w14:paraId="79356C9A" w14:textId="77777777" w:rsidR="00021624" w:rsidRPr="0060258A" w:rsidRDefault="00021624" w:rsidP="00886C3F">
      <w:pPr>
        <w:spacing w:line="480" w:lineRule="auto"/>
        <w:jc w:val="both"/>
        <w:rPr>
          <w:rFonts w:ascii="Times New Roman" w:hAnsi="Times New Roman" w:cs="Times New Roman"/>
          <w:bCs/>
          <w:color w:val="000000" w:themeColor="text1"/>
        </w:rPr>
      </w:pPr>
    </w:p>
    <w:p w14:paraId="2639001F" w14:textId="68EB1F77" w:rsidR="00886C3F" w:rsidRDefault="00886C3F" w:rsidP="00886C3F">
      <w:pPr>
        <w:spacing w:line="480" w:lineRule="auto"/>
        <w:jc w:val="both"/>
        <w:rPr>
          <w:rFonts w:ascii="Times New Roman" w:hAnsi="Times New Roman" w:cs="Times New Roman"/>
          <w:bCs/>
          <w:color w:val="000000" w:themeColor="text1"/>
        </w:rPr>
      </w:pPr>
      <w:r w:rsidRPr="0060258A">
        <w:rPr>
          <w:rFonts w:ascii="Times New Roman" w:hAnsi="Times New Roman" w:cs="Times New Roman"/>
          <w:bCs/>
          <w:color w:val="000000" w:themeColor="text1"/>
        </w:rPr>
        <w:t>In addition to its crucial role in generating WTA competition, local disinhibition provides an intrinsic mechanism for top-down control of choice dynamics. Decision circuits show remarkable flexibility in timing, with similar neurophysiological data recorded in a variety of task paradigms: in addition to reaction</w:t>
      </w:r>
      <w:r w:rsidR="00913F9D" w:rsidRPr="0060258A">
        <w:rPr>
          <w:rFonts w:ascii="Times New Roman" w:hAnsi="Times New Roman" w:cs="Times New Roman"/>
          <w:bCs/>
          <w:color w:val="000000" w:themeColor="text1"/>
        </w:rPr>
        <w:t>-</w:t>
      </w:r>
      <w:r w:rsidRPr="0060258A">
        <w:rPr>
          <w:rFonts w:ascii="Times New Roman" w:hAnsi="Times New Roman" w:cs="Times New Roman"/>
          <w:bCs/>
          <w:color w:val="000000" w:themeColor="text1"/>
        </w:rPr>
        <w:t>time task</w:t>
      </w:r>
      <w:r w:rsidR="00A27ABC" w:rsidRPr="0060258A">
        <w:rPr>
          <w:rFonts w:ascii="Times New Roman" w:hAnsi="Times New Roman" w:cs="Times New Roman"/>
          <w:bCs/>
          <w:color w:val="000000" w:themeColor="text1"/>
        </w:rPr>
        <w:t>s</w:t>
      </w:r>
      <w:r w:rsidRPr="0060258A">
        <w:rPr>
          <w:rFonts w:ascii="Times New Roman" w:hAnsi="Times New Roman" w:cs="Times New Roman"/>
          <w:bCs/>
          <w:color w:val="000000" w:themeColor="text1"/>
        </w:rPr>
        <w:t>, in which subjects can choose at any time immediately after onset</w:t>
      </w:r>
      <w:r w:rsidR="00F91647" w:rsidRPr="0060258A">
        <w:rPr>
          <w:rFonts w:ascii="Times New Roman" w:hAnsi="Times New Roman" w:cs="Times New Roman"/>
          <w:bCs/>
          <w:color w:val="000000" w:themeColor="text1"/>
        </w:rPr>
        <w:t xml:space="preserve"> of stimulus</w:t>
      </w:r>
      <w:r w:rsidRPr="0060258A">
        <w:rPr>
          <w:rFonts w:ascii="Times New Roman" w:hAnsi="Times New Roman" w:cs="Times New Roman"/>
          <w:bCs/>
          <w:color w:val="000000" w:themeColor="text1"/>
        </w:rPr>
        <w:t>, decision-rela</w:t>
      </w:r>
      <w:r w:rsidR="00F32B5B" w:rsidRPr="0060258A">
        <w:rPr>
          <w:rFonts w:ascii="Times New Roman" w:hAnsi="Times New Roman" w:cs="Times New Roman"/>
          <w:bCs/>
          <w:color w:val="000000" w:themeColor="text1"/>
        </w:rPr>
        <w:softHyphen/>
      </w:r>
      <w:r w:rsidRPr="0060258A">
        <w:rPr>
          <w:rFonts w:ascii="Times New Roman" w:hAnsi="Times New Roman" w:cs="Times New Roman"/>
          <w:bCs/>
          <w:color w:val="000000" w:themeColor="text1"/>
        </w:rPr>
        <w:t>ted neural activity has been widely studie</w:t>
      </w:r>
      <w:r w:rsidRPr="0060258A">
        <w:rPr>
          <w:rFonts w:ascii="Times New Roman" w:hAnsi="Times New Roman" w:cs="Times New Roman" w:hint="eastAsia"/>
          <w:bCs/>
          <w:color w:val="000000" w:themeColor="text1"/>
        </w:rPr>
        <w:t>d</w:t>
      </w:r>
      <w:r w:rsidRPr="0060258A">
        <w:rPr>
          <w:rFonts w:ascii="Times New Roman" w:hAnsi="Times New Roman" w:cs="Times New Roman"/>
          <w:bCs/>
          <w:color w:val="000000" w:themeColor="text1"/>
        </w:rPr>
        <w:t xml:space="preserve"> in fixed</w:t>
      </w:r>
      <w:r w:rsidR="00F91647" w:rsidRPr="0060258A">
        <w:rPr>
          <w:rFonts w:ascii="Times New Roman" w:hAnsi="Times New Roman" w:cs="Times New Roman"/>
          <w:bCs/>
          <w:color w:val="000000" w:themeColor="text1"/>
        </w:rPr>
        <w:t>-</w:t>
      </w:r>
      <w:r w:rsidRPr="0060258A">
        <w:rPr>
          <w:rFonts w:ascii="Times New Roman" w:hAnsi="Times New Roman" w:cs="Times New Roman"/>
          <w:bCs/>
          <w:color w:val="000000" w:themeColor="text1"/>
        </w:rPr>
        <w:t>duration and delayed</w:t>
      </w:r>
      <w:r w:rsidR="00F91647" w:rsidRPr="0060258A">
        <w:rPr>
          <w:rFonts w:ascii="Times New Roman" w:hAnsi="Times New Roman" w:cs="Times New Roman"/>
          <w:bCs/>
          <w:color w:val="000000" w:themeColor="text1"/>
        </w:rPr>
        <w:t>-</w:t>
      </w:r>
      <w:r w:rsidRPr="0060258A">
        <w:rPr>
          <w:rFonts w:ascii="Times New Roman" w:hAnsi="Times New Roman" w:cs="Times New Roman"/>
          <w:bCs/>
          <w:color w:val="000000" w:themeColor="text1"/>
        </w:rPr>
        <w:t>response tasks. In fixed</w:t>
      </w:r>
      <w:r w:rsidR="00F91647" w:rsidRPr="0060258A">
        <w:rPr>
          <w:rFonts w:ascii="Times New Roman" w:hAnsi="Times New Roman" w:cs="Times New Roman"/>
          <w:bCs/>
          <w:color w:val="000000" w:themeColor="text1"/>
        </w:rPr>
        <w:t>-</w:t>
      </w:r>
      <w:r w:rsidRPr="0060258A">
        <w:rPr>
          <w:rFonts w:ascii="Times New Roman" w:hAnsi="Times New Roman" w:cs="Times New Roman"/>
          <w:bCs/>
          <w:color w:val="000000" w:themeColor="text1"/>
        </w:rPr>
        <w:t>duration tasks, subjects are required to withhold selection of an action until an instruction signal. Neural activity prior to the instruction signal reflects value information, for example about  reward characteristics</w:t>
      </w:r>
      <w:ins w:id="529" w:author="Bo Shen" w:date="2023-02-03T12:01:00Z">
        <w:r w:rsidR="00696CD1">
          <w:rPr>
            <w:rFonts w:ascii="Times New Roman" w:hAnsi="Times New Roman" w:cs="Times New Roman"/>
            <w:bCs/>
            <w:color w:val="000000" w:themeColor="text1"/>
          </w:rPr>
          <w:t xml:space="preserve"> </w:t>
        </w:r>
      </w:ins>
      <w:r w:rsidRPr="0060258A">
        <w:rPr>
          <w:rFonts w:ascii="Times New Roman" w:hAnsi="Times New Roman" w:cs="Times New Roman"/>
          <w:bCs/>
          <w:color w:val="000000" w:themeColor="text1"/>
        </w:rPr>
        <w:fldChar w:fldCharType="begin"/>
      </w:r>
      <w:r w:rsidR="009C2159">
        <w:rPr>
          <w:rFonts w:ascii="Times New Roman" w:hAnsi="Times New Roman" w:cs="Times New Roman"/>
          <w:bCs/>
          <w:color w:val="000000" w:themeColor="text1"/>
        </w:rPr>
        <w:instrText xml:space="preserve"> ADDIN ZOTERO_ITEM CSL_CITATION {"citationID":"WXEdJ5Vo","properties":{"formattedCitation":"(Dorris &amp; Glimcher, 2004; Louie et al., 2011; Platt &amp; Glimcher, 1999; Sugrue et al., 2004; Watanabe, 1996)","plainCitation":"(Dorris &amp; Glimcher, 2004; Louie et al., 2011; Platt &amp; Glimcher, 1999; Sugrue et al., 2004; Watanabe, 1996)","noteIndex":0},"citationItems":[{"id":614,"uris":["http://zotero.org/users/6345545/items/GFJC68SC"],"itemData":{"id":614,"type":"article-journal","abstract":"Behavioral studies suggest that making a decision involves representing the overall desirability of all available actions and then selecting that action that is most desirable. Physiological studies have proposed that neurons in the parietal cortex play a role in selecting movements for execution. To test the hypothesis that these parietal neurons encode the subjective desirability of making particular movements, we exploited Nash's game theoretic equilibrium, during which the subjective desirability of multiple actions should be equal for human players. Behavior measured during a strategic game suggests that monkeys' choices, like those of humans, are guided by subjective desirability. Under these conditions, activity in the parietal cortex was correlated with the relative subjective desirability of actions irrespective of the specific combination of reward magnitude, reward probability, and response probability associated with each action. These observations may help place many recent findings regarding the posterior parietal cortex into a common conceptual framework.","container-title":"Neuron","DOI":"10.1016/j.neuron.2004.09.009","ISSN":"0896-6273","issue":"2","journalAbbreviation":"Neuron","language":"en","page":"365-378","source":"ScienceDirect","title":"Activity in Posterior Parietal Cortex Is Correlated with the Relative Subjective Desirability of Action","volume":"44","author":[{"family":"Dorris","given":"Michael C."},{"family":"Glimcher","given":"Paul W."}],"issued":{"date-parts":[["2004",10,14]]}}},{"id":342,"uris":["http://zotero.org/users/6345545/items/FIVLPZPC"],"itemData":{"id":342,"type":"article-journal","container-title":"Journal of Neuroscience","DOI":"10.1523/JNEUROSCI.1237-11.2011","ISSN":"0270-6474, 1529-2401","issue":"29","journalAbbreviation":"Journal of Neuroscience","language":"en","page":"10627-10639","source":"DOI.org (Crossref)","title":"Reward Value-Based Gain Control: Divisive Normalization in Parietal Cortex","title-short":"Reward Value-Based Gain Control","volume":"31","author":[{"family":"Louie","given":"Kenway"},{"family":"Grattan","given":"L. E."},{"family":"Glimcher","given":"P. W."}],"issued":{"date-parts":[["2011",7,20]]}}},{"id":344,"uris":["http://zotero.org/users/6345545/items/2T7KXNSC"],"itemData":{"id":344,"type":"article-journal","container-title":"Nature","DOI":"10.1038/22268","ISSN":"0028-0836, 1476-4687","issue":"6741","journalAbbreviation":"Nature","language":"en","page":"233-238","source":"DOI.org (Crossref)","title":"Neural correlates of decision variables in parietal cortex","volume":"400","author":[{"family":"Platt","given":"Michael L."},{"family":"Glimcher","given":"Paul W."}],"issued":{"date-parts":[["1999",7]]}}},{"id":630,"uris":["http://zotero.org/users/6345545/items/RVLCU76F"],"itemData":{"id":630,"type":"article-journal","abstract":"Psychologists and economists have long appreciated the contribution of reward history and expectation to decision-making. Yet we know little about how specific histories of choice and reward lead to an internal representation of the “value” of possible actions. We approached this problem through an integrated application of behavioral, computational, and physiological techniques. Monkeys were placed in a dynamic foraging environment in which they had to track the changing values of alternative choices through time. In this context, the monkeys' foraging behavior provided a window into their subjective valuation. We found that a simple model based on reward history can duplicate this behavior and that neurons in the parietal cortex represent the relative value of competing actions predicted by this model.\nCertain brain neurons code for the comparative perceived value of paired alternatives between which monkeys choose when performing a task.\nCertain brain neurons code for the comparative perceived value of paired alternatives between which monkeys choose when performing a task.","container-title":"Science","DOI":"10.1126/science.1094765","ISSN":"0036-8075, 1095-9203","issue":"5678","language":"en","license":"American Association for the Advancement of Science","note":"publisher: American Association for the Advancement of Science\nsection: Research Article\nPMID: 15205529","page":"1782-1787","source":"science.sciencemag.org","title":"Matching Behavior and the Representation of Value in the Parietal Cortex","volume":"304","author":[{"family":"Sugrue","given":"Leo P."},{"family":"Corrado","given":"Greg S."},{"family":"Newsome","given":"William T."}],"issued":{"date-parts":[["2004",6,18]]}}},{"id":549,"uris":["http://zotero.org/users/6345545/items/TRA2MR2A"],"itemData":{"id":549,"type":"article-journal","language":"en","page":"4","source":"Zotero","title":"Reward expectancy in primate prefrontal neurons","volume":"382","author":[{"family":"Watanabe","given":"Masataka"}],"issued":{"date-parts":[["1996"]]}}}],"schema":"https://github.com/citation-style-language/schema/raw/master/csl-citation.json"} </w:instrText>
      </w:r>
      <w:r w:rsidRPr="0060258A">
        <w:rPr>
          <w:rFonts w:ascii="Times New Roman" w:hAnsi="Times New Roman" w:cs="Times New Roman"/>
          <w:bCs/>
          <w:color w:val="000000" w:themeColor="text1"/>
        </w:rPr>
        <w:fldChar w:fldCharType="separate"/>
      </w:r>
      <w:r w:rsidR="009C2159">
        <w:rPr>
          <w:rFonts w:ascii="Times New Roman" w:hAnsi="Times New Roman" w:cs="Times New Roman"/>
          <w:color w:val="000000" w:themeColor="text1"/>
        </w:rPr>
        <w:t>(Dorris &amp; Glimcher, 2004; Louie et al., 2011; Platt &amp; Glimcher, 1999; Sugrue et al., 2004; Watanabe, 1996)</w:t>
      </w:r>
      <w:r w:rsidRPr="0060258A">
        <w:rPr>
          <w:rFonts w:ascii="Times New Roman" w:hAnsi="Times New Roman" w:cs="Times New Roman"/>
          <w:bCs/>
          <w:color w:val="000000" w:themeColor="text1"/>
        </w:rPr>
        <w:fldChar w:fldCharType="end"/>
      </w:r>
      <w:r w:rsidRPr="0060258A">
        <w:rPr>
          <w:rFonts w:ascii="Times New Roman" w:hAnsi="Times New Roman" w:cs="Times New Roman"/>
          <w:bCs/>
          <w:color w:val="000000" w:themeColor="text1"/>
        </w:rPr>
        <w:t xml:space="preserve"> or accumulating perceptual evidence</w:t>
      </w:r>
      <w:ins w:id="530" w:author="Bo Shen" w:date="2023-02-03T12:01:00Z">
        <w:r w:rsidR="00696CD1">
          <w:rPr>
            <w:rFonts w:ascii="Times New Roman" w:hAnsi="Times New Roman" w:cs="Times New Roman"/>
            <w:bCs/>
            <w:color w:val="000000" w:themeColor="text1"/>
          </w:rPr>
          <w:t xml:space="preserve"> </w:t>
        </w:r>
      </w:ins>
      <w:r w:rsidRPr="0060258A">
        <w:rPr>
          <w:rFonts w:ascii="Times New Roman" w:hAnsi="Times New Roman" w:cs="Times New Roman"/>
          <w:bCs/>
          <w:color w:val="000000" w:themeColor="text1"/>
        </w:rPr>
        <w:fldChar w:fldCharType="begin"/>
      </w:r>
      <w:r w:rsidR="009C2159">
        <w:rPr>
          <w:rFonts w:ascii="Times New Roman" w:hAnsi="Times New Roman" w:cs="Times New Roman"/>
          <w:bCs/>
          <w:color w:val="000000" w:themeColor="text1"/>
        </w:rPr>
        <w:instrText xml:space="preserve"> ADDIN ZOTERO_ITEM CSL_CITATION {"citationID":"e3cadENg","properties":{"formattedCitation":"(Kiani et al., 2008, 2014; Kiani &amp; Shadlen, 2009; Kim &amp; Shadlen, 1999; Roitman &amp; Shadlen, 2002; Rorie et al., 2010; Shadlen &amp; Newsome, 2001)","plainCitation":"(Kiani et al., 2008, 2014; Kiani &amp; Shadlen, 2009; Kim &amp; Shadlen, 1999; Roitman &amp; Shadlen, 2002; Rorie et al., 2010; Shadlen &amp; Newsome, 2001)","noteIndex":0},"citationItems":[{"id":715,"uris":["http://zotero.org/users/6345545/items/2L8AS27B"],"itemData":{"id":715,"type":"article-journal","abstract":"Decisions about sensory stimuli are often based on an accumulation of evidence in time. When subjects control stimulus duration, the decision terminates when the accumulated evidence reaches a criterion level. Under many natural circumstances and in many laboratory settings, the environment, rather than the subject, controls the stimulus duration. In these settings, it is generally assumed that subjects commit to a choice at the end of the stimulus stream. Indeed, failure to benefit from the full stream of information is interpreted as a sign of imperfect accumulation or memory leak. Contrary to these assumptions, we show that monkeys performing a direction discrimination task commit to a choice when the accumulated evidence reaches a threshold level (or bound), sometimes long before the end of stimulus. This bounded accumulation of evidence is reflected in the activity of neurons in the lateral intraparietal cortex. Thus, the readout of visual cortex embraces a termination rule to limit processing even when potentially useful information is available.","container-title":"Journal of Neuroscience","DOI":"10.1523/JNEUROSCI.4761-07.2008","ISSN":"0270-6474, 1529-2401","issue":"12","journalAbbreviation":"J. Neurosci.","language":"en","license":"Copyright © 2008 Society for Neuroscience 0270-6474/08/283017-13$15.00/0","note":"publisher: Society for Neuroscience\nsection: Articles\nPMID: 18354005","page":"3017-3029","source":"www.jneurosci.org","title":"Bounded Integration in Parietal Cortex Underlies Decisions Even When Viewing Duration Is Dictated by the Environment","volume":"28","author":[{"family":"Kiani","given":"Roozbeh"},{"family":"Hanks","given":"Timothy D."},{"family":"Shadlen","given":"Michael N."}],"issued":{"date-parts":[["2008",3,19]]}}},{"id":899,"uris":["http://zotero.org/users/6345545/items/D82FH4TD"],"itemData":{"id":899,"type":"article-journal","abstract":"Decision making is a complex process in which different sources of information are combined into a decision variable (DV) that guides action [1, 2]. Neurophysiological studies have typically sought insight into the dynamics of the decision-making process and its neural mechanisms through statistical analysis of large numbers of trials from sequentially recorded single neurons or small groups of neurons [3, 4, 5, 6]. However, detecting and analyzing the DV on individual trials has been challenging [7]. Here we show that by recording simultaneously from hundreds of units in prearcuate gyrus of macaque monkeys performing a direction discrimination task, we can predict the monkey’s choices with high accuracy and decode DV dynamically as the decision unfolds on individual trials. This advance enabled us to study changes of mind (CoMs) that occasionally happen before the final commitment to a decision [8, 9, 10]. On individual trials, the decoded DV varied significantly over time and occasionally changed its sign, identifying a potential CoM. Interrogating the system by random stopping of the decision-making process during the delay period after stimulus presentation confirmed the validity of identified CoMs. Importantly, the properties of the candidate CoMs also conformed to expectations based on prior theoretical and behavioral studies [8]: they were more likely to go from an incorrect to a correct choice, they were more likely for weak and intermediate stimuli than for strong stimuli, and they were more likely earlier in the trial. We suggest that simultaneous recording of large neural populations provides a good estimate of DV and explains idiosyncratic aspects of the decision-making process that were inaccessible before.","container-title":"Current Biology","DOI":"10.1016/j.cub.2014.05.049","ISSN":"0960-9822","issue":"13","journalAbbreviation":"Current Biology","language":"en","page":"1542-1547","source":"ScienceDirect","title":"Dynamics of Neural Population Responses in Prefrontal Cortex Indicate Changes of Mind on Single Trials","volume":"24","author":[{"family":"Kiani","given":"Roozbeh"},{"family":"Cueva","given":"Christopher J."},{"family":"Reppas","given":"John B."},{"family":"Newsome","given":"William T."}],"issued":{"date-parts":[["2014",7,7]]}}},{"id":889,"uris":["http://zotero.org/users/6345545/items/LZVDWMZC"],"itemData":{"id":889,"type":"article-journal","abstract":"Decisive Monkeys\nDecision-making is a central theme in current research in cognitive neuroscience. Behavioral protocols have provided an entry into explorations of the neural processes that underlie decision-making. Empirical studies have provided support for a diffusion model in which information accumulates over time until a threshold is reached, with noisiness in the inputs related to decision errors. Kiani and Shadlen (p. 759) developed a behavioral task to study choice certainty and identified the corresponding neuronal representations in monkeys. The monkeys were allowed to choose to opt out of an uncertain, higher reward choice in favor of a certain, lower payoff. The same neurons that encoded the information used to make a choice also encoded the extent of certainty, which in humans would be described as the degree of confidence in one's decision.\nThe degree of confidence in a decision provides a graded and probabilistic assessment of expected outcome. Although neural mechanisms of perceptual decisions have been studied extensively in primates, little is known about the mechanisms underlying choice certainty. We have shown that the same neurons that represent formation of a decision encode certainty about the decision. Rhesus monkeys made decisions about the direction of moving random dots, spanning a range of difficulties. They were rewarded for correct decisions. On some trials, after viewing the stimulus, the monkeys could opt out of the direction decision for a small but certain reward. Monkeys exercised this option in a manner that revealed their degree of certainty. Neurons in parietal cortex represented formation of the direction decision and the degree of certainty underlying the decision to opt out.\nNeurons in the primate parietal cortex encode information required to make a decision and also the certainty of that choice.\nNeurons in the primate parietal cortex encode information required to make a decision and also the certainty of that choice.","container-title":"Science","DOI":"10.1126/science.1169405","ISSN":"0036-8075, 1095-9203","issue":"5928","language":"en","license":"Copyright © 2009, American Association for the Advancement of Science","note":"publisher: American Association for the Advancement of Science\nsection: Research Article\nPMID: 19423820","page":"759-764","source":"science.sciencemag.org","title":"Representation of Confidence Associated with a Decision by Neurons in the Parietal Cortex","volume":"324","author":[{"family":"Kiani","given":"Roozbeh"},{"family":"Shadlen","given":"Michael N."}],"issued":{"date-parts":[["2009",5,8]]}}},{"id":538,"uris":["http://zotero.org/users/6345545/items/IRNYGYI2"],"itemData":{"id":538,"type":"article-journal","abstract":"To make a visual discrimination, the brain must extract relevant information from the retina, represent appropriate variables in the visual cortex and read out this representation to decide which of two or more alternatives is more likely. We recorded from neurons in the dorsolateral prefrontal cortex (areas 8 and 46) of the rhesus monkey while it performed a motion discrimination task. The monkey indicated its judgment of direction by making appropriate eye movements. As the monkey viewed the motion stimulus, the neural response predicted the monkey's subsequent gaze shift, hence its judgment of direction. The response comprised a mixture of high–level oculomotor signals and weaker visual sensory signals that reflected the strength and direction of motion. This combination of sensory integration and motor planning could reflect the conversion of visual motion information into a categorical decision about direction and thus give insight into the neural computations behind a simple cognitive act.","container-title":"Nature Neuroscience","DOI":"10.1038/5739","ISSN":"1546-1726","issue":"2","language":"en","license":"1999 Nature America Inc.","note":"number: 2\npublisher: Nature Publishing Group","page":"176-185","source":"www.nature.com","title":"Neural correlates of a decision in the dorsolateral prefrontal cortex of the macaque","volume":"2","author":[{"family":"Kim","given":"Jong-Nam"},{"family":"Shadlen","given":"Michael N."}],"issued":{"date-parts":[["1999",2]]}}},{"id":375,"uris":["http://zotero.org/users/6345545/items/AA8WYIGZ"],"itemData":{"id":375,"type":"article-journal","container-title":"The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T."}],"issued":{"date-parts":[["2010",2,19]]}}},{"id":377,"uris":["http://zotero.org/users/6345545/items/QVQZ8DUX"],"itemData":{"id":377,"type":"article-journal","abstract":"We recorded the activity of single neurons in the posterior parietal cortex (area LIP) of two rhesus monkeys while they discriminated the direction of motion in random-dot visual stimuli. The visual task was similar to a motion discrimination task that has been used in previous investigations of motion-sensitive regions of the extrastriate cortex. The monkeys were trained to decide whether the direction of motion was toward one of two choice targets that appeared on either side of the random-dot stimulus. At the end of the trial, the monkeys reported their direction judgment by making an eye movement to the appropriate target. We studied neurons in LIP that exhibited spatially selective persistent activity during delayed saccadic eye movement tasks. These neurons are thought to carry high-level signals appropriate for identifying salient visual targets and for guiding saccadic eye movements. We arranged the motion discrimination task so that one of the choice targets was in the LIP neuron's response field (RF) while the other target was positioned well away from the RF. During motion viewing, neurons in LIP altered their firing rate in a manner that predicted the saccadic eye movement that the monkey would make at the end of the trial. The activity thus predicted the monkey's judgment of motion direction. This predictive activity began early in the motion-viewing period and became increasingly reliable as the monkey viewed the random-dot motion. The neural activity predicted the monkey's direction judgment on both easy and difficult trials (strong and weak motion), whether or not the judgment was correct. In addition, the timing and magnitude of the response was affected by the strength of the motion signal in the stimulus. When the direction of motion was toward the RF, stronger motion led to larger neural responses earlier in the motion-viewing period. When motion was away from the RF, stronger motion led to greater suppression of ongoing activity. Thus the activity of single neurons in area LIP reflects both the direction of an impending gaze shift and the quality of the sensory information that instructs such a response. The time course of the neural response suggests that LIP accumulates sensory signals relevant to the selection of a target for an eye movement.","container-title":"Journal of Neurophysiology","DOI":"10.1152/jn.2001.86.4.1916","ISSN":"0022-3077, 1522-1598","issue":"4","journalAbbreviation":"Journal of Neurophysiology","language":"en","page":"1916-1936","source":"DOI.org (Crossref)","title":"Neural Basis of a Perceptual Decision in the Parietal Cortex (Area LIP) of the Rhesus Monkey","volume":"86","author":[{"family":"Shadlen","given":"Michael N."},{"family":"Newsome","given":"William T."}],"issued":{"date-parts":[["2001",10,1]]}}}],"schema":"https://github.com/citation-style-language/schema/raw/master/csl-citation.json"} </w:instrText>
      </w:r>
      <w:r w:rsidRPr="0060258A">
        <w:rPr>
          <w:rFonts w:ascii="Times New Roman" w:hAnsi="Times New Roman" w:cs="Times New Roman"/>
          <w:bCs/>
          <w:color w:val="000000" w:themeColor="text1"/>
        </w:rPr>
        <w:fldChar w:fldCharType="separate"/>
      </w:r>
      <w:r w:rsidR="009C2159">
        <w:rPr>
          <w:rFonts w:ascii="Times New Roman" w:hAnsi="Times New Roman" w:cs="Times New Roman"/>
          <w:color w:val="000000" w:themeColor="text1"/>
        </w:rPr>
        <w:t>(Kiani et al., 2008, 2014; Kiani &amp; Shadlen, 2009; Kim &amp; Shadlen, 1999; Roitman &amp; Shadlen, 2002; Rorie et al., 2010; Shadlen &amp; Newsome, 2001)</w:t>
      </w:r>
      <w:r w:rsidRPr="0060258A">
        <w:rPr>
          <w:rFonts w:ascii="Times New Roman" w:hAnsi="Times New Roman" w:cs="Times New Roman"/>
          <w:bCs/>
          <w:color w:val="000000" w:themeColor="text1"/>
        </w:rPr>
        <w:fldChar w:fldCharType="end"/>
      </w:r>
      <w:r w:rsidRPr="0060258A">
        <w:rPr>
          <w:rFonts w:ascii="Times New Roman" w:hAnsi="Times New Roman" w:cs="Times New Roman"/>
          <w:bCs/>
          <w:color w:val="000000" w:themeColor="text1"/>
        </w:rPr>
        <w:t>; however, this activity never fully diverges or reaches the decision threshold until after the instruction cue, suggesting a gating of the selection process. In delayed</w:t>
      </w:r>
      <w:r w:rsidR="00F91647" w:rsidRPr="0060258A">
        <w:rPr>
          <w:rFonts w:ascii="Times New Roman" w:hAnsi="Times New Roman" w:cs="Times New Roman"/>
          <w:bCs/>
          <w:color w:val="000000" w:themeColor="text1"/>
        </w:rPr>
        <w:t>-</w:t>
      </w:r>
      <w:r w:rsidRPr="0060258A">
        <w:rPr>
          <w:rFonts w:ascii="Times New Roman" w:hAnsi="Times New Roman" w:cs="Times New Roman"/>
          <w:bCs/>
          <w:color w:val="000000" w:themeColor="text1"/>
        </w:rPr>
        <w:t xml:space="preserve">response </w:t>
      </w:r>
      <w:r w:rsidR="005D74C3" w:rsidRPr="0060258A">
        <w:rPr>
          <w:rFonts w:ascii="Times New Roman" w:hAnsi="Times New Roman" w:cs="Times New Roman"/>
          <w:bCs/>
          <w:color w:val="000000" w:themeColor="text1"/>
        </w:rPr>
        <w:t xml:space="preserve">(working memory) </w:t>
      </w:r>
      <w:r w:rsidRPr="0060258A">
        <w:rPr>
          <w:rFonts w:ascii="Times New Roman" w:hAnsi="Times New Roman" w:cs="Times New Roman"/>
          <w:bCs/>
          <w:color w:val="000000" w:themeColor="text1"/>
        </w:rPr>
        <w:t>tasks, subjects must postpone selection for an interval that includes both stimulus presentation and an additional subsequent interval after the stimul</w:t>
      </w:r>
      <w:r w:rsidR="00F91647" w:rsidRPr="0060258A">
        <w:rPr>
          <w:rFonts w:ascii="Times New Roman" w:hAnsi="Times New Roman" w:cs="Times New Roman"/>
          <w:bCs/>
          <w:color w:val="000000" w:themeColor="text1"/>
        </w:rPr>
        <w:t>us</w:t>
      </w:r>
      <w:r w:rsidRPr="0060258A">
        <w:rPr>
          <w:rFonts w:ascii="Times New Roman" w:hAnsi="Times New Roman" w:cs="Times New Roman"/>
          <w:bCs/>
          <w:color w:val="000000" w:themeColor="text1"/>
        </w:rPr>
        <w:t xml:space="preserve"> </w:t>
      </w:r>
      <w:r w:rsidR="00F91647" w:rsidRPr="0060258A">
        <w:rPr>
          <w:rFonts w:ascii="Times New Roman" w:hAnsi="Times New Roman" w:cs="Times New Roman"/>
          <w:bCs/>
          <w:color w:val="000000" w:themeColor="text1"/>
        </w:rPr>
        <w:t xml:space="preserve">is </w:t>
      </w:r>
      <w:r w:rsidRPr="0060258A">
        <w:rPr>
          <w:rFonts w:ascii="Times New Roman" w:hAnsi="Times New Roman" w:cs="Times New Roman"/>
          <w:bCs/>
          <w:color w:val="000000" w:themeColor="text1"/>
        </w:rPr>
        <w:t xml:space="preserve">withdrawn. As in </w:t>
      </w:r>
      <w:r w:rsidR="00F91647" w:rsidRPr="0060258A">
        <w:rPr>
          <w:rFonts w:ascii="Times New Roman" w:hAnsi="Times New Roman" w:cs="Times New Roman"/>
          <w:bCs/>
          <w:color w:val="000000" w:themeColor="text1"/>
        </w:rPr>
        <w:t xml:space="preserve">fixed-duration </w:t>
      </w:r>
      <w:r w:rsidRPr="0060258A">
        <w:rPr>
          <w:rFonts w:ascii="Times New Roman" w:hAnsi="Times New Roman" w:cs="Times New Roman"/>
          <w:bCs/>
          <w:color w:val="000000" w:themeColor="text1"/>
        </w:rPr>
        <w:t xml:space="preserve">tasks, neural activity </w:t>
      </w:r>
      <w:r w:rsidR="00F91647" w:rsidRPr="0060258A">
        <w:rPr>
          <w:rFonts w:ascii="Times New Roman" w:hAnsi="Times New Roman" w:cs="Times New Roman"/>
          <w:bCs/>
          <w:color w:val="000000" w:themeColor="text1"/>
        </w:rPr>
        <w:t xml:space="preserve">in delayed-response tasks </w:t>
      </w:r>
      <w:r w:rsidRPr="0060258A">
        <w:rPr>
          <w:rFonts w:ascii="Times New Roman" w:hAnsi="Times New Roman" w:cs="Times New Roman"/>
          <w:bCs/>
          <w:color w:val="000000" w:themeColor="text1"/>
        </w:rPr>
        <w:t>typically carries decision–related information (across both the stimulus and delay periods) but WTA selection – and behavioral choice – is withheld until the instruction cue is given</w:t>
      </w:r>
      <w:ins w:id="531" w:author="Bo Shen" w:date="2023-02-03T12:02:00Z">
        <w:r w:rsidR="00696CD1">
          <w:rPr>
            <w:rFonts w:ascii="Times New Roman" w:hAnsi="Times New Roman" w:cs="Times New Roman"/>
            <w:bCs/>
            <w:color w:val="000000" w:themeColor="text1"/>
          </w:rPr>
          <w:t xml:space="preserve"> </w:t>
        </w:r>
      </w:ins>
      <w:r w:rsidRPr="0060258A">
        <w:rPr>
          <w:rFonts w:ascii="Times New Roman" w:hAnsi="Times New Roman" w:cs="Times New Roman"/>
          <w:bCs/>
          <w:color w:val="000000" w:themeColor="text1"/>
        </w:rPr>
        <w:fldChar w:fldCharType="begin"/>
      </w:r>
      <w:r w:rsidR="009C2159">
        <w:rPr>
          <w:rFonts w:ascii="Times New Roman" w:hAnsi="Times New Roman" w:cs="Times New Roman"/>
          <w:bCs/>
          <w:color w:val="000000" w:themeColor="text1"/>
        </w:rPr>
        <w:instrText xml:space="preserve"> ADDIN ZOTERO_ITEM CSL_CITATION {"citationID":"3p3agB0T","properties":{"formattedCitation":"(Kiani et al., 2008, 2014; Kiani &amp; Shadlen, 2009; Kim &amp; Shadlen, 1999; Roitman &amp; Shadlen, 2002; Shadlen &amp; Newsome, 2001)","plainCitation":"(Kiani et al., 2008, 2014; Kiani &amp; Shadlen, 2009; Kim &amp; Shadlen, 1999; Roitman &amp; Shadlen, 2002; Shadlen &amp; Newsome, 2001)","noteIndex":0},"citationItems":[{"id":715,"uris":["http://zotero.org/users/6345545/items/2L8AS27B"],"itemData":{"id":715,"type":"article-journal","abstract":"Decisions about sensory stimuli are often based on an accumulation of evidence in time. When subjects control stimulus duration, the decision terminates when the accumulated evidence reaches a criterion level. Under many natural circumstances and in many laboratory settings, the environment, rather than the subject, controls the stimulus duration. In these settings, it is generally assumed that subjects commit to a choice at the end of the stimulus stream. Indeed, failure to benefit from the full stream of information is interpreted as a sign of imperfect accumulation or memory leak. Contrary to these assumptions, we show that monkeys performing a direction discrimination task commit to a choice when the accumulated evidence reaches a threshold level (or bound), sometimes long before the end of stimulus. This bounded accumulation of evidence is reflected in the activity of neurons in the lateral intraparietal cortex. Thus, the readout of visual cortex embraces a termination rule to limit processing even when potentially useful information is available.","container-title":"Journal of Neuroscience","DOI":"10.1523/JNEUROSCI.4761-07.2008","ISSN":"0270-6474, 1529-2401","issue":"12","journalAbbreviation":"J. Neurosci.","language":"en","license":"Copyright © 2008 Society for Neuroscience 0270-6474/08/283017-13$15.00/0","note":"publisher: Society for Neuroscience\nsection: Articles\nPMID: 18354005","page":"3017-3029","source":"www.jneurosci.org","title":"Bounded Integration in Parietal Cortex Underlies Decisions Even When Viewing Duration Is Dictated by the Environment","volume":"28","author":[{"family":"Kiani","given":"Roozbeh"},{"family":"Hanks","given":"Timothy D."},{"family":"Shadlen","given":"Michael N."}],"issued":{"date-parts":[["2008",3,19]]}}},{"id":899,"uris":["http://zotero.org/users/6345545/items/D82FH4TD"],"itemData":{"id":899,"type":"article-journal","abstract":"Decision making is a complex process in which different sources of information are combined into a decision variable (DV) that guides action [1, 2]. Neurophysiological studies have typically sought insight into the dynamics of the decision-making process and its neural mechanisms through statistical analysis of large numbers of trials from sequentially recorded single neurons or small groups of neurons [3, 4, 5, 6]. However, detecting and analyzing the DV on individual trials has been challenging [7]. Here we show that by recording simultaneously from hundreds of units in prearcuate gyrus of macaque monkeys performing a direction discrimination task, we can predict the monkey’s choices with high accuracy and decode DV dynamically as the decision unfolds on individual trials. This advance enabled us to study changes of mind (CoMs) that occasionally happen before the final commitment to a decision [8, 9, 10]. On individual trials, the decoded DV varied significantly over time and occasionally changed its sign, identifying a potential CoM. Interrogating the system by random stopping of the decision-making process during the delay period after stimulus presentation confirmed the validity of identified CoMs. Importantly, the properties of the candidate CoMs also conformed to expectations based on prior theoretical and behavioral studies [8]: they were more likely to go from an incorrect to a correct choice, they were more likely for weak and intermediate stimuli than for strong stimuli, and they were more likely earlier in the trial. We suggest that simultaneous recording of large neural populations provides a good estimate of DV and explains idiosyncratic aspects of the decision-making process that were inaccessible before.","container-title":"Current Biology","DOI":"10.1016/j.cub.2014.05.049","ISSN":"0960-9822","issue":"13","journalAbbreviation":"Current Biology","language":"en","page":"1542-1547","source":"ScienceDirect","title":"Dynamics of Neural Population Responses in Prefrontal Cortex Indicate Changes of Mind on Single Trials","volume":"24","author":[{"family":"Kiani","given":"Roozbeh"},{"family":"Cueva","given":"Christopher J."},{"family":"Reppas","given":"John B."},{"family":"Newsome","given":"William T."}],"issued":{"date-parts":[["2014",7,7]]}}},{"id":889,"uris":["http://zotero.org/users/6345545/items/LZVDWMZC"],"itemData":{"id":889,"type":"article-journal","abstract":"Decisive Monkeys\nDecision-making is a central theme in current research in cognitive neuroscience. Behavioral protocols have provided an entry into explorations of the neural processes that underlie decision-making. Empirical studies have provided support for a diffusion model in which information accumulates over time until a threshold is reached, with noisiness in the inputs related to decision errors. Kiani and Shadlen (p. 759) developed a behavioral task to study choice certainty and identified the corresponding neuronal representations in monkeys. The monkeys were allowed to choose to opt out of an uncertain, higher reward choice in favor of a certain, lower payoff. The same neurons that encoded the information used to make a choice also encoded the extent of certainty, which in humans would be described as the degree of confidence in one's decision.\nThe degree of confidence in a decision provides a graded and probabilistic assessment of expected outcome. Although neural mechanisms of perceptual decisions have been studied extensively in primates, little is known about the mechanisms underlying choice certainty. We have shown that the same neurons that represent formation of a decision encode certainty about the decision. Rhesus monkeys made decisions about the direction of moving random dots, spanning a range of difficulties. They were rewarded for correct decisions. On some trials, after viewing the stimulus, the monkeys could opt out of the direction decision for a small but certain reward. Monkeys exercised this option in a manner that revealed their degree of certainty. Neurons in parietal cortex represented formation of the direction decision and the degree of certainty underlying the decision to opt out.\nNeurons in the primate parietal cortex encode information required to make a decision and also the certainty of that choice.\nNeurons in the primate parietal cortex encode information required to make a decision and also the certainty of that choice.","container-title":"Science","DOI":"10.1126/science.1169405","ISSN":"0036-8075, 1095-9203","issue":"5928","language":"en","license":"Copyright © 2009, American Association for the Advancement of Science","note":"publisher: American Association for the Advancement of Science\nsection: Research Article\nPMID: 19423820","page":"759-764","source":"science.sciencemag.org","title":"Representation of Confidence Associated with a Decision by Neurons in the Parietal Cortex","volume":"324","author":[{"family":"Kiani","given":"Roozbeh"},{"family":"Shadlen","given":"Michael N."}],"issued":{"date-parts":[["2009",5,8]]}}},{"id":538,"uris":["http://zotero.org/users/6345545/items/IRNYGYI2"],"itemData":{"id":538,"type":"article-journal","abstract":"To make a visual discrimination, the brain must extract relevant information from the retina, represent appropriate variables in the visual cortex and read out this representation to decide which of two or more alternatives is more likely. We recorded from neurons in the dorsolateral prefrontal cortex (areas 8 and 46) of the rhesus monkey while it performed a motion discrimination task. The monkey indicated its judgment of direction by making appropriate eye movements. As the monkey viewed the motion stimulus, the neural response predicted the monkey's subsequent gaze shift, hence its judgment of direction. The response comprised a mixture of high–level oculomotor signals and weaker visual sensory signals that reflected the strength and direction of motion. This combination of sensory integration and motor planning could reflect the conversion of visual motion information into a categorical decision about direction and thus give insight into the neural computations behind a simple cognitive act.","container-title":"Nature Neuroscience","DOI":"10.1038/5739","ISSN":"1546-1726","issue":"2","language":"en","license":"1999 Nature America Inc.","note":"number: 2\npublisher: Nature Publishing Group","page":"176-185","source":"www.nature.com","title":"Neural correlates of a decision in the dorsolateral prefrontal cortex of the macaque","volume":"2","author":[{"family":"Kim","given":"Jong-Nam"},{"family":"Shadlen","given":"Michael N."}],"issued":{"date-parts":[["1999",2]]}}},{"id":375,"uris":["http://zotero.org/users/6345545/items/AA8WYIGZ"],"itemData":{"id":375,"type":"article-journal","container-title":"The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N."}],"issued":{"date-parts":[["2002",11,1]]}}},{"id":377,"uris":["http://zotero.org/users/6345545/items/QVQZ8DUX"],"itemData":{"id":377,"type":"article-journal","abstract":"We recorded the activity of single neurons in the posterior parietal cortex (area LIP) of two rhesus monkeys while they discriminated the direction of motion in random-dot visual stimuli. The visual task was similar to a motion discrimination task that has been used in previous investigations of motion-sensitive regions of the extrastriate cortex. The monkeys were trained to decide whether the direction of motion was toward one of two choice targets that appeared on either side of the random-dot stimulus. At the end of the trial, the monkeys reported their direction judgment by making an eye movement to the appropriate target. We studied neurons in LIP that exhibited spatially selective persistent activity during delayed saccadic eye movement tasks. These neurons are thought to carry high-level signals appropriate for identifying salient visual targets and for guiding saccadic eye movements. We arranged the motion discrimination task so that one of the choice targets was in the LIP neuron's response field (RF) while the other target was positioned well away from the RF. During motion viewing, neurons in LIP altered their firing rate in a manner that predicted the saccadic eye movement that the monkey would make at the end of the trial. The activity thus predicted the monkey's judgment of motion direction. This predictive activity began early in the motion-viewing period and became increasingly reliable as the monkey viewed the random-dot motion. The neural activity predicted the monkey's direction judgment on both easy and difficult trials (strong and weak motion), whether or not the judgment was correct. In addition, the timing and magnitude of the response was affected by the strength of the motion signal in the stimulus. When the direction of motion was toward the RF, stronger motion led to larger neural responses earlier in the motion-viewing period. When motion was away from the RF, stronger motion led to greater suppression of ongoing activity. Thus the activity of single neurons in area LIP reflects both the direction of an impending gaze shift and the quality of the sensory information that instructs such a response. The time course of the neural response suggests that LIP accumulates sensory signals relevant to the selection of a target for an eye movement.","container-title":"Journal of Neurophysiology","DOI":"10.1152/jn.2001.86.4.1916","ISSN":"0022-3077, 1522-1598","issue":"4","journalAbbreviation":"Journal of Neurophysiology","language":"en","page":"1916-1936","source":"DOI.org (Crossref)","title":"Neural Basis of a Perceptual Decision in the Parietal Cortex (Area LIP) of the Rhesus Monkey","volume":"86","author":[{"family":"Shadlen","given":"Michael N."},{"family":"Newsome","given":"William T."}],"issued":{"date-parts":[["2001",10,1]]}}}],"schema":"https://github.com/citation-style-language/schema/raw/master/csl-citation.json"} </w:instrText>
      </w:r>
      <w:r w:rsidRPr="0060258A">
        <w:rPr>
          <w:rFonts w:ascii="Times New Roman" w:hAnsi="Times New Roman" w:cs="Times New Roman"/>
          <w:bCs/>
          <w:color w:val="000000" w:themeColor="text1"/>
        </w:rPr>
        <w:fldChar w:fldCharType="separate"/>
      </w:r>
      <w:r w:rsidR="009C2159">
        <w:rPr>
          <w:rFonts w:ascii="Times New Roman" w:hAnsi="Times New Roman" w:cs="Times New Roman"/>
          <w:color w:val="000000" w:themeColor="text1"/>
        </w:rPr>
        <w:t>(Kiani et al., 2008, 2014; Kiani &amp; Shadlen, 2009; Kim &amp; Shadlen, 1999; Roitman &amp; Shadlen, 2002; Shadlen &amp; Newsome, 2001)</w:t>
      </w:r>
      <w:r w:rsidRPr="0060258A">
        <w:rPr>
          <w:rFonts w:ascii="Times New Roman" w:hAnsi="Times New Roman" w:cs="Times New Roman"/>
          <w:bCs/>
          <w:color w:val="000000" w:themeColor="text1"/>
        </w:rPr>
        <w:fldChar w:fldCharType="end"/>
      </w:r>
      <w:r w:rsidRPr="0060258A">
        <w:rPr>
          <w:rFonts w:ascii="Times New Roman" w:hAnsi="Times New Roman" w:cs="Times New Roman"/>
          <w:bCs/>
          <w:color w:val="000000" w:themeColor="text1"/>
        </w:rPr>
        <w:t>. Thus, biological decision circuits are able to evaluate choice options while selectively initiating the WTA selection process with variable context-dependent timing.</w:t>
      </w:r>
    </w:p>
    <w:p w14:paraId="1F2304F4" w14:textId="01D0330C" w:rsidR="00A13D77" w:rsidRPr="0060258A" w:rsidRDefault="00A13D77" w:rsidP="00A13D77">
      <w:pPr>
        <w:spacing w:line="480" w:lineRule="auto"/>
        <w:jc w:val="center"/>
        <w:rPr>
          <w:rFonts w:ascii="Times New Roman" w:hAnsi="Times New Roman" w:cs="Times New Roman"/>
          <w:bCs/>
          <w:color w:val="000000" w:themeColor="text1"/>
        </w:rPr>
      </w:pPr>
      <w:r>
        <w:rPr>
          <w:rFonts w:ascii="Times New Roman" w:hAnsi="Times New Roman" w:cs="Times New Roman"/>
          <w:bCs/>
          <w:color w:val="000000" w:themeColor="text1"/>
        </w:rPr>
        <w:t>[Insert Figure 9 about here]</w:t>
      </w:r>
    </w:p>
    <w:p w14:paraId="73C659DC" w14:textId="7B831573" w:rsidR="00E60AF2" w:rsidRPr="0060258A" w:rsidRDefault="00E60AF2" w:rsidP="00886C3F">
      <w:pPr>
        <w:spacing w:line="480" w:lineRule="auto"/>
        <w:jc w:val="both"/>
        <w:rPr>
          <w:rFonts w:ascii="Times New Roman" w:hAnsi="Times New Roman" w:cs="Times New Roman"/>
          <w:bCs/>
          <w:color w:val="000000" w:themeColor="text1"/>
        </w:rPr>
      </w:pPr>
    </w:p>
    <w:p w14:paraId="39611319" w14:textId="01480B25" w:rsidR="00886C3F" w:rsidRPr="0060258A" w:rsidDel="00352626" w:rsidRDefault="00E60AF2" w:rsidP="00A13D77">
      <w:pPr>
        <w:rPr>
          <w:del w:id="532" w:author="Bo Shen" w:date="2023-02-03T12:04:00Z"/>
          <w:rFonts w:ascii="Times New Roman" w:hAnsi="Times New Roman" w:cs="Times New Roman"/>
          <w:bCs/>
          <w:color w:val="000000" w:themeColor="text1"/>
        </w:rPr>
        <w:pPrChange w:id="533" w:author="Bo Shen" w:date="2023-02-03T12:04:00Z">
          <w:pPr/>
        </w:pPrChange>
      </w:pPr>
      <w:del w:id="534" w:author="Bo Shen" w:date="2023-02-03T12:04:00Z">
        <w:r w:rsidRPr="0060258A" w:rsidDel="00352626">
          <w:rPr>
            <w:rFonts w:ascii="Times New Roman" w:hAnsi="Times New Roman" w:cs="Times New Roman"/>
            <w:bCs/>
            <w:color w:val="000000" w:themeColor="text1"/>
          </w:rPr>
          <w:br w:type="page"/>
        </w:r>
      </w:del>
    </w:p>
    <w:p w14:paraId="41317CB8" w14:textId="74BE24F0" w:rsidR="00101732" w:rsidRPr="0060258A" w:rsidRDefault="00886C3F" w:rsidP="00352626">
      <w:pPr>
        <w:spacing w:line="480" w:lineRule="auto"/>
        <w:jc w:val="both"/>
        <w:rPr>
          <w:rFonts w:ascii="Times New Roman" w:hAnsi="Times New Roman" w:cs="Times New Roman"/>
          <w:bCs/>
          <w:color w:val="000000" w:themeColor="text1"/>
        </w:rPr>
      </w:pPr>
      <w:r w:rsidRPr="0060258A">
        <w:rPr>
          <w:rFonts w:ascii="Times New Roman" w:hAnsi="Times New Roman" w:cs="Times New Roman"/>
          <w:bCs/>
          <w:color w:val="000000" w:themeColor="text1"/>
        </w:rPr>
        <w:t xml:space="preserve">How neural circuits implement dynamic control of selection – and </w:t>
      </w:r>
      <w:del w:id="535" w:author="Bo Shen" w:date="2023-02-03T12:22:00Z">
        <w:r w:rsidRPr="0060258A" w:rsidDel="00614578">
          <w:rPr>
            <w:rFonts w:ascii="Times New Roman" w:hAnsi="Times New Roman" w:cs="Times New Roman"/>
            <w:bCs/>
            <w:color w:val="000000" w:themeColor="text1"/>
          </w:rPr>
          <w:delText xml:space="preserve">a </w:delText>
        </w:r>
      </w:del>
      <w:r w:rsidRPr="0060258A">
        <w:rPr>
          <w:rFonts w:ascii="Times New Roman" w:hAnsi="Times New Roman" w:cs="Times New Roman"/>
          <w:bCs/>
          <w:color w:val="000000" w:themeColor="text1"/>
        </w:rPr>
        <w:t xml:space="preserve">temporal separation of evaluation and WTA choice – is largely unaddressed in current decision models. In RNM models, neural activity is driven by attractor dynamics; option evaluation and the selection process cannot be disambiguated, and WTA competition is not under top-down control. Here, we examine how the timing of a dynamic top-down control signal – modulating the strength of disinhibition via </w:t>
      </w:r>
      <w:r w:rsidR="00635AB9" w:rsidRPr="0060258A">
        <w:rPr>
          <w:rFonts w:ascii="Times New Roman" w:hAnsi="Times New Roman" w:cs="Times New Roman"/>
          <w:bCs/>
          <w:color w:val="000000" w:themeColor="text1"/>
        </w:rPr>
        <w:t xml:space="preserve">long-range inputs and neuromodulation </w:t>
      </w:r>
      <w:r w:rsidRPr="0060258A">
        <w:rPr>
          <w:rFonts w:ascii="Times New Roman" w:hAnsi="Times New Roman" w:cs="Times New Roman"/>
          <w:bCs/>
          <w:color w:val="000000" w:themeColor="text1"/>
        </w:rPr>
        <w:t xml:space="preserve">– allows the </w:t>
      </w:r>
      <w:r w:rsidR="000D1F56" w:rsidRPr="0060258A">
        <w:rPr>
          <w:rFonts w:ascii="Times New Roman" w:hAnsi="Times New Roman" w:cs="Times New Roman"/>
          <w:bCs/>
          <w:color w:val="000000" w:themeColor="text1"/>
        </w:rPr>
        <w:t>LDDM</w:t>
      </w:r>
      <w:r w:rsidRPr="0060258A">
        <w:rPr>
          <w:rFonts w:ascii="Times New Roman" w:hAnsi="Times New Roman" w:cs="Times New Roman"/>
          <w:bCs/>
          <w:color w:val="000000" w:themeColor="text1"/>
        </w:rPr>
        <w:t xml:space="preserve"> to capture neural activity in different task paradigms. In these simulations, disinhibition is activated when the instruction </w:t>
      </w:r>
      <w:proofErr w:type="gramStart"/>
      <w:r w:rsidRPr="0060258A">
        <w:rPr>
          <w:rFonts w:ascii="Times New Roman" w:hAnsi="Times New Roman" w:cs="Times New Roman"/>
          <w:bCs/>
          <w:color w:val="000000" w:themeColor="text1"/>
        </w:rPr>
        <w:t>cue</w:t>
      </w:r>
      <w:proofErr w:type="gramEnd"/>
      <w:r w:rsidRPr="0060258A">
        <w:rPr>
          <w:rFonts w:ascii="Times New Roman" w:hAnsi="Times New Roman" w:cs="Times New Roman"/>
          <w:bCs/>
          <w:color w:val="000000" w:themeColor="text1"/>
        </w:rPr>
        <w:t xml:space="preserve"> to choose is presented. </w:t>
      </w:r>
      <w:r w:rsidR="001236B0" w:rsidRPr="0060258A">
        <w:rPr>
          <w:rFonts w:ascii="Times New Roman" w:hAnsi="Times New Roman" w:cs="Times New Roman"/>
          <w:b/>
          <w:bCs/>
          <w:color w:val="000000" w:themeColor="text1"/>
        </w:rPr>
        <w:t>Fig</w:t>
      </w:r>
      <w:r w:rsidR="00862E18" w:rsidRPr="0060258A">
        <w:rPr>
          <w:rFonts w:ascii="Times New Roman" w:hAnsi="Times New Roman" w:cs="Times New Roman"/>
          <w:b/>
          <w:bCs/>
          <w:color w:val="000000" w:themeColor="text1"/>
        </w:rPr>
        <w:t>.</w:t>
      </w:r>
      <w:r w:rsidR="001236B0" w:rsidRPr="0060258A">
        <w:rPr>
          <w:rFonts w:ascii="Times New Roman" w:hAnsi="Times New Roman" w:cs="Times New Roman"/>
          <w:b/>
          <w:bCs/>
          <w:color w:val="000000" w:themeColor="text1"/>
        </w:rPr>
        <w:t xml:space="preserve"> </w:t>
      </w:r>
      <w:r w:rsidR="00703F32" w:rsidRPr="0060258A">
        <w:rPr>
          <w:rFonts w:ascii="Times New Roman" w:hAnsi="Times New Roman" w:cs="Times New Roman"/>
          <w:b/>
          <w:bCs/>
          <w:color w:val="000000" w:themeColor="text1"/>
        </w:rPr>
        <w:t>9</w:t>
      </w:r>
      <w:r w:rsidRPr="0060258A">
        <w:rPr>
          <w:rFonts w:ascii="Times New Roman" w:hAnsi="Times New Roman" w:cs="Times New Roman"/>
          <w:b/>
          <w:bCs/>
          <w:color w:val="000000" w:themeColor="text1"/>
        </w:rPr>
        <w:t>A</w:t>
      </w:r>
      <w:r w:rsidRPr="0060258A">
        <w:rPr>
          <w:rFonts w:ascii="Times New Roman" w:hAnsi="Times New Roman" w:cs="Times New Roman"/>
          <w:bCs/>
          <w:color w:val="000000" w:themeColor="text1"/>
        </w:rPr>
        <w:t xml:space="preserve"> shows LDDM activity in a reaction</w:t>
      </w:r>
      <w:r w:rsidR="00BC5BC4" w:rsidRPr="0060258A">
        <w:rPr>
          <w:rFonts w:ascii="Times New Roman" w:hAnsi="Times New Roman" w:cs="Times New Roman"/>
          <w:bCs/>
          <w:color w:val="000000" w:themeColor="text1"/>
        </w:rPr>
        <w:t>-</w:t>
      </w:r>
      <w:r w:rsidRPr="0060258A">
        <w:rPr>
          <w:rFonts w:ascii="Times New Roman" w:hAnsi="Times New Roman" w:cs="Times New Roman"/>
          <w:bCs/>
          <w:color w:val="000000" w:themeColor="text1"/>
        </w:rPr>
        <w:t>time task, a standard paradigm in perceptual decision-making</w:t>
      </w:r>
      <w:ins w:id="536" w:author="Bo Shen" w:date="2023-02-03T12:22:00Z">
        <w:r w:rsidR="00614578">
          <w:rPr>
            <w:rFonts w:ascii="Times New Roman" w:hAnsi="Times New Roman" w:cs="Times New Roman"/>
            <w:bCs/>
            <w:color w:val="000000" w:themeColor="text1"/>
          </w:rPr>
          <w:t xml:space="preserve"> </w:t>
        </w:r>
      </w:ins>
      <w:r w:rsidRPr="0060258A">
        <w:rPr>
          <w:rFonts w:ascii="Times New Roman" w:hAnsi="Times New Roman" w:cs="Times New Roman"/>
          <w:bCs/>
          <w:color w:val="000000" w:themeColor="text1"/>
        </w:rPr>
        <w:fldChar w:fldCharType="begin"/>
      </w:r>
      <w:r w:rsidR="009C2159">
        <w:rPr>
          <w:rFonts w:ascii="Times New Roman" w:hAnsi="Times New Roman" w:cs="Times New Roman"/>
          <w:bCs/>
          <w:color w:val="000000" w:themeColor="text1"/>
        </w:rPr>
        <w:instrText xml:space="preserve"> ADDIN ZOTERO_ITEM CSL_CITATION {"citationID":"86OP7K66","properties":{"formattedCitation":"(Churchland et al., 2008; Roitman &amp; Shadlen, 2002)","plainCitation":"(Churchland et al., 2008; Roitman &amp; Shadlen, 2002)","noteIndex":0},"citationItems":[{"id":375,"uris":["http://zotero.org/users/6345545/items/AA8WYIGZ"],"itemData":{"id":375,"type":"article-journal","container-title":"The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N."}],"issued":{"date-parts":[["2008",6]]}}}],"schema":"https://github.com/citation-style-language/schema/raw/master/csl-citation.json"} </w:instrText>
      </w:r>
      <w:r w:rsidRPr="0060258A">
        <w:rPr>
          <w:rFonts w:ascii="Times New Roman" w:hAnsi="Times New Roman" w:cs="Times New Roman"/>
          <w:bCs/>
          <w:color w:val="000000" w:themeColor="text1"/>
        </w:rPr>
        <w:fldChar w:fldCharType="separate"/>
      </w:r>
      <w:r w:rsidR="009C2159">
        <w:rPr>
          <w:rFonts w:ascii="Times New Roman" w:hAnsi="Times New Roman" w:cs="Times New Roman"/>
          <w:color w:val="000000" w:themeColor="text1"/>
        </w:rPr>
        <w:t>(Churchland et al., 2008; Roitman &amp; Shadlen, 2002)</w:t>
      </w:r>
      <w:r w:rsidRPr="0060258A">
        <w:rPr>
          <w:rFonts w:ascii="Times New Roman" w:hAnsi="Times New Roman" w:cs="Times New Roman"/>
          <w:bCs/>
          <w:color w:val="000000" w:themeColor="text1"/>
        </w:rPr>
        <w:fldChar w:fldCharType="end"/>
      </w:r>
      <w:r w:rsidRPr="0060258A">
        <w:rPr>
          <w:rFonts w:ascii="Times New Roman" w:hAnsi="Times New Roman" w:cs="Times New Roman"/>
          <w:bCs/>
          <w:color w:val="000000" w:themeColor="text1"/>
        </w:rPr>
        <w:t>. As in prior analyses (</w:t>
      </w:r>
      <w:r w:rsidR="001236B0" w:rsidRPr="0060258A">
        <w:rPr>
          <w:rFonts w:ascii="Times New Roman" w:hAnsi="Times New Roman" w:cs="Times New Roman"/>
          <w:b/>
          <w:bCs/>
          <w:color w:val="000000" w:themeColor="text1"/>
        </w:rPr>
        <w:t>Figs</w:t>
      </w:r>
      <w:r w:rsidR="00862E18" w:rsidRPr="0060258A">
        <w:rPr>
          <w:rFonts w:ascii="Times New Roman" w:hAnsi="Times New Roman" w:cs="Times New Roman"/>
          <w:b/>
          <w:bCs/>
          <w:color w:val="000000" w:themeColor="text1"/>
        </w:rPr>
        <w:t>.</w:t>
      </w:r>
      <w:r w:rsidR="001236B0" w:rsidRPr="0060258A">
        <w:rPr>
          <w:rFonts w:ascii="Times New Roman" w:hAnsi="Times New Roman" w:cs="Times New Roman"/>
          <w:b/>
          <w:bCs/>
          <w:color w:val="000000" w:themeColor="text1"/>
        </w:rPr>
        <w:t xml:space="preserve"> </w:t>
      </w:r>
      <w:r w:rsidR="00BC5BC4" w:rsidRPr="0060258A">
        <w:rPr>
          <w:rFonts w:ascii="Times New Roman" w:hAnsi="Times New Roman" w:cs="Times New Roman"/>
          <w:b/>
          <w:bCs/>
          <w:color w:val="000000" w:themeColor="text1"/>
        </w:rPr>
        <w:t>5</w:t>
      </w:r>
      <w:r w:rsidRPr="0060258A">
        <w:rPr>
          <w:rFonts w:ascii="Times New Roman" w:hAnsi="Times New Roman" w:cs="Times New Roman"/>
          <w:bCs/>
          <w:color w:val="000000" w:themeColor="text1"/>
        </w:rPr>
        <w:t xml:space="preserve"> and</w:t>
      </w:r>
      <w:r w:rsidR="001236B0" w:rsidRPr="0060258A">
        <w:rPr>
          <w:rFonts w:ascii="Times New Roman" w:hAnsi="Times New Roman" w:cs="Times New Roman"/>
          <w:bCs/>
          <w:color w:val="000000" w:themeColor="text1"/>
        </w:rPr>
        <w:t xml:space="preserve"> </w:t>
      </w:r>
      <w:r w:rsidR="00BC5BC4" w:rsidRPr="0060258A">
        <w:rPr>
          <w:rFonts w:ascii="Times New Roman" w:hAnsi="Times New Roman" w:cs="Times New Roman"/>
          <w:b/>
          <w:bCs/>
          <w:color w:val="000000" w:themeColor="text1"/>
        </w:rPr>
        <w:t>6</w:t>
      </w:r>
      <w:r w:rsidRPr="0060258A">
        <w:rPr>
          <w:rFonts w:ascii="Times New Roman" w:hAnsi="Times New Roman" w:cs="Times New Roman"/>
          <w:bCs/>
          <w:color w:val="000000" w:themeColor="text1"/>
        </w:rPr>
        <w:t xml:space="preserve">), LDDM </w:t>
      </w:r>
      <w:r w:rsidRPr="0060258A">
        <w:rPr>
          <w:rFonts w:ascii="Times New Roman" w:hAnsi="Times New Roman" w:cs="Times New Roman"/>
          <w:bCs/>
          <w:i/>
          <w:color w:val="000000" w:themeColor="text1"/>
        </w:rPr>
        <w:t>R</w:t>
      </w:r>
      <w:r w:rsidRPr="0060258A">
        <w:rPr>
          <w:rFonts w:ascii="Times New Roman" w:hAnsi="Times New Roman" w:cs="Times New Roman"/>
          <w:bCs/>
          <w:color w:val="000000" w:themeColor="text1"/>
        </w:rPr>
        <w:t xml:space="preserve"> units show simultaneous evaluation (coherence-dependent ramping) and WTA selection (rise to threshold) processes, driven by an immediate activation of disinhibition at motion stimulus onset.</w:t>
      </w:r>
    </w:p>
    <w:p w14:paraId="2F72D1EC" w14:textId="77777777" w:rsidR="00101732" w:rsidRPr="0060258A" w:rsidRDefault="00101732">
      <w:pPr>
        <w:spacing w:line="480" w:lineRule="auto"/>
        <w:jc w:val="both"/>
        <w:rPr>
          <w:rFonts w:ascii="Times New Roman" w:hAnsi="Times New Roman" w:cs="Times New Roman"/>
          <w:bCs/>
          <w:color w:val="000000" w:themeColor="text1"/>
        </w:rPr>
      </w:pPr>
    </w:p>
    <w:p w14:paraId="24499E2C" w14:textId="31A9DE4F" w:rsidR="00101732" w:rsidRPr="0060258A" w:rsidRDefault="001236B0">
      <w:pPr>
        <w:spacing w:line="480" w:lineRule="auto"/>
        <w:jc w:val="both"/>
        <w:rPr>
          <w:rFonts w:ascii="Times New Roman" w:hAnsi="Times New Roman" w:cs="Times New Roman"/>
          <w:bCs/>
          <w:color w:val="000000" w:themeColor="text1"/>
        </w:rPr>
      </w:pPr>
      <w:r w:rsidRPr="0060258A">
        <w:rPr>
          <w:rFonts w:ascii="Times New Roman" w:hAnsi="Times New Roman" w:cs="Times New Roman"/>
          <w:bCs/>
          <w:color w:val="000000" w:themeColor="text1"/>
        </w:rPr>
        <w:t xml:space="preserve">In </w:t>
      </w:r>
      <w:r w:rsidR="00CB11AD" w:rsidRPr="0060258A">
        <w:rPr>
          <w:rFonts w:ascii="Times New Roman" w:hAnsi="Times New Roman" w:cs="Times New Roman"/>
          <w:bCs/>
          <w:color w:val="000000" w:themeColor="text1"/>
        </w:rPr>
        <w:t xml:space="preserve">a </w:t>
      </w:r>
      <w:r w:rsidRPr="0060258A">
        <w:rPr>
          <w:rFonts w:ascii="Times New Roman" w:hAnsi="Times New Roman" w:cs="Times New Roman"/>
          <w:bCs/>
          <w:color w:val="000000" w:themeColor="text1"/>
        </w:rPr>
        <w:t>fixed</w:t>
      </w:r>
      <w:r w:rsidR="00BC5BC4" w:rsidRPr="0060258A">
        <w:rPr>
          <w:rFonts w:ascii="Times New Roman" w:hAnsi="Times New Roman" w:cs="Times New Roman"/>
          <w:bCs/>
          <w:color w:val="000000" w:themeColor="text1"/>
        </w:rPr>
        <w:t>-</w:t>
      </w:r>
      <w:r w:rsidRPr="0060258A">
        <w:rPr>
          <w:rFonts w:ascii="Times New Roman" w:hAnsi="Times New Roman" w:cs="Times New Roman"/>
          <w:bCs/>
          <w:color w:val="000000" w:themeColor="text1"/>
        </w:rPr>
        <w:t>duration task</w:t>
      </w:r>
      <w:r w:rsidR="00CB11AD" w:rsidRPr="0060258A">
        <w:rPr>
          <w:rFonts w:ascii="Times New Roman" w:hAnsi="Times New Roman" w:cs="Times New Roman"/>
          <w:bCs/>
          <w:color w:val="000000" w:themeColor="text1"/>
        </w:rPr>
        <w:t xml:space="preserve"> (</w:t>
      </w:r>
      <w:r w:rsidRPr="0060258A">
        <w:rPr>
          <w:rFonts w:ascii="Times New Roman" w:hAnsi="Times New Roman" w:cs="Times New Roman"/>
          <w:b/>
          <w:bCs/>
          <w:color w:val="000000" w:themeColor="text1"/>
        </w:rPr>
        <w:t>Fig</w:t>
      </w:r>
      <w:r w:rsidR="00272649" w:rsidRPr="0060258A">
        <w:rPr>
          <w:rFonts w:ascii="Times New Roman" w:hAnsi="Times New Roman" w:cs="Times New Roman"/>
          <w:b/>
          <w:bCs/>
          <w:color w:val="000000" w:themeColor="text1"/>
        </w:rPr>
        <w:t>.</w:t>
      </w:r>
      <w:r w:rsidRPr="0060258A">
        <w:rPr>
          <w:rFonts w:ascii="Times New Roman" w:hAnsi="Times New Roman" w:cs="Times New Roman"/>
          <w:b/>
          <w:bCs/>
          <w:color w:val="000000" w:themeColor="text1"/>
        </w:rPr>
        <w:t xml:space="preserve"> </w:t>
      </w:r>
      <w:r w:rsidR="00703F32" w:rsidRPr="0060258A">
        <w:rPr>
          <w:rFonts w:ascii="Times New Roman" w:hAnsi="Times New Roman" w:cs="Times New Roman"/>
          <w:b/>
          <w:bCs/>
          <w:color w:val="000000" w:themeColor="text1"/>
        </w:rPr>
        <w:t>9</w:t>
      </w:r>
      <w:r w:rsidR="00886C3F" w:rsidRPr="0060258A">
        <w:rPr>
          <w:rFonts w:ascii="Times New Roman" w:hAnsi="Times New Roman" w:cs="Times New Roman"/>
          <w:b/>
          <w:bCs/>
          <w:color w:val="000000" w:themeColor="text1"/>
        </w:rPr>
        <w:t>B</w:t>
      </w:r>
      <w:r w:rsidR="00CB11AD" w:rsidRPr="0060258A">
        <w:rPr>
          <w:rFonts w:ascii="Times New Roman" w:hAnsi="Times New Roman" w:cs="Times New Roman"/>
          <w:bCs/>
          <w:color w:val="000000" w:themeColor="text1"/>
        </w:rPr>
        <w:t xml:space="preserve">), </w:t>
      </w:r>
      <w:r w:rsidR="00886C3F" w:rsidRPr="0060258A">
        <w:rPr>
          <w:rFonts w:ascii="Times New Roman" w:hAnsi="Times New Roman" w:cs="Times New Roman"/>
          <w:bCs/>
          <w:color w:val="000000" w:themeColor="text1"/>
        </w:rPr>
        <w:t xml:space="preserve">disinhibition is activated after a required interval of stimulus presentation. Compared to the </w:t>
      </w:r>
      <w:r w:rsidR="00EA046E" w:rsidRPr="0060258A">
        <w:rPr>
          <w:rFonts w:ascii="Times New Roman" w:hAnsi="Times New Roman" w:cs="Times New Roman"/>
          <w:bCs/>
          <w:color w:val="000000" w:themeColor="text1"/>
        </w:rPr>
        <w:t>reaction-</w:t>
      </w:r>
      <w:r w:rsidR="00886C3F" w:rsidRPr="0060258A">
        <w:rPr>
          <w:rFonts w:ascii="Times New Roman" w:hAnsi="Times New Roman" w:cs="Times New Roman"/>
          <w:bCs/>
          <w:color w:val="000000" w:themeColor="text1"/>
        </w:rPr>
        <w:t xml:space="preserve">time task, LDDM activity here shows distinct, temporally separated patterns during stimuli viewing and option selection; this temporal segregation is driven by the </w:t>
      </w:r>
      <w:r w:rsidR="00635AB9" w:rsidRPr="0060258A">
        <w:rPr>
          <w:rFonts w:ascii="Times New Roman" w:hAnsi="Times New Roman" w:cs="Times New Roman"/>
          <w:bCs/>
          <w:color w:val="000000" w:themeColor="text1"/>
        </w:rPr>
        <w:t>activation of</w:t>
      </w:r>
      <w:r w:rsidR="00886C3F" w:rsidRPr="0060258A">
        <w:rPr>
          <w:rFonts w:ascii="Times New Roman" w:hAnsi="Times New Roman" w:cs="Times New Roman"/>
          <w:bCs/>
          <w:color w:val="000000" w:themeColor="text1"/>
        </w:rPr>
        <w:t xml:space="preserve"> disinhibition</w:t>
      </w:r>
      <w:r w:rsidR="00635AB9" w:rsidRPr="0060258A">
        <w:rPr>
          <w:rFonts w:ascii="Times New Roman" w:hAnsi="Times New Roman" w:cs="Times New Roman"/>
          <w:bCs/>
          <w:color w:val="000000" w:themeColor="text1"/>
        </w:rPr>
        <w:t xml:space="preserve"> (a step function</w:t>
      </w:r>
      <w:r w:rsidR="005F3A5E" w:rsidRPr="0060258A">
        <w:rPr>
          <w:rFonts w:ascii="Times New Roman" w:hAnsi="Times New Roman" w:cs="Times New Roman"/>
          <w:bCs/>
          <w:color w:val="000000" w:themeColor="text1"/>
        </w:rPr>
        <w:t xml:space="preserve"> on </w:t>
      </w:r>
      <m:oMath>
        <m:r>
          <w:rPr>
            <w:rFonts w:ascii="Cambria Math" w:hAnsi="Cambria Math" w:cs="Times New Roman"/>
            <w:color w:val="000000" w:themeColor="text1"/>
          </w:rPr>
          <m:t>β</m:t>
        </m:r>
      </m:oMath>
      <w:r w:rsidR="00635AB9" w:rsidRPr="0060258A">
        <w:rPr>
          <w:rFonts w:ascii="Times New Roman" w:hAnsi="Times New Roman" w:cs="Times New Roman"/>
          <w:bCs/>
          <w:color w:val="000000" w:themeColor="text1"/>
        </w:rPr>
        <w:t xml:space="preserve"> in this example)</w:t>
      </w:r>
      <w:r w:rsidR="00886C3F" w:rsidRPr="0060258A">
        <w:rPr>
          <w:rFonts w:ascii="Times New Roman" w:hAnsi="Times New Roman" w:cs="Times New Roman"/>
          <w:bCs/>
          <w:color w:val="000000" w:themeColor="text1"/>
        </w:rPr>
        <w:t>, which promotes a transition between value representation and WTA choice.</w:t>
      </w:r>
    </w:p>
    <w:p w14:paraId="1EF6F0DE" w14:textId="77777777" w:rsidR="00101732" w:rsidRPr="0060258A" w:rsidRDefault="00101732">
      <w:pPr>
        <w:spacing w:line="480" w:lineRule="auto"/>
        <w:jc w:val="both"/>
        <w:rPr>
          <w:rFonts w:ascii="Times New Roman" w:hAnsi="Times New Roman" w:cs="Times New Roman"/>
          <w:bCs/>
          <w:color w:val="000000" w:themeColor="text1"/>
        </w:rPr>
      </w:pPr>
    </w:p>
    <w:p w14:paraId="18012622" w14:textId="2D92A46B" w:rsidR="00E5179A" w:rsidRPr="0060258A" w:rsidRDefault="00886C3F">
      <w:pPr>
        <w:spacing w:line="480" w:lineRule="auto"/>
        <w:jc w:val="both"/>
        <w:rPr>
          <w:rFonts w:ascii="Times New Roman" w:hAnsi="Times New Roman" w:cs="Times New Roman"/>
          <w:bCs/>
          <w:color w:val="000000" w:themeColor="text1"/>
        </w:rPr>
      </w:pPr>
      <w:r w:rsidRPr="0060258A">
        <w:rPr>
          <w:rFonts w:ascii="Times New Roman" w:hAnsi="Times New Roman" w:cs="Times New Roman"/>
          <w:bCs/>
          <w:color w:val="000000" w:themeColor="text1"/>
        </w:rPr>
        <w:t xml:space="preserve">A further demonstration of this temporal flexibility arises from considering </w:t>
      </w:r>
      <w:r w:rsidR="005D74C3" w:rsidRPr="0060258A">
        <w:rPr>
          <w:rFonts w:ascii="Times New Roman" w:hAnsi="Times New Roman" w:cs="Times New Roman"/>
          <w:bCs/>
          <w:color w:val="000000" w:themeColor="text1"/>
        </w:rPr>
        <w:t>delayed-</w:t>
      </w:r>
      <w:r w:rsidRPr="0060258A">
        <w:rPr>
          <w:rFonts w:ascii="Times New Roman" w:hAnsi="Times New Roman" w:cs="Times New Roman"/>
          <w:bCs/>
          <w:color w:val="000000" w:themeColor="text1"/>
        </w:rPr>
        <w:t>response task</w:t>
      </w:r>
      <w:r w:rsidR="00CB11AD" w:rsidRPr="0060258A">
        <w:rPr>
          <w:rFonts w:ascii="Times New Roman" w:hAnsi="Times New Roman" w:cs="Times New Roman"/>
          <w:bCs/>
          <w:color w:val="000000" w:themeColor="text1"/>
        </w:rPr>
        <w:t>s</w:t>
      </w:r>
      <w:r w:rsidRPr="0060258A">
        <w:rPr>
          <w:rFonts w:ascii="Times New Roman" w:hAnsi="Times New Roman" w:cs="Times New Roman"/>
          <w:bCs/>
          <w:color w:val="000000" w:themeColor="text1"/>
        </w:rPr>
        <w:t xml:space="preserve"> (</w:t>
      </w:r>
      <w:r w:rsidR="00101732" w:rsidRPr="0060258A">
        <w:rPr>
          <w:rFonts w:ascii="Times New Roman" w:hAnsi="Times New Roman" w:cs="Times New Roman"/>
          <w:b/>
          <w:bCs/>
          <w:color w:val="000000" w:themeColor="text1"/>
        </w:rPr>
        <w:t>Fig</w:t>
      </w:r>
      <w:r w:rsidR="00217AFA" w:rsidRPr="0060258A">
        <w:rPr>
          <w:rFonts w:ascii="Times New Roman" w:hAnsi="Times New Roman" w:cs="Times New Roman"/>
          <w:b/>
          <w:bCs/>
          <w:color w:val="000000" w:themeColor="text1"/>
        </w:rPr>
        <w:t>.</w:t>
      </w:r>
      <w:r w:rsidR="00101732" w:rsidRPr="0060258A">
        <w:rPr>
          <w:rFonts w:ascii="Times New Roman" w:hAnsi="Times New Roman" w:cs="Times New Roman"/>
          <w:b/>
          <w:bCs/>
          <w:color w:val="000000" w:themeColor="text1"/>
        </w:rPr>
        <w:t xml:space="preserve"> </w:t>
      </w:r>
      <w:r w:rsidR="00703F32" w:rsidRPr="0060258A">
        <w:rPr>
          <w:rFonts w:ascii="Times New Roman" w:hAnsi="Times New Roman" w:cs="Times New Roman"/>
          <w:b/>
          <w:bCs/>
          <w:color w:val="000000" w:themeColor="text1"/>
        </w:rPr>
        <w:t>9</w:t>
      </w:r>
      <w:r w:rsidRPr="0060258A">
        <w:rPr>
          <w:rFonts w:ascii="Times New Roman" w:hAnsi="Times New Roman" w:cs="Times New Roman"/>
          <w:b/>
          <w:bCs/>
          <w:color w:val="000000" w:themeColor="text1"/>
        </w:rPr>
        <w:t>C</w:t>
      </w:r>
      <w:r w:rsidRPr="0060258A">
        <w:rPr>
          <w:rFonts w:ascii="Times New Roman" w:hAnsi="Times New Roman" w:cs="Times New Roman"/>
          <w:bCs/>
          <w:color w:val="000000" w:themeColor="text1"/>
        </w:rPr>
        <w:t>), which include an interval between stimuli</w:t>
      </w:r>
      <w:r w:rsidR="00CB11AD" w:rsidRPr="0060258A">
        <w:rPr>
          <w:rFonts w:ascii="Times New Roman" w:hAnsi="Times New Roman" w:cs="Times New Roman"/>
          <w:bCs/>
          <w:color w:val="000000" w:themeColor="text1"/>
        </w:rPr>
        <w:t xml:space="preserve"> offset</w:t>
      </w:r>
      <w:r w:rsidRPr="0060258A">
        <w:rPr>
          <w:rFonts w:ascii="Times New Roman" w:hAnsi="Times New Roman" w:cs="Times New Roman"/>
          <w:bCs/>
          <w:color w:val="000000" w:themeColor="text1"/>
        </w:rPr>
        <w:t xml:space="preserve"> and onset of the instruction cue. Consistent with its ability to maintain persistent activity (</w:t>
      </w:r>
      <w:r w:rsidR="00101732" w:rsidRPr="0060258A">
        <w:rPr>
          <w:rFonts w:ascii="Times New Roman" w:hAnsi="Times New Roman" w:cs="Times New Roman"/>
          <w:b/>
          <w:color w:val="000000" w:themeColor="text1"/>
        </w:rPr>
        <w:t>Fig</w:t>
      </w:r>
      <w:r w:rsidR="00217AFA" w:rsidRPr="0060258A">
        <w:rPr>
          <w:rFonts w:ascii="Times New Roman" w:hAnsi="Times New Roman" w:cs="Times New Roman"/>
          <w:b/>
          <w:color w:val="000000" w:themeColor="text1"/>
        </w:rPr>
        <w:t>.</w:t>
      </w:r>
      <w:r w:rsidR="00101732" w:rsidRPr="0060258A">
        <w:rPr>
          <w:rFonts w:ascii="Times New Roman" w:hAnsi="Times New Roman" w:cs="Times New Roman"/>
          <w:b/>
          <w:color w:val="000000" w:themeColor="text1"/>
        </w:rPr>
        <w:t xml:space="preserve"> </w:t>
      </w:r>
      <w:r w:rsidR="00703F32" w:rsidRPr="0060258A">
        <w:rPr>
          <w:rFonts w:ascii="Times New Roman" w:hAnsi="Times New Roman" w:cs="Times New Roman"/>
          <w:b/>
          <w:color w:val="000000" w:themeColor="text1"/>
        </w:rPr>
        <w:t>8</w:t>
      </w:r>
      <w:r w:rsidRPr="0060258A">
        <w:rPr>
          <w:rFonts w:ascii="Times New Roman" w:hAnsi="Times New Roman" w:cs="Times New Roman"/>
          <w:bCs/>
          <w:color w:val="000000" w:themeColor="text1"/>
        </w:rPr>
        <w:t xml:space="preserve">), the LDDM shows value coding </w:t>
      </w:r>
      <w:r w:rsidRPr="0060258A">
        <w:rPr>
          <w:rFonts w:ascii="Times New Roman" w:hAnsi="Times New Roman" w:cs="Times New Roman"/>
          <w:bCs/>
          <w:color w:val="000000" w:themeColor="text1"/>
        </w:rPr>
        <w:lastRenderedPageBreak/>
        <w:t xml:space="preserve">across the delay interval and implements WTA selection </w:t>
      </w:r>
      <w:r w:rsidR="00D2796B" w:rsidRPr="0060258A">
        <w:rPr>
          <w:rFonts w:ascii="Times New Roman" w:hAnsi="Times New Roman" w:cs="Times New Roman"/>
          <w:bCs/>
          <w:color w:val="000000" w:themeColor="text1"/>
        </w:rPr>
        <w:t>until</w:t>
      </w:r>
      <w:r w:rsidRPr="0060258A">
        <w:rPr>
          <w:rFonts w:ascii="Times New Roman" w:hAnsi="Times New Roman" w:cs="Times New Roman"/>
          <w:bCs/>
          <w:color w:val="000000" w:themeColor="text1"/>
        </w:rPr>
        <w:t xml:space="preserve"> instruction and accompanying activation of disinhibition. These results show that the LDDM – via modulation in the timing of disinhibition activation - can temporally separate the value representation and selection processes, enabling it to capture the diversity of neural dynamics seen in reaction</w:t>
      </w:r>
      <w:r w:rsidR="00D96EDB" w:rsidRPr="0060258A">
        <w:rPr>
          <w:rFonts w:ascii="Times New Roman" w:hAnsi="Times New Roman" w:cs="Times New Roman"/>
          <w:bCs/>
          <w:color w:val="000000" w:themeColor="text1"/>
        </w:rPr>
        <w:t>-</w:t>
      </w:r>
      <w:r w:rsidRPr="0060258A">
        <w:rPr>
          <w:rFonts w:ascii="Times New Roman" w:hAnsi="Times New Roman" w:cs="Times New Roman"/>
          <w:bCs/>
          <w:color w:val="000000" w:themeColor="text1"/>
        </w:rPr>
        <w:t>time, fixed</w:t>
      </w:r>
      <w:r w:rsidR="00D96EDB" w:rsidRPr="0060258A">
        <w:rPr>
          <w:rFonts w:ascii="Times New Roman" w:hAnsi="Times New Roman" w:cs="Times New Roman"/>
          <w:bCs/>
          <w:color w:val="000000" w:themeColor="text1"/>
        </w:rPr>
        <w:t>-</w:t>
      </w:r>
      <w:r w:rsidRPr="0060258A">
        <w:rPr>
          <w:rFonts w:ascii="Times New Roman" w:hAnsi="Times New Roman" w:cs="Times New Roman"/>
          <w:bCs/>
          <w:color w:val="000000" w:themeColor="text1"/>
        </w:rPr>
        <w:t>duration, and delayed</w:t>
      </w:r>
      <w:r w:rsidR="00D96EDB" w:rsidRPr="0060258A">
        <w:rPr>
          <w:rFonts w:ascii="Times New Roman" w:hAnsi="Times New Roman" w:cs="Times New Roman"/>
          <w:bCs/>
          <w:color w:val="000000" w:themeColor="text1"/>
        </w:rPr>
        <w:t>-</w:t>
      </w:r>
      <w:r w:rsidRPr="0060258A">
        <w:rPr>
          <w:rFonts w:ascii="Times New Roman" w:hAnsi="Times New Roman" w:cs="Times New Roman"/>
          <w:bCs/>
          <w:color w:val="000000" w:themeColor="text1"/>
        </w:rPr>
        <w:t>response tasks.</w:t>
      </w:r>
    </w:p>
    <w:p w14:paraId="4CEDF8B6" w14:textId="6EEA106C" w:rsidR="00C168E7" w:rsidRDefault="00C168E7" w:rsidP="00921B7E">
      <w:pPr>
        <w:spacing w:line="480" w:lineRule="auto"/>
        <w:jc w:val="both"/>
        <w:rPr>
          <w:rFonts w:ascii="Times New Roman" w:hAnsi="Times New Roman" w:cs="Times New Roman"/>
          <w:b/>
          <w:color w:val="000000" w:themeColor="text1"/>
          <w:sz w:val="28"/>
        </w:rPr>
      </w:pPr>
    </w:p>
    <w:p w14:paraId="2484FC37" w14:textId="77777777" w:rsidR="00291981" w:rsidRPr="0060258A" w:rsidRDefault="00291981" w:rsidP="00921B7E">
      <w:pPr>
        <w:spacing w:line="480" w:lineRule="auto"/>
        <w:jc w:val="both"/>
        <w:rPr>
          <w:rFonts w:ascii="Times New Roman" w:hAnsi="Times New Roman" w:cs="Times New Roman"/>
          <w:b/>
          <w:color w:val="000000" w:themeColor="text1"/>
          <w:sz w:val="28"/>
        </w:rPr>
      </w:pPr>
    </w:p>
    <w:p w14:paraId="2AD1CF73" w14:textId="1D6FD5F0" w:rsidR="00654EC9" w:rsidRPr="00291981" w:rsidRDefault="00654EC9" w:rsidP="00654EC9">
      <w:pPr>
        <w:spacing w:line="480" w:lineRule="auto"/>
        <w:jc w:val="both"/>
        <w:rPr>
          <w:rFonts w:ascii="Times New Roman" w:hAnsi="Times New Roman" w:cs="Times New Roman"/>
          <w:i/>
          <w:color w:val="000000" w:themeColor="text1"/>
        </w:rPr>
      </w:pPr>
      <w:del w:id="537" w:author="Bo Shen" w:date="2023-02-13T12:42:00Z">
        <w:r w:rsidRPr="00291981" w:rsidDel="00214A4E">
          <w:rPr>
            <w:rFonts w:ascii="Times New Roman" w:hAnsi="Times New Roman" w:cs="Times New Roman"/>
            <w:i/>
            <w:color w:val="000000" w:themeColor="text1"/>
          </w:rPr>
          <w:delText xml:space="preserve">GABAergic </w:delText>
        </w:r>
      </w:del>
      <w:ins w:id="538" w:author="Bo Shen" w:date="2023-02-13T12:42:00Z">
        <w:r w:rsidR="00214A4E">
          <w:rPr>
            <w:rFonts w:ascii="Times New Roman" w:hAnsi="Times New Roman" w:cs="Times New Roman"/>
            <w:i/>
            <w:color w:val="000000" w:themeColor="text1"/>
          </w:rPr>
          <w:t>Inhibitory</w:t>
        </w:r>
        <w:r w:rsidR="00214A4E" w:rsidRPr="00291981">
          <w:rPr>
            <w:rFonts w:ascii="Times New Roman" w:hAnsi="Times New Roman" w:cs="Times New Roman"/>
            <w:i/>
            <w:color w:val="000000" w:themeColor="text1"/>
          </w:rPr>
          <w:t xml:space="preserve"> </w:t>
        </w:r>
      </w:ins>
      <w:r w:rsidRPr="00291981">
        <w:rPr>
          <w:rFonts w:ascii="Times New Roman" w:hAnsi="Times New Roman" w:cs="Times New Roman"/>
          <w:i/>
          <w:color w:val="000000" w:themeColor="text1"/>
        </w:rPr>
        <w:t xml:space="preserve">potentiation </w:t>
      </w:r>
      <w:r w:rsidRPr="00291981">
        <w:rPr>
          <w:rFonts w:ascii="Times New Roman" w:hAnsi="Times New Roman" w:cs="Times New Roman" w:hint="eastAsia"/>
          <w:i/>
          <w:color w:val="000000" w:themeColor="text1"/>
        </w:rPr>
        <w:t>distinguishes</w:t>
      </w:r>
      <w:r w:rsidRPr="00291981">
        <w:rPr>
          <w:rFonts w:ascii="Times New Roman" w:hAnsi="Times New Roman" w:cs="Times New Roman"/>
          <w:i/>
          <w:color w:val="000000" w:themeColor="text1"/>
        </w:rPr>
        <w:t xml:space="preserve"> LDDM from earlier models</w:t>
      </w:r>
    </w:p>
    <w:p w14:paraId="1176C87D" w14:textId="77777777" w:rsidR="006B4EF1" w:rsidRPr="0060258A" w:rsidRDefault="006B4EF1" w:rsidP="00654EC9">
      <w:pPr>
        <w:spacing w:line="480" w:lineRule="auto"/>
        <w:jc w:val="both"/>
        <w:rPr>
          <w:rFonts w:ascii="Times New Roman" w:hAnsi="Times New Roman" w:cs="Times New Roman"/>
          <w:b/>
          <w:i/>
          <w:color w:val="000000" w:themeColor="text1"/>
        </w:rPr>
      </w:pPr>
    </w:p>
    <w:p w14:paraId="6A4CE946" w14:textId="77777777" w:rsidR="00A13D77" w:rsidRDefault="00654EC9" w:rsidP="00A13D77">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 xml:space="preserve">The architecture of disinhibition </w:t>
      </w:r>
      <w:r w:rsidR="00564BC6" w:rsidRPr="0060258A">
        <w:rPr>
          <w:rFonts w:ascii="Times New Roman" w:hAnsi="Times New Roman" w:cs="Times New Roman"/>
          <w:color w:val="000000" w:themeColor="text1"/>
        </w:rPr>
        <w:t xml:space="preserve">employed by the LDDM </w:t>
      </w:r>
      <w:r w:rsidRPr="0060258A">
        <w:rPr>
          <w:rFonts w:ascii="Times New Roman" w:hAnsi="Times New Roman" w:cs="Times New Roman"/>
          <w:color w:val="000000" w:themeColor="text1"/>
        </w:rPr>
        <w:t xml:space="preserve">is more structured than </w:t>
      </w:r>
      <w:r w:rsidRPr="0060258A">
        <w:rPr>
          <w:rFonts w:ascii="Times New Roman" w:hAnsi="Times New Roman" w:cs="Times New Roman" w:hint="eastAsia"/>
          <w:color w:val="000000" w:themeColor="text1"/>
        </w:rPr>
        <w:t>earlier</w:t>
      </w:r>
      <w:r w:rsidRPr="0060258A">
        <w:rPr>
          <w:rFonts w:ascii="Times New Roman" w:hAnsi="Times New Roman" w:cs="Times New Roman"/>
          <w:color w:val="000000" w:themeColor="text1"/>
        </w:rPr>
        <w:t xml:space="preserve"> non-selective inhibition </w:t>
      </w:r>
      <w:r w:rsidR="00564BC6" w:rsidRPr="0060258A">
        <w:rPr>
          <w:rFonts w:ascii="Times New Roman" w:hAnsi="Times New Roman" w:cs="Times New Roman"/>
          <w:color w:val="000000" w:themeColor="text1"/>
        </w:rPr>
        <w:t xml:space="preserve">used in more standard </w:t>
      </w:r>
      <w:r w:rsidRPr="0060258A">
        <w:rPr>
          <w:rFonts w:ascii="Times New Roman" w:hAnsi="Times New Roman" w:cs="Times New Roman"/>
          <w:color w:val="000000" w:themeColor="text1"/>
        </w:rPr>
        <w:t>competition network</w:t>
      </w:r>
      <w:r w:rsidR="00564BC6" w:rsidRPr="0060258A">
        <w:rPr>
          <w:rFonts w:ascii="Times New Roman" w:hAnsi="Times New Roman" w:cs="Times New Roman"/>
          <w:color w:val="000000" w:themeColor="text1"/>
        </w:rPr>
        <w:t>s</w:t>
      </w:r>
      <w:r w:rsidRPr="0060258A">
        <w:rPr>
          <w:rFonts w:ascii="Times New Roman" w:hAnsi="Times New Roman" w:cs="Times New Roman"/>
          <w:color w:val="000000" w:themeColor="text1"/>
        </w:rPr>
        <w:t>. Th</w:t>
      </w:r>
      <w:r w:rsidR="009C2377" w:rsidRPr="0060258A">
        <w:rPr>
          <w:rFonts w:ascii="Times New Roman" w:hAnsi="Times New Roman" w:cs="Times New Roman"/>
          <w:color w:val="000000" w:themeColor="text1"/>
        </w:rPr>
        <w:t>is distinction gives rise to the</w:t>
      </w:r>
      <w:r w:rsidR="00564BC6" w:rsidRPr="0060258A">
        <w:rPr>
          <w:rFonts w:ascii="Times New Roman" w:hAnsi="Times New Roman" w:cs="Times New Roman"/>
          <w:color w:val="000000" w:themeColor="text1"/>
        </w:rPr>
        <w:t xml:space="preserve"> novel </w:t>
      </w:r>
      <w:r w:rsidRPr="0060258A">
        <w:rPr>
          <w:rFonts w:ascii="Times New Roman" w:hAnsi="Times New Roman" w:cs="Times New Roman"/>
          <w:color w:val="000000" w:themeColor="text1"/>
        </w:rPr>
        <w:t xml:space="preserve">prediction from LDDM that </w:t>
      </w:r>
      <w:r w:rsidR="00564BC6" w:rsidRPr="0060258A">
        <w:rPr>
          <w:rFonts w:ascii="Times New Roman" w:hAnsi="Times New Roman" w:cs="Times New Roman"/>
          <w:color w:val="000000" w:themeColor="text1"/>
        </w:rPr>
        <w:t xml:space="preserve">the influence of global changes in </w:t>
      </w:r>
      <w:r w:rsidRPr="0060258A">
        <w:rPr>
          <w:rFonts w:ascii="Times New Roman" w:hAnsi="Times New Roman" w:cs="Times New Roman"/>
          <w:color w:val="000000" w:themeColor="text1"/>
        </w:rPr>
        <w:t>inhibit</w:t>
      </w:r>
      <w:r w:rsidR="00C32E7E" w:rsidRPr="0060258A">
        <w:rPr>
          <w:rFonts w:ascii="Times New Roman" w:hAnsi="Times New Roman" w:cs="Times New Roman"/>
          <w:color w:val="000000" w:themeColor="text1"/>
        </w:rPr>
        <w:t>ory tone are</w:t>
      </w:r>
      <w:r w:rsidRPr="0060258A">
        <w:rPr>
          <w:rFonts w:ascii="Times New Roman" w:hAnsi="Times New Roman" w:cs="Times New Roman"/>
          <w:color w:val="000000" w:themeColor="text1"/>
        </w:rPr>
        <w:t xml:space="preserve"> non-selective during representation</w:t>
      </w:r>
      <w:r w:rsidR="00C32E7E"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but switch to be</w:t>
      </w:r>
      <w:r w:rsidR="00C32E7E" w:rsidRPr="0060258A">
        <w:rPr>
          <w:rFonts w:ascii="Times New Roman" w:hAnsi="Times New Roman" w:cs="Times New Roman"/>
          <w:color w:val="000000" w:themeColor="text1"/>
        </w:rPr>
        <w:t>ing</w:t>
      </w:r>
      <w:r w:rsidRPr="0060258A">
        <w:rPr>
          <w:rFonts w:ascii="Times New Roman" w:hAnsi="Times New Roman" w:cs="Times New Roman"/>
          <w:color w:val="000000" w:themeColor="text1"/>
        </w:rPr>
        <w:t xml:space="preserve"> input</w:t>
      </w:r>
      <w:r w:rsidR="00C32E7E"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selective after disinhibition</w:t>
      </w:r>
      <w:r w:rsidR="00C32E7E" w:rsidRPr="0060258A">
        <w:rPr>
          <w:rFonts w:ascii="Times New Roman" w:hAnsi="Times New Roman" w:cs="Times New Roman"/>
          <w:color w:val="000000" w:themeColor="text1"/>
        </w:rPr>
        <w:t xml:space="preserve"> is increased</w:t>
      </w:r>
      <w:r w:rsidRPr="0060258A">
        <w:rPr>
          <w:rFonts w:ascii="Times New Roman" w:hAnsi="Times New Roman" w:cs="Times New Roman"/>
          <w:color w:val="000000" w:themeColor="text1"/>
        </w:rPr>
        <w:t>.</w:t>
      </w:r>
      <w:r w:rsidR="00C32E7E" w:rsidRPr="0060258A">
        <w:rPr>
          <w:rFonts w:ascii="Times New Roman" w:hAnsi="Times New Roman" w:cs="Times New Roman"/>
          <w:color w:val="000000" w:themeColor="text1"/>
        </w:rPr>
        <w:t xml:space="preserve"> This reflects a fundamentally novel prediction of this class of model.</w:t>
      </w:r>
      <w:r w:rsidRPr="0060258A">
        <w:rPr>
          <w:rFonts w:ascii="Times New Roman" w:hAnsi="Times New Roman" w:cs="Times New Roman"/>
          <w:color w:val="000000" w:themeColor="text1"/>
        </w:rPr>
        <w:t xml:space="preserve"> To empirically test th</w:t>
      </w:r>
      <w:r w:rsidR="00C32E7E" w:rsidRPr="0060258A">
        <w:rPr>
          <w:rFonts w:ascii="Times New Roman" w:hAnsi="Times New Roman" w:cs="Times New Roman"/>
          <w:color w:val="000000" w:themeColor="text1"/>
        </w:rPr>
        <w:t xml:space="preserve">at </w:t>
      </w:r>
      <w:r w:rsidRPr="0060258A">
        <w:rPr>
          <w:rFonts w:ascii="Times New Roman" w:hAnsi="Times New Roman" w:cs="Times New Roman"/>
          <w:color w:val="000000" w:themeColor="text1"/>
        </w:rPr>
        <w:t xml:space="preserve">key </w:t>
      </w:r>
      <w:r w:rsidR="00C32E7E" w:rsidRPr="0060258A">
        <w:rPr>
          <w:rFonts w:ascii="Times New Roman" w:hAnsi="Times New Roman" w:cs="Times New Roman"/>
          <w:color w:val="000000" w:themeColor="text1"/>
        </w:rPr>
        <w:t>prediction, optogenetic/</w:t>
      </w:r>
      <w:r w:rsidRPr="0060258A">
        <w:rPr>
          <w:rFonts w:ascii="Times New Roman" w:hAnsi="Times New Roman" w:cs="Times New Roman"/>
          <w:color w:val="000000" w:themeColor="text1"/>
        </w:rPr>
        <w:t>pharmacological manipul</w:t>
      </w:r>
      <w:r w:rsidR="00C32E7E" w:rsidRPr="0060258A">
        <w:rPr>
          <w:rFonts w:ascii="Times New Roman" w:hAnsi="Times New Roman" w:cs="Times New Roman"/>
          <w:color w:val="000000" w:themeColor="text1"/>
        </w:rPr>
        <w:t>ation of</w:t>
      </w:r>
      <w:r w:rsidRPr="0060258A">
        <w:rPr>
          <w:rFonts w:ascii="Times New Roman" w:hAnsi="Times New Roman" w:cs="Times New Roman"/>
          <w:color w:val="000000" w:themeColor="text1"/>
        </w:rPr>
        <w:t xml:space="preserve"> </w:t>
      </w:r>
      <w:ins w:id="539" w:author="Bo Shen" w:date="2023-02-13T12:30:00Z">
        <w:r w:rsidR="004F6E00">
          <w:rPr>
            <w:rFonts w:ascii="Times New Roman" w:hAnsi="Times New Roman" w:cs="Times New Roman"/>
            <w:color w:val="000000" w:themeColor="text1"/>
          </w:rPr>
          <w:t xml:space="preserve">inhibitory </w:t>
        </w:r>
      </w:ins>
      <w:ins w:id="540" w:author="Bo Shen" w:date="2023-02-13T12:38:00Z">
        <w:r w:rsidR="00A21888">
          <w:rPr>
            <w:rFonts w:ascii="Times New Roman" w:hAnsi="Times New Roman" w:cs="Times New Roman"/>
            <w:color w:val="000000" w:themeColor="text1"/>
          </w:rPr>
          <w:t>connection weights</w:t>
        </w:r>
      </w:ins>
      <w:ins w:id="541" w:author="Bo Shen" w:date="2023-02-13T12:31:00Z">
        <w:r w:rsidR="004F6E00" w:rsidRPr="0060258A">
          <w:rPr>
            <w:rFonts w:ascii="Times New Roman" w:hAnsi="Times New Roman" w:cs="Times New Roman"/>
            <w:color w:val="000000" w:themeColor="text1"/>
          </w:rPr>
          <w:t xml:space="preserve"> </w:t>
        </w:r>
        <w:r w:rsidR="004F6E00">
          <w:rPr>
            <w:rFonts w:ascii="Times New Roman" w:hAnsi="Times New Roman" w:cs="Times New Roman"/>
            <w:color w:val="000000" w:themeColor="text1"/>
          </w:rPr>
          <w:t xml:space="preserve">(e.g., </w:t>
        </w:r>
      </w:ins>
      <w:ins w:id="542" w:author="Bo Shen" w:date="2023-02-13T12:38:00Z">
        <w:r w:rsidR="00A21888">
          <w:rPr>
            <w:rFonts w:ascii="Times New Roman" w:hAnsi="Times New Roman" w:cs="Times New Roman"/>
            <w:color w:val="000000" w:themeColor="text1"/>
          </w:rPr>
          <w:t xml:space="preserve">via </w:t>
        </w:r>
      </w:ins>
      <w:r w:rsidRPr="0060258A">
        <w:rPr>
          <w:rFonts w:ascii="Times New Roman" w:hAnsi="Times New Roman" w:cs="Times New Roman"/>
          <w:color w:val="000000" w:themeColor="text1"/>
        </w:rPr>
        <w:t xml:space="preserve">GABAergic </w:t>
      </w:r>
      <w:ins w:id="543" w:author="Bo Shen" w:date="2023-02-13T12:31:00Z">
        <w:r w:rsidR="004F6E00">
          <w:rPr>
            <w:rFonts w:ascii="Times New Roman" w:hAnsi="Times New Roman" w:cs="Times New Roman"/>
            <w:color w:val="000000" w:themeColor="text1"/>
          </w:rPr>
          <w:t xml:space="preserve">agonist) </w:t>
        </w:r>
      </w:ins>
      <w:del w:id="544" w:author="Bo Shen" w:date="2023-02-13T12:31:00Z">
        <w:r w:rsidRPr="0060258A" w:rsidDel="004F6E00">
          <w:rPr>
            <w:rFonts w:ascii="Times New Roman" w:hAnsi="Times New Roman" w:cs="Times New Roman"/>
            <w:color w:val="000000" w:themeColor="text1"/>
          </w:rPr>
          <w:delText>activity</w:delText>
        </w:r>
        <w:r w:rsidR="00C32E7E" w:rsidRPr="0060258A" w:rsidDel="004F6E00">
          <w:rPr>
            <w:rFonts w:ascii="Times New Roman" w:hAnsi="Times New Roman" w:cs="Times New Roman"/>
            <w:color w:val="000000" w:themeColor="text1"/>
          </w:rPr>
          <w:delText xml:space="preserve"> </w:delText>
        </w:r>
      </w:del>
      <w:r w:rsidR="00C32E7E" w:rsidRPr="0060258A">
        <w:rPr>
          <w:rFonts w:ascii="Times New Roman" w:hAnsi="Times New Roman" w:cs="Times New Roman"/>
          <w:color w:val="000000" w:themeColor="text1"/>
        </w:rPr>
        <w:t>could be introduced</w:t>
      </w:r>
      <w:r w:rsidRPr="0060258A">
        <w:rPr>
          <w:rFonts w:ascii="Times New Roman" w:hAnsi="Times New Roman" w:cs="Times New Roman"/>
          <w:color w:val="000000" w:themeColor="text1"/>
        </w:rPr>
        <w:t xml:space="preserve">. </w:t>
      </w:r>
      <w:r w:rsidR="00C32E7E" w:rsidRPr="0060258A">
        <w:rPr>
          <w:rFonts w:ascii="Times New Roman" w:hAnsi="Times New Roman" w:cs="Times New Roman"/>
          <w:color w:val="000000" w:themeColor="text1"/>
        </w:rPr>
        <w:t>The</w:t>
      </w:r>
      <w:r w:rsidRPr="0060258A">
        <w:rPr>
          <w:rFonts w:ascii="Times New Roman" w:hAnsi="Times New Roman" w:cs="Times New Roman"/>
          <w:color w:val="000000" w:themeColor="text1"/>
        </w:rPr>
        <w:t xml:space="preserve"> LDDM contains two different types of inhibition</w:t>
      </w:r>
      <w:r w:rsidR="00C32E7E" w:rsidRPr="0060258A">
        <w:rPr>
          <w:rFonts w:ascii="Times New Roman" w:hAnsi="Times New Roman" w:cs="Times New Roman"/>
          <w:color w:val="000000" w:themeColor="text1"/>
        </w:rPr>
        <w:t xml:space="preserve"> and thus</w:t>
      </w:r>
      <w:r w:rsidRPr="0060258A">
        <w:rPr>
          <w:rFonts w:ascii="Times New Roman" w:hAnsi="Times New Roman" w:cs="Times New Roman"/>
          <w:color w:val="000000" w:themeColor="text1"/>
        </w:rPr>
        <w:t xml:space="preserve"> its reaction to </w:t>
      </w:r>
      <w:del w:id="545" w:author="Bo Shen" w:date="2023-02-13T12:39:00Z">
        <w:r w:rsidR="00C32E7E" w:rsidRPr="0060258A" w:rsidDel="00A21888">
          <w:rPr>
            <w:rFonts w:ascii="Times New Roman" w:hAnsi="Times New Roman" w:cs="Times New Roman"/>
            <w:color w:val="000000" w:themeColor="text1"/>
          </w:rPr>
          <w:delText>a</w:delText>
        </w:r>
      </w:del>
      <w:ins w:id="546" w:author="Bo Shen" w:date="2023-02-13T12:39:00Z">
        <w:r w:rsidR="00A21888">
          <w:rPr>
            <w:rFonts w:ascii="Times New Roman" w:hAnsi="Times New Roman" w:cs="Times New Roman"/>
            <w:color w:val="000000" w:themeColor="text1"/>
          </w:rPr>
          <w:t xml:space="preserve">inhibitory potentiation </w:t>
        </w:r>
      </w:ins>
      <w:del w:id="547" w:author="Bo Shen" w:date="2023-02-13T12:39:00Z">
        <w:r w:rsidR="00C32E7E" w:rsidRPr="0060258A" w:rsidDel="00A21888">
          <w:rPr>
            <w:rFonts w:ascii="Times New Roman" w:hAnsi="Times New Roman" w:cs="Times New Roman"/>
            <w:color w:val="000000" w:themeColor="text1"/>
          </w:rPr>
          <w:delText xml:space="preserve"> </w:delText>
        </w:r>
        <w:r w:rsidRPr="0060258A" w:rsidDel="00A21888">
          <w:rPr>
            <w:rFonts w:ascii="Times New Roman" w:hAnsi="Times New Roman" w:cs="Times New Roman"/>
            <w:color w:val="000000" w:themeColor="text1"/>
          </w:rPr>
          <w:delText>GABAergic agonist</w:delText>
        </w:r>
        <w:r w:rsidR="00C32E7E" w:rsidRPr="0060258A" w:rsidDel="00A21888">
          <w:rPr>
            <w:rFonts w:ascii="Times New Roman" w:hAnsi="Times New Roman" w:cs="Times New Roman"/>
            <w:color w:val="000000" w:themeColor="text1"/>
          </w:rPr>
          <w:delText xml:space="preserve"> </w:delText>
        </w:r>
      </w:del>
      <w:r w:rsidR="00C32E7E" w:rsidRPr="0060258A">
        <w:rPr>
          <w:rFonts w:ascii="Times New Roman" w:hAnsi="Times New Roman" w:cs="Times New Roman"/>
          <w:color w:val="000000" w:themeColor="text1"/>
        </w:rPr>
        <w:t xml:space="preserve">depends on both the state of the disinhibitory network and the intensity of </w:t>
      </w:r>
      <w:del w:id="548" w:author="Bo Shen" w:date="2023-02-13T12:40:00Z">
        <w:r w:rsidR="00C32E7E" w:rsidRPr="0060258A" w:rsidDel="00A21888">
          <w:rPr>
            <w:rFonts w:ascii="Times New Roman" w:hAnsi="Times New Roman" w:cs="Times New Roman"/>
            <w:color w:val="000000" w:themeColor="text1"/>
          </w:rPr>
          <w:delText>the GABAergic a</w:delText>
        </w:r>
        <w:r w:rsidR="00192F28" w:rsidRPr="0060258A" w:rsidDel="00A21888">
          <w:rPr>
            <w:rFonts w:ascii="Times New Roman" w:hAnsi="Times New Roman" w:cs="Times New Roman"/>
            <w:color w:val="000000" w:themeColor="text1"/>
          </w:rPr>
          <w:delText>ctivation</w:delText>
        </w:r>
      </w:del>
      <w:ins w:id="549" w:author="Bo Shen" w:date="2023-02-13T12:40:00Z">
        <w:r w:rsidR="00A21888">
          <w:rPr>
            <w:rFonts w:ascii="Times New Roman" w:hAnsi="Times New Roman" w:cs="Times New Roman"/>
            <w:color w:val="000000" w:themeColor="text1"/>
          </w:rPr>
          <w:t>potentiation</w:t>
        </w:r>
      </w:ins>
      <w:r w:rsidR="00C32E7E"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w:t>
      </w:r>
      <w:r w:rsidR="00C32E7E" w:rsidRPr="0060258A">
        <w:rPr>
          <w:rFonts w:ascii="Times New Roman" w:hAnsi="Times New Roman" w:cs="Times New Roman"/>
          <w:color w:val="000000" w:themeColor="text1"/>
        </w:rPr>
        <w:t xml:space="preserve">To highlight the importance of that prediction, </w:t>
      </w:r>
      <w:r w:rsidRPr="0060258A">
        <w:rPr>
          <w:rFonts w:ascii="Times New Roman" w:hAnsi="Times New Roman" w:cs="Times New Roman"/>
          <w:color w:val="000000" w:themeColor="text1"/>
        </w:rPr>
        <w:t xml:space="preserve">we </w:t>
      </w:r>
      <w:r w:rsidR="00C32E7E" w:rsidRPr="0060258A">
        <w:rPr>
          <w:rFonts w:ascii="Times New Roman" w:hAnsi="Times New Roman" w:cs="Times New Roman"/>
          <w:color w:val="000000" w:themeColor="text1"/>
        </w:rPr>
        <w:t xml:space="preserve">implemented </w:t>
      </w:r>
      <w:r w:rsidRPr="0060258A">
        <w:rPr>
          <w:rFonts w:ascii="Times New Roman" w:hAnsi="Times New Roman" w:cs="Times New Roman"/>
          <w:color w:val="000000" w:themeColor="text1"/>
        </w:rPr>
        <w:t>different level</w:t>
      </w:r>
      <w:r w:rsidR="00C32E7E" w:rsidRPr="0060258A">
        <w:rPr>
          <w:rFonts w:ascii="Times New Roman" w:hAnsi="Times New Roman" w:cs="Times New Roman"/>
          <w:color w:val="000000" w:themeColor="text1"/>
        </w:rPr>
        <w:t>s</w:t>
      </w:r>
      <w:r w:rsidRPr="0060258A">
        <w:rPr>
          <w:rFonts w:ascii="Times New Roman" w:hAnsi="Times New Roman" w:cs="Times New Roman"/>
          <w:color w:val="000000" w:themeColor="text1"/>
        </w:rPr>
        <w:t xml:space="preserve"> of </w:t>
      </w:r>
      <w:del w:id="550" w:author="Bo Shen" w:date="2023-02-13T12:40:00Z">
        <w:r w:rsidRPr="0060258A" w:rsidDel="00A21888">
          <w:rPr>
            <w:rFonts w:ascii="Times New Roman" w:hAnsi="Times New Roman" w:cs="Times New Roman"/>
            <w:color w:val="000000" w:themeColor="text1"/>
          </w:rPr>
          <w:delText>GABAergic activit</w:delText>
        </w:r>
        <w:r w:rsidR="00192F28" w:rsidRPr="0060258A" w:rsidDel="00A21888">
          <w:rPr>
            <w:rFonts w:ascii="Times New Roman" w:hAnsi="Times New Roman" w:cs="Times New Roman"/>
            <w:color w:val="000000" w:themeColor="text1"/>
          </w:rPr>
          <w:delText>y</w:delText>
        </w:r>
      </w:del>
      <w:ins w:id="551" w:author="Bo Shen" w:date="2023-02-13T12:40:00Z">
        <w:r w:rsidR="00A21888">
          <w:rPr>
            <w:rFonts w:ascii="Times New Roman" w:hAnsi="Times New Roman" w:cs="Times New Roman"/>
            <w:color w:val="000000" w:themeColor="text1"/>
          </w:rPr>
          <w:t>inhibitory connection wei</w:t>
        </w:r>
      </w:ins>
      <w:ins w:id="552" w:author="Bo Shen" w:date="2023-02-13T12:41:00Z">
        <w:r w:rsidR="00A21888">
          <w:rPr>
            <w:rFonts w:ascii="Times New Roman" w:hAnsi="Times New Roman" w:cs="Times New Roman"/>
            <w:color w:val="000000" w:themeColor="text1"/>
          </w:rPr>
          <w:t>ghts</w:t>
        </w:r>
      </w:ins>
      <w:r w:rsidRPr="0060258A">
        <w:rPr>
          <w:rFonts w:ascii="Times New Roman" w:hAnsi="Times New Roman" w:cs="Times New Roman"/>
          <w:color w:val="000000" w:themeColor="text1"/>
        </w:rPr>
        <w:t xml:space="preserve"> in both </w:t>
      </w:r>
      <w:r w:rsidR="00192F28" w:rsidRPr="0060258A">
        <w:rPr>
          <w:rFonts w:ascii="Times New Roman" w:hAnsi="Times New Roman" w:cs="Times New Roman"/>
          <w:color w:val="000000" w:themeColor="text1"/>
        </w:rPr>
        <w:t xml:space="preserve">the LDDM and the </w:t>
      </w:r>
      <w:del w:id="553" w:author="Bo Shen" w:date="2023-02-13T12:32:00Z">
        <w:r w:rsidR="00192F28" w:rsidRPr="0060258A" w:rsidDel="004F6E00">
          <w:rPr>
            <w:rFonts w:ascii="Times New Roman" w:hAnsi="Times New Roman" w:cs="Times New Roman"/>
            <w:color w:val="000000" w:themeColor="text1"/>
          </w:rPr>
          <w:delText>more traditional</w:delText>
        </w:r>
      </w:del>
      <w:ins w:id="554" w:author="Bo Shen" w:date="2023-02-13T12:32:00Z">
        <w:r w:rsidR="004F6E00">
          <w:rPr>
            <w:rFonts w:ascii="Times New Roman" w:hAnsi="Times New Roman" w:cs="Times New Roman"/>
            <w:color w:val="000000" w:themeColor="text1"/>
          </w:rPr>
          <w:t>standard</w:t>
        </w:r>
      </w:ins>
      <w:r w:rsidR="00192F28" w:rsidRPr="0060258A">
        <w:rPr>
          <w:rFonts w:ascii="Times New Roman" w:hAnsi="Times New Roman" w:cs="Times New Roman"/>
          <w:color w:val="000000" w:themeColor="text1"/>
        </w:rPr>
        <w:t xml:space="preserve"> RNM.</w:t>
      </w:r>
    </w:p>
    <w:p w14:paraId="5EE72B00" w14:textId="23E7DB53" w:rsidR="00B26F88" w:rsidRPr="0060258A" w:rsidRDefault="00A13D77" w:rsidP="00A13D77">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[Insert Figure 10 about here]</w:t>
      </w:r>
      <w:r w:rsidR="00B26F88" w:rsidRPr="0060258A">
        <w:rPr>
          <w:rFonts w:ascii="Times New Roman" w:hAnsi="Times New Roman" w:cs="Times New Roman"/>
          <w:color w:val="000000" w:themeColor="text1"/>
        </w:rPr>
        <w:br w:type="page"/>
      </w:r>
    </w:p>
    <w:p w14:paraId="5CE11377" w14:textId="529C9135" w:rsidR="00DE5E54" w:rsidRPr="0060258A" w:rsidDel="005A2D8D" w:rsidRDefault="00C168E7" w:rsidP="00B26F88">
      <w:pPr>
        <w:spacing w:line="480" w:lineRule="auto"/>
        <w:jc w:val="both"/>
        <w:rPr>
          <w:del w:id="555" w:author="Bo Shen" w:date="2023-02-03T18:49:00Z"/>
          <w:rFonts w:ascii="Times New Roman" w:hAnsi="Times New Roman" w:cs="Times New Roman"/>
          <w:color w:val="000000" w:themeColor="text1"/>
        </w:rPr>
      </w:pPr>
      <w:r w:rsidRPr="0060258A">
        <w:rPr>
          <w:rFonts w:ascii="Times New Roman" w:hAnsi="Times New Roman" w:cs="Times New Roman"/>
          <w:color w:val="000000" w:themeColor="text1"/>
        </w:rPr>
        <w:lastRenderedPageBreak/>
        <w:t xml:space="preserve">At the neural level, the LDDM predicts a dissociable effect of </w:t>
      </w:r>
      <w:del w:id="556" w:author="Bo Shen" w:date="2023-02-13T12:43:00Z">
        <w:r w:rsidRPr="0060258A" w:rsidDel="00C12D3D">
          <w:rPr>
            <w:rFonts w:ascii="Times New Roman" w:hAnsi="Times New Roman" w:cs="Times New Roman"/>
            <w:color w:val="000000" w:themeColor="text1"/>
          </w:rPr>
          <w:delText xml:space="preserve">increased </w:delText>
        </w:r>
      </w:del>
      <w:ins w:id="557" w:author="Bo Shen" w:date="2023-02-13T12:43:00Z">
        <w:r w:rsidR="00C12D3D">
          <w:rPr>
            <w:rFonts w:ascii="Times New Roman" w:hAnsi="Times New Roman" w:cs="Times New Roman"/>
            <w:color w:val="000000" w:themeColor="text1"/>
          </w:rPr>
          <w:t>potentiated</w:t>
        </w:r>
        <w:r w:rsidR="00C12D3D"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 xml:space="preserve">inhibition on </w:t>
      </w:r>
      <w:del w:id="558" w:author="Bo Shen" w:date="2023-02-13T12:43:00Z">
        <w:r w:rsidRPr="0060258A" w:rsidDel="00C12D3D">
          <w:rPr>
            <w:rFonts w:ascii="Times New Roman" w:hAnsi="Times New Roman" w:cs="Times New Roman"/>
            <w:color w:val="000000" w:themeColor="text1"/>
          </w:rPr>
          <w:delText xml:space="preserve">excitatory </w:delText>
        </w:r>
      </w:del>
      <w:ins w:id="559" w:author="Bo Shen" w:date="2023-02-13T12:43:00Z">
        <w:r w:rsidR="00C12D3D">
          <w:rPr>
            <w:rFonts w:ascii="Times New Roman" w:hAnsi="Times New Roman" w:cs="Times New Roman"/>
            <w:color w:val="000000" w:themeColor="text1"/>
          </w:rPr>
          <w:t>the primary</w:t>
        </w:r>
      </w:ins>
      <w:ins w:id="560" w:author="Bo Shen" w:date="2023-02-13T12:45:00Z">
        <w:r w:rsidR="00C12D3D">
          <w:rPr>
            <w:rFonts w:ascii="Times New Roman" w:hAnsi="Times New Roman" w:cs="Times New Roman"/>
            <w:color w:val="000000" w:themeColor="text1"/>
          </w:rPr>
          <w:t xml:space="preserve"> </w:t>
        </w:r>
      </w:ins>
      <w:ins w:id="561" w:author="Bo Shen" w:date="2023-02-13T12:46:00Z">
        <w:r w:rsidR="00C12D3D">
          <w:rPr>
            <w:rFonts w:ascii="Times New Roman" w:hAnsi="Times New Roman" w:cs="Times New Roman"/>
            <w:color w:val="000000" w:themeColor="text1"/>
          </w:rPr>
          <w:t>(</w:t>
        </w:r>
        <w:r w:rsidR="0092666E">
          <w:rPr>
            <w:rFonts w:ascii="Times New Roman" w:hAnsi="Times New Roman" w:cs="Times New Roman"/>
            <w:color w:val="000000" w:themeColor="text1"/>
          </w:rPr>
          <w:t xml:space="preserve">i.e., </w:t>
        </w:r>
        <w:r w:rsidR="00C12D3D" w:rsidRPr="00C12D3D">
          <w:rPr>
            <w:rFonts w:ascii="Times New Roman" w:hAnsi="Times New Roman" w:cs="Times New Roman"/>
            <w:i/>
            <w:iCs/>
            <w:color w:val="000000" w:themeColor="text1"/>
            <w:rPrChange w:id="562" w:author="Bo Shen" w:date="2023-02-13T12:46:00Z">
              <w:rPr>
                <w:rFonts w:ascii="Times New Roman" w:hAnsi="Times New Roman" w:cs="Times New Roman"/>
                <w:color w:val="000000" w:themeColor="text1"/>
              </w:rPr>
            </w:rPrChange>
          </w:rPr>
          <w:t>R</w:t>
        </w:r>
        <w:r w:rsidR="00C12D3D">
          <w:rPr>
            <w:rFonts w:ascii="Times New Roman" w:hAnsi="Times New Roman" w:cs="Times New Roman"/>
            <w:color w:val="000000" w:themeColor="text1"/>
          </w:rPr>
          <w:t>)</w:t>
        </w:r>
      </w:ins>
      <w:ins w:id="563" w:author="Bo Shen" w:date="2023-02-13T12:43:00Z">
        <w:r w:rsidR="00C12D3D"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neuron</w:t>
      </w:r>
      <w:ins w:id="564" w:author="Bo Shen" w:date="2023-02-13T12:43:00Z">
        <w:r w:rsidR="00C12D3D">
          <w:rPr>
            <w:rFonts w:ascii="Times New Roman" w:hAnsi="Times New Roman" w:cs="Times New Roman"/>
            <w:color w:val="000000" w:themeColor="text1"/>
          </w:rPr>
          <w:t>’s</w:t>
        </w:r>
      </w:ins>
      <w:r w:rsidRPr="0060258A">
        <w:rPr>
          <w:rFonts w:ascii="Times New Roman" w:hAnsi="Times New Roman" w:cs="Times New Roman"/>
          <w:color w:val="000000" w:themeColor="text1"/>
        </w:rPr>
        <w:t xml:space="preserve"> activity (</w:t>
      </w:r>
      <w:r w:rsidRPr="0060258A">
        <w:rPr>
          <w:rFonts w:ascii="Times New Roman" w:hAnsi="Times New Roman" w:cs="Times New Roman"/>
          <w:b/>
          <w:color w:val="000000" w:themeColor="text1"/>
        </w:rPr>
        <w:t>Fig 10A</w:t>
      </w:r>
      <w:r w:rsidRPr="0060258A">
        <w:rPr>
          <w:rFonts w:ascii="Times New Roman" w:hAnsi="Times New Roman" w:cs="Times New Roman"/>
          <w:color w:val="000000" w:themeColor="text1"/>
        </w:rPr>
        <w:t xml:space="preserve">). During option representation (cue interval in fixed duration trials), </w:t>
      </w:r>
      <w:del w:id="565" w:author="Bo Shen" w:date="2023-02-13T12:44:00Z">
        <w:r w:rsidRPr="0060258A" w:rsidDel="00C12D3D">
          <w:rPr>
            <w:rFonts w:ascii="Times New Roman" w:hAnsi="Times New Roman" w:cs="Times New Roman"/>
            <w:color w:val="000000" w:themeColor="text1"/>
          </w:rPr>
          <w:delText xml:space="preserve">increased </w:delText>
        </w:r>
      </w:del>
      <w:ins w:id="566" w:author="Bo Shen" w:date="2023-02-13T12:44:00Z">
        <w:r w:rsidR="00C12D3D">
          <w:rPr>
            <w:rFonts w:ascii="Times New Roman" w:hAnsi="Times New Roman" w:cs="Times New Roman"/>
            <w:color w:val="000000" w:themeColor="text1"/>
          </w:rPr>
          <w:t>potentiated</w:t>
        </w:r>
        <w:r w:rsidR="00C12D3D"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 xml:space="preserve">inhibition increases both recurrent and lateral inhibition, leading to decreased </w:t>
      </w:r>
      <w:del w:id="567" w:author="Bo Shen" w:date="2023-02-13T12:45:00Z">
        <w:r w:rsidRPr="0060258A" w:rsidDel="00C12D3D">
          <w:rPr>
            <w:rFonts w:ascii="Times New Roman" w:hAnsi="Times New Roman" w:cs="Times New Roman"/>
            <w:color w:val="000000" w:themeColor="text1"/>
          </w:rPr>
          <w:delText xml:space="preserve">excitatory neuron </w:delText>
        </w:r>
      </w:del>
      <w:r w:rsidRPr="0060258A">
        <w:rPr>
          <w:rFonts w:ascii="Times New Roman" w:hAnsi="Times New Roman" w:cs="Times New Roman"/>
          <w:color w:val="000000" w:themeColor="text1"/>
        </w:rPr>
        <w:t>firing rates</w:t>
      </w:r>
      <w:ins w:id="568" w:author="Bo Shen" w:date="2023-02-13T12:45:00Z">
        <w:r w:rsidR="00C12D3D" w:rsidRPr="00C12D3D">
          <w:rPr>
            <w:rFonts w:ascii="Times New Roman" w:hAnsi="Times New Roman" w:cs="Times New Roman"/>
            <w:color w:val="000000" w:themeColor="text1"/>
          </w:rPr>
          <w:t xml:space="preserve"> </w:t>
        </w:r>
      </w:ins>
      <w:del w:id="569" w:author="Bo Shen" w:date="2023-02-13T12:45:00Z">
        <w:r w:rsidRPr="0060258A" w:rsidDel="00C12D3D">
          <w:rPr>
            <w:rFonts w:ascii="Times New Roman" w:hAnsi="Times New Roman" w:cs="Times New Roman"/>
            <w:color w:val="000000" w:themeColor="text1"/>
          </w:rPr>
          <w:delText xml:space="preserve"> </w:delText>
        </w:r>
      </w:del>
      <w:r w:rsidRPr="0060258A">
        <w:rPr>
          <w:rFonts w:ascii="Times New Roman" w:hAnsi="Times New Roman" w:cs="Times New Roman"/>
          <w:color w:val="000000" w:themeColor="text1"/>
        </w:rPr>
        <w:t>and a weaker modulation by value</w:t>
      </w:r>
      <w:ins w:id="570" w:author="Bo Shen" w:date="2023-02-13T12:45:00Z">
        <w:r w:rsidR="00C12D3D" w:rsidRPr="00C12D3D">
          <w:rPr>
            <w:rFonts w:ascii="Times New Roman" w:hAnsi="Times New Roman" w:cs="Times New Roman"/>
            <w:color w:val="000000" w:themeColor="text1"/>
          </w:rPr>
          <w:t xml:space="preserve"> </w:t>
        </w:r>
        <w:r w:rsidR="00C12D3D">
          <w:rPr>
            <w:rFonts w:ascii="Times New Roman" w:hAnsi="Times New Roman" w:cs="Times New Roman"/>
            <w:color w:val="000000" w:themeColor="text1"/>
          </w:rPr>
          <w:t>on the primary</w:t>
        </w:r>
        <w:r w:rsidR="00C12D3D" w:rsidRPr="0060258A">
          <w:rPr>
            <w:rFonts w:ascii="Times New Roman" w:hAnsi="Times New Roman" w:cs="Times New Roman"/>
            <w:color w:val="000000" w:themeColor="text1"/>
          </w:rPr>
          <w:t xml:space="preserve"> neuron</w:t>
        </w:r>
        <w:r w:rsidR="00C12D3D">
          <w:rPr>
            <w:rFonts w:ascii="Times New Roman" w:hAnsi="Times New Roman" w:cs="Times New Roman"/>
            <w:color w:val="000000" w:themeColor="text1"/>
          </w:rPr>
          <w:t>s</w:t>
        </w:r>
      </w:ins>
      <w:r w:rsidRPr="0060258A">
        <w:rPr>
          <w:rFonts w:ascii="Times New Roman" w:hAnsi="Times New Roman" w:cs="Times New Roman"/>
          <w:color w:val="000000" w:themeColor="text1"/>
        </w:rPr>
        <w:t xml:space="preserve">. During option selection (go/choice intervals in fixed duration trials), stimulation of local disinhibition increases WTA activity </w:t>
      </w:r>
      <w:del w:id="571" w:author="Bo Shen" w:date="2023-02-13T12:52:00Z">
        <w:r w:rsidRPr="0060258A" w:rsidDel="001C4E8B">
          <w:rPr>
            <w:rFonts w:ascii="Times New Roman" w:hAnsi="Times New Roman" w:cs="Times New Roman"/>
            <w:color w:val="000000" w:themeColor="text1"/>
          </w:rPr>
          <w:delText xml:space="preserve">but </w:delText>
        </w:r>
      </w:del>
      <w:ins w:id="572" w:author="Bo Shen" w:date="2023-02-13T12:52:00Z">
        <w:r w:rsidR="001C4E8B">
          <w:rPr>
            <w:rFonts w:ascii="Times New Roman" w:hAnsi="Times New Roman" w:cs="Times New Roman"/>
            <w:color w:val="000000" w:themeColor="text1"/>
          </w:rPr>
          <w:t xml:space="preserve">and </w:t>
        </w:r>
      </w:ins>
      <w:ins w:id="573" w:author="Bo Shen" w:date="2023-02-13T12:53:00Z">
        <w:r w:rsidR="001C4E8B">
          <w:rPr>
            <w:rFonts w:ascii="Times New Roman" w:hAnsi="Times New Roman" w:cs="Times New Roman"/>
            <w:color w:val="000000" w:themeColor="text1"/>
          </w:rPr>
          <w:t>simultaneously</w:t>
        </w:r>
      </w:ins>
      <w:ins w:id="574" w:author="Bo Shen" w:date="2023-02-13T12:52:00Z">
        <w:r w:rsidR="001C4E8B"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 xml:space="preserve">decreases the late-stage representation of value. </w:t>
      </w:r>
      <w:ins w:id="575" w:author="Bo Shen" w:date="2023-02-13T12:52:00Z">
        <w:r w:rsidR="001C4E8B">
          <w:rPr>
            <w:rFonts w:ascii="Times New Roman" w:hAnsi="Times New Roman" w:cs="Times New Roman"/>
            <w:color w:val="000000" w:themeColor="text1"/>
          </w:rPr>
          <w:t xml:space="preserve">As an outcome, </w:t>
        </w:r>
      </w:ins>
      <w:del w:id="576" w:author="Bo Shen" w:date="2023-02-13T12:52:00Z">
        <w:r w:rsidRPr="0060258A" w:rsidDel="001C4E8B">
          <w:rPr>
            <w:rFonts w:ascii="Times New Roman" w:hAnsi="Times New Roman" w:cs="Times New Roman"/>
            <w:color w:val="000000" w:themeColor="text1"/>
          </w:rPr>
          <w:delText xml:space="preserve">At the behavioral level, </w:delText>
        </w:r>
      </w:del>
      <w:r w:rsidRPr="0060258A">
        <w:rPr>
          <w:rFonts w:ascii="Times New Roman" w:hAnsi="Times New Roman" w:cs="Times New Roman"/>
          <w:color w:val="000000" w:themeColor="text1"/>
        </w:rPr>
        <w:t xml:space="preserve">these changes </w:t>
      </w:r>
      <w:del w:id="577" w:author="Bo Shen" w:date="2023-02-13T12:52:00Z">
        <w:r w:rsidRPr="0060258A" w:rsidDel="001C4E8B">
          <w:rPr>
            <w:rFonts w:ascii="Times New Roman" w:hAnsi="Times New Roman" w:cs="Times New Roman"/>
            <w:color w:val="000000" w:themeColor="text1"/>
          </w:rPr>
          <w:delText xml:space="preserve">should </w:delText>
        </w:r>
      </w:del>
      <w:r w:rsidRPr="0060258A">
        <w:rPr>
          <w:rFonts w:ascii="Times New Roman" w:hAnsi="Times New Roman" w:cs="Times New Roman"/>
          <w:color w:val="000000" w:themeColor="text1"/>
        </w:rPr>
        <w:t xml:space="preserve">produce a speeding up of RTs </w:t>
      </w:r>
      <w:del w:id="578" w:author="Bo Shen" w:date="2023-02-13T12:52:00Z">
        <w:r w:rsidRPr="0060258A" w:rsidDel="001C4E8B">
          <w:rPr>
            <w:rFonts w:ascii="Times New Roman" w:hAnsi="Times New Roman" w:cs="Times New Roman"/>
            <w:color w:val="000000" w:themeColor="text1"/>
          </w:rPr>
          <w:delText xml:space="preserve">and </w:delText>
        </w:r>
      </w:del>
      <w:ins w:id="579" w:author="Bo Shen" w:date="2023-02-13T12:52:00Z">
        <w:r w:rsidR="001C4E8B">
          <w:rPr>
            <w:rFonts w:ascii="Times New Roman" w:hAnsi="Times New Roman" w:cs="Times New Roman"/>
            <w:color w:val="000000" w:themeColor="text1"/>
          </w:rPr>
          <w:t>but</w:t>
        </w:r>
        <w:r w:rsidR="001C4E8B" w:rsidRPr="0060258A">
          <w:rPr>
            <w:rFonts w:ascii="Times New Roman" w:hAnsi="Times New Roman" w:cs="Times New Roman"/>
            <w:color w:val="000000" w:themeColor="text1"/>
          </w:rPr>
          <w:t xml:space="preserve"> </w:t>
        </w:r>
      </w:ins>
      <w:ins w:id="580" w:author="Bo Shen" w:date="2023-02-13T12:53:00Z">
        <w:r w:rsidR="001C4E8B">
          <w:rPr>
            <w:rFonts w:ascii="Times New Roman" w:hAnsi="Times New Roman" w:cs="Times New Roman"/>
            <w:color w:val="000000" w:themeColor="text1"/>
          </w:rPr>
          <w:t>a</w:t>
        </w:r>
      </w:ins>
      <w:del w:id="581" w:author="Bo Shen" w:date="2023-02-13T12:53:00Z">
        <w:r w:rsidRPr="0060258A" w:rsidDel="001C4E8B">
          <w:rPr>
            <w:rFonts w:ascii="Times New Roman" w:hAnsi="Times New Roman" w:cs="Times New Roman"/>
            <w:color w:val="000000" w:themeColor="text1"/>
          </w:rPr>
          <w:delText>a</w:delText>
        </w:r>
      </w:del>
      <w:r w:rsidRPr="0060258A">
        <w:rPr>
          <w:rFonts w:ascii="Times New Roman" w:hAnsi="Times New Roman" w:cs="Times New Roman"/>
          <w:color w:val="000000" w:themeColor="text1"/>
        </w:rPr>
        <w:t xml:space="preserve"> decrease</w:t>
      </w:r>
      <w:ins w:id="582" w:author="Bo Shen" w:date="2023-02-13T12:52:00Z">
        <w:r w:rsidR="001C4E8B">
          <w:rPr>
            <w:rFonts w:ascii="Times New Roman" w:hAnsi="Times New Roman" w:cs="Times New Roman"/>
            <w:color w:val="000000" w:themeColor="text1"/>
          </w:rPr>
          <w:t>d</w:t>
        </w:r>
      </w:ins>
      <w:r w:rsidRPr="0060258A">
        <w:rPr>
          <w:rFonts w:ascii="Times New Roman" w:hAnsi="Times New Roman" w:cs="Times New Roman"/>
          <w:color w:val="000000" w:themeColor="text1"/>
        </w:rPr>
        <w:t xml:space="preserve"> </w:t>
      </w:r>
      <w:del w:id="583" w:author="Bo Shen" w:date="2023-02-13T12:52:00Z">
        <w:r w:rsidRPr="0060258A" w:rsidDel="001C4E8B">
          <w:rPr>
            <w:rFonts w:ascii="Times New Roman" w:hAnsi="Times New Roman" w:cs="Times New Roman"/>
            <w:color w:val="000000" w:themeColor="text1"/>
          </w:rPr>
          <w:delText xml:space="preserve">in </w:delText>
        </w:r>
      </w:del>
      <w:r w:rsidRPr="0060258A">
        <w:rPr>
          <w:rFonts w:ascii="Times New Roman" w:hAnsi="Times New Roman" w:cs="Times New Roman"/>
          <w:color w:val="000000" w:themeColor="text1"/>
        </w:rPr>
        <w:t>choice accuracy (</w:t>
      </w:r>
      <w:r w:rsidRPr="0060258A">
        <w:rPr>
          <w:rFonts w:ascii="Times New Roman" w:hAnsi="Times New Roman" w:cs="Times New Roman"/>
          <w:b/>
          <w:color w:val="000000" w:themeColor="text1"/>
        </w:rPr>
        <w:t>Fig. 10B</w:t>
      </w:r>
      <w:r w:rsidRPr="0060258A">
        <w:rPr>
          <w:rFonts w:ascii="Times New Roman" w:hAnsi="Times New Roman" w:cs="Times New Roman"/>
          <w:color w:val="000000" w:themeColor="text1"/>
        </w:rPr>
        <w:t>)</w:t>
      </w:r>
      <w:ins w:id="584" w:author="Bo Shen" w:date="2023-02-13T12:56:00Z">
        <w:r w:rsidR="00B5113E">
          <w:rPr>
            <w:rFonts w:ascii="Times New Roman" w:hAnsi="Times New Roman" w:cs="Times New Roman"/>
            <w:color w:val="000000" w:themeColor="text1"/>
          </w:rPr>
          <w:t>.</w:t>
        </w:r>
      </w:ins>
      <w:del w:id="585" w:author="Bo Shen" w:date="2023-02-13T12:56:00Z">
        <w:r w:rsidRPr="0060258A" w:rsidDel="00B5113E">
          <w:rPr>
            <w:rFonts w:ascii="Times New Roman" w:hAnsi="Times New Roman" w:cs="Times New Roman"/>
            <w:color w:val="000000" w:themeColor="text1"/>
          </w:rPr>
          <w:delText>,</w:delText>
        </w:r>
      </w:del>
      <w:r w:rsidRPr="0060258A">
        <w:rPr>
          <w:rFonts w:ascii="Times New Roman" w:hAnsi="Times New Roman" w:cs="Times New Roman"/>
          <w:color w:val="000000" w:themeColor="text1"/>
        </w:rPr>
        <w:t xml:space="preserve"> </w:t>
      </w:r>
      <w:ins w:id="586" w:author="Bo Shen" w:date="2023-02-13T12:56:00Z">
        <w:r w:rsidR="00B5113E">
          <w:rPr>
            <w:rFonts w:ascii="Times New Roman" w:hAnsi="Times New Roman" w:cs="Times New Roman"/>
            <w:color w:val="000000" w:themeColor="text1"/>
          </w:rPr>
          <w:t xml:space="preserve">The </w:t>
        </w:r>
      </w:ins>
      <w:r w:rsidRPr="0060258A">
        <w:rPr>
          <w:rFonts w:ascii="Times New Roman" w:hAnsi="Times New Roman" w:cs="Times New Roman"/>
          <w:color w:val="000000" w:themeColor="text1"/>
        </w:rPr>
        <w:t>expected differences between</w:t>
      </w:r>
      <w:ins w:id="587" w:author="Bo Shen" w:date="2023-02-13T12:57:00Z">
        <w:r w:rsidR="00B5113E">
          <w:rPr>
            <w:rFonts w:ascii="Times New Roman" w:hAnsi="Times New Roman" w:cs="Times New Roman"/>
            <w:color w:val="000000" w:themeColor="text1"/>
          </w:rPr>
          <w:t xml:space="preserve"> the</w:t>
        </w:r>
      </w:ins>
      <w:r w:rsidRPr="0060258A">
        <w:rPr>
          <w:rFonts w:ascii="Times New Roman" w:hAnsi="Times New Roman" w:cs="Times New Roman"/>
          <w:color w:val="000000" w:themeColor="text1"/>
        </w:rPr>
        <w:t xml:space="preserve"> control</w:t>
      </w:r>
      <w:ins w:id="588" w:author="Bo Shen" w:date="2023-02-13T12:56:00Z">
        <w:r w:rsidR="00B5113E">
          <w:rPr>
            <w:rFonts w:ascii="Times New Roman" w:hAnsi="Times New Roman" w:cs="Times New Roman"/>
            <w:color w:val="000000" w:themeColor="text1"/>
          </w:rPr>
          <w:t xml:space="preserve"> condition</w:t>
        </w:r>
      </w:ins>
      <w:r w:rsidRPr="0060258A">
        <w:rPr>
          <w:rFonts w:ascii="Times New Roman" w:hAnsi="Times New Roman" w:cs="Times New Roman"/>
          <w:color w:val="000000" w:themeColor="text1"/>
        </w:rPr>
        <w:t xml:space="preserve"> and </w:t>
      </w:r>
      <w:del w:id="589" w:author="Bo Shen" w:date="2023-02-13T12:57:00Z">
        <w:r w:rsidRPr="0060258A" w:rsidDel="00B5113E">
          <w:rPr>
            <w:rFonts w:ascii="Times New Roman" w:hAnsi="Times New Roman" w:cs="Times New Roman"/>
            <w:color w:val="000000" w:themeColor="text1"/>
          </w:rPr>
          <w:delText xml:space="preserve">agonist </w:delText>
        </w:r>
      </w:del>
      <w:ins w:id="590" w:author="Bo Shen" w:date="2023-02-13T12:57:00Z">
        <w:r w:rsidR="00B5113E">
          <w:rPr>
            <w:rFonts w:ascii="Times New Roman" w:hAnsi="Times New Roman" w:cs="Times New Roman"/>
            <w:color w:val="000000" w:themeColor="text1"/>
          </w:rPr>
          <w:t>the inhibitory potentiation condition</w:t>
        </w:r>
        <w:r w:rsidR="00B5113E" w:rsidRPr="0060258A">
          <w:rPr>
            <w:rFonts w:ascii="Times New Roman" w:hAnsi="Times New Roman" w:cs="Times New Roman"/>
            <w:color w:val="000000" w:themeColor="text1"/>
          </w:rPr>
          <w:t xml:space="preserve"> </w:t>
        </w:r>
      </w:ins>
      <w:del w:id="591" w:author="Bo Shen" w:date="2023-02-13T12:57:00Z">
        <w:r w:rsidRPr="0060258A" w:rsidDel="00B5113E">
          <w:rPr>
            <w:rFonts w:ascii="Times New Roman" w:hAnsi="Times New Roman" w:cs="Times New Roman"/>
            <w:color w:val="000000" w:themeColor="text1"/>
          </w:rPr>
          <w:delText xml:space="preserve">that </w:delText>
        </w:r>
      </w:del>
      <w:r w:rsidRPr="0060258A">
        <w:rPr>
          <w:rFonts w:ascii="Times New Roman" w:hAnsi="Times New Roman" w:cs="Times New Roman"/>
          <w:color w:val="000000" w:themeColor="text1"/>
        </w:rPr>
        <w:t>would be evident in chronometric and psychometric curves</w:t>
      </w:r>
      <w:ins w:id="592" w:author="Bo Shen" w:date="2023-02-13T12:57:00Z">
        <w:r w:rsidR="00B5113E">
          <w:rPr>
            <w:rFonts w:ascii="Times New Roman" w:hAnsi="Times New Roman" w:cs="Times New Roman"/>
            <w:color w:val="000000" w:themeColor="text1"/>
          </w:rPr>
          <w:t xml:space="preserve"> across different levels of inputs</w:t>
        </w:r>
      </w:ins>
      <w:r w:rsidRPr="0060258A">
        <w:rPr>
          <w:rFonts w:ascii="Times New Roman" w:hAnsi="Times New Roman" w:cs="Times New Roman"/>
          <w:color w:val="000000" w:themeColor="text1"/>
        </w:rPr>
        <w:t xml:space="preserve"> (</w:t>
      </w:r>
      <w:r w:rsidRPr="0060258A">
        <w:rPr>
          <w:rFonts w:ascii="Times New Roman" w:hAnsi="Times New Roman" w:cs="Times New Roman"/>
          <w:b/>
          <w:color w:val="000000" w:themeColor="text1"/>
        </w:rPr>
        <w:t>Fig. 10C</w:t>
      </w:r>
      <w:r w:rsidRPr="0060258A">
        <w:rPr>
          <w:rFonts w:ascii="Times New Roman" w:hAnsi="Times New Roman" w:cs="Times New Roman"/>
          <w:color w:val="000000" w:themeColor="text1"/>
        </w:rPr>
        <w:t xml:space="preserve">). Note that the qualitative predictions for </w:t>
      </w:r>
      <w:del w:id="593" w:author="Bo Shen" w:date="2023-02-13T13:01:00Z">
        <w:r w:rsidRPr="0060258A" w:rsidDel="00B67552">
          <w:rPr>
            <w:rFonts w:ascii="Times New Roman" w:hAnsi="Times New Roman" w:cs="Times New Roman"/>
            <w:color w:val="000000" w:themeColor="text1"/>
          </w:rPr>
          <w:delText xml:space="preserve">agonist </w:delText>
        </w:r>
      </w:del>
      <w:ins w:id="594" w:author="Bo Shen" w:date="2023-02-13T13:01:00Z">
        <w:r w:rsidR="00B67552">
          <w:rPr>
            <w:rFonts w:ascii="Times New Roman" w:hAnsi="Times New Roman" w:cs="Times New Roman"/>
            <w:color w:val="000000" w:themeColor="text1"/>
          </w:rPr>
          <w:t>inhibitory potentiation</w:t>
        </w:r>
        <w:r w:rsidR="00B67552"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effects on RT and accuracy (i.e.</w:t>
      </w:r>
      <w:ins w:id="595" w:author="Bo Shen" w:date="2023-02-13T12:50:00Z">
        <w:r w:rsidR="000D60BC">
          <w:rPr>
            <w:rFonts w:ascii="Times New Roman" w:hAnsi="Times New Roman" w:cs="Times New Roman"/>
            <w:color w:val="000000" w:themeColor="text1"/>
          </w:rPr>
          <w:t>,</w:t>
        </w:r>
      </w:ins>
      <w:r w:rsidRPr="0060258A">
        <w:rPr>
          <w:rFonts w:ascii="Times New Roman" w:hAnsi="Times New Roman" w:cs="Times New Roman"/>
          <w:color w:val="000000" w:themeColor="text1"/>
        </w:rPr>
        <w:t xml:space="preserve"> </w:t>
      </w:r>
      <w:ins w:id="596" w:author="Bo Shen" w:date="2023-02-13T13:01:00Z">
        <w:r w:rsidR="00B67552">
          <w:rPr>
            <w:rFonts w:ascii="Times New Roman" w:hAnsi="Times New Roman" w:cs="Times New Roman"/>
            <w:color w:val="000000" w:themeColor="text1"/>
          </w:rPr>
          <w:t xml:space="preserve">the </w:t>
        </w:r>
      </w:ins>
      <w:r w:rsidRPr="0060258A">
        <w:rPr>
          <w:rFonts w:ascii="Times New Roman" w:hAnsi="Times New Roman" w:cs="Times New Roman"/>
          <w:color w:val="000000" w:themeColor="text1"/>
        </w:rPr>
        <w:t>direction of change</w:t>
      </w:r>
      <w:ins w:id="597" w:author="Bo Shen" w:date="2023-02-13T13:01:00Z">
        <w:r w:rsidR="00B67552">
          <w:rPr>
            <w:rFonts w:ascii="Times New Roman" w:hAnsi="Times New Roman" w:cs="Times New Roman"/>
            <w:color w:val="000000" w:themeColor="text1"/>
          </w:rPr>
          <w:t>s</w:t>
        </w:r>
      </w:ins>
      <w:r w:rsidRPr="0060258A">
        <w:rPr>
          <w:rFonts w:ascii="Times New Roman" w:hAnsi="Times New Roman" w:cs="Times New Roman"/>
          <w:color w:val="000000" w:themeColor="text1"/>
        </w:rPr>
        <w:t>) are robust to specific LDDM parameterizations (</w:t>
      </w:r>
      <w:r w:rsidRPr="0060258A">
        <w:rPr>
          <w:rFonts w:ascii="Times New Roman" w:hAnsi="Times New Roman" w:cs="Times New Roman"/>
          <w:b/>
          <w:color w:val="000000" w:themeColor="text1"/>
        </w:rPr>
        <w:t>Fig. 10D</w:t>
      </w:r>
      <w:r w:rsidRPr="0060258A">
        <w:rPr>
          <w:rFonts w:ascii="Times New Roman" w:hAnsi="Times New Roman" w:cs="Times New Roman"/>
          <w:color w:val="000000" w:themeColor="text1"/>
        </w:rPr>
        <w:t xml:space="preserve">). In contrast, in more traditional networks like the RNM that employ non-selective inhibition, </w:t>
      </w:r>
      <w:del w:id="598" w:author="Bo Shen" w:date="2023-02-13T13:03:00Z">
        <w:r w:rsidRPr="0060258A" w:rsidDel="00562BA1">
          <w:rPr>
            <w:rFonts w:ascii="Times New Roman" w:hAnsi="Times New Roman" w:cs="Times New Roman"/>
            <w:color w:val="000000" w:themeColor="text1"/>
          </w:rPr>
          <w:delText xml:space="preserve">increased </w:delText>
        </w:r>
      </w:del>
      <w:ins w:id="599" w:author="Bo Shen" w:date="2023-02-13T13:03:00Z">
        <w:r w:rsidR="00562BA1">
          <w:rPr>
            <w:rFonts w:ascii="Times New Roman" w:hAnsi="Times New Roman" w:cs="Times New Roman"/>
            <w:color w:val="000000" w:themeColor="text1"/>
          </w:rPr>
          <w:t>potentiated</w:t>
        </w:r>
        <w:r w:rsidR="00562BA1"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 xml:space="preserve">inhibition suppresses </w:t>
      </w:r>
      <w:ins w:id="600" w:author="Bo Shen" w:date="2023-02-13T13:05:00Z">
        <w:r w:rsidR="00562BA1">
          <w:rPr>
            <w:rFonts w:ascii="Times New Roman" w:hAnsi="Times New Roman" w:cs="Times New Roman"/>
            <w:color w:val="000000" w:themeColor="text1"/>
          </w:rPr>
          <w:t xml:space="preserve">the excitatory neural activities during the </w:t>
        </w:r>
      </w:ins>
      <w:del w:id="601" w:author="Bo Shen" w:date="2023-02-13T13:05:00Z">
        <w:r w:rsidRPr="0060258A" w:rsidDel="00562BA1">
          <w:rPr>
            <w:rFonts w:ascii="Times New Roman" w:hAnsi="Times New Roman" w:cs="Times New Roman"/>
            <w:color w:val="000000" w:themeColor="text1"/>
          </w:rPr>
          <w:delText xml:space="preserve">both the baseline and </w:delText>
        </w:r>
      </w:del>
      <w:r w:rsidRPr="0060258A">
        <w:rPr>
          <w:rFonts w:ascii="Times New Roman" w:hAnsi="Times New Roman" w:cs="Times New Roman"/>
          <w:color w:val="000000" w:themeColor="text1"/>
        </w:rPr>
        <w:t xml:space="preserve">WTA </w:t>
      </w:r>
      <w:del w:id="602" w:author="Bo Shen" w:date="2023-02-13T13:06:00Z">
        <w:r w:rsidRPr="0060258A" w:rsidDel="00562BA1">
          <w:rPr>
            <w:rFonts w:ascii="Times New Roman" w:hAnsi="Times New Roman" w:cs="Times New Roman"/>
            <w:color w:val="000000" w:themeColor="text1"/>
          </w:rPr>
          <w:delText xml:space="preserve">stages of neural activities </w:delText>
        </w:r>
      </w:del>
      <w:ins w:id="603" w:author="Bo Shen" w:date="2023-02-13T13:06:00Z">
        <w:r w:rsidR="00562BA1">
          <w:rPr>
            <w:rFonts w:ascii="Times New Roman" w:hAnsi="Times New Roman" w:cs="Times New Roman"/>
            <w:color w:val="000000" w:themeColor="text1"/>
          </w:rPr>
          <w:t xml:space="preserve">competition </w:t>
        </w:r>
      </w:ins>
      <w:r w:rsidRPr="0060258A">
        <w:rPr>
          <w:rFonts w:ascii="Times New Roman" w:hAnsi="Times New Roman" w:cs="Times New Roman"/>
          <w:color w:val="000000" w:themeColor="text1"/>
        </w:rPr>
        <w:t>(</w:t>
      </w:r>
      <w:r w:rsidRPr="0060258A">
        <w:rPr>
          <w:rFonts w:ascii="Times New Roman" w:hAnsi="Times New Roman" w:cs="Times New Roman"/>
          <w:b/>
          <w:color w:val="000000" w:themeColor="text1"/>
        </w:rPr>
        <w:t>Fig. 10E</w:t>
      </w:r>
      <w:r w:rsidRPr="0060258A">
        <w:rPr>
          <w:rFonts w:ascii="Times New Roman" w:hAnsi="Times New Roman" w:cs="Times New Roman"/>
          <w:color w:val="000000" w:themeColor="text1"/>
        </w:rPr>
        <w:t xml:space="preserve">). </w:t>
      </w:r>
      <w:ins w:id="604" w:author="Bo Shen" w:date="2023-02-13T13:04:00Z">
        <w:r w:rsidR="00562BA1">
          <w:rPr>
            <w:rFonts w:ascii="Times New Roman" w:hAnsi="Times New Roman" w:cs="Times New Roman"/>
            <w:color w:val="000000" w:themeColor="text1"/>
          </w:rPr>
          <w:t>T</w:t>
        </w:r>
      </w:ins>
      <w:del w:id="605" w:author="Bo Shen" w:date="2023-02-13T13:04:00Z">
        <w:r w:rsidRPr="0060258A" w:rsidDel="00562BA1">
          <w:rPr>
            <w:rFonts w:ascii="Times New Roman" w:hAnsi="Times New Roman" w:cs="Times New Roman"/>
            <w:color w:val="000000" w:themeColor="text1"/>
          </w:rPr>
          <w:delText>T</w:delText>
        </w:r>
      </w:del>
      <w:r w:rsidRPr="0060258A">
        <w:rPr>
          <w:rFonts w:ascii="Times New Roman" w:hAnsi="Times New Roman" w:cs="Times New Roman"/>
          <w:color w:val="000000" w:themeColor="text1"/>
        </w:rPr>
        <w:t>he suppression in neural coding will slow down RTs but will not affect the choice accuracy (</w:t>
      </w:r>
      <w:r w:rsidRPr="0060258A">
        <w:rPr>
          <w:rFonts w:ascii="Times New Roman" w:hAnsi="Times New Roman" w:cs="Times New Roman"/>
          <w:b/>
          <w:color w:val="000000" w:themeColor="text1"/>
        </w:rPr>
        <w:t>Figs. 10F</w:t>
      </w:r>
      <w:r w:rsidRPr="0060258A">
        <w:rPr>
          <w:rFonts w:ascii="Times New Roman" w:hAnsi="Times New Roman" w:cs="Times New Roman"/>
          <w:color w:val="000000" w:themeColor="text1"/>
        </w:rPr>
        <w:t xml:space="preserve"> and </w:t>
      </w:r>
      <w:r w:rsidRPr="0060258A">
        <w:rPr>
          <w:rFonts w:ascii="Times New Roman" w:hAnsi="Times New Roman" w:cs="Times New Roman"/>
          <w:b/>
          <w:color w:val="000000" w:themeColor="text1"/>
        </w:rPr>
        <w:t>G</w:t>
      </w:r>
      <w:r w:rsidRPr="0060258A">
        <w:rPr>
          <w:rFonts w:ascii="Times New Roman" w:hAnsi="Times New Roman" w:cs="Times New Roman"/>
          <w:color w:val="000000" w:themeColor="text1"/>
        </w:rPr>
        <w:t>). These novel predictions could be readily tested and differentiate models that rely on the structured disinhibition that we propose from models</w:t>
      </w:r>
      <w:ins w:id="606" w:author="Bo Shen" w:date="2023-02-13T13:09:00Z">
        <w:r w:rsidR="00E134A1">
          <w:rPr>
            <w:rFonts w:ascii="Times New Roman" w:hAnsi="Times New Roman" w:cs="Times New Roman"/>
            <w:color w:val="000000" w:themeColor="text1"/>
          </w:rPr>
          <w:t>,</w:t>
        </w:r>
      </w:ins>
      <w:r w:rsidRPr="0060258A">
        <w:rPr>
          <w:rFonts w:ascii="Times New Roman" w:hAnsi="Times New Roman" w:cs="Times New Roman"/>
          <w:color w:val="000000" w:themeColor="text1"/>
        </w:rPr>
        <w:t xml:space="preserve"> </w:t>
      </w:r>
      <w:ins w:id="607" w:author="Bo Shen" w:date="2023-02-13T13:09:00Z">
        <w:r w:rsidR="00E134A1">
          <w:rPr>
            <w:rFonts w:ascii="Times New Roman" w:hAnsi="Times New Roman" w:cs="Times New Roman"/>
            <w:color w:val="000000" w:themeColor="text1"/>
          </w:rPr>
          <w:t>which</w:t>
        </w:r>
      </w:ins>
      <w:del w:id="608" w:author="Bo Shen" w:date="2023-02-13T13:09:00Z">
        <w:r w:rsidRPr="0060258A" w:rsidDel="00E134A1">
          <w:rPr>
            <w:rFonts w:ascii="Times New Roman" w:hAnsi="Times New Roman" w:cs="Times New Roman"/>
            <w:color w:val="000000" w:themeColor="text1"/>
          </w:rPr>
          <w:delText>that</w:delText>
        </w:r>
      </w:del>
      <w:r w:rsidRPr="0060258A">
        <w:rPr>
          <w:rFonts w:ascii="Times New Roman" w:hAnsi="Times New Roman" w:cs="Times New Roman"/>
          <w:color w:val="000000" w:themeColor="text1"/>
        </w:rPr>
        <w:t xml:space="preserve"> employ</w:t>
      </w:r>
      <w:ins w:id="609" w:author="Bo Shen" w:date="2023-02-13T13:09:00Z">
        <w:r w:rsidR="00E134A1">
          <w:rPr>
            <w:rFonts w:ascii="Times New Roman" w:hAnsi="Times New Roman" w:cs="Times New Roman"/>
            <w:color w:val="000000" w:themeColor="text1"/>
          </w:rPr>
          <w:t>s</w:t>
        </w:r>
      </w:ins>
      <w:r w:rsidRPr="0060258A">
        <w:rPr>
          <w:rFonts w:ascii="Times New Roman" w:hAnsi="Times New Roman" w:cs="Times New Roman"/>
          <w:color w:val="000000" w:themeColor="text1"/>
        </w:rPr>
        <w:t xml:space="preserve"> </w:t>
      </w:r>
      <w:del w:id="610" w:author="Bo Shen" w:date="2023-02-13T13:09:00Z">
        <w:r w:rsidRPr="0060258A" w:rsidDel="00881B02">
          <w:rPr>
            <w:rFonts w:ascii="Times New Roman" w:hAnsi="Times New Roman" w:cs="Times New Roman"/>
            <w:color w:val="000000" w:themeColor="text1"/>
          </w:rPr>
          <w:delText xml:space="preserve">more </w:delText>
        </w:r>
      </w:del>
      <w:r w:rsidRPr="0060258A">
        <w:rPr>
          <w:rFonts w:ascii="Times New Roman" w:hAnsi="Times New Roman" w:cs="Times New Roman"/>
          <w:color w:val="000000" w:themeColor="text1"/>
        </w:rPr>
        <w:t>traditional changes in the E/I balance to achieve state changes.</w:t>
      </w:r>
      <w:del w:id="611" w:author="Bo Shen" w:date="2023-02-03T18:49:00Z">
        <w:r w:rsidR="00DE5E54" w:rsidRPr="0060258A" w:rsidDel="005A2D8D">
          <w:rPr>
            <w:rFonts w:ascii="Times New Roman" w:hAnsi="Times New Roman" w:cs="Times New Roman"/>
            <w:b/>
            <w:color w:val="000000" w:themeColor="text1"/>
          </w:rPr>
          <w:br w:type="page"/>
        </w:r>
      </w:del>
    </w:p>
    <w:p w14:paraId="73E645A9" w14:textId="4F276560" w:rsidR="00E15537" w:rsidRPr="00B71B76" w:rsidRDefault="00E15537">
      <w:pPr>
        <w:spacing w:line="480" w:lineRule="auto"/>
        <w:jc w:val="both"/>
        <w:rPr>
          <w:rFonts w:ascii="Times New Roman" w:hAnsi="Times New Roman" w:cs="Times New Roman"/>
          <w:b/>
          <w:color w:val="000000" w:themeColor="text1"/>
        </w:rPr>
        <w:pPrChange w:id="612" w:author="Bo Shen" w:date="2023-02-03T18:49:00Z">
          <w:pPr>
            <w:spacing w:line="480" w:lineRule="auto"/>
          </w:pPr>
        </w:pPrChange>
      </w:pPr>
    </w:p>
    <w:sectPr w:rsidR="00E15537" w:rsidRPr="00B71B76" w:rsidSect="00962FD1">
      <w:footerReference w:type="even" r:id="rId8"/>
      <w:footerReference w:type="default" r:id="rId9"/>
      <w:footerReference w:type="firs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1A60D" w14:textId="77777777" w:rsidR="0092181C" w:rsidRDefault="0092181C" w:rsidP="00CB61F1">
      <w:r>
        <w:separator/>
      </w:r>
    </w:p>
  </w:endnote>
  <w:endnote w:type="continuationSeparator" w:id="0">
    <w:p w14:paraId="5729A847" w14:textId="77777777" w:rsidR="0092181C" w:rsidRDefault="0092181C" w:rsidP="00CB6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8"/>
    <w:family w:val="auto"/>
    <w:pitch w:val="variable"/>
    <w:sig w:usb0="A10102FF" w:usb1="38CF7CFA" w:usb2="00010016" w:usb3="00000000" w:csb0="001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1014109"/>
      <w:docPartObj>
        <w:docPartGallery w:val="Page Numbers (Bottom of Page)"/>
        <w:docPartUnique/>
      </w:docPartObj>
    </w:sdtPr>
    <w:sdtContent>
      <w:p w14:paraId="13E8861E" w14:textId="453149F1" w:rsidR="009F0487" w:rsidRDefault="009F0487" w:rsidP="008E02A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6F97B6" w14:textId="77777777" w:rsidR="009F0487" w:rsidRDefault="009F04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8317638"/>
      <w:docPartObj>
        <w:docPartGallery w:val="Page Numbers (Bottom of Page)"/>
        <w:docPartUnique/>
      </w:docPartObj>
    </w:sdtPr>
    <w:sdtContent>
      <w:p w14:paraId="04D41956" w14:textId="6F8837B2" w:rsidR="009F0487" w:rsidRDefault="009F0487" w:rsidP="008E02A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40</w:t>
        </w:r>
        <w:r>
          <w:rPr>
            <w:rStyle w:val="PageNumber"/>
          </w:rPr>
          <w:fldChar w:fldCharType="end"/>
        </w:r>
      </w:p>
    </w:sdtContent>
  </w:sdt>
  <w:p w14:paraId="7F51D0D8" w14:textId="77777777" w:rsidR="009F0487" w:rsidRDefault="009F04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8349729"/>
      <w:docPartObj>
        <w:docPartGallery w:val="Page Numbers (Bottom of Page)"/>
        <w:docPartUnique/>
      </w:docPartObj>
    </w:sdtPr>
    <w:sdtContent>
      <w:p w14:paraId="75893AD2" w14:textId="3D0E8B05" w:rsidR="009F0487" w:rsidRDefault="009F0487" w:rsidP="008E02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9B78812" w14:textId="77777777" w:rsidR="009F0487" w:rsidRDefault="009F0487" w:rsidP="00962FD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C926D" w14:textId="77777777" w:rsidR="0092181C" w:rsidRDefault="0092181C" w:rsidP="00CB61F1">
      <w:r>
        <w:separator/>
      </w:r>
    </w:p>
  </w:footnote>
  <w:footnote w:type="continuationSeparator" w:id="0">
    <w:p w14:paraId="07EBDB34" w14:textId="77777777" w:rsidR="0092181C" w:rsidRDefault="0092181C" w:rsidP="00CB61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68C9"/>
    <w:multiLevelType w:val="hybridMultilevel"/>
    <w:tmpl w:val="E9DAD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0A4477"/>
    <w:multiLevelType w:val="hybridMultilevel"/>
    <w:tmpl w:val="3E4EA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8F52A0"/>
    <w:multiLevelType w:val="hybridMultilevel"/>
    <w:tmpl w:val="FEB29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0254D4"/>
    <w:multiLevelType w:val="hybridMultilevel"/>
    <w:tmpl w:val="B8066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593AAE"/>
    <w:multiLevelType w:val="hybridMultilevel"/>
    <w:tmpl w:val="BE428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39636A"/>
    <w:multiLevelType w:val="hybridMultilevel"/>
    <w:tmpl w:val="765C1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9C7C7E"/>
    <w:multiLevelType w:val="hybridMultilevel"/>
    <w:tmpl w:val="714E3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692668"/>
    <w:multiLevelType w:val="hybridMultilevel"/>
    <w:tmpl w:val="0FEAF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0056E3"/>
    <w:multiLevelType w:val="hybridMultilevel"/>
    <w:tmpl w:val="D8CEF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5906436">
    <w:abstractNumId w:val="0"/>
  </w:num>
  <w:num w:numId="2" w16cid:durableId="527910360">
    <w:abstractNumId w:val="1"/>
  </w:num>
  <w:num w:numId="3" w16cid:durableId="75909834">
    <w:abstractNumId w:val="8"/>
  </w:num>
  <w:num w:numId="4" w16cid:durableId="1882787624">
    <w:abstractNumId w:val="4"/>
  </w:num>
  <w:num w:numId="5" w16cid:durableId="302853030">
    <w:abstractNumId w:val="5"/>
  </w:num>
  <w:num w:numId="6" w16cid:durableId="176651071">
    <w:abstractNumId w:val="3"/>
  </w:num>
  <w:num w:numId="7" w16cid:durableId="1765875495">
    <w:abstractNumId w:val="7"/>
  </w:num>
  <w:num w:numId="8" w16cid:durableId="2010865874">
    <w:abstractNumId w:val="2"/>
  </w:num>
  <w:num w:numId="9" w16cid:durableId="68467744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o Shen">
    <w15:presenceInfo w15:providerId="None" w15:userId="Bo Sh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B7E"/>
    <w:rsid w:val="00000970"/>
    <w:rsid w:val="00000ECE"/>
    <w:rsid w:val="00001069"/>
    <w:rsid w:val="000011AD"/>
    <w:rsid w:val="000014D0"/>
    <w:rsid w:val="0000171F"/>
    <w:rsid w:val="000029AE"/>
    <w:rsid w:val="00002FA4"/>
    <w:rsid w:val="00003338"/>
    <w:rsid w:val="0000345D"/>
    <w:rsid w:val="00003ADE"/>
    <w:rsid w:val="00003FA1"/>
    <w:rsid w:val="00003FC8"/>
    <w:rsid w:val="000042FF"/>
    <w:rsid w:val="0000430E"/>
    <w:rsid w:val="00004ABA"/>
    <w:rsid w:val="00004EF5"/>
    <w:rsid w:val="000066A7"/>
    <w:rsid w:val="0000695E"/>
    <w:rsid w:val="00007867"/>
    <w:rsid w:val="00007B08"/>
    <w:rsid w:val="00010504"/>
    <w:rsid w:val="0001101A"/>
    <w:rsid w:val="0001183A"/>
    <w:rsid w:val="000120C1"/>
    <w:rsid w:val="00013415"/>
    <w:rsid w:val="00013B3C"/>
    <w:rsid w:val="00013DA6"/>
    <w:rsid w:val="00013F5F"/>
    <w:rsid w:val="00014097"/>
    <w:rsid w:val="000144A6"/>
    <w:rsid w:val="000144F4"/>
    <w:rsid w:val="00014870"/>
    <w:rsid w:val="0001505B"/>
    <w:rsid w:val="00015374"/>
    <w:rsid w:val="00015532"/>
    <w:rsid w:val="00016249"/>
    <w:rsid w:val="000162A9"/>
    <w:rsid w:val="000162ED"/>
    <w:rsid w:val="000166D1"/>
    <w:rsid w:val="000167F0"/>
    <w:rsid w:val="00016881"/>
    <w:rsid w:val="000169DA"/>
    <w:rsid w:val="000169EB"/>
    <w:rsid w:val="00017306"/>
    <w:rsid w:val="00020682"/>
    <w:rsid w:val="00020AC7"/>
    <w:rsid w:val="000211E7"/>
    <w:rsid w:val="00021283"/>
    <w:rsid w:val="00021624"/>
    <w:rsid w:val="00021982"/>
    <w:rsid w:val="00021FC4"/>
    <w:rsid w:val="0002290D"/>
    <w:rsid w:val="00022976"/>
    <w:rsid w:val="000229A6"/>
    <w:rsid w:val="00022AB0"/>
    <w:rsid w:val="00023434"/>
    <w:rsid w:val="000236E1"/>
    <w:rsid w:val="000243A3"/>
    <w:rsid w:val="000246A0"/>
    <w:rsid w:val="00024763"/>
    <w:rsid w:val="000248FB"/>
    <w:rsid w:val="0002494C"/>
    <w:rsid w:val="00024C5E"/>
    <w:rsid w:val="0002583E"/>
    <w:rsid w:val="00025DF1"/>
    <w:rsid w:val="00025E42"/>
    <w:rsid w:val="00026E88"/>
    <w:rsid w:val="00027748"/>
    <w:rsid w:val="00027C9A"/>
    <w:rsid w:val="00027CBF"/>
    <w:rsid w:val="00027E18"/>
    <w:rsid w:val="000307BB"/>
    <w:rsid w:val="000309C2"/>
    <w:rsid w:val="000309F0"/>
    <w:rsid w:val="000310FF"/>
    <w:rsid w:val="00031695"/>
    <w:rsid w:val="00031770"/>
    <w:rsid w:val="000318E3"/>
    <w:rsid w:val="00031B36"/>
    <w:rsid w:val="00031F3A"/>
    <w:rsid w:val="000329EA"/>
    <w:rsid w:val="00032CB5"/>
    <w:rsid w:val="0003336A"/>
    <w:rsid w:val="000345EA"/>
    <w:rsid w:val="0003491D"/>
    <w:rsid w:val="00034C9C"/>
    <w:rsid w:val="00034E97"/>
    <w:rsid w:val="0003568C"/>
    <w:rsid w:val="000358DD"/>
    <w:rsid w:val="00035999"/>
    <w:rsid w:val="0003648D"/>
    <w:rsid w:val="00036559"/>
    <w:rsid w:val="000369C6"/>
    <w:rsid w:val="00036F35"/>
    <w:rsid w:val="00037731"/>
    <w:rsid w:val="00037924"/>
    <w:rsid w:val="0004003B"/>
    <w:rsid w:val="000400CE"/>
    <w:rsid w:val="00041095"/>
    <w:rsid w:val="00041142"/>
    <w:rsid w:val="00041DEB"/>
    <w:rsid w:val="00041FBB"/>
    <w:rsid w:val="00043203"/>
    <w:rsid w:val="0004349A"/>
    <w:rsid w:val="00043E08"/>
    <w:rsid w:val="00044374"/>
    <w:rsid w:val="00044495"/>
    <w:rsid w:val="00044ECB"/>
    <w:rsid w:val="00045648"/>
    <w:rsid w:val="00045831"/>
    <w:rsid w:val="00045A0B"/>
    <w:rsid w:val="00045D9A"/>
    <w:rsid w:val="000461BF"/>
    <w:rsid w:val="000466D7"/>
    <w:rsid w:val="000469A1"/>
    <w:rsid w:val="000472E1"/>
    <w:rsid w:val="00047FA5"/>
    <w:rsid w:val="00050AB4"/>
    <w:rsid w:val="00050E09"/>
    <w:rsid w:val="0005141F"/>
    <w:rsid w:val="00051A3A"/>
    <w:rsid w:val="00051BE8"/>
    <w:rsid w:val="00052184"/>
    <w:rsid w:val="00052200"/>
    <w:rsid w:val="00052240"/>
    <w:rsid w:val="00052729"/>
    <w:rsid w:val="00052C28"/>
    <w:rsid w:val="00052F35"/>
    <w:rsid w:val="000533D2"/>
    <w:rsid w:val="0005343F"/>
    <w:rsid w:val="0005370C"/>
    <w:rsid w:val="00053FA3"/>
    <w:rsid w:val="000543F0"/>
    <w:rsid w:val="0005443E"/>
    <w:rsid w:val="00054991"/>
    <w:rsid w:val="00055001"/>
    <w:rsid w:val="0005557E"/>
    <w:rsid w:val="000557B9"/>
    <w:rsid w:val="00055A10"/>
    <w:rsid w:val="00056B52"/>
    <w:rsid w:val="0005765D"/>
    <w:rsid w:val="00057BB9"/>
    <w:rsid w:val="00057D99"/>
    <w:rsid w:val="000605B8"/>
    <w:rsid w:val="0006080B"/>
    <w:rsid w:val="00061D15"/>
    <w:rsid w:val="00061D2B"/>
    <w:rsid w:val="00061D5F"/>
    <w:rsid w:val="00061E03"/>
    <w:rsid w:val="000623EA"/>
    <w:rsid w:val="00062F17"/>
    <w:rsid w:val="00062F45"/>
    <w:rsid w:val="0006376C"/>
    <w:rsid w:val="00063868"/>
    <w:rsid w:val="00063BA1"/>
    <w:rsid w:val="00063FE1"/>
    <w:rsid w:val="00064785"/>
    <w:rsid w:val="000652FE"/>
    <w:rsid w:val="00066585"/>
    <w:rsid w:val="000666C6"/>
    <w:rsid w:val="00066B96"/>
    <w:rsid w:val="00066E87"/>
    <w:rsid w:val="00067297"/>
    <w:rsid w:val="0006786E"/>
    <w:rsid w:val="00067915"/>
    <w:rsid w:val="000700F5"/>
    <w:rsid w:val="000702A4"/>
    <w:rsid w:val="00070C3C"/>
    <w:rsid w:val="00070C70"/>
    <w:rsid w:val="00070C8E"/>
    <w:rsid w:val="00070D98"/>
    <w:rsid w:val="00070FA7"/>
    <w:rsid w:val="00070FE7"/>
    <w:rsid w:val="000718A6"/>
    <w:rsid w:val="00072357"/>
    <w:rsid w:val="000725CC"/>
    <w:rsid w:val="000727AF"/>
    <w:rsid w:val="000727E3"/>
    <w:rsid w:val="00072C64"/>
    <w:rsid w:val="00072F7E"/>
    <w:rsid w:val="0007329C"/>
    <w:rsid w:val="0007333A"/>
    <w:rsid w:val="00073987"/>
    <w:rsid w:val="00073B9D"/>
    <w:rsid w:val="000743E0"/>
    <w:rsid w:val="00074B2A"/>
    <w:rsid w:val="00075555"/>
    <w:rsid w:val="000757AD"/>
    <w:rsid w:val="00075BD8"/>
    <w:rsid w:val="00075E62"/>
    <w:rsid w:val="000762A4"/>
    <w:rsid w:val="00076DC1"/>
    <w:rsid w:val="00076F3A"/>
    <w:rsid w:val="000802E2"/>
    <w:rsid w:val="00080552"/>
    <w:rsid w:val="00080931"/>
    <w:rsid w:val="00080BFC"/>
    <w:rsid w:val="000818B3"/>
    <w:rsid w:val="0008275C"/>
    <w:rsid w:val="00083F64"/>
    <w:rsid w:val="0008424B"/>
    <w:rsid w:val="0008437C"/>
    <w:rsid w:val="000848A5"/>
    <w:rsid w:val="00084E54"/>
    <w:rsid w:val="00084E7B"/>
    <w:rsid w:val="00084F5E"/>
    <w:rsid w:val="00086356"/>
    <w:rsid w:val="000866F1"/>
    <w:rsid w:val="00086968"/>
    <w:rsid w:val="00086C1E"/>
    <w:rsid w:val="0008769F"/>
    <w:rsid w:val="00087EB7"/>
    <w:rsid w:val="00090A89"/>
    <w:rsid w:val="00090E8D"/>
    <w:rsid w:val="00090EBB"/>
    <w:rsid w:val="00090F75"/>
    <w:rsid w:val="000912B8"/>
    <w:rsid w:val="000918EA"/>
    <w:rsid w:val="00092FFF"/>
    <w:rsid w:val="0009329A"/>
    <w:rsid w:val="000932AF"/>
    <w:rsid w:val="0009340E"/>
    <w:rsid w:val="000935D0"/>
    <w:rsid w:val="0009376B"/>
    <w:rsid w:val="00093D98"/>
    <w:rsid w:val="00093F7B"/>
    <w:rsid w:val="00094793"/>
    <w:rsid w:val="000947C5"/>
    <w:rsid w:val="00094E14"/>
    <w:rsid w:val="000957D3"/>
    <w:rsid w:val="00096081"/>
    <w:rsid w:val="0009610D"/>
    <w:rsid w:val="00096320"/>
    <w:rsid w:val="0009702F"/>
    <w:rsid w:val="0009745A"/>
    <w:rsid w:val="000A0155"/>
    <w:rsid w:val="000A02E7"/>
    <w:rsid w:val="000A1CB1"/>
    <w:rsid w:val="000A245F"/>
    <w:rsid w:val="000A2609"/>
    <w:rsid w:val="000A26AC"/>
    <w:rsid w:val="000A2D30"/>
    <w:rsid w:val="000A2FE1"/>
    <w:rsid w:val="000A30F6"/>
    <w:rsid w:val="000A336D"/>
    <w:rsid w:val="000A3691"/>
    <w:rsid w:val="000A39BD"/>
    <w:rsid w:val="000A3E28"/>
    <w:rsid w:val="000A4B52"/>
    <w:rsid w:val="000A4CE4"/>
    <w:rsid w:val="000A5011"/>
    <w:rsid w:val="000A5418"/>
    <w:rsid w:val="000A5BC3"/>
    <w:rsid w:val="000A5F1E"/>
    <w:rsid w:val="000A5F73"/>
    <w:rsid w:val="000A61E5"/>
    <w:rsid w:val="000A6BDE"/>
    <w:rsid w:val="000A71DE"/>
    <w:rsid w:val="000A7461"/>
    <w:rsid w:val="000A7929"/>
    <w:rsid w:val="000A79D0"/>
    <w:rsid w:val="000A7B45"/>
    <w:rsid w:val="000A7E80"/>
    <w:rsid w:val="000B013B"/>
    <w:rsid w:val="000B019A"/>
    <w:rsid w:val="000B0364"/>
    <w:rsid w:val="000B0E95"/>
    <w:rsid w:val="000B1653"/>
    <w:rsid w:val="000B19DC"/>
    <w:rsid w:val="000B19F8"/>
    <w:rsid w:val="000B201D"/>
    <w:rsid w:val="000B2820"/>
    <w:rsid w:val="000B2CEC"/>
    <w:rsid w:val="000B2F7A"/>
    <w:rsid w:val="000B31E7"/>
    <w:rsid w:val="000B3290"/>
    <w:rsid w:val="000B34FC"/>
    <w:rsid w:val="000B3DE5"/>
    <w:rsid w:val="000B41F3"/>
    <w:rsid w:val="000B4333"/>
    <w:rsid w:val="000B437B"/>
    <w:rsid w:val="000B4D34"/>
    <w:rsid w:val="000B4EBE"/>
    <w:rsid w:val="000B5A59"/>
    <w:rsid w:val="000B6210"/>
    <w:rsid w:val="000B66D5"/>
    <w:rsid w:val="000C037B"/>
    <w:rsid w:val="000C1CDC"/>
    <w:rsid w:val="000C20D4"/>
    <w:rsid w:val="000C2ACF"/>
    <w:rsid w:val="000C2D66"/>
    <w:rsid w:val="000C2F31"/>
    <w:rsid w:val="000C2F4D"/>
    <w:rsid w:val="000C30B1"/>
    <w:rsid w:val="000C329B"/>
    <w:rsid w:val="000C3D0F"/>
    <w:rsid w:val="000C3F65"/>
    <w:rsid w:val="000C434E"/>
    <w:rsid w:val="000C443A"/>
    <w:rsid w:val="000C4454"/>
    <w:rsid w:val="000C4B4A"/>
    <w:rsid w:val="000C500D"/>
    <w:rsid w:val="000C564F"/>
    <w:rsid w:val="000C5749"/>
    <w:rsid w:val="000C61B1"/>
    <w:rsid w:val="000C6A83"/>
    <w:rsid w:val="000C6FE7"/>
    <w:rsid w:val="000C7BB6"/>
    <w:rsid w:val="000C7C92"/>
    <w:rsid w:val="000C7FAB"/>
    <w:rsid w:val="000C7FCD"/>
    <w:rsid w:val="000D01C9"/>
    <w:rsid w:val="000D026A"/>
    <w:rsid w:val="000D05F5"/>
    <w:rsid w:val="000D0A5D"/>
    <w:rsid w:val="000D0E32"/>
    <w:rsid w:val="000D13DD"/>
    <w:rsid w:val="000D186A"/>
    <w:rsid w:val="000D18B6"/>
    <w:rsid w:val="000D1D6B"/>
    <w:rsid w:val="000D1E46"/>
    <w:rsid w:val="000D1F56"/>
    <w:rsid w:val="000D237B"/>
    <w:rsid w:val="000D3164"/>
    <w:rsid w:val="000D41B5"/>
    <w:rsid w:val="000D471B"/>
    <w:rsid w:val="000D49FE"/>
    <w:rsid w:val="000D4AEB"/>
    <w:rsid w:val="000D4D32"/>
    <w:rsid w:val="000D4D8A"/>
    <w:rsid w:val="000D60BC"/>
    <w:rsid w:val="000D6594"/>
    <w:rsid w:val="000D708E"/>
    <w:rsid w:val="000D7A21"/>
    <w:rsid w:val="000D7F3A"/>
    <w:rsid w:val="000E0B87"/>
    <w:rsid w:val="000E16EB"/>
    <w:rsid w:val="000E17C9"/>
    <w:rsid w:val="000E1C4F"/>
    <w:rsid w:val="000E2873"/>
    <w:rsid w:val="000E2DD1"/>
    <w:rsid w:val="000E311F"/>
    <w:rsid w:val="000E3750"/>
    <w:rsid w:val="000E4C3B"/>
    <w:rsid w:val="000E4DAF"/>
    <w:rsid w:val="000E4E01"/>
    <w:rsid w:val="000E4E87"/>
    <w:rsid w:val="000E5038"/>
    <w:rsid w:val="000E54B5"/>
    <w:rsid w:val="000E56E3"/>
    <w:rsid w:val="000E58A2"/>
    <w:rsid w:val="000E5AC1"/>
    <w:rsid w:val="000E5AFE"/>
    <w:rsid w:val="000E6935"/>
    <w:rsid w:val="000E6956"/>
    <w:rsid w:val="000E6AC7"/>
    <w:rsid w:val="000E75A9"/>
    <w:rsid w:val="000E768F"/>
    <w:rsid w:val="000E7B8F"/>
    <w:rsid w:val="000F1165"/>
    <w:rsid w:val="000F1198"/>
    <w:rsid w:val="000F124C"/>
    <w:rsid w:val="000F1967"/>
    <w:rsid w:val="000F1DE3"/>
    <w:rsid w:val="000F227B"/>
    <w:rsid w:val="000F26E2"/>
    <w:rsid w:val="000F2B66"/>
    <w:rsid w:val="000F38C7"/>
    <w:rsid w:val="000F38F8"/>
    <w:rsid w:val="000F3B68"/>
    <w:rsid w:val="000F3EEB"/>
    <w:rsid w:val="000F3FE0"/>
    <w:rsid w:val="000F4D75"/>
    <w:rsid w:val="000F4E9C"/>
    <w:rsid w:val="000F53B2"/>
    <w:rsid w:val="000F5873"/>
    <w:rsid w:val="000F5ECD"/>
    <w:rsid w:val="000F5F38"/>
    <w:rsid w:val="000F634B"/>
    <w:rsid w:val="000F66D4"/>
    <w:rsid w:val="000F6D3D"/>
    <w:rsid w:val="000F7447"/>
    <w:rsid w:val="000F767C"/>
    <w:rsid w:val="000F7E95"/>
    <w:rsid w:val="00100005"/>
    <w:rsid w:val="001000D2"/>
    <w:rsid w:val="001001B8"/>
    <w:rsid w:val="00100AD2"/>
    <w:rsid w:val="00100E00"/>
    <w:rsid w:val="001011C2"/>
    <w:rsid w:val="00101289"/>
    <w:rsid w:val="00101492"/>
    <w:rsid w:val="00101654"/>
    <w:rsid w:val="00101732"/>
    <w:rsid w:val="0010195E"/>
    <w:rsid w:val="00101D58"/>
    <w:rsid w:val="00101D89"/>
    <w:rsid w:val="00102448"/>
    <w:rsid w:val="00102EFC"/>
    <w:rsid w:val="001034C2"/>
    <w:rsid w:val="001036C1"/>
    <w:rsid w:val="00103919"/>
    <w:rsid w:val="00104002"/>
    <w:rsid w:val="001041B3"/>
    <w:rsid w:val="00104681"/>
    <w:rsid w:val="00104808"/>
    <w:rsid w:val="00105BE1"/>
    <w:rsid w:val="00106247"/>
    <w:rsid w:val="00111485"/>
    <w:rsid w:val="00111C4B"/>
    <w:rsid w:val="00112BA2"/>
    <w:rsid w:val="00113D70"/>
    <w:rsid w:val="00114025"/>
    <w:rsid w:val="00114BB1"/>
    <w:rsid w:val="0011529A"/>
    <w:rsid w:val="0011536D"/>
    <w:rsid w:val="00115D78"/>
    <w:rsid w:val="00116BBF"/>
    <w:rsid w:val="00117003"/>
    <w:rsid w:val="00117090"/>
    <w:rsid w:val="001170AA"/>
    <w:rsid w:val="001170CC"/>
    <w:rsid w:val="001176D1"/>
    <w:rsid w:val="00117926"/>
    <w:rsid w:val="00117EF5"/>
    <w:rsid w:val="00120221"/>
    <w:rsid w:val="00120C1B"/>
    <w:rsid w:val="00120E5D"/>
    <w:rsid w:val="001218F4"/>
    <w:rsid w:val="00121F71"/>
    <w:rsid w:val="0012239C"/>
    <w:rsid w:val="00122E12"/>
    <w:rsid w:val="00123407"/>
    <w:rsid w:val="0012349F"/>
    <w:rsid w:val="001236B0"/>
    <w:rsid w:val="001239D9"/>
    <w:rsid w:val="0012400D"/>
    <w:rsid w:val="00124336"/>
    <w:rsid w:val="001247CA"/>
    <w:rsid w:val="00125126"/>
    <w:rsid w:val="00125862"/>
    <w:rsid w:val="00125CDE"/>
    <w:rsid w:val="00126150"/>
    <w:rsid w:val="0012663D"/>
    <w:rsid w:val="0012682A"/>
    <w:rsid w:val="00126D4F"/>
    <w:rsid w:val="0012750A"/>
    <w:rsid w:val="00130943"/>
    <w:rsid w:val="00131014"/>
    <w:rsid w:val="001310F4"/>
    <w:rsid w:val="00131570"/>
    <w:rsid w:val="00132848"/>
    <w:rsid w:val="00133150"/>
    <w:rsid w:val="00133A40"/>
    <w:rsid w:val="00133E58"/>
    <w:rsid w:val="00133EE0"/>
    <w:rsid w:val="001340FE"/>
    <w:rsid w:val="00134577"/>
    <w:rsid w:val="00134952"/>
    <w:rsid w:val="00135600"/>
    <w:rsid w:val="0013565F"/>
    <w:rsid w:val="00135E09"/>
    <w:rsid w:val="00135F2D"/>
    <w:rsid w:val="00135FB7"/>
    <w:rsid w:val="00135FE5"/>
    <w:rsid w:val="00137261"/>
    <w:rsid w:val="001372A1"/>
    <w:rsid w:val="0013752B"/>
    <w:rsid w:val="00137C4C"/>
    <w:rsid w:val="00140375"/>
    <w:rsid w:val="0014062F"/>
    <w:rsid w:val="00140D06"/>
    <w:rsid w:val="0014103E"/>
    <w:rsid w:val="001412EF"/>
    <w:rsid w:val="00141504"/>
    <w:rsid w:val="0014160C"/>
    <w:rsid w:val="0014172B"/>
    <w:rsid w:val="00141A76"/>
    <w:rsid w:val="001441C3"/>
    <w:rsid w:val="00144EB7"/>
    <w:rsid w:val="001451EC"/>
    <w:rsid w:val="001456FC"/>
    <w:rsid w:val="0014579E"/>
    <w:rsid w:val="00146353"/>
    <w:rsid w:val="001465FD"/>
    <w:rsid w:val="0014743B"/>
    <w:rsid w:val="001478CB"/>
    <w:rsid w:val="001501A5"/>
    <w:rsid w:val="0015028C"/>
    <w:rsid w:val="0015060E"/>
    <w:rsid w:val="00150A79"/>
    <w:rsid w:val="00150B86"/>
    <w:rsid w:val="00151127"/>
    <w:rsid w:val="001511AF"/>
    <w:rsid w:val="0015178F"/>
    <w:rsid w:val="00151868"/>
    <w:rsid w:val="00151BBD"/>
    <w:rsid w:val="00152425"/>
    <w:rsid w:val="001527B8"/>
    <w:rsid w:val="00152CBC"/>
    <w:rsid w:val="00152D67"/>
    <w:rsid w:val="00152E26"/>
    <w:rsid w:val="0015335A"/>
    <w:rsid w:val="00153CF0"/>
    <w:rsid w:val="00153F4C"/>
    <w:rsid w:val="001540B7"/>
    <w:rsid w:val="001540FD"/>
    <w:rsid w:val="0015448B"/>
    <w:rsid w:val="00154494"/>
    <w:rsid w:val="00154708"/>
    <w:rsid w:val="00154791"/>
    <w:rsid w:val="00154B63"/>
    <w:rsid w:val="00154D40"/>
    <w:rsid w:val="001557C3"/>
    <w:rsid w:val="00155878"/>
    <w:rsid w:val="0015599B"/>
    <w:rsid w:val="00155EF1"/>
    <w:rsid w:val="001566ED"/>
    <w:rsid w:val="00156970"/>
    <w:rsid w:val="001571D4"/>
    <w:rsid w:val="00157411"/>
    <w:rsid w:val="001576A5"/>
    <w:rsid w:val="00157A97"/>
    <w:rsid w:val="00157D62"/>
    <w:rsid w:val="00160103"/>
    <w:rsid w:val="00160F3A"/>
    <w:rsid w:val="00161989"/>
    <w:rsid w:val="00162092"/>
    <w:rsid w:val="001620BC"/>
    <w:rsid w:val="0016214E"/>
    <w:rsid w:val="001624ED"/>
    <w:rsid w:val="00162FC9"/>
    <w:rsid w:val="00163616"/>
    <w:rsid w:val="001636B1"/>
    <w:rsid w:val="00163E0A"/>
    <w:rsid w:val="001641CB"/>
    <w:rsid w:val="001648E7"/>
    <w:rsid w:val="0016595E"/>
    <w:rsid w:val="00165AF1"/>
    <w:rsid w:val="0016613F"/>
    <w:rsid w:val="001662A6"/>
    <w:rsid w:val="001663FF"/>
    <w:rsid w:val="00166FB7"/>
    <w:rsid w:val="001673BF"/>
    <w:rsid w:val="001705C1"/>
    <w:rsid w:val="0017082B"/>
    <w:rsid w:val="00170BAF"/>
    <w:rsid w:val="001717DF"/>
    <w:rsid w:val="001718E1"/>
    <w:rsid w:val="001721B0"/>
    <w:rsid w:val="00172834"/>
    <w:rsid w:val="00172FB4"/>
    <w:rsid w:val="00173908"/>
    <w:rsid w:val="00173A4C"/>
    <w:rsid w:val="00173BBB"/>
    <w:rsid w:val="0017420D"/>
    <w:rsid w:val="0017450A"/>
    <w:rsid w:val="001747CB"/>
    <w:rsid w:val="00174900"/>
    <w:rsid w:val="0017578C"/>
    <w:rsid w:val="00175876"/>
    <w:rsid w:val="00176DDE"/>
    <w:rsid w:val="0017725B"/>
    <w:rsid w:val="00177580"/>
    <w:rsid w:val="001803AD"/>
    <w:rsid w:val="00180450"/>
    <w:rsid w:val="0018120B"/>
    <w:rsid w:val="00181229"/>
    <w:rsid w:val="001825D1"/>
    <w:rsid w:val="001826C9"/>
    <w:rsid w:val="0018297B"/>
    <w:rsid w:val="001829A8"/>
    <w:rsid w:val="00183837"/>
    <w:rsid w:val="0018390C"/>
    <w:rsid w:val="00183E28"/>
    <w:rsid w:val="00183E81"/>
    <w:rsid w:val="00184274"/>
    <w:rsid w:val="0018461F"/>
    <w:rsid w:val="00184B53"/>
    <w:rsid w:val="00184BD8"/>
    <w:rsid w:val="0018553F"/>
    <w:rsid w:val="00185BF5"/>
    <w:rsid w:val="00185C88"/>
    <w:rsid w:val="001868BF"/>
    <w:rsid w:val="0018698D"/>
    <w:rsid w:val="00186A0D"/>
    <w:rsid w:val="00186A8A"/>
    <w:rsid w:val="00187633"/>
    <w:rsid w:val="001877A7"/>
    <w:rsid w:val="00187F41"/>
    <w:rsid w:val="00190639"/>
    <w:rsid w:val="00190CE8"/>
    <w:rsid w:val="001911D7"/>
    <w:rsid w:val="00191300"/>
    <w:rsid w:val="0019159B"/>
    <w:rsid w:val="001915EE"/>
    <w:rsid w:val="00191670"/>
    <w:rsid w:val="00191B61"/>
    <w:rsid w:val="00191E90"/>
    <w:rsid w:val="00191E96"/>
    <w:rsid w:val="00191FB0"/>
    <w:rsid w:val="00192DA0"/>
    <w:rsid w:val="00192E2C"/>
    <w:rsid w:val="00192F28"/>
    <w:rsid w:val="00193A40"/>
    <w:rsid w:val="00194095"/>
    <w:rsid w:val="00194206"/>
    <w:rsid w:val="0019457D"/>
    <w:rsid w:val="00194AFD"/>
    <w:rsid w:val="00194EE1"/>
    <w:rsid w:val="00194FF4"/>
    <w:rsid w:val="00195289"/>
    <w:rsid w:val="00196C89"/>
    <w:rsid w:val="00196D28"/>
    <w:rsid w:val="00196EFD"/>
    <w:rsid w:val="0019704E"/>
    <w:rsid w:val="001977F7"/>
    <w:rsid w:val="00197BE9"/>
    <w:rsid w:val="00197DB9"/>
    <w:rsid w:val="001A033B"/>
    <w:rsid w:val="001A0603"/>
    <w:rsid w:val="001A0B5D"/>
    <w:rsid w:val="001A1E4F"/>
    <w:rsid w:val="001A2139"/>
    <w:rsid w:val="001A2D81"/>
    <w:rsid w:val="001A38A9"/>
    <w:rsid w:val="001A3E23"/>
    <w:rsid w:val="001A411E"/>
    <w:rsid w:val="001A4973"/>
    <w:rsid w:val="001A4F23"/>
    <w:rsid w:val="001A522E"/>
    <w:rsid w:val="001A6742"/>
    <w:rsid w:val="001A68D3"/>
    <w:rsid w:val="001A73CE"/>
    <w:rsid w:val="001A773F"/>
    <w:rsid w:val="001A78BE"/>
    <w:rsid w:val="001A7C6D"/>
    <w:rsid w:val="001A7F94"/>
    <w:rsid w:val="001B01C6"/>
    <w:rsid w:val="001B0668"/>
    <w:rsid w:val="001B101F"/>
    <w:rsid w:val="001B12D0"/>
    <w:rsid w:val="001B1E1C"/>
    <w:rsid w:val="001B1E50"/>
    <w:rsid w:val="001B1F59"/>
    <w:rsid w:val="001B22DD"/>
    <w:rsid w:val="001B249C"/>
    <w:rsid w:val="001B2EF4"/>
    <w:rsid w:val="001B306D"/>
    <w:rsid w:val="001B30EB"/>
    <w:rsid w:val="001B3472"/>
    <w:rsid w:val="001B374B"/>
    <w:rsid w:val="001B3E52"/>
    <w:rsid w:val="001B4358"/>
    <w:rsid w:val="001B4919"/>
    <w:rsid w:val="001B4E4B"/>
    <w:rsid w:val="001B4FE9"/>
    <w:rsid w:val="001B565E"/>
    <w:rsid w:val="001B64F5"/>
    <w:rsid w:val="001B679B"/>
    <w:rsid w:val="001B6A10"/>
    <w:rsid w:val="001B7194"/>
    <w:rsid w:val="001B7395"/>
    <w:rsid w:val="001B7625"/>
    <w:rsid w:val="001C00AF"/>
    <w:rsid w:val="001C0164"/>
    <w:rsid w:val="001C03C0"/>
    <w:rsid w:val="001C0C02"/>
    <w:rsid w:val="001C0F81"/>
    <w:rsid w:val="001C1981"/>
    <w:rsid w:val="001C2372"/>
    <w:rsid w:val="001C2CC8"/>
    <w:rsid w:val="001C381B"/>
    <w:rsid w:val="001C4126"/>
    <w:rsid w:val="001C47E7"/>
    <w:rsid w:val="001C4BCF"/>
    <w:rsid w:val="001C4DEC"/>
    <w:rsid w:val="001C4E8B"/>
    <w:rsid w:val="001C52B7"/>
    <w:rsid w:val="001C574C"/>
    <w:rsid w:val="001C58BB"/>
    <w:rsid w:val="001C5B07"/>
    <w:rsid w:val="001C66B3"/>
    <w:rsid w:val="001C68D2"/>
    <w:rsid w:val="001C718C"/>
    <w:rsid w:val="001C71E3"/>
    <w:rsid w:val="001C7494"/>
    <w:rsid w:val="001C7CEF"/>
    <w:rsid w:val="001D0ADF"/>
    <w:rsid w:val="001D1022"/>
    <w:rsid w:val="001D10EC"/>
    <w:rsid w:val="001D1215"/>
    <w:rsid w:val="001D15AC"/>
    <w:rsid w:val="001D1F96"/>
    <w:rsid w:val="001D21D9"/>
    <w:rsid w:val="001D2412"/>
    <w:rsid w:val="001D2538"/>
    <w:rsid w:val="001D25D3"/>
    <w:rsid w:val="001D2666"/>
    <w:rsid w:val="001D2681"/>
    <w:rsid w:val="001D27F9"/>
    <w:rsid w:val="001D2BD8"/>
    <w:rsid w:val="001D312C"/>
    <w:rsid w:val="001D36BA"/>
    <w:rsid w:val="001D4244"/>
    <w:rsid w:val="001D46F1"/>
    <w:rsid w:val="001D4FA7"/>
    <w:rsid w:val="001D50E9"/>
    <w:rsid w:val="001D57F8"/>
    <w:rsid w:val="001D5C2B"/>
    <w:rsid w:val="001D7D2A"/>
    <w:rsid w:val="001D7DA9"/>
    <w:rsid w:val="001D7E03"/>
    <w:rsid w:val="001E01FA"/>
    <w:rsid w:val="001E0BFB"/>
    <w:rsid w:val="001E1AF3"/>
    <w:rsid w:val="001E22A5"/>
    <w:rsid w:val="001E2317"/>
    <w:rsid w:val="001E2589"/>
    <w:rsid w:val="001E2ABF"/>
    <w:rsid w:val="001E3493"/>
    <w:rsid w:val="001E3C15"/>
    <w:rsid w:val="001E3EE3"/>
    <w:rsid w:val="001E42E4"/>
    <w:rsid w:val="001E477C"/>
    <w:rsid w:val="001E5C85"/>
    <w:rsid w:val="001E700F"/>
    <w:rsid w:val="001E76A7"/>
    <w:rsid w:val="001E7A89"/>
    <w:rsid w:val="001F01F3"/>
    <w:rsid w:val="001F0EA8"/>
    <w:rsid w:val="001F14E8"/>
    <w:rsid w:val="001F21EB"/>
    <w:rsid w:val="001F2D80"/>
    <w:rsid w:val="001F2FE1"/>
    <w:rsid w:val="001F338F"/>
    <w:rsid w:val="001F38C6"/>
    <w:rsid w:val="001F3C16"/>
    <w:rsid w:val="001F4535"/>
    <w:rsid w:val="001F4843"/>
    <w:rsid w:val="001F4A1E"/>
    <w:rsid w:val="001F51B3"/>
    <w:rsid w:val="001F568C"/>
    <w:rsid w:val="001F5BC8"/>
    <w:rsid w:val="001F63C4"/>
    <w:rsid w:val="001F6E73"/>
    <w:rsid w:val="001F7102"/>
    <w:rsid w:val="001F7EA4"/>
    <w:rsid w:val="002004A5"/>
    <w:rsid w:val="002009BE"/>
    <w:rsid w:val="00200FAE"/>
    <w:rsid w:val="00201CE1"/>
    <w:rsid w:val="0020277E"/>
    <w:rsid w:val="002029D9"/>
    <w:rsid w:val="00202BDA"/>
    <w:rsid w:val="00202CCE"/>
    <w:rsid w:val="00203247"/>
    <w:rsid w:val="0020356A"/>
    <w:rsid w:val="00203B57"/>
    <w:rsid w:val="00203F27"/>
    <w:rsid w:val="00203FAA"/>
    <w:rsid w:val="0020449E"/>
    <w:rsid w:val="00204B07"/>
    <w:rsid w:val="00204BBA"/>
    <w:rsid w:val="00204BC2"/>
    <w:rsid w:val="00205D1D"/>
    <w:rsid w:val="00206F75"/>
    <w:rsid w:val="002076C9"/>
    <w:rsid w:val="00207BC1"/>
    <w:rsid w:val="00207D4B"/>
    <w:rsid w:val="0021139F"/>
    <w:rsid w:val="002113F8"/>
    <w:rsid w:val="0021141A"/>
    <w:rsid w:val="00212767"/>
    <w:rsid w:val="0021280B"/>
    <w:rsid w:val="00212BBD"/>
    <w:rsid w:val="00212EC3"/>
    <w:rsid w:val="00212F4F"/>
    <w:rsid w:val="0021302B"/>
    <w:rsid w:val="00213A4F"/>
    <w:rsid w:val="00213B51"/>
    <w:rsid w:val="00214575"/>
    <w:rsid w:val="00214955"/>
    <w:rsid w:val="00214A4E"/>
    <w:rsid w:val="00214F4F"/>
    <w:rsid w:val="00215188"/>
    <w:rsid w:val="002155C7"/>
    <w:rsid w:val="0021584A"/>
    <w:rsid w:val="002159BB"/>
    <w:rsid w:val="002159DD"/>
    <w:rsid w:val="00215A1B"/>
    <w:rsid w:val="00215BA5"/>
    <w:rsid w:val="00215D10"/>
    <w:rsid w:val="00215DE4"/>
    <w:rsid w:val="0021661A"/>
    <w:rsid w:val="00216AFD"/>
    <w:rsid w:val="002177A7"/>
    <w:rsid w:val="00217AFA"/>
    <w:rsid w:val="00217C94"/>
    <w:rsid w:val="002200F1"/>
    <w:rsid w:val="00220911"/>
    <w:rsid w:val="00220967"/>
    <w:rsid w:val="00221768"/>
    <w:rsid w:val="00221B6A"/>
    <w:rsid w:val="00221FB4"/>
    <w:rsid w:val="00222A88"/>
    <w:rsid w:val="002231A7"/>
    <w:rsid w:val="0022485C"/>
    <w:rsid w:val="00224D10"/>
    <w:rsid w:val="002255A4"/>
    <w:rsid w:val="002264E0"/>
    <w:rsid w:val="00226AE8"/>
    <w:rsid w:val="00227CA1"/>
    <w:rsid w:val="00230C34"/>
    <w:rsid w:val="00230E7C"/>
    <w:rsid w:val="00231115"/>
    <w:rsid w:val="00231D03"/>
    <w:rsid w:val="00232047"/>
    <w:rsid w:val="002320FC"/>
    <w:rsid w:val="00232439"/>
    <w:rsid w:val="00232582"/>
    <w:rsid w:val="002325B5"/>
    <w:rsid w:val="00232D75"/>
    <w:rsid w:val="0023353F"/>
    <w:rsid w:val="00233A51"/>
    <w:rsid w:val="00234260"/>
    <w:rsid w:val="0023473D"/>
    <w:rsid w:val="00234AC7"/>
    <w:rsid w:val="00234D3E"/>
    <w:rsid w:val="00234E5C"/>
    <w:rsid w:val="00235396"/>
    <w:rsid w:val="002357E3"/>
    <w:rsid w:val="00235966"/>
    <w:rsid w:val="00235A05"/>
    <w:rsid w:val="0023611D"/>
    <w:rsid w:val="00236B90"/>
    <w:rsid w:val="00236DFD"/>
    <w:rsid w:val="002371E0"/>
    <w:rsid w:val="0023756A"/>
    <w:rsid w:val="00237B98"/>
    <w:rsid w:val="00237EE8"/>
    <w:rsid w:val="00237F68"/>
    <w:rsid w:val="00240C41"/>
    <w:rsid w:val="00241E6A"/>
    <w:rsid w:val="002420F7"/>
    <w:rsid w:val="00242646"/>
    <w:rsid w:val="00242B00"/>
    <w:rsid w:val="00243361"/>
    <w:rsid w:val="00243924"/>
    <w:rsid w:val="002439EB"/>
    <w:rsid w:val="00243B80"/>
    <w:rsid w:val="00244879"/>
    <w:rsid w:val="00244986"/>
    <w:rsid w:val="002452A2"/>
    <w:rsid w:val="0024577D"/>
    <w:rsid w:val="002458C3"/>
    <w:rsid w:val="00245F02"/>
    <w:rsid w:val="00246F23"/>
    <w:rsid w:val="00247144"/>
    <w:rsid w:val="002471F4"/>
    <w:rsid w:val="00250264"/>
    <w:rsid w:val="0025058B"/>
    <w:rsid w:val="002506E1"/>
    <w:rsid w:val="00251004"/>
    <w:rsid w:val="00251096"/>
    <w:rsid w:val="002510FA"/>
    <w:rsid w:val="002511B0"/>
    <w:rsid w:val="002512EC"/>
    <w:rsid w:val="00251317"/>
    <w:rsid w:val="002514E8"/>
    <w:rsid w:val="0025207C"/>
    <w:rsid w:val="0025248C"/>
    <w:rsid w:val="00252A92"/>
    <w:rsid w:val="002532D0"/>
    <w:rsid w:val="00253319"/>
    <w:rsid w:val="00253487"/>
    <w:rsid w:val="002535C9"/>
    <w:rsid w:val="00253B63"/>
    <w:rsid w:val="0025403D"/>
    <w:rsid w:val="00255616"/>
    <w:rsid w:val="00255E84"/>
    <w:rsid w:val="00256221"/>
    <w:rsid w:val="00256B92"/>
    <w:rsid w:val="00256C2E"/>
    <w:rsid w:val="00256EB5"/>
    <w:rsid w:val="0025784C"/>
    <w:rsid w:val="00257993"/>
    <w:rsid w:val="002609EB"/>
    <w:rsid w:val="00260C20"/>
    <w:rsid w:val="00261EB5"/>
    <w:rsid w:val="00262A8D"/>
    <w:rsid w:val="00263201"/>
    <w:rsid w:val="0026422C"/>
    <w:rsid w:val="00264244"/>
    <w:rsid w:val="00264B01"/>
    <w:rsid w:val="00264E4B"/>
    <w:rsid w:val="00265771"/>
    <w:rsid w:val="0026581E"/>
    <w:rsid w:val="00265849"/>
    <w:rsid w:val="00265D39"/>
    <w:rsid w:val="00266153"/>
    <w:rsid w:val="00266350"/>
    <w:rsid w:val="00266586"/>
    <w:rsid w:val="00266877"/>
    <w:rsid w:val="00266985"/>
    <w:rsid w:val="00266A37"/>
    <w:rsid w:val="00267171"/>
    <w:rsid w:val="00267256"/>
    <w:rsid w:val="0026784A"/>
    <w:rsid w:val="00267B2E"/>
    <w:rsid w:val="00267DAB"/>
    <w:rsid w:val="00270709"/>
    <w:rsid w:val="0027148A"/>
    <w:rsid w:val="0027175B"/>
    <w:rsid w:val="00272649"/>
    <w:rsid w:val="0027277F"/>
    <w:rsid w:val="00272E75"/>
    <w:rsid w:val="002733B9"/>
    <w:rsid w:val="0027371A"/>
    <w:rsid w:val="002737A8"/>
    <w:rsid w:val="00273E78"/>
    <w:rsid w:val="00274409"/>
    <w:rsid w:val="0027475D"/>
    <w:rsid w:val="0027499F"/>
    <w:rsid w:val="00274CE6"/>
    <w:rsid w:val="00274E32"/>
    <w:rsid w:val="002753B8"/>
    <w:rsid w:val="00275925"/>
    <w:rsid w:val="0027639D"/>
    <w:rsid w:val="00276ED1"/>
    <w:rsid w:val="00277554"/>
    <w:rsid w:val="00277CB3"/>
    <w:rsid w:val="00277DEA"/>
    <w:rsid w:val="00277FD2"/>
    <w:rsid w:val="0028032D"/>
    <w:rsid w:val="0028042E"/>
    <w:rsid w:val="00280C91"/>
    <w:rsid w:val="00281369"/>
    <w:rsid w:val="00281426"/>
    <w:rsid w:val="00281B12"/>
    <w:rsid w:val="00281CF1"/>
    <w:rsid w:val="002820FA"/>
    <w:rsid w:val="002825AE"/>
    <w:rsid w:val="00283B48"/>
    <w:rsid w:val="00283BB5"/>
    <w:rsid w:val="00283FDF"/>
    <w:rsid w:val="002847A2"/>
    <w:rsid w:val="00284C51"/>
    <w:rsid w:val="0028551A"/>
    <w:rsid w:val="00285BDF"/>
    <w:rsid w:val="002864B7"/>
    <w:rsid w:val="0028668E"/>
    <w:rsid w:val="0028671C"/>
    <w:rsid w:val="0028700A"/>
    <w:rsid w:val="0028720C"/>
    <w:rsid w:val="0028755E"/>
    <w:rsid w:val="00287A8F"/>
    <w:rsid w:val="002906BA"/>
    <w:rsid w:val="00291981"/>
    <w:rsid w:val="00291ABB"/>
    <w:rsid w:val="002923ED"/>
    <w:rsid w:val="00292BE5"/>
    <w:rsid w:val="002930BD"/>
    <w:rsid w:val="002936C3"/>
    <w:rsid w:val="00293767"/>
    <w:rsid w:val="00293AEC"/>
    <w:rsid w:val="00293EEE"/>
    <w:rsid w:val="00294015"/>
    <w:rsid w:val="00294334"/>
    <w:rsid w:val="002943BE"/>
    <w:rsid w:val="002947A8"/>
    <w:rsid w:val="00294C47"/>
    <w:rsid w:val="00294F73"/>
    <w:rsid w:val="002965C3"/>
    <w:rsid w:val="00296737"/>
    <w:rsid w:val="002972B8"/>
    <w:rsid w:val="0029747F"/>
    <w:rsid w:val="0029752B"/>
    <w:rsid w:val="00297CFE"/>
    <w:rsid w:val="002A06DD"/>
    <w:rsid w:val="002A0722"/>
    <w:rsid w:val="002A0980"/>
    <w:rsid w:val="002A16D8"/>
    <w:rsid w:val="002A2A85"/>
    <w:rsid w:val="002A346F"/>
    <w:rsid w:val="002A352C"/>
    <w:rsid w:val="002A39CE"/>
    <w:rsid w:val="002A3C1C"/>
    <w:rsid w:val="002A4857"/>
    <w:rsid w:val="002A4AB1"/>
    <w:rsid w:val="002A4B2E"/>
    <w:rsid w:val="002A5392"/>
    <w:rsid w:val="002A57D4"/>
    <w:rsid w:val="002A58AC"/>
    <w:rsid w:val="002A5936"/>
    <w:rsid w:val="002A5DD3"/>
    <w:rsid w:val="002A63DA"/>
    <w:rsid w:val="002A665E"/>
    <w:rsid w:val="002A6713"/>
    <w:rsid w:val="002A6EBC"/>
    <w:rsid w:val="002A72E7"/>
    <w:rsid w:val="002A7461"/>
    <w:rsid w:val="002A7961"/>
    <w:rsid w:val="002A7C79"/>
    <w:rsid w:val="002B0D32"/>
    <w:rsid w:val="002B0E05"/>
    <w:rsid w:val="002B1179"/>
    <w:rsid w:val="002B135E"/>
    <w:rsid w:val="002B13C4"/>
    <w:rsid w:val="002B1B49"/>
    <w:rsid w:val="002B1DC3"/>
    <w:rsid w:val="002B22D0"/>
    <w:rsid w:val="002B33D1"/>
    <w:rsid w:val="002B3676"/>
    <w:rsid w:val="002B42DE"/>
    <w:rsid w:val="002B54F3"/>
    <w:rsid w:val="002B56BA"/>
    <w:rsid w:val="002B57D3"/>
    <w:rsid w:val="002B58DA"/>
    <w:rsid w:val="002B5AA4"/>
    <w:rsid w:val="002B61D7"/>
    <w:rsid w:val="002B6C06"/>
    <w:rsid w:val="002B6D15"/>
    <w:rsid w:val="002B72CF"/>
    <w:rsid w:val="002B79FA"/>
    <w:rsid w:val="002C035B"/>
    <w:rsid w:val="002C07B5"/>
    <w:rsid w:val="002C0B72"/>
    <w:rsid w:val="002C100E"/>
    <w:rsid w:val="002C1276"/>
    <w:rsid w:val="002C15B6"/>
    <w:rsid w:val="002C16AA"/>
    <w:rsid w:val="002C1B72"/>
    <w:rsid w:val="002C24B1"/>
    <w:rsid w:val="002C2AC8"/>
    <w:rsid w:val="002C305C"/>
    <w:rsid w:val="002C3E3E"/>
    <w:rsid w:val="002C41D2"/>
    <w:rsid w:val="002C44C8"/>
    <w:rsid w:val="002C4DFA"/>
    <w:rsid w:val="002C4E4C"/>
    <w:rsid w:val="002C5215"/>
    <w:rsid w:val="002C5308"/>
    <w:rsid w:val="002C5A0D"/>
    <w:rsid w:val="002C5CBB"/>
    <w:rsid w:val="002C6103"/>
    <w:rsid w:val="002C676E"/>
    <w:rsid w:val="002C6A24"/>
    <w:rsid w:val="002C6DE3"/>
    <w:rsid w:val="002C7520"/>
    <w:rsid w:val="002C760A"/>
    <w:rsid w:val="002C7837"/>
    <w:rsid w:val="002C79D0"/>
    <w:rsid w:val="002C79ED"/>
    <w:rsid w:val="002C7AFF"/>
    <w:rsid w:val="002D00F0"/>
    <w:rsid w:val="002D01DF"/>
    <w:rsid w:val="002D0319"/>
    <w:rsid w:val="002D0509"/>
    <w:rsid w:val="002D0F9F"/>
    <w:rsid w:val="002D0FAA"/>
    <w:rsid w:val="002D16AB"/>
    <w:rsid w:val="002D18F7"/>
    <w:rsid w:val="002D193F"/>
    <w:rsid w:val="002D2001"/>
    <w:rsid w:val="002D2960"/>
    <w:rsid w:val="002D2BA2"/>
    <w:rsid w:val="002D2C25"/>
    <w:rsid w:val="002D3E20"/>
    <w:rsid w:val="002D3E90"/>
    <w:rsid w:val="002D40CD"/>
    <w:rsid w:val="002D40E6"/>
    <w:rsid w:val="002D4297"/>
    <w:rsid w:val="002D44C1"/>
    <w:rsid w:val="002D4911"/>
    <w:rsid w:val="002D4C6A"/>
    <w:rsid w:val="002D523B"/>
    <w:rsid w:val="002D5A44"/>
    <w:rsid w:val="002D66A5"/>
    <w:rsid w:val="002D6769"/>
    <w:rsid w:val="002D6C2D"/>
    <w:rsid w:val="002D6EA7"/>
    <w:rsid w:val="002D7501"/>
    <w:rsid w:val="002D77D9"/>
    <w:rsid w:val="002E079C"/>
    <w:rsid w:val="002E1786"/>
    <w:rsid w:val="002E1C92"/>
    <w:rsid w:val="002E1DD8"/>
    <w:rsid w:val="002E2027"/>
    <w:rsid w:val="002E2283"/>
    <w:rsid w:val="002E25A1"/>
    <w:rsid w:val="002E2ABF"/>
    <w:rsid w:val="002E2B7F"/>
    <w:rsid w:val="002E2BF5"/>
    <w:rsid w:val="002E4162"/>
    <w:rsid w:val="002E448A"/>
    <w:rsid w:val="002E44E9"/>
    <w:rsid w:val="002E4596"/>
    <w:rsid w:val="002E4694"/>
    <w:rsid w:val="002E46D1"/>
    <w:rsid w:val="002E48D3"/>
    <w:rsid w:val="002E4D5B"/>
    <w:rsid w:val="002E532A"/>
    <w:rsid w:val="002E5337"/>
    <w:rsid w:val="002E547A"/>
    <w:rsid w:val="002E60B2"/>
    <w:rsid w:val="002E63AD"/>
    <w:rsid w:val="002E6864"/>
    <w:rsid w:val="002E6B2F"/>
    <w:rsid w:val="002E78D6"/>
    <w:rsid w:val="002E7EF2"/>
    <w:rsid w:val="002F0028"/>
    <w:rsid w:val="002F044E"/>
    <w:rsid w:val="002F06BC"/>
    <w:rsid w:val="002F0D53"/>
    <w:rsid w:val="002F166E"/>
    <w:rsid w:val="002F1ACA"/>
    <w:rsid w:val="002F1C80"/>
    <w:rsid w:val="002F1C88"/>
    <w:rsid w:val="002F2605"/>
    <w:rsid w:val="002F26F6"/>
    <w:rsid w:val="002F281A"/>
    <w:rsid w:val="002F2A0D"/>
    <w:rsid w:val="002F2EB7"/>
    <w:rsid w:val="002F30A1"/>
    <w:rsid w:val="002F3820"/>
    <w:rsid w:val="002F4255"/>
    <w:rsid w:val="002F49C6"/>
    <w:rsid w:val="002F565F"/>
    <w:rsid w:val="002F6864"/>
    <w:rsid w:val="002F6945"/>
    <w:rsid w:val="002F6FEF"/>
    <w:rsid w:val="002F740E"/>
    <w:rsid w:val="002F75F9"/>
    <w:rsid w:val="002F769A"/>
    <w:rsid w:val="00300EBA"/>
    <w:rsid w:val="003011F1"/>
    <w:rsid w:val="00301409"/>
    <w:rsid w:val="00301535"/>
    <w:rsid w:val="00301DDD"/>
    <w:rsid w:val="00302012"/>
    <w:rsid w:val="0030225B"/>
    <w:rsid w:val="00302429"/>
    <w:rsid w:val="00302D02"/>
    <w:rsid w:val="003038CE"/>
    <w:rsid w:val="00303F40"/>
    <w:rsid w:val="0030444A"/>
    <w:rsid w:val="00304739"/>
    <w:rsid w:val="0030486A"/>
    <w:rsid w:val="0030486B"/>
    <w:rsid w:val="0030586B"/>
    <w:rsid w:val="00305D1E"/>
    <w:rsid w:val="00306DE1"/>
    <w:rsid w:val="00306E41"/>
    <w:rsid w:val="0030795F"/>
    <w:rsid w:val="00307D42"/>
    <w:rsid w:val="003107E9"/>
    <w:rsid w:val="00310915"/>
    <w:rsid w:val="00310C68"/>
    <w:rsid w:val="00311B94"/>
    <w:rsid w:val="00311D87"/>
    <w:rsid w:val="003120BB"/>
    <w:rsid w:val="003127CA"/>
    <w:rsid w:val="0031287B"/>
    <w:rsid w:val="003130A0"/>
    <w:rsid w:val="003130F3"/>
    <w:rsid w:val="0031325B"/>
    <w:rsid w:val="00313577"/>
    <w:rsid w:val="00313B64"/>
    <w:rsid w:val="00313E53"/>
    <w:rsid w:val="0031412F"/>
    <w:rsid w:val="0031497B"/>
    <w:rsid w:val="003149AC"/>
    <w:rsid w:val="00314CEE"/>
    <w:rsid w:val="003150A3"/>
    <w:rsid w:val="00315213"/>
    <w:rsid w:val="0031526D"/>
    <w:rsid w:val="003156BE"/>
    <w:rsid w:val="00315838"/>
    <w:rsid w:val="00315C57"/>
    <w:rsid w:val="00315C98"/>
    <w:rsid w:val="00315D74"/>
    <w:rsid w:val="00316317"/>
    <w:rsid w:val="003172C5"/>
    <w:rsid w:val="00317530"/>
    <w:rsid w:val="00317E32"/>
    <w:rsid w:val="00320E84"/>
    <w:rsid w:val="003217AB"/>
    <w:rsid w:val="00323906"/>
    <w:rsid w:val="00323E99"/>
    <w:rsid w:val="00324152"/>
    <w:rsid w:val="003242E0"/>
    <w:rsid w:val="003243D2"/>
    <w:rsid w:val="0032460B"/>
    <w:rsid w:val="003248B6"/>
    <w:rsid w:val="00325184"/>
    <w:rsid w:val="0032526F"/>
    <w:rsid w:val="003254BC"/>
    <w:rsid w:val="00326529"/>
    <w:rsid w:val="003268FA"/>
    <w:rsid w:val="00326BC8"/>
    <w:rsid w:val="00327127"/>
    <w:rsid w:val="00327720"/>
    <w:rsid w:val="00327B96"/>
    <w:rsid w:val="0033076E"/>
    <w:rsid w:val="00332CD2"/>
    <w:rsid w:val="00333226"/>
    <w:rsid w:val="003334CE"/>
    <w:rsid w:val="0033395F"/>
    <w:rsid w:val="00333C70"/>
    <w:rsid w:val="00334C62"/>
    <w:rsid w:val="00334CAB"/>
    <w:rsid w:val="00334DDE"/>
    <w:rsid w:val="003358F9"/>
    <w:rsid w:val="00335F1D"/>
    <w:rsid w:val="00336480"/>
    <w:rsid w:val="00336704"/>
    <w:rsid w:val="0033682C"/>
    <w:rsid w:val="003370C4"/>
    <w:rsid w:val="00340029"/>
    <w:rsid w:val="0034010B"/>
    <w:rsid w:val="003403BE"/>
    <w:rsid w:val="00340653"/>
    <w:rsid w:val="00342160"/>
    <w:rsid w:val="00342A1F"/>
    <w:rsid w:val="00342E0D"/>
    <w:rsid w:val="00342E9F"/>
    <w:rsid w:val="00343105"/>
    <w:rsid w:val="00343133"/>
    <w:rsid w:val="00343D0B"/>
    <w:rsid w:val="00343D83"/>
    <w:rsid w:val="0034409B"/>
    <w:rsid w:val="003452CE"/>
    <w:rsid w:val="00345578"/>
    <w:rsid w:val="00345D70"/>
    <w:rsid w:val="003464A7"/>
    <w:rsid w:val="003466AE"/>
    <w:rsid w:val="003467C2"/>
    <w:rsid w:val="00346901"/>
    <w:rsid w:val="0034698B"/>
    <w:rsid w:val="0034710F"/>
    <w:rsid w:val="0034755A"/>
    <w:rsid w:val="00352626"/>
    <w:rsid w:val="00353139"/>
    <w:rsid w:val="0035329F"/>
    <w:rsid w:val="003536A4"/>
    <w:rsid w:val="0035386C"/>
    <w:rsid w:val="00354F67"/>
    <w:rsid w:val="00354F6A"/>
    <w:rsid w:val="0035521B"/>
    <w:rsid w:val="00355672"/>
    <w:rsid w:val="00356DAA"/>
    <w:rsid w:val="00356EFB"/>
    <w:rsid w:val="00356FD6"/>
    <w:rsid w:val="00357171"/>
    <w:rsid w:val="003576E8"/>
    <w:rsid w:val="00357B76"/>
    <w:rsid w:val="003605E8"/>
    <w:rsid w:val="003606C8"/>
    <w:rsid w:val="003606F5"/>
    <w:rsid w:val="00360C19"/>
    <w:rsid w:val="00360C93"/>
    <w:rsid w:val="003612D4"/>
    <w:rsid w:val="003619D3"/>
    <w:rsid w:val="00361EE5"/>
    <w:rsid w:val="00361F51"/>
    <w:rsid w:val="00361FA7"/>
    <w:rsid w:val="0036269D"/>
    <w:rsid w:val="00363326"/>
    <w:rsid w:val="00363B27"/>
    <w:rsid w:val="00364635"/>
    <w:rsid w:val="00364C4D"/>
    <w:rsid w:val="00364D61"/>
    <w:rsid w:val="0036503C"/>
    <w:rsid w:val="00365A7F"/>
    <w:rsid w:val="00365E95"/>
    <w:rsid w:val="00366112"/>
    <w:rsid w:val="003662DC"/>
    <w:rsid w:val="00366956"/>
    <w:rsid w:val="003669F3"/>
    <w:rsid w:val="00366F0C"/>
    <w:rsid w:val="003674F0"/>
    <w:rsid w:val="00367C02"/>
    <w:rsid w:val="00367EB6"/>
    <w:rsid w:val="0037013F"/>
    <w:rsid w:val="00370645"/>
    <w:rsid w:val="0037103F"/>
    <w:rsid w:val="00371595"/>
    <w:rsid w:val="003729F0"/>
    <w:rsid w:val="00372FFC"/>
    <w:rsid w:val="00373740"/>
    <w:rsid w:val="00374195"/>
    <w:rsid w:val="0037469A"/>
    <w:rsid w:val="00374C9B"/>
    <w:rsid w:val="00374FF6"/>
    <w:rsid w:val="00375642"/>
    <w:rsid w:val="00375979"/>
    <w:rsid w:val="00375A45"/>
    <w:rsid w:val="00375BB7"/>
    <w:rsid w:val="00375C7B"/>
    <w:rsid w:val="003762CD"/>
    <w:rsid w:val="0037792F"/>
    <w:rsid w:val="00377DC6"/>
    <w:rsid w:val="003807EF"/>
    <w:rsid w:val="00380AB9"/>
    <w:rsid w:val="00381427"/>
    <w:rsid w:val="00381A53"/>
    <w:rsid w:val="003826EB"/>
    <w:rsid w:val="003829E1"/>
    <w:rsid w:val="00382C2E"/>
    <w:rsid w:val="00382DF6"/>
    <w:rsid w:val="00382FDC"/>
    <w:rsid w:val="00383B0A"/>
    <w:rsid w:val="00383EE4"/>
    <w:rsid w:val="00384DF8"/>
    <w:rsid w:val="003850A0"/>
    <w:rsid w:val="00385754"/>
    <w:rsid w:val="0038591E"/>
    <w:rsid w:val="00385D2A"/>
    <w:rsid w:val="00385F46"/>
    <w:rsid w:val="00386030"/>
    <w:rsid w:val="00386049"/>
    <w:rsid w:val="00386113"/>
    <w:rsid w:val="003864C5"/>
    <w:rsid w:val="0038674B"/>
    <w:rsid w:val="00386766"/>
    <w:rsid w:val="00386904"/>
    <w:rsid w:val="00386D71"/>
    <w:rsid w:val="003877F2"/>
    <w:rsid w:val="00387C47"/>
    <w:rsid w:val="00387DA6"/>
    <w:rsid w:val="0039019C"/>
    <w:rsid w:val="003906B6"/>
    <w:rsid w:val="003908DD"/>
    <w:rsid w:val="00390A24"/>
    <w:rsid w:val="003910AF"/>
    <w:rsid w:val="003918BC"/>
    <w:rsid w:val="00392059"/>
    <w:rsid w:val="00392150"/>
    <w:rsid w:val="00392564"/>
    <w:rsid w:val="00393473"/>
    <w:rsid w:val="0039379B"/>
    <w:rsid w:val="00394340"/>
    <w:rsid w:val="003946E4"/>
    <w:rsid w:val="00394BE9"/>
    <w:rsid w:val="00394CC9"/>
    <w:rsid w:val="003954A5"/>
    <w:rsid w:val="00395C34"/>
    <w:rsid w:val="003965C3"/>
    <w:rsid w:val="003965F4"/>
    <w:rsid w:val="003966A0"/>
    <w:rsid w:val="00396BF4"/>
    <w:rsid w:val="00396D54"/>
    <w:rsid w:val="00396EAA"/>
    <w:rsid w:val="00397315"/>
    <w:rsid w:val="003974F7"/>
    <w:rsid w:val="00397E03"/>
    <w:rsid w:val="003A03F5"/>
    <w:rsid w:val="003A082A"/>
    <w:rsid w:val="003A11CB"/>
    <w:rsid w:val="003A13EA"/>
    <w:rsid w:val="003A1433"/>
    <w:rsid w:val="003A1A69"/>
    <w:rsid w:val="003A24BE"/>
    <w:rsid w:val="003A2904"/>
    <w:rsid w:val="003A2997"/>
    <w:rsid w:val="003A2E5C"/>
    <w:rsid w:val="003A3974"/>
    <w:rsid w:val="003A39CB"/>
    <w:rsid w:val="003A470A"/>
    <w:rsid w:val="003A4B41"/>
    <w:rsid w:val="003A4B50"/>
    <w:rsid w:val="003A4DE3"/>
    <w:rsid w:val="003A5C9B"/>
    <w:rsid w:val="003A61F5"/>
    <w:rsid w:val="003A6270"/>
    <w:rsid w:val="003A63E2"/>
    <w:rsid w:val="003A76DD"/>
    <w:rsid w:val="003A7944"/>
    <w:rsid w:val="003B0168"/>
    <w:rsid w:val="003B0241"/>
    <w:rsid w:val="003B056D"/>
    <w:rsid w:val="003B07AF"/>
    <w:rsid w:val="003B0996"/>
    <w:rsid w:val="003B0D60"/>
    <w:rsid w:val="003B0EC1"/>
    <w:rsid w:val="003B1002"/>
    <w:rsid w:val="003B14FF"/>
    <w:rsid w:val="003B1AC7"/>
    <w:rsid w:val="003B1B1B"/>
    <w:rsid w:val="003B1DCC"/>
    <w:rsid w:val="003B1F20"/>
    <w:rsid w:val="003B2115"/>
    <w:rsid w:val="003B2460"/>
    <w:rsid w:val="003B261D"/>
    <w:rsid w:val="003B29B8"/>
    <w:rsid w:val="003B352F"/>
    <w:rsid w:val="003B36FC"/>
    <w:rsid w:val="003B3AC6"/>
    <w:rsid w:val="003B4591"/>
    <w:rsid w:val="003B46A3"/>
    <w:rsid w:val="003B4F17"/>
    <w:rsid w:val="003B5860"/>
    <w:rsid w:val="003B5AE4"/>
    <w:rsid w:val="003B5DD7"/>
    <w:rsid w:val="003B6609"/>
    <w:rsid w:val="003B6C99"/>
    <w:rsid w:val="003B6C9A"/>
    <w:rsid w:val="003B6E86"/>
    <w:rsid w:val="003B70AB"/>
    <w:rsid w:val="003B711D"/>
    <w:rsid w:val="003B71C1"/>
    <w:rsid w:val="003C0EB9"/>
    <w:rsid w:val="003C127C"/>
    <w:rsid w:val="003C2062"/>
    <w:rsid w:val="003C20F6"/>
    <w:rsid w:val="003C31B7"/>
    <w:rsid w:val="003C46BA"/>
    <w:rsid w:val="003C490E"/>
    <w:rsid w:val="003C4C48"/>
    <w:rsid w:val="003C4F0B"/>
    <w:rsid w:val="003C5594"/>
    <w:rsid w:val="003C5B77"/>
    <w:rsid w:val="003C65CF"/>
    <w:rsid w:val="003C68CF"/>
    <w:rsid w:val="003C6948"/>
    <w:rsid w:val="003C694B"/>
    <w:rsid w:val="003C6B5F"/>
    <w:rsid w:val="003C6BBE"/>
    <w:rsid w:val="003C6F6E"/>
    <w:rsid w:val="003D0203"/>
    <w:rsid w:val="003D0246"/>
    <w:rsid w:val="003D07E3"/>
    <w:rsid w:val="003D09BE"/>
    <w:rsid w:val="003D0D4C"/>
    <w:rsid w:val="003D0FD3"/>
    <w:rsid w:val="003D14B6"/>
    <w:rsid w:val="003D1CB2"/>
    <w:rsid w:val="003D20D6"/>
    <w:rsid w:val="003D20E4"/>
    <w:rsid w:val="003D281C"/>
    <w:rsid w:val="003D3220"/>
    <w:rsid w:val="003D3656"/>
    <w:rsid w:val="003D3864"/>
    <w:rsid w:val="003D3ACC"/>
    <w:rsid w:val="003D4DFB"/>
    <w:rsid w:val="003D4F5D"/>
    <w:rsid w:val="003D5573"/>
    <w:rsid w:val="003D5742"/>
    <w:rsid w:val="003D6203"/>
    <w:rsid w:val="003D6377"/>
    <w:rsid w:val="003D7BCC"/>
    <w:rsid w:val="003E06F5"/>
    <w:rsid w:val="003E0920"/>
    <w:rsid w:val="003E0D95"/>
    <w:rsid w:val="003E1227"/>
    <w:rsid w:val="003E1744"/>
    <w:rsid w:val="003E17EB"/>
    <w:rsid w:val="003E1C22"/>
    <w:rsid w:val="003E2009"/>
    <w:rsid w:val="003E2063"/>
    <w:rsid w:val="003E3125"/>
    <w:rsid w:val="003E3158"/>
    <w:rsid w:val="003E3366"/>
    <w:rsid w:val="003E496A"/>
    <w:rsid w:val="003E4CD8"/>
    <w:rsid w:val="003E4E38"/>
    <w:rsid w:val="003E4E45"/>
    <w:rsid w:val="003E4F01"/>
    <w:rsid w:val="003E50C2"/>
    <w:rsid w:val="003E5B90"/>
    <w:rsid w:val="003E5DC9"/>
    <w:rsid w:val="003E6098"/>
    <w:rsid w:val="003E649E"/>
    <w:rsid w:val="003E67C3"/>
    <w:rsid w:val="003E6E96"/>
    <w:rsid w:val="003E6FF5"/>
    <w:rsid w:val="003E7173"/>
    <w:rsid w:val="003E73AD"/>
    <w:rsid w:val="003E7760"/>
    <w:rsid w:val="003F00D1"/>
    <w:rsid w:val="003F0266"/>
    <w:rsid w:val="003F06EB"/>
    <w:rsid w:val="003F08C6"/>
    <w:rsid w:val="003F0FB9"/>
    <w:rsid w:val="003F172D"/>
    <w:rsid w:val="003F198B"/>
    <w:rsid w:val="003F21E9"/>
    <w:rsid w:val="003F2311"/>
    <w:rsid w:val="003F2B35"/>
    <w:rsid w:val="003F3532"/>
    <w:rsid w:val="003F36D7"/>
    <w:rsid w:val="003F37B7"/>
    <w:rsid w:val="003F3AD0"/>
    <w:rsid w:val="003F410D"/>
    <w:rsid w:val="003F416B"/>
    <w:rsid w:val="003F4993"/>
    <w:rsid w:val="003F4AA0"/>
    <w:rsid w:val="003F5057"/>
    <w:rsid w:val="003F51FA"/>
    <w:rsid w:val="003F5644"/>
    <w:rsid w:val="003F5AEC"/>
    <w:rsid w:val="003F653E"/>
    <w:rsid w:val="003F66CE"/>
    <w:rsid w:val="003F7B94"/>
    <w:rsid w:val="003F7D82"/>
    <w:rsid w:val="0040030A"/>
    <w:rsid w:val="004017CC"/>
    <w:rsid w:val="00401B35"/>
    <w:rsid w:val="00402727"/>
    <w:rsid w:val="004027F4"/>
    <w:rsid w:val="00402D5C"/>
    <w:rsid w:val="00402DB4"/>
    <w:rsid w:val="0040313A"/>
    <w:rsid w:val="00403159"/>
    <w:rsid w:val="0040329C"/>
    <w:rsid w:val="004032F1"/>
    <w:rsid w:val="00403371"/>
    <w:rsid w:val="00403EA6"/>
    <w:rsid w:val="004043C7"/>
    <w:rsid w:val="004056ED"/>
    <w:rsid w:val="00406639"/>
    <w:rsid w:val="00406671"/>
    <w:rsid w:val="004069AA"/>
    <w:rsid w:val="00407048"/>
    <w:rsid w:val="00407102"/>
    <w:rsid w:val="004077D5"/>
    <w:rsid w:val="00407873"/>
    <w:rsid w:val="00407D4F"/>
    <w:rsid w:val="00407EA1"/>
    <w:rsid w:val="00410252"/>
    <w:rsid w:val="004102C8"/>
    <w:rsid w:val="0041054E"/>
    <w:rsid w:val="004107FA"/>
    <w:rsid w:val="00410EB9"/>
    <w:rsid w:val="00411410"/>
    <w:rsid w:val="00411A0C"/>
    <w:rsid w:val="00411BC7"/>
    <w:rsid w:val="00411E83"/>
    <w:rsid w:val="004131E8"/>
    <w:rsid w:val="00413549"/>
    <w:rsid w:val="004138D3"/>
    <w:rsid w:val="00413A14"/>
    <w:rsid w:val="00414377"/>
    <w:rsid w:val="00414836"/>
    <w:rsid w:val="004148D1"/>
    <w:rsid w:val="00414B47"/>
    <w:rsid w:val="00414D71"/>
    <w:rsid w:val="00416625"/>
    <w:rsid w:val="00417723"/>
    <w:rsid w:val="00417C0D"/>
    <w:rsid w:val="004205C9"/>
    <w:rsid w:val="00420DC5"/>
    <w:rsid w:val="00421589"/>
    <w:rsid w:val="00421658"/>
    <w:rsid w:val="00421981"/>
    <w:rsid w:val="00421A28"/>
    <w:rsid w:val="0042201D"/>
    <w:rsid w:val="00422254"/>
    <w:rsid w:val="004235D5"/>
    <w:rsid w:val="004237FA"/>
    <w:rsid w:val="00423CFF"/>
    <w:rsid w:val="00423ED5"/>
    <w:rsid w:val="0042416A"/>
    <w:rsid w:val="00424373"/>
    <w:rsid w:val="004246AE"/>
    <w:rsid w:val="00425948"/>
    <w:rsid w:val="00425A36"/>
    <w:rsid w:val="00425C81"/>
    <w:rsid w:val="004272BA"/>
    <w:rsid w:val="00427A94"/>
    <w:rsid w:val="00427B49"/>
    <w:rsid w:val="00427E4F"/>
    <w:rsid w:val="00427E9B"/>
    <w:rsid w:val="004305CB"/>
    <w:rsid w:val="004312C4"/>
    <w:rsid w:val="00432114"/>
    <w:rsid w:val="004328AF"/>
    <w:rsid w:val="00432C4B"/>
    <w:rsid w:val="0043321E"/>
    <w:rsid w:val="004334A0"/>
    <w:rsid w:val="00433F14"/>
    <w:rsid w:val="0043465C"/>
    <w:rsid w:val="004347E6"/>
    <w:rsid w:val="00434D8C"/>
    <w:rsid w:val="00435567"/>
    <w:rsid w:val="004356ED"/>
    <w:rsid w:val="0043589E"/>
    <w:rsid w:val="0043597C"/>
    <w:rsid w:val="00436791"/>
    <w:rsid w:val="00436A62"/>
    <w:rsid w:val="00436C98"/>
    <w:rsid w:val="0043726A"/>
    <w:rsid w:val="0043768B"/>
    <w:rsid w:val="00437F31"/>
    <w:rsid w:val="00440CB3"/>
    <w:rsid w:val="004411C9"/>
    <w:rsid w:val="004424D3"/>
    <w:rsid w:val="004434D9"/>
    <w:rsid w:val="004434E4"/>
    <w:rsid w:val="00443599"/>
    <w:rsid w:val="004440F8"/>
    <w:rsid w:val="004441AC"/>
    <w:rsid w:val="00444433"/>
    <w:rsid w:val="0044491D"/>
    <w:rsid w:val="004449B3"/>
    <w:rsid w:val="0044594E"/>
    <w:rsid w:val="00446102"/>
    <w:rsid w:val="004464DF"/>
    <w:rsid w:val="00446704"/>
    <w:rsid w:val="0044679E"/>
    <w:rsid w:val="00446A14"/>
    <w:rsid w:val="00446B73"/>
    <w:rsid w:val="00446CCD"/>
    <w:rsid w:val="0044705D"/>
    <w:rsid w:val="004474DA"/>
    <w:rsid w:val="00447BC8"/>
    <w:rsid w:val="00450712"/>
    <w:rsid w:val="004518C0"/>
    <w:rsid w:val="00451985"/>
    <w:rsid w:val="00451F22"/>
    <w:rsid w:val="00451F94"/>
    <w:rsid w:val="004526DA"/>
    <w:rsid w:val="00452E45"/>
    <w:rsid w:val="004532E7"/>
    <w:rsid w:val="0045355D"/>
    <w:rsid w:val="00453932"/>
    <w:rsid w:val="00453D91"/>
    <w:rsid w:val="0045431C"/>
    <w:rsid w:val="004546C0"/>
    <w:rsid w:val="00454798"/>
    <w:rsid w:val="00454AC8"/>
    <w:rsid w:val="00454D2F"/>
    <w:rsid w:val="00455498"/>
    <w:rsid w:val="00455DE1"/>
    <w:rsid w:val="0045614C"/>
    <w:rsid w:val="00456FB9"/>
    <w:rsid w:val="004573D3"/>
    <w:rsid w:val="0046063F"/>
    <w:rsid w:val="00460754"/>
    <w:rsid w:val="00460D92"/>
    <w:rsid w:val="00461012"/>
    <w:rsid w:val="0046136E"/>
    <w:rsid w:val="0046155D"/>
    <w:rsid w:val="00461796"/>
    <w:rsid w:val="00461A82"/>
    <w:rsid w:val="00462187"/>
    <w:rsid w:val="00462BFB"/>
    <w:rsid w:val="00462C2A"/>
    <w:rsid w:val="00463D6A"/>
    <w:rsid w:val="00463EC0"/>
    <w:rsid w:val="0046417D"/>
    <w:rsid w:val="00464262"/>
    <w:rsid w:val="00465E78"/>
    <w:rsid w:val="00466B31"/>
    <w:rsid w:val="00466B6E"/>
    <w:rsid w:val="00467451"/>
    <w:rsid w:val="00470701"/>
    <w:rsid w:val="00470B87"/>
    <w:rsid w:val="0047159C"/>
    <w:rsid w:val="00471885"/>
    <w:rsid w:val="00472276"/>
    <w:rsid w:val="00472C01"/>
    <w:rsid w:val="00473160"/>
    <w:rsid w:val="0047357F"/>
    <w:rsid w:val="00473D05"/>
    <w:rsid w:val="004742B4"/>
    <w:rsid w:val="00474A9A"/>
    <w:rsid w:val="00474B98"/>
    <w:rsid w:val="00474E1F"/>
    <w:rsid w:val="00475970"/>
    <w:rsid w:val="00475F3E"/>
    <w:rsid w:val="00476358"/>
    <w:rsid w:val="00476577"/>
    <w:rsid w:val="00476C0F"/>
    <w:rsid w:val="004774AB"/>
    <w:rsid w:val="0048020C"/>
    <w:rsid w:val="00480436"/>
    <w:rsid w:val="004814B0"/>
    <w:rsid w:val="004815B0"/>
    <w:rsid w:val="00481840"/>
    <w:rsid w:val="004827FD"/>
    <w:rsid w:val="00482DC6"/>
    <w:rsid w:val="00484636"/>
    <w:rsid w:val="004848F5"/>
    <w:rsid w:val="00484EC9"/>
    <w:rsid w:val="00485232"/>
    <w:rsid w:val="00485AA5"/>
    <w:rsid w:val="004863B9"/>
    <w:rsid w:val="00486478"/>
    <w:rsid w:val="004871E0"/>
    <w:rsid w:val="00487A69"/>
    <w:rsid w:val="00487FB9"/>
    <w:rsid w:val="0049021F"/>
    <w:rsid w:val="00490381"/>
    <w:rsid w:val="004904D9"/>
    <w:rsid w:val="00490826"/>
    <w:rsid w:val="00490FF0"/>
    <w:rsid w:val="0049147D"/>
    <w:rsid w:val="00491AA4"/>
    <w:rsid w:val="0049266D"/>
    <w:rsid w:val="004926DE"/>
    <w:rsid w:val="0049299F"/>
    <w:rsid w:val="00492C9D"/>
    <w:rsid w:val="0049312B"/>
    <w:rsid w:val="00493141"/>
    <w:rsid w:val="004948A0"/>
    <w:rsid w:val="00495992"/>
    <w:rsid w:val="00495CE8"/>
    <w:rsid w:val="00495DB0"/>
    <w:rsid w:val="0049685D"/>
    <w:rsid w:val="004968EE"/>
    <w:rsid w:val="0049697E"/>
    <w:rsid w:val="00496DC3"/>
    <w:rsid w:val="00497377"/>
    <w:rsid w:val="00497BAD"/>
    <w:rsid w:val="004A1191"/>
    <w:rsid w:val="004A1F27"/>
    <w:rsid w:val="004A24F0"/>
    <w:rsid w:val="004A257F"/>
    <w:rsid w:val="004A2602"/>
    <w:rsid w:val="004A2A4C"/>
    <w:rsid w:val="004A2C8F"/>
    <w:rsid w:val="004A3F5C"/>
    <w:rsid w:val="004A4003"/>
    <w:rsid w:val="004A45B9"/>
    <w:rsid w:val="004A4B92"/>
    <w:rsid w:val="004A4DFD"/>
    <w:rsid w:val="004A4EC6"/>
    <w:rsid w:val="004A5132"/>
    <w:rsid w:val="004A5BCB"/>
    <w:rsid w:val="004A5CD2"/>
    <w:rsid w:val="004A64F9"/>
    <w:rsid w:val="004A6E52"/>
    <w:rsid w:val="004A7216"/>
    <w:rsid w:val="004A7D7B"/>
    <w:rsid w:val="004B0819"/>
    <w:rsid w:val="004B0CF2"/>
    <w:rsid w:val="004B0D0D"/>
    <w:rsid w:val="004B0F13"/>
    <w:rsid w:val="004B204F"/>
    <w:rsid w:val="004B2528"/>
    <w:rsid w:val="004B27B4"/>
    <w:rsid w:val="004B28D8"/>
    <w:rsid w:val="004B29F4"/>
    <w:rsid w:val="004B2CE8"/>
    <w:rsid w:val="004B362F"/>
    <w:rsid w:val="004B3826"/>
    <w:rsid w:val="004B462A"/>
    <w:rsid w:val="004B54A1"/>
    <w:rsid w:val="004B609E"/>
    <w:rsid w:val="004B681E"/>
    <w:rsid w:val="004B6C9B"/>
    <w:rsid w:val="004C0887"/>
    <w:rsid w:val="004C1342"/>
    <w:rsid w:val="004C1481"/>
    <w:rsid w:val="004C1E27"/>
    <w:rsid w:val="004C1F45"/>
    <w:rsid w:val="004C1F94"/>
    <w:rsid w:val="004C25FD"/>
    <w:rsid w:val="004C26CB"/>
    <w:rsid w:val="004C281A"/>
    <w:rsid w:val="004C2E98"/>
    <w:rsid w:val="004C30C5"/>
    <w:rsid w:val="004C3100"/>
    <w:rsid w:val="004C3AA6"/>
    <w:rsid w:val="004C3C08"/>
    <w:rsid w:val="004C4151"/>
    <w:rsid w:val="004C4955"/>
    <w:rsid w:val="004C4E3A"/>
    <w:rsid w:val="004C5090"/>
    <w:rsid w:val="004C5171"/>
    <w:rsid w:val="004C5B13"/>
    <w:rsid w:val="004C5B70"/>
    <w:rsid w:val="004C5D9E"/>
    <w:rsid w:val="004C64ED"/>
    <w:rsid w:val="004C733C"/>
    <w:rsid w:val="004D14CB"/>
    <w:rsid w:val="004D157F"/>
    <w:rsid w:val="004D160B"/>
    <w:rsid w:val="004D1EDA"/>
    <w:rsid w:val="004D22BD"/>
    <w:rsid w:val="004D2596"/>
    <w:rsid w:val="004D29A8"/>
    <w:rsid w:val="004D2D83"/>
    <w:rsid w:val="004D2EEC"/>
    <w:rsid w:val="004D384E"/>
    <w:rsid w:val="004D39E6"/>
    <w:rsid w:val="004D4210"/>
    <w:rsid w:val="004D442B"/>
    <w:rsid w:val="004D4AF2"/>
    <w:rsid w:val="004D4E1F"/>
    <w:rsid w:val="004D4E86"/>
    <w:rsid w:val="004D51BB"/>
    <w:rsid w:val="004D5EE5"/>
    <w:rsid w:val="004D6A0A"/>
    <w:rsid w:val="004D6CAA"/>
    <w:rsid w:val="004D709F"/>
    <w:rsid w:val="004D7206"/>
    <w:rsid w:val="004D7521"/>
    <w:rsid w:val="004D7BD7"/>
    <w:rsid w:val="004D7D87"/>
    <w:rsid w:val="004E0EB7"/>
    <w:rsid w:val="004E124E"/>
    <w:rsid w:val="004E217D"/>
    <w:rsid w:val="004E26E9"/>
    <w:rsid w:val="004E3C87"/>
    <w:rsid w:val="004E40EF"/>
    <w:rsid w:val="004E450F"/>
    <w:rsid w:val="004E46DB"/>
    <w:rsid w:val="004E489F"/>
    <w:rsid w:val="004E4972"/>
    <w:rsid w:val="004E4AD0"/>
    <w:rsid w:val="004E4B42"/>
    <w:rsid w:val="004E58F9"/>
    <w:rsid w:val="004E6031"/>
    <w:rsid w:val="004E62DE"/>
    <w:rsid w:val="004E64DD"/>
    <w:rsid w:val="004E6924"/>
    <w:rsid w:val="004E6E78"/>
    <w:rsid w:val="004E7206"/>
    <w:rsid w:val="004E75D8"/>
    <w:rsid w:val="004E76C1"/>
    <w:rsid w:val="004E7C28"/>
    <w:rsid w:val="004E7D57"/>
    <w:rsid w:val="004F00CF"/>
    <w:rsid w:val="004F0851"/>
    <w:rsid w:val="004F0FFE"/>
    <w:rsid w:val="004F1EC7"/>
    <w:rsid w:val="004F2406"/>
    <w:rsid w:val="004F2521"/>
    <w:rsid w:val="004F3A9C"/>
    <w:rsid w:val="004F3B78"/>
    <w:rsid w:val="004F4684"/>
    <w:rsid w:val="004F4D85"/>
    <w:rsid w:val="004F5454"/>
    <w:rsid w:val="004F589F"/>
    <w:rsid w:val="004F58F0"/>
    <w:rsid w:val="004F5AD1"/>
    <w:rsid w:val="004F682D"/>
    <w:rsid w:val="004F6A02"/>
    <w:rsid w:val="004F6D52"/>
    <w:rsid w:val="004F6DE2"/>
    <w:rsid w:val="004F6E00"/>
    <w:rsid w:val="004F704F"/>
    <w:rsid w:val="004F77C8"/>
    <w:rsid w:val="004F7EFE"/>
    <w:rsid w:val="004F7F09"/>
    <w:rsid w:val="00500D1A"/>
    <w:rsid w:val="00500FEF"/>
    <w:rsid w:val="005017DF"/>
    <w:rsid w:val="005018C6"/>
    <w:rsid w:val="0050214E"/>
    <w:rsid w:val="00503A6A"/>
    <w:rsid w:val="00503BF7"/>
    <w:rsid w:val="00504D88"/>
    <w:rsid w:val="00504F69"/>
    <w:rsid w:val="00505FF8"/>
    <w:rsid w:val="0050609B"/>
    <w:rsid w:val="00506104"/>
    <w:rsid w:val="00506797"/>
    <w:rsid w:val="0050686A"/>
    <w:rsid w:val="00506D0E"/>
    <w:rsid w:val="00507042"/>
    <w:rsid w:val="005070D9"/>
    <w:rsid w:val="00507526"/>
    <w:rsid w:val="00507677"/>
    <w:rsid w:val="005076F3"/>
    <w:rsid w:val="005077FA"/>
    <w:rsid w:val="00511A6F"/>
    <w:rsid w:val="0051276B"/>
    <w:rsid w:val="005128A4"/>
    <w:rsid w:val="00513426"/>
    <w:rsid w:val="00513B4A"/>
    <w:rsid w:val="00513E68"/>
    <w:rsid w:val="005144AC"/>
    <w:rsid w:val="00514E73"/>
    <w:rsid w:val="00515242"/>
    <w:rsid w:val="005159BA"/>
    <w:rsid w:val="0051654F"/>
    <w:rsid w:val="005167D5"/>
    <w:rsid w:val="00516A56"/>
    <w:rsid w:val="00516BDF"/>
    <w:rsid w:val="005170FB"/>
    <w:rsid w:val="005177CA"/>
    <w:rsid w:val="005201A5"/>
    <w:rsid w:val="005204CF"/>
    <w:rsid w:val="005207B7"/>
    <w:rsid w:val="00520D39"/>
    <w:rsid w:val="00520D40"/>
    <w:rsid w:val="00520D97"/>
    <w:rsid w:val="00521335"/>
    <w:rsid w:val="00521AE9"/>
    <w:rsid w:val="00521BD3"/>
    <w:rsid w:val="00522257"/>
    <w:rsid w:val="005222AC"/>
    <w:rsid w:val="005223AB"/>
    <w:rsid w:val="00522699"/>
    <w:rsid w:val="00522C01"/>
    <w:rsid w:val="00522DFD"/>
    <w:rsid w:val="00523024"/>
    <w:rsid w:val="00523727"/>
    <w:rsid w:val="005238AF"/>
    <w:rsid w:val="00523F30"/>
    <w:rsid w:val="005242B4"/>
    <w:rsid w:val="0052451A"/>
    <w:rsid w:val="00524A3B"/>
    <w:rsid w:val="00524BD4"/>
    <w:rsid w:val="00524C65"/>
    <w:rsid w:val="00526010"/>
    <w:rsid w:val="0052615F"/>
    <w:rsid w:val="00526681"/>
    <w:rsid w:val="005266C8"/>
    <w:rsid w:val="00526823"/>
    <w:rsid w:val="00526ADC"/>
    <w:rsid w:val="00526F98"/>
    <w:rsid w:val="005278ED"/>
    <w:rsid w:val="0053008B"/>
    <w:rsid w:val="005301D8"/>
    <w:rsid w:val="005304FD"/>
    <w:rsid w:val="00530A56"/>
    <w:rsid w:val="00530EE1"/>
    <w:rsid w:val="005311F6"/>
    <w:rsid w:val="00531C33"/>
    <w:rsid w:val="00531FA1"/>
    <w:rsid w:val="005323C7"/>
    <w:rsid w:val="005323FC"/>
    <w:rsid w:val="0053263F"/>
    <w:rsid w:val="00533118"/>
    <w:rsid w:val="00533409"/>
    <w:rsid w:val="00533584"/>
    <w:rsid w:val="0053380A"/>
    <w:rsid w:val="005339FA"/>
    <w:rsid w:val="0053463A"/>
    <w:rsid w:val="00534B5D"/>
    <w:rsid w:val="00535349"/>
    <w:rsid w:val="00535A82"/>
    <w:rsid w:val="005361ED"/>
    <w:rsid w:val="0053690D"/>
    <w:rsid w:val="005378E9"/>
    <w:rsid w:val="005400CD"/>
    <w:rsid w:val="00540B33"/>
    <w:rsid w:val="00540C12"/>
    <w:rsid w:val="0054148B"/>
    <w:rsid w:val="00541D2E"/>
    <w:rsid w:val="00541D61"/>
    <w:rsid w:val="00542241"/>
    <w:rsid w:val="00542433"/>
    <w:rsid w:val="00542B0A"/>
    <w:rsid w:val="00543233"/>
    <w:rsid w:val="005438F1"/>
    <w:rsid w:val="00543F02"/>
    <w:rsid w:val="00544041"/>
    <w:rsid w:val="005447B7"/>
    <w:rsid w:val="00544CAA"/>
    <w:rsid w:val="00544FEE"/>
    <w:rsid w:val="00545721"/>
    <w:rsid w:val="0054633D"/>
    <w:rsid w:val="00546421"/>
    <w:rsid w:val="00546E32"/>
    <w:rsid w:val="00546EAF"/>
    <w:rsid w:val="0054712B"/>
    <w:rsid w:val="0054751D"/>
    <w:rsid w:val="00547C98"/>
    <w:rsid w:val="0055126D"/>
    <w:rsid w:val="005513A2"/>
    <w:rsid w:val="005513F3"/>
    <w:rsid w:val="00551B99"/>
    <w:rsid w:val="00551DF1"/>
    <w:rsid w:val="0055235D"/>
    <w:rsid w:val="005524E8"/>
    <w:rsid w:val="00552790"/>
    <w:rsid w:val="00552CA2"/>
    <w:rsid w:val="005541AD"/>
    <w:rsid w:val="00554599"/>
    <w:rsid w:val="00554A2B"/>
    <w:rsid w:val="00554DF0"/>
    <w:rsid w:val="00555998"/>
    <w:rsid w:val="00555BA0"/>
    <w:rsid w:val="00555C9B"/>
    <w:rsid w:val="00556281"/>
    <w:rsid w:val="005565B5"/>
    <w:rsid w:val="005565D8"/>
    <w:rsid w:val="0055754A"/>
    <w:rsid w:val="0055787D"/>
    <w:rsid w:val="00557F7C"/>
    <w:rsid w:val="005601A5"/>
    <w:rsid w:val="005615AF"/>
    <w:rsid w:val="005620DE"/>
    <w:rsid w:val="00562529"/>
    <w:rsid w:val="00562913"/>
    <w:rsid w:val="005629B2"/>
    <w:rsid w:val="00562BA1"/>
    <w:rsid w:val="00562C5D"/>
    <w:rsid w:val="00563A5E"/>
    <w:rsid w:val="00563A7B"/>
    <w:rsid w:val="00563E7C"/>
    <w:rsid w:val="005641DB"/>
    <w:rsid w:val="0056451E"/>
    <w:rsid w:val="00564798"/>
    <w:rsid w:val="005647C7"/>
    <w:rsid w:val="00564B27"/>
    <w:rsid w:val="00564B87"/>
    <w:rsid w:val="00564BC6"/>
    <w:rsid w:val="00565597"/>
    <w:rsid w:val="00565629"/>
    <w:rsid w:val="00565E36"/>
    <w:rsid w:val="00565FB7"/>
    <w:rsid w:val="00566153"/>
    <w:rsid w:val="00566535"/>
    <w:rsid w:val="005672ED"/>
    <w:rsid w:val="005672EE"/>
    <w:rsid w:val="00567326"/>
    <w:rsid w:val="0056738D"/>
    <w:rsid w:val="005673B6"/>
    <w:rsid w:val="005675AE"/>
    <w:rsid w:val="00567C7F"/>
    <w:rsid w:val="0057089A"/>
    <w:rsid w:val="00570A0F"/>
    <w:rsid w:val="005710BA"/>
    <w:rsid w:val="00571785"/>
    <w:rsid w:val="00571ECB"/>
    <w:rsid w:val="005732C0"/>
    <w:rsid w:val="0057338C"/>
    <w:rsid w:val="00573711"/>
    <w:rsid w:val="00573960"/>
    <w:rsid w:val="00573FA4"/>
    <w:rsid w:val="005740E4"/>
    <w:rsid w:val="005741F0"/>
    <w:rsid w:val="00575AE2"/>
    <w:rsid w:val="005761E8"/>
    <w:rsid w:val="00576957"/>
    <w:rsid w:val="00576C49"/>
    <w:rsid w:val="00577070"/>
    <w:rsid w:val="005772AA"/>
    <w:rsid w:val="005775C0"/>
    <w:rsid w:val="0057771C"/>
    <w:rsid w:val="00577DE0"/>
    <w:rsid w:val="005800A8"/>
    <w:rsid w:val="0058029B"/>
    <w:rsid w:val="00580467"/>
    <w:rsid w:val="00580B27"/>
    <w:rsid w:val="00580E02"/>
    <w:rsid w:val="00581044"/>
    <w:rsid w:val="005812F9"/>
    <w:rsid w:val="0058169B"/>
    <w:rsid w:val="00581F7B"/>
    <w:rsid w:val="0058226B"/>
    <w:rsid w:val="005822B1"/>
    <w:rsid w:val="0058265B"/>
    <w:rsid w:val="005835D0"/>
    <w:rsid w:val="0058451E"/>
    <w:rsid w:val="00584BF4"/>
    <w:rsid w:val="0058527D"/>
    <w:rsid w:val="00585A5B"/>
    <w:rsid w:val="00586E63"/>
    <w:rsid w:val="005870B4"/>
    <w:rsid w:val="00587AC0"/>
    <w:rsid w:val="00587BCC"/>
    <w:rsid w:val="005908E4"/>
    <w:rsid w:val="0059092A"/>
    <w:rsid w:val="00592138"/>
    <w:rsid w:val="0059234F"/>
    <w:rsid w:val="00592726"/>
    <w:rsid w:val="0059273D"/>
    <w:rsid w:val="0059276F"/>
    <w:rsid w:val="00592B59"/>
    <w:rsid w:val="00592E6D"/>
    <w:rsid w:val="00593D2C"/>
    <w:rsid w:val="00593EA1"/>
    <w:rsid w:val="00594E18"/>
    <w:rsid w:val="00596875"/>
    <w:rsid w:val="0059726C"/>
    <w:rsid w:val="0059729C"/>
    <w:rsid w:val="005A04C5"/>
    <w:rsid w:val="005A0722"/>
    <w:rsid w:val="005A0ACD"/>
    <w:rsid w:val="005A0D06"/>
    <w:rsid w:val="005A156C"/>
    <w:rsid w:val="005A1B6F"/>
    <w:rsid w:val="005A25BC"/>
    <w:rsid w:val="005A2D8D"/>
    <w:rsid w:val="005A36E3"/>
    <w:rsid w:val="005A38B8"/>
    <w:rsid w:val="005A39E9"/>
    <w:rsid w:val="005A4350"/>
    <w:rsid w:val="005A4360"/>
    <w:rsid w:val="005A4478"/>
    <w:rsid w:val="005A51AE"/>
    <w:rsid w:val="005A51F4"/>
    <w:rsid w:val="005A58DA"/>
    <w:rsid w:val="005A5C6C"/>
    <w:rsid w:val="005A5FA6"/>
    <w:rsid w:val="005A6284"/>
    <w:rsid w:val="005A65A2"/>
    <w:rsid w:val="005A666D"/>
    <w:rsid w:val="005A6B78"/>
    <w:rsid w:val="005A6EA6"/>
    <w:rsid w:val="005A7296"/>
    <w:rsid w:val="005B0D2C"/>
    <w:rsid w:val="005B0DC1"/>
    <w:rsid w:val="005B19AE"/>
    <w:rsid w:val="005B1B98"/>
    <w:rsid w:val="005B27CE"/>
    <w:rsid w:val="005B292E"/>
    <w:rsid w:val="005B3166"/>
    <w:rsid w:val="005B4A4D"/>
    <w:rsid w:val="005B630F"/>
    <w:rsid w:val="005B635A"/>
    <w:rsid w:val="005B65DB"/>
    <w:rsid w:val="005B695E"/>
    <w:rsid w:val="005B71F6"/>
    <w:rsid w:val="005B7BD9"/>
    <w:rsid w:val="005C0350"/>
    <w:rsid w:val="005C061A"/>
    <w:rsid w:val="005C0AD8"/>
    <w:rsid w:val="005C0DB3"/>
    <w:rsid w:val="005C0DD5"/>
    <w:rsid w:val="005C0FBE"/>
    <w:rsid w:val="005C131D"/>
    <w:rsid w:val="005C1F21"/>
    <w:rsid w:val="005C2356"/>
    <w:rsid w:val="005C25B8"/>
    <w:rsid w:val="005C2757"/>
    <w:rsid w:val="005C2B0F"/>
    <w:rsid w:val="005C32BC"/>
    <w:rsid w:val="005C3417"/>
    <w:rsid w:val="005C362B"/>
    <w:rsid w:val="005C3899"/>
    <w:rsid w:val="005C3DEC"/>
    <w:rsid w:val="005C46CA"/>
    <w:rsid w:val="005C493A"/>
    <w:rsid w:val="005C49C4"/>
    <w:rsid w:val="005C4C1E"/>
    <w:rsid w:val="005C4EC9"/>
    <w:rsid w:val="005C504B"/>
    <w:rsid w:val="005C5603"/>
    <w:rsid w:val="005C5A05"/>
    <w:rsid w:val="005C5A23"/>
    <w:rsid w:val="005C5E62"/>
    <w:rsid w:val="005C63EE"/>
    <w:rsid w:val="005C67EA"/>
    <w:rsid w:val="005C6B68"/>
    <w:rsid w:val="005C7263"/>
    <w:rsid w:val="005C7289"/>
    <w:rsid w:val="005C763E"/>
    <w:rsid w:val="005C789B"/>
    <w:rsid w:val="005C7DAA"/>
    <w:rsid w:val="005D0D03"/>
    <w:rsid w:val="005D1040"/>
    <w:rsid w:val="005D1798"/>
    <w:rsid w:val="005D1AE5"/>
    <w:rsid w:val="005D1CA4"/>
    <w:rsid w:val="005D1E63"/>
    <w:rsid w:val="005D2514"/>
    <w:rsid w:val="005D30AF"/>
    <w:rsid w:val="005D315A"/>
    <w:rsid w:val="005D35D2"/>
    <w:rsid w:val="005D3B79"/>
    <w:rsid w:val="005D3E0C"/>
    <w:rsid w:val="005D463A"/>
    <w:rsid w:val="005D4872"/>
    <w:rsid w:val="005D4A20"/>
    <w:rsid w:val="005D4DC7"/>
    <w:rsid w:val="005D4DEF"/>
    <w:rsid w:val="005D4F6A"/>
    <w:rsid w:val="005D54D4"/>
    <w:rsid w:val="005D5B50"/>
    <w:rsid w:val="005D60D2"/>
    <w:rsid w:val="005D6AF0"/>
    <w:rsid w:val="005D6BF8"/>
    <w:rsid w:val="005D74C3"/>
    <w:rsid w:val="005E0671"/>
    <w:rsid w:val="005E1089"/>
    <w:rsid w:val="005E110D"/>
    <w:rsid w:val="005E1359"/>
    <w:rsid w:val="005E15F2"/>
    <w:rsid w:val="005E2065"/>
    <w:rsid w:val="005E245C"/>
    <w:rsid w:val="005E26F8"/>
    <w:rsid w:val="005E296F"/>
    <w:rsid w:val="005E2AEA"/>
    <w:rsid w:val="005E2B83"/>
    <w:rsid w:val="005E2F28"/>
    <w:rsid w:val="005E2FC7"/>
    <w:rsid w:val="005E31E6"/>
    <w:rsid w:val="005E3C1D"/>
    <w:rsid w:val="005E4607"/>
    <w:rsid w:val="005E585D"/>
    <w:rsid w:val="005E5D7B"/>
    <w:rsid w:val="005E5D82"/>
    <w:rsid w:val="005E5FF2"/>
    <w:rsid w:val="005E609E"/>
    <w:rsid w:val="005E6877"/>
    <w:rsid w:val="005E6D8F"/>
    <w:rsid w:val="005E79BF"/>
    <w:rsid w:val="005E7CD8"/>
    <w:rsid w:val="005F095A"/>
    <w:rsid w:val="005F1347"/>
    <w:rsid w:val="005F165B"/>
    <w:rsid w:val="005F17A4"/>
    <w:rsid w:val="005F1D91"/>
    <w:rsid w:val="005F1EA4"/>
    <w:rsid w:val="005F2110"/>
    <w:rsid w:val="005F2246"/>
    <w:rsid w:val="005F29A1"/>
    <w:rsid w:val="005F2D3C"/>
    <w:rsid w:val="005F3041"/>
    <w:rsid w:val="005F3168"/>
    <w:rsid w:val="005F32C1"/>
    <w:rsid w:val="005F3429"/>
    <w:rsid w:val="005F3A5E"/>
    <w:rsid w:val="005F41AF"/>
    <w:rsid w:val="005F428D"/>
    <w:rsid w:val="005F43BB"/>
    <w:rsid w:val="005F44EE"/>
    <w:rsid w:val="005F4944"/>
    <w:rsid w:val="005F4FD6"/>
    <w:rsid w:val="005F5FCC"/>
    <w:rsid w:val="005F6841"/>
    <w:rsid w:val="005F6B61"/>
    <w:rsid w:val="005F6FCE"/>
    <w:rsid w:val="005F74C9"/>
    <w:rsid w:val="005F7540"/>
    <w:rsid w:val="005F7C62"/>
    <w:rsid w:val="005F7CA1"/>
    <w:rsid w:val="005F7DF9"/>
    <w:rsid w:val="005F7E33"/>
    <w:rsid w:val="00600080"/>
    <w:rsid w:val="0060052D"/>
    <w:rsid w:val="00600682"/>
    <w:rsid w:val="006012DD"/>
    <w:rsid w:val="00601611"/>
    <w:rsid w:val="00601C62"/>
    <w:rsid w:val="0060211E"/>
    <w:rsid w:val="006022B7"/>
    <w:rsid w:val="0060258A"/>
    <w:rsid w:val="00602CF5"/>
    <w:rsid w:val="00603157"/>
    <w:rsid w:val="006035FB"/>
    <w:rsid w:val="00604147"/>
    <w:rsid w:val="0060421F"/>
    <w:rsid w:val="0060490B"/>
    <w:rsid w:val="006049A2"/>
    <w:rsid w:val="00606002"/>
    <w:rsid w:val="00606C7D"/>
    <w:rsid w:val="00606E88"/>
    <w:rsid w:val="00606F0B"/>
    <w:rsid w:val="00607384"/>
    <w:rsid w:val="00610587"/>
    <w:rsid w:val="00610FC0"/>
    <w:rsid w:val="0061103B"/>
    <w:rsid w:val="006116FA"/>
    <w:rsid w:val="00611ECD"/>
    <w:rsid w:val="00612CD4"/>
    <w:rsid w:val="00612D57"/>
    <w:rsid w:val="00613566"/>
    <w:rsid w:val="00613A96"/>
    <w:rsid w:val="00614189"/>
    <w:rsid w:val="006144C7"/>
    <w:rsid w:val="00614578"/>
    <w:rsid w:val="00614785"/>
    <w:rsid w:val="00615343"/>
    <w:rsid w:val="0061545E"/>
    <w:rsid w:val="006159E9"/>
    <w:rsid w:val="0061657E"/>
    <w:rsid w:val="00616978"/>
    <w:rsid w:val="00616F94"/>
    <w:rsid w:val="00617379"/>
    <w:rsid w:val="0061760D"/>
    <w:rsid w:val="00617CB7"/>
    <w:rsid w:val="006206EE"/>
    <w:rsid w:val="00620846"/>
    <w:rsid w:val="00621CD6"/>
    <w:rsid w:val="00622562"/>
    <w:rsid w:val="00622A42"/>
    <w:rsid w:val="00622CAB"/>
    <w:rsid w:val="00623AE1"/>
    <w:rsid w:val="00623FAB"/>
    <w:rsid w:val="006244CE"/>
    <w:rsid w:val="00625046"/>
    <w:rsid w:val="00625DFF"/>
    <w:rsid w:val="00625E65"/>
    <w:rsid w:val="00625EAD"/>
    <w:rsid w:val="0062682C"/>
    <w:rsid w:val="0062693A"/>
    <w:rsid w:val="00627089"/>
    <w:rsid w:val="006274A7"/>
    <w:rsid w:val="00627BD3"/>
    <w:rsid w:val="00627E66"/>
    <w:rsid w:val="0063061F"/>
    <w:rsid w:val="00630BF0"/>
    <w:rsid w:val="00630FDA"/>
    <w:rsid w:val="00631052"/>
    <w:rsid w:val="0063140D"/>
    <w:rsid w:val="00631501"/>
    <w:rsid w:val="00631876"/>
    <w:rsid w:val="006319A7"/>
    <w:rsid w:val="00631C82"/>
    <w:rsid w:val="0063208C"/>
    <w:rsid w:val="00632195"/>
    <w:rsid w:val="006321EE"/>
    <w:rsid w:val="0063289D"/>
    <w:rsid w:val="00632D4A"/>
    <w:rsid w:val="0063324F"/>
    <w:rsid w:val="0063478F"/>
    <w:rsid w:val="0063490D"/>
    <w:rsid w:val="00634BD4"/>
    <w:rsid w:val="006354CF"/>
    <w:rsid w:val="0063596B"/>
    <w:rsid w:val="00635AB9"/>
    <w:rsid w:val="00635B4F"/>
    <w:rsid w:val="00636004"/>
    <w:rsid w:val="006362C5"/>
    <w:rsid w:val="00636C93"/>
    <w:rsid w:val="00636F65"/>
    <w:rsid w:val="006375A1"/>
    <w:rsid w:val="00637618"/>
    <w:rsid w:val="006400DD"/>
    <w:rsid w:val="00640181"/>
    <w:rsid w:val="00640A01"/>
    <w:rsid w:val="006411BD"/>
    <w:rsid w:val="006416FE"/>
    <w:rsid w:val="00641D4C"/>
    <w:rsid w:val="006421F5"/>
    <w:rsid w:val="0064220B"/>
    <w:rsid w:val="006424B7"/>
    <w:rsid w:val="00643753"/>
    <w:rsid w:val="00644993"/>
    <w:rsid w:val="006449DA"/>
    <w:rsid w:val="00644AA6"/>
    <w:rsid w:val="00644C7C"/>
    <w:rsid w:val="00644D9B"/>
    <w:rsid w:val="00644F19"/>
    <w:rsid w:val="00645890"/>
    <w:rsid w:val="00645B35"/>
    <w:rsid w:val="006462BD"/>
    <w:rsid w:val="006463A0"/>
    <w:rsid w:val="00646DDC"/>
    <w:rsid w:val="00647C9D"/>
    <w:rsid w:val="00647D75"/>
    <w:rsid w:val="00647F86"/>
    <w:rsid w:val="006506B6"/>
    <w:rsid w:val="00650890"/>
    <w:rsid w:val="00650914"/>
    <w:rsid w:val="006509F7"/>
    <w:rsid w:val="006526AC"/>
    <w:rsid w:val="00653944"/>
    <w:rsid w:val="00653C62"/>
    <w:rsid w:val="00654523"/>
    <w:rsid w:val="006549D4"/>
    <w:rsid w:val="00654BA9"/>
    <w:rsid w:val="00654EC9"/>
    <w:rsid w:val="0065560B"/>
    <w:rsid w:val="00655E29"/>
    <w:rsid w:val="00655F6C"/>
    <w:rsid w:val="006561FC"/>
    <w:rsid w:val="00657162"/>
    <w:rsid w:val="00657531"/>
    <w:rsid w:val="00657641"/>
    <w:rsid w:val="006578F9"/>
    <w:rsid w:val="00660948"/>
    <w:rsid w:val="00660E56"/>
    <w:rsid w:val="0066106F"/>
    <w:rsid w:val="00661143"/>
    <w:rsid w:val="006614AA"/>
    <w:rsid w:val="006615A5"/>
    <w:rsid w:val="00661F34"/>
    <w:rsid w:val="00662BDA"/>
    <w:rsid w:val="00662EFE"/>
    <w:rsid w:val="00663E76"/>
    <w:rsid w:val="006640D4"/>
    <w:rsid w:val="0066425F"/>
    <w:rsid w:val="00664336"/>
    <w:rsid w:val="006646DE"/>
    <w:rsid w:val="00664A54"/>
    <w:rsid w:val="006653EB"/>
    <w:rsid w:val="00665DC0"/>
    <w:rsid w:val="00665F73"/>
    <w:rsid w:val="006668F2"/>
    <w:rsid w:val="006671BC"/>
    <w:rsid w:val="00667896"/>
    <w:rsid w:val="00667EC2"/>
    <w:rsid w:val="00670826"/>
    <w:rsid w:val="00670C90"/>
    <w:rsid w:val="00671BAD"/>
    <w:rsid w:val="00672084"/>
    <w:rsid w:val="0067234E"/>
    <w:rsid w:val="0067266E"/>
    <w:rsid w:val="00672733"/>
    <w:rsid w:val="00672BC6"/>
    <w:rsid w:val="00673393"/>
    <w:rsid w:val="00673C43"/>
    <w:rsid w:val="00674C04"/>
    <w:rsid w:val="006758F8"/>
    <w:rsid w:val="006759EF"/>
    <w:rsid w:val="0067657A"/>
    <w:rsid w:val="00676A48"/>
    <w:rsid w:val="00677506"/>
    <w:rsid w:val="00677763"/>
    <w:rsid w:val="00677792"/>
    <w:rsid w:val="00680360"/>
    <w:rsid w:val="00680930"/>
    <w:rsid w:val="006819AD"/>
    <w:rsid w:val="00681F93"/>
    <w:rsid w:val="00681FC9"/>
    <w:rsid w:val="006821C7"/>
    <w:rsid w:val="006830E5"/>
    <w:rsid w:val="00684999"/>
    <w:rsid w:val="00684E5E"/>
    <w:rsid w:val="00685445"/>
    <w:rsid w:val="00685C3C"/>
    <w:rsid w:val="0068656A"/>
    <w:rsid w:val="0068670A"/>
    <w:rsid w:val="00686FD7"/>
    <w:rsid w:val="0068736F"/>
    <w:rsid w:val="006873B5"/>
    <w:rsid w:val="00687861"/>
    <w:rsid w:val="0069094F"/>
    <w:rsid w:val="00690D1B"/>
    <w:rsid w:val="00691510"/>
    <w:rsid w:val="00691DD8"/>
    <w:rsid w:val="00692244"/>
    <w:rsid w:val="00693494"/>
    <w:rsid w:val="00693B69"/>
    <w:rsid w:val="00693E11"/>
    <w:rsid w:val="006948F5"/>
    <w:rsid w:val="00694B07"/>
    <w:rsid w:val="00695141"/>
    <w:rsid w:val="00695B00"/>
    <w:rsid w:val="00695B0C"/>
    <w:rsid w:val="00695E68"/>
    <w:rsid w:val="006964FC"/>
    <w:rsid w:val="006968F7"/>
    <w:rsid w:val="00696AE2"/>
    <w:rsid w:val="00696CD1"/>
    <w:rsid w:val="00696EAB"/>
    <w:rsid w:val="00697108"/>
    <w:rsid w:val="006977E9"/>
    <w:rsid w:val="00697B23"/>
    <w:rsid w:val="00697BFB"/>
    <w:rsid w:val="00697CC5"/>
    <w:rsid w:val="006A0311"/>
    <w:rsid w:val="006A097A"/>
    <w:rsid w:val="006A1524"/>
    <w:rsid w:val="006A2047"/>
    <w:rsid w:val="006A286E"/>
    <w:rsid w:val="006A2D29"/>
    <w:rsid w:val="006A2ECB"/>
    <w:rsid w:val="006A34E8"/>
    <w:rsid w:val="006A3AA6"/>
    <w:rsid w:val="006A3AA8"/>
    <w:rsid w:val="006A3B9D"/>
    <w:rsid w:val="006A3ED2"/>
    <w:rsid w:val="006A404D"/>
    <w:rsid w:val="006A5511"/>
    <w:rsid w:val="006A5634"/>
    <w:rsid w:val="006A5AD2"/>
    <w:rsid w:val="006A5B04"/>
    <w:rsid w:val="006A5E9D"/>
    <w:rsid w:val="006A62E8"/>
    <w:rsid w:val="006A6547"/>
    <w:rsid w:val="006A69C9"/>
    <w:rsid w:val="006A6BB1"/>
    <w:rsid w:val="006A6CAE"/>
    <w:rsid w:val="006A74CF"/>
    <w:rsid w:val="006A77E7"/>
    <w:rsid w:val="006A78E3"/>
    <w:rsid w:val="006B08D7"/>
    <w:rsid w:val="006B1478"/>
    <w:rsid w:val="006B1535"/>
    <w:rsid w:val="006B1633"/>
    <w:rsid w:val="006B1ED1"/>
    <w:rsid w:val="006B1F77"/>
    <w:rsid w:val="006B2521"/>
    <w:rsid w:val="006B25FF"/>
    <w:rsid w:val="006B2A67"/>
    <w:rsid w:val="006B3B8F"/>
    <w:rsid w:val="006B3B9A"/>
    <w:rsid w:val="006B3E4C"/>
    <w:rsid w:val="006B3F07"/>
    <w:rsid w:val="006B4078"/>
    <w:rsid w:val="006B49A2"/>
    <w:rsid w:val="006B4EF1"/>
    <w:rsid w:val="006B52E1"/>
    <w:rsid w:val="006B5AC6"/>
    <w:rsid w:val="006B6434"/>
    <w:rsid w:val="006B6D6A"/>
    <w:rsid w:val="006B6E97"/>
    <w:rsid w:val="006B7882"/>
    <w:rsid w:val="006B78F6"/>
    <w:rsid w:val="006B799F"/>
    <w:rsid w:val="006C0626"/>
    <w:rsid w:val="006C1B9B"/>
    <w:rsid w:val="006C1DB9"/>
    <w:rsid w:val="006C1ECF"/>
    <w:rsid w:val="006C209D"/>
    <w:rsid w:val="006C235E"/>
    <w:rsid w:val="006C2563"/>
    <w:rsid w:val="006C3240"/>
    <w:rsid w:val="006C33B5"/>
    <w:rsid w:val="006C368D"/>
    <w:rsid w:val="006C3A62"/>
    <w:rsid w:val="006C401E"/>
    <w:rsid w:val="006C41BF"/>
    <w:rsid w:val="006C43D0"/>
    <w:rsid w:val="006C4D9C"/>
    <w:rsid w:val="006C59CD"/>
    <w:rsid w:val="006C5A45"/>
    <w:rsid w:val="006C5B10"/>
    <w:rsid w:val="006C6A1C"/>
    <w:rsid w:val="006C6A42"/>
    <w:rsid w:val="006C6C7C"/>
    <w:rsid w:val="006D03A5"/>
    <w:rsid w:val="006D0577"/>
    <w:rsid w:val="006D0A2F"/>
    <w:rsid w:val="006D12F1"/>
    <w:rsid w:val="006D2184"/>
    <w:rsid w:val="006D292A"/>
    <w:rsid w:val="006D2A94"/>
    <w:rsid w:val="006D30D0"/>
    <w:rsid w:val="006D3228"/>
    <w:rsid w:val="006D36AC"/>
    <w:rsid w:val="006D3BCC"/>
    <w:rsid w:val="006D3FCD"/>
    <w:rsid w:val="006D411B"/>
    <w:rsid w:val="006D4351"/>
    <w:rsid w:val="006D4C15"/>
    <w:rsid w:val="006D4E6C"/>
    <w:rsid w:val="006D5636"/>
    <w:rsid w:val="006D56E4"/>
    <w:rsid w:val="006D57E3"/>
    <w:rsid w:val="006D5991"/>
    <w:rsid w:val="006D6557"/>
    <w:rsid w:val="006D6A96"/>
    <w:rsid w:val="006D6CAA"/>
    <w:rsid w:val="006D6D2D"/>
    <w:rsid w:val="006D706C"/>
    <w:rsid w:val="006D7B2A"/>
    <w:rsid w:val="006E05D6"/>
    <w:rsid w:val="006E0D23"/>
    <w:rsid w:val="006E0F18"/>
    <w:rsid w:val="006E1899"/>
    <w:rsid w:val="006E199B"/>
    <w:rsid w:val="006E1C4C"/>
    <w:rsid w:val="006E1F34"/>
    <w:rsid w:val="006E1F3C"/>
    <w:rsid w:val="006E2B49"/>
    <w:rsid w:val="006E2D0F"/>
    <w:rsid w:val="006E2E9B"/>
    <w:rsid w:val="006E326F"/>
    <w:rsid w:val="006E3760"/>
    <w:rsid w:val="006E4912"/>
    <w:rsid w:val="006E50CE"/>
    <w:rsid w:val="006E5C5F"/>
    <w:rsid w:val="006E62C2"/>
    <w:rsid w:val="006E6878"/>
    <w:rsid w:val="006E6AE3"/>
    <w:rsid w:val="006E6D39"/>
    <w:rsid w:val="006E719E"/>
    <w:rsid w:val="006E7C01"/>
    <w:rsid w:val="006F033E"/>
    <w:rsid w:val="006F0E29"/>
    <w:rsid w:val="006F10EE"/>
    <w:rsid w:val="006F115D"/>
    <w:rsid w:val="006F11F2"/>
    <w:rsid w:val="006F1D30"/>
    <w:rsid w:val="006F1E6B"/>
    <w:rsid w:val="006F2073"/>
    <w:rsid w:val="006F2117"/>
    <w:rsid w:val="006F2183"/>
    <w:rsid w:val="006F2F3F"/>
    <w:rsid w:val="006F3638"/>
    <w:rsid w:val="006F3B35"/>
    <w:rsid w:val="006F40F4"/>
    <w:rsid w:val="006F4E38"/>
    <w:rsid w:val="006F6159"/>
    <w:rsid w:val="006F660F"/>
    <w:rsid w:val="006F6E0D"/>
    <w:rsid w:val="006F7DBA"/>
    <w:rsid w:val="006F7FBE"/>
    <w:rsid w:val="00700401"/>
    <w:rsid w:val="0070042E"/>
    <w:rsid w:val="007014A3"/>
    <w:rsid w:val="0070176A"/>
    <w:rsid w:val="0070215B"/>
    <w:rsid w:val="007023C2"/>
    <w:rsid w:val="0070284E"/>
    <w:rsid w:val="00702A59"/>
    <w:rsid w:val="00702A7F"/>
    <w:rsid w:val="00702CE6"/>
    <w:rsid w:val="007030DA"/>
    <w:rsid w:val="007035C8"/>
    <w:rsid w:val="007038D2"/>
    <w:rsid w:val="00703A03"/>
    <w:rsid w:val="00703A93"/>
    <w:rsid w:val="00703CE4"/>
    <w:rsid w:val="00703F32"/>
    <w:rsid w:val="007048D9"/>
    <w:rsid w:val="00704A46"/>
    <w:rsid w:val="00705541"/>
    <w:rsid w:val="007059B5"/>
    <w:rsid w:val="00705ABE"/>
    <w:rsid w:val="007064FB"/>
    <w:rsid w:val="00706834"/>
    <w:rsid w:val="00706E6C"/>
    <w:rsid w:val="0070714D"/>
    <w:rsid w:val="00707653"/>
    <w:rsid w:val="00707CF2"/>
    <w:rsid w:val="007101C7"/>
    <w:rsid w:val="007104E7"/>
    <w:rsid w:val="0071142A"/>
    <w:rsid w:val="007115B6"/>
    <w:rsid w:val="0071176B"/>
    <w:rsid w:val="007132AA"/>
    <w:rsid w:val="00713A2B"/>
    <w:rsid w:val="00713A8F"/>
    <w:rsid w:val="00713CC9"/>
    <w:rsid w:val="00713ECE"/>
    <w:rsid w:val="00714A3E"/>
    <w:rsid w:val="0071546A"/>
    <w:rsid w:val="00715629"/>
    <w:rsid w:val="0071693D"/>
    <w:rsid w:val="00716B83"/>
    <w:rsid w:val="00717A73"/>
    <w:rsid w:val="00720E7B"/>
    <w:rsid w:val="007216A8"/>
    <w:rsid w:val="00721790"/>
    <w:rsid w:val="007217B8"/>
    <w:rsid w:val="00721948"/>
    <w:rsid w:val="00721CDC"/>
    <w:rsid w:val="0072217B"/>
    <w:rsid w:val="00723738"/>
    <w:rsid w:val="0072377F"/>
    <w:rsid w:val="00723AD2"/>
    <w:rsid w:val="00724095"/>
    <w:rsid w:val="007241FD"/>
    <w:rsid w:val="007247B8"/>
    <w:rsid w:val="00724B85"/>
    <w:rsid w:val="007254C1"/>
    <w:rsid w:val="00725E83"/>
    <w:rsid w:val="00725F15"/>
    <w:rsid w:val="007267CF"/>
    <w:rsid w:val="007268E9"/>
    <w:rsid w:val="007269D3"/>
    <w:rsid w:val="0072724B"/>
    <w:rsid w:val="0073077A"/>
    <w:rsid w:val="00730A3D"/>
    <w:rsid w:val="00731265"/>
    <w:rsid w:val="00731C91"/>
    <w:rsid w:val="0073393B"/>
    <w:rsid w:val="00733B20"/>
    <w:rsid w:val="00733F04"/>
    <w:rsid w:val="0073553C"/>
    <w:rsid w:val="007358CE"/>
    <w:rsid w:val="00736AF8"/>
    <w:rsid w:val="00737325"/>
    <w:rsid w:val="00737416"/>
    <w:rsid w:val="00737D8D"/>
    <w:rsid w:val="00737F16"/>
    <w:rsid w:val="007402E9"/>
    <w:rsid w:val="007408A9"/>
    <w:rsid w:val="00740978"/>
    <w:rsid w:val="00740E8D"/>
    <w:rsid w:val="00741840"/>
    <w:rsid w:val="00741C6A"/>
    <w:rsid w:val="00741D57"/>
    <w:rsid w:val="00741E97"/>
    <w:rsid w:val="007420FA"/>
    <w:rsid w:val="00742440"/>
    <w:rsid w:val="007425E6"/>
    <w:rsid w:val="00742B77"/>
    <w:rsid w:val="00743314"/>
    <w:rsid w:val="00743962"/>
    <w:rsid w:val="007440DF"/>
    <w:rsid w:val="00744172"/>
    <w:rsid w:val="007442F8"/>
    <w:rsid w:val="007444DC"/>
    <w:rsid w:val="00744934"/>
    <w:rsid w:val="00744DFE"/>
    <w:rsid w:val="00745A8B"/>
    <w:rsid w:val="00745AD2"/>
    <w:rsid w:val="00745B7E"/>
    <w:rsid w:val="007467BD"/>
    <w:rsid w:val="007467EC"/>
    <w:rsid w:val="00746A6F"/>
    <w:rsid w:val="007471E3"/>
    <w:rsid w:val="007473AA"/>
    <w:rsid w:val="007473E6"/>
    <w:rsid w:val="00747699"/>
    <w:rsid w:val="0074777E"/>
    <w:rsid w:val="00747DB5"/>
    <w:rsid w:val="0075010F"/>
    <w:rsid w:val="00751083"/>
    <w:rsid w:val="007516AD"/>
    <w:rsid w:val="00751C71"/>
    <w:rsid w:val="00751EE7"/>
    <w:rsid w:val="00751EF3"/>
    <w:rsid w:val="00752E32"/>
    <w:rsid w:val="00753DFF"/>
    <w:rsid w:val="007542B8"/>
    <w:rsid w:val="00754874"/>
    <w:rsid w:val="00754D5A"/>
    <w:rsid w:val="00755A50"/>
    <w:rsid w:val="00755B50"/>
    <w:rsid w:val="00755F3B"/>
    <w:rsid w:val="00755FE7"/>
    <w:rsid w:val="0075638B"/>
    <w:rsid w:val="00756F43"/>
    <w:rsid w:val="00757AC1"/>
    <w:rsid w:val="00757E98"/>
    <w:rsid w:val="00760B49"/>
    <w:rsid w:val="00760BE0"/>
    <w:rsid w:val="00761383"/>
    <w:rsid w:val="00761683"/>
    <w:rsid w:val="007618C7"/>
    <w:rsid w:val="00761A04"/>
    <w:rsid w:val="00761C33"/>
    <w:rsid w:val="00761FDD"/>
    <w:rsid w:val="00762135"/>
    <w:rsid w:val="0076260A"/>
    <w:rsid w:val="00762887"/>
    <w:rsid w:val="00762DA0"/>
    <w:rsid w:val="007630A1"/>
    <w:rsid w:val="007632F8"/>
    <w:rsid w:val="00763679"/>
    <w:rsid w:val="00763B63"/>
    <w:rsid w:val="00764224"/>
    <w:rsid w:val="00764772"/>
    <w:rsid w:val="007648B1"/>
    <w:rsid w:val="0076543A"/>
    <w:rsid w:val="00765D52"/>
    <w:rsid w:val="007666A2"/>
    <w:rsid w:val="00766C02"/>
    <w:rsid w:val="00766D73"/>
    <w:rsid w:val="00767265"/>
    <w:rsid w:val="00767458"/>
    <w:rsid w:val="007678C4"/>
    <w:rsid w:val="00770360"/>
    <w:rsid w:val="00771322"/>
    <w:rsid w:val="00771FE8"/>
    <w:rsid w:val="0077214E"/>
    <w:rsid w:val="007726C5"/>
    <w:rsid w:val="00773520"/>
    <w:rsid w:val="00773780"/>
    <w:rsid w:val="00775720"/>
    <w:rsid w:val="00775D37"/>
    <w:rsid w:val="00776196"/>
    <w:rsid w:val="0077684D"/>
    <w:rsid w:val="007772FE"/>
    <w:rsid w:val="00777C87"/>
    <w:rsid w:val="00777F39"/>
    <w:rsid w:val="0078114E"/>
    <w:rsid w:val="00781900"/>
    <w:rsid w:val="007819AC"/>
    <w:rsid w:val="00781A0F"/>
    <w:rsid w:val="007824CD"/>
    <w:rsid w:val="0078286A"/>
    <w:rsid w:val="0078327D"/>
    <w:rsid w:val="007837C8"/>
    <w:rsid w:val="0078381C"/>
    <w:rsid w:val="00784286"/>
    <w:rsid w:val="0078519C"/>
    <w:rsid w:val="007855A9"/>
    <w:rsid w:val="00786366"/>
    <w:rsid w:val="007867AA"/>
    <w:rsid w:val="007872C1"/>
    <w:rsid w:val="007877C4"/>
    <w:rsid w:val="00787B35"/>
    <w:rsid w:val="00787F66"/>
    <w:rsid w:val="00790097"/>
    <w:rsid w:val="007900E1"/>
    <w:rsid w:val="00790893"/>
    <w:rsid w:val="007908FD"/>
    <w:rsid w:val="00790A04"/>
    <w:rsid w:val="00790A26"/>
    <w:rsid w:val="00790C9A"/>
    <w:rsid w:val="00790DE9"/>
    <w:rsid w:val="00790F8D"/>
    <w:rsid w:val="00791DD1"/>
    <w:rsid w:val="007924AE"/>
    <w:rsid w:val="0079273A"/>
    <w:rsid w:val="0079278E"/>
    <w:rsid w:val="00792A88"/>
    <w:rsid w:val="007936B8"/>
    <w:rsid w:val="00793943"/>
    <w:rsid w:val="00794A1D"/>
    <w:rsid w:val="00794CE1"/>
    <w:rsid w:val="007952C4"/>
    <w:rsid w:val="00795572"/>
    <w:rsid w:val="00795F27"/>
    <w:rsid w:val="00796597"/>
    <w:rsid w:val="0079660D"/>
    <w:rsid w:val="00796B8D"/>
    <w:rsid w:val="00796DB8"/>
    <w:rsid w:val="007975F1"/>
    <w:rsid w:val="007A030E"/>
    <w:rsid w:val="007A0422"/>
    <w:rsid w:val="007A064F"/>
    <w:rsid w:val="007A0F1F"/>
    <w:rsid w:val="007A1863"/>
    <w:rsid w:val="007A1BF5"/>
    <w:rsid w:val="007A2129"/>
    <w:rsid w:val="007A267E"/>
    <w:rsid w:val="007A2B34"/>
    <w:rsid w:val="007A3093"/>
    <w:rsid w:val="007A3224"/>
    <w:rsid w:val="007A3B29"/>
    <w:rsid w:val="007A3B31"/>
    <w:rsid w:val="007A3E8B"/>
    <w:rsid w:val="007A4078"/>
    <w:rsid w:val="007A40A4"/>
    <w:rsid w:val="007A475C"/>
    <w:rsid w:val="007A4CD1"/>
    <w:rsid w:val="007A541F"/>
    <w:rsid w:val="007A5CAB"/>
    <w:rsid w:val="007A5F94"/>
    <w:rsid w:val="007A6135"/>
    <w:rsid w:val="007A76F9"/>
    <w:rsid w:val="007A7CCF"/>
    <w:rsid w:val="007B0D4A"/>
    <w:rsid w:val="007B1612"/>
    <w:rsid w:val="007B19A7"/>
    <w:rsid w:val="007B1A9D"/>
    <w:rsid w:val="007B1E0D"/>
    <w:rsid w:val="007B282D"/>
    <w:rsid w:val="007B2A2D"/>
    <w:rsid w:val="007B2B9F"/>
    <w:rsid w:val="007B303B"/>
    <w:rsid w:val="007B3279"/>
    <w:rsid w:val="007B3885"/>
    <w:rsid w:val="007B3A55"/>
    <w:rsid w:val="007B3F84"/>
    <w:rsid w:val="007B48B8"/>
    <w:rsid w:val="007B4CB4"/>
    <w:rsid w:val="007B52C0"/>
    <w:rsid w:val="007B658E"/>
    <w:rsid w:val="007B68FB"/>
    <w:rsid w:val="007B6BBE"/>
    <w:rsid w:val="007B7640"/>
    <w:rsid w:val="007B7860"/>
    <w:rsid w:val="007B7C24"/>
    <w:rsid w:val="007B7FC7"/>
    <w:rsid w:val="007C000B"/>
    <w:rsid w:val="007C183D"/>
    <w:rsid w:val="007C1F1F"/>
    <w:rsid w:val="007C24B9"/>
    <w:rsid w:val="007C2892"/>
    <w:rsid w:val="007C2977"/>
    <w:rsid w:val="007C3080"/>
    <w:rsid w:val="007C32E1"/>
    <w:rsid w:val="007C3625"/>
    <w:rsid w:val="007C3A4C"/>
    <w:rsid w:val="007C40A7"/>
    <w:rsid w:val="007C40E5"/>
    <w:rsid w:val="007C4197"/>
    <w:rsid w:val="007C42DE"/>
    <w:rsid w:val="007C44E2"/>
    <w:rsid w:val="007C48A8"/>
    <w:rsid w:val="007C5512"/>
    <w:rsid w:val="007C7D9B"/>
    <w:rsid w:val="007D08E0"/>
    <w:rsid w:val="007D090B"/>
    <w:rsid w:val="007D0FED"/>
    <w:rsid w:val="007D142E"/>
    <w:rsid w:val="007D2370"/>
    <w:rsid w:val="007D285F"/>
    <w:rsid w:val="007D29B3"/>
    <w:rsid w:val="007D2F4B"/>
    <w:rsid w:val="007D3B9E"/>
    <w:rsid w:val="007D3DD4"/>
    <w:rsid w:val="007D3EAD"/>
    <w:rsid w:val="007D40F2"/>
    <w:rsid w:val="007D47A2"/>
    <w:rsid w:val="007D4A81"/>
    <w:rsid w:val="007D579E"/>
    <w:rsid w:val="007D5952"/>
    <w:rsid w:val="007D5A20"/>
    <w:rsid w:val="007D7034"/>
    <w:rsid w:val="007D751F"/>
    <w:rsid w:val="007D7599"/>
    <w:rsid w:val="007D79AB"/>
    <w:rsid w:val="007D79FF"/>
    <w:rsid w:val="007E05EA"/>
    <w:rsid w:val="007E0673"/>
    <w:rsid w:val="007E0B94"/>
    <w:rsid w:val="007E0E21"/>
    <w:rsid w:val="007E1654"/>
    <w:rsid w:val="007E1DA4"/>
    <w:rsid w:val="007E2576"/>
    <w:rsid w:val="007E25C5"/>
    <w:rsid w:val="007E2C34"/>
    <w:rsid w:val="007E3048"/>
    <w:rsid w:val="007E31FE"/>
    <w:rsid w:val="007E362C"/>
    <w:rsid w:val="007E420A"/>
    <w:rsid w:val="007E42DE"/>
    <w:rsid w:val="007E479E"/>
    <w:rsid w:val="007E4822"/>
    <w:rsid w:val="007E51C4"/>
    <w:rsid w:val="007E5506"/>
    <w:rsid w:val="007E681F"/>
    <w:rsid w:val="007E6910"/>
    <w:rsid w:val="007E6D63"/>
    <w:rsid w:val="007E753F"/>
    <w:rsid w:val="007F0515"/>
    <w:rsid w:val="007F062C"/>
    <w:rsid w:val="007F0A0C"/>
    <w:rsid w:val="007F20C2"/>
    <w:rsid w:val="007F273C"/>
    <w:rsid w:val="007F2BAB"/>
    <w:rsid w:val="007F2E03"/>
    <w:rsid w:val="007F2ED1"/>
    <w:rsid w:val="007F392C"/>
    <w:rsid w:val="007F3D55"/>
    <w:rsid w:val="007F402C"/>
    <w:rsid w:val="007F4099"/>
    <w:rsid w:val="007F47E2"/>
    <w:rsid w:val="007F4948"/>
    <w:rsid w:val="007F53E7"/>
    <w:rsid w:val="007F5EA0"/>
    <w:rsid w:val="007F70EA"/>
    <w:rsid w:val="007F767F"/>
    <w:rsid w:val="007F7812"/>
    <w:rsid w:val="007F7CF4"/>
    <w:rsid w:val="00800251"/>
    <w:rsid w:val="008005B0"/>
    <w:rsid w:val="00800970"/>
    <w:rsid w:val="00800B9A"/>
    <w:rsid w:val="00801064"/>
    <w:rsid w:val="0080113C"/>
    <w:rsid w:val="00801291"/>
    <w:rsid w:val="008012CC"/>
    <w:rsid w:val="008015DD"/>
    <w:rsid w:val="00801BCD"/>
    <w:rsid w:val="00802B88"/>
    <w:rsid w:val="00803320"/>
    <w:rsid w:val="00803346"/>
    <w:rsid w:val="00803595"/>
    <w:rsid w:val="00803631"/>
    <w:rsid w:val="00803C01"/>
    <w:rsid w:val="008043CF"/>
    <w:rsid w:val="00804513"/>
    <w:rsid w:val="00804886"/>
    <w:rsid w:val="00804DD4"/>
    <w:rsid w:val="008051F1"/>
    <w:rsid w:val="0080638B"/>
    <w:rsid w:val="0080661D"/>
    <w:rsid w:val="00806BC9"/>
    <w:rsid w:val="0080740E"/>
    <w:rsid w:val="008076D5"/>
    <w:rsid w:val="00807E29"/>
    <w:rsid w:val="00810600"/>
    <w:rsid w:val="00810680"/>
    <w:rsid w:val="008116D1"/>
    <w:rsid w:val="00811D99"/>
    <w:rsid w:val="00811FF1"/>
    <w:rsid w:val="0081206B"/>
    <w:rsid w:val="0081280A"/>
    <w:rsid w:val="00812F7F"/>
    <w:rsid w:val="00813B02"/>
    <w:rsid w:val="00813DC5"/>
    <w:rsid w:val="008145B6"/>
    <w:rsid w:val="008149DC"/>
    <w:rsid w:val="00814AE2"/>
    <w:rsid w:val="00815085"/>
    <w:rsid w:val="008154FF"/>
    <w:rsid w:val="0081583D"/>
    <w:rsid w:val="00815E71"/>
    <w:rsid w:val="00815FDA"/>
    <w:rsid w:val="0081605B"/>
    <w:rsid w:val="00816164"/>
    <w:rsid w:val="008162DD"/>
    <w:rsid w:val="00816377"/>
    <w:rsid w:val="0081717A"/>
    <w:rsid w:val="00817500"/>
    <w:rsid w:val="00817FEA"/>
    <w:rsid w:val="0082060A"/>
    <w:rsid w:val="008219F0"/>
    <w:rsid w:val="00821E0D"/>
    <w:rsid w:val="00822029"/>
    <w:rsid w:val="0082236B"/>
    <w:rsid w:val="00822486"/>
    <w:rsid w:val="008225E3"/>
    <w:rsid w:val="00822F26"/>
    <w:rsid w:val="008237E0"/>
    <w:rsid w:val="00823C74"/>
    <w:rsid w:val="00824E56"/>
    <w:rsid w:val="00824F5C"/>
    <w:rsid w:val="0082607D"/>
    <w:rsid w:val="00827006"/>
    <w:rsid w:val="008270B3"/>
    <w:rsid w:val="0082719E"/>
    <w:rsid w:val="008303B5"/>
    <w:rsid w:val="00830918"/>
    <w:rsid w:val="00830C2C"/>
    <w:rsid w:val="0083174B"/>
    <w:rsid w:val="00831B21"/>
    <w:rsid w:val="00831D28"/>
    <w:rsid w:val="00832976"/>
    <w:rsid w:val="00832CEC"/>
    <w:rsid w:val="008332C3"/>
    <w:rsid w:val="00833A31"/>
    <w:rsid w:val="00833BE2"/>
    <w:rsid w:val="00833C5E"/>
    <w:rsid w:val="00833F83"/>
    <w:rsid w:val="00834808"/>
    <w:rsid w:val="00834B7A"/>
    <w:rsid w:val="008357FA"/>
    <w:rsid w:val="00835E44"/>
    <w:rsid w:val="00836DD6"/>
    <w:rsid w:val="0083748D"/>
    <w:rsid w:val="0083774E"/>
    <w:rsid w:val="0084018C"/>
    <w:rsid w:val="008406A6"/>
    <w:rsid w:val="008410A4"/>
    <w:rsid w:val="008411A0"/>
    <w:rsid w:val="008417EE"/>
    <w:rsid w:val="00842024"/>
    <w:rsid w:val="00842617"/>
    <w:rsid w:val="00842816"/>
    <w:rsid w:val="00842A5F"/>
    <w:rsid w:val="00842F68"/>
    <w:rsid w:val="00843279"/>
    <w:rsid w:val="00843FCD"/>
    <w:rsid w:val="00844158"/>
    <w:rsid w:val="0084483A"/>
    <w:rsid w:val="00844CEE"/>
    <w:rsid w:val="00845A5A"/>
    <w:rsid w:val="0084662A"/>
    <w:rsid w:val="008466BC"/>
    <w:rsid w:val="00847418"/>
    <w:rsid w:val="00847754"/>
    <w:rsid w:val="0085015E"/>
    <w:rsid w:val="0085042B"/>
    <w:rsid w:val="0085049C"/>
    <w:rsid w:val="00851246"/>
    <w:rsid w:val="0085152A"/>
    <w:rsid w:val="00851B4A"/>
    <w:rsid w:val="00851BB5"/>
    <w:rsid w:val="00852463"/>
    <w:rsid w:val="008524C2"/>
    <w:rsid w:val="008526D7"/>
    <w:rsid w:val="00853457"/>
    <w:rsid w:val="0085368C"/>
    <w:rsid w:val="00853A8E"/>
    <w:rsid w:val="00853DF2"/>
    <w:rsid w:val="008556A0"/>
    <w:rsid w:val="008564AF"/>
    <w:rsid w:val="00856A8C"/>
    <w:rsid w:val="0085704A"/>
    <w:rsid w:val="00857813"/>
    <w:rsid w:val="008579A2"/>
    <w:rsid w:val="008579DB"/>
    <w:rsid w:val="00857C6D"/>
    <w:rsid w:val="00857CD2"/>
    <w:rsid w:val="00857DC8"/>
    <w:rsid w:val="008600CF"/>
    <w:rsid w:val="008604B0"/>
    <w:rsid w:val="008606CA"/>
    <w:rsid w:val="00860890"/>
    <w:rsid w:val="00860B6F"/>
    <w:rsid w:val="00860C8C"/>
    <w:rsid w:val="00861BD3"/>
    <w:rsid w:val="00861F0E"/>
    <w:rsid w:val="0086254A"/>
    <w:rsid w:val="0086294E"/>
    <w:rsid w:val="00862D88"/>
    <w:rsid w:val="00862E18"/>
    <w:rsid w:val="00862FC8"/>
    <w:rsid w:val="0086311E"/>
    <w:rsid w:val="00863135"/>
    <w:rsid w:val="008639D3"/>
    <w:rsid w:val="00863B41"/>
    <w:rsid w:val="008641C3"/>
    <w:rsid w:val="008644AA"/>
    <w:rsid w:val="008648D5"/>
    <w:rsid w:val="00865852"/>
    <w:rsid w:val="0086586E"/>
    <w:rsid w:val="00865B91"/>
    <w:rsid w:val="00865C7A"/>
    <w:rsid w:val="0086610F"/>
    <w:rsid w:val="0086679F"/>
    <w:rsid w:val="00866B8A"/>
    <w:rsid w:val="0086708D"/>
    <w:rsid w:val="008672FC"/>
    <w:rsid w:val="0086767C"/>
    <w:rsid w:val="00867706"/>
    <w:rsid w:val="00870AB5"/>
    <w:rsid w:val="00871372"/>
    <w:rsid w:val="0087198F"/>
    <w:rsid w:val="00872563"/>
    <w:rsid w:val="00872BB2"/>
    <w:rsid w:val="008734BB"/>
    <w:rsid w:val="00873F35"/>
    <w:rsid w:val="00873FBA"/>
    <w:rsid w:val="0087440D"/>
    <w:rsid w:val="008747D6"/>
    <w:rsid w:val="00874DC0"/>
    <w:rsid w:val="008750A7"/>
    <w:rsid w:val="00875B84"/>
    <w:rsid w:val="0087667D"/>
    <w:rsid w:val="00876F56"/>
    <w:rsid w:val="00877668"/>
    <w:rsid w:val="00880664"/>
    <w:rsid w:val="008809C6"/>
    <w:rsid w:val="00880D5D"/>
    <w:rsid w:val="00880E96"/>
    <w:rsid w:val="0088127D"/>
    <w:rsid w:val="00881B02"/>
    <w:rsid w:val="00881F2D"/>
    <w:rsid w:val="0088376A"/>
    <w:rsid w:val="00883BF5"/>
    <w:rsid w:val="00885443"/>
    <w:rsid w:val="00886B51"/>
    <w:rsid w:val="00886C3F"/>
    <w:rsid w:val="00886DE8"/>
    <w:rsid w:val="00887333"/>
    <w:rsid w:val="00887341"/>
    <w:rsid w:val="00887B95"/>
    <w:rsid w:val="00887E3E"/>
    <w:rsid w:val="00890847"/>
    <w:rsid w:val="00890C83"/>
    <w:rsid w:val="00892579"/>
    <w:rsid w:val="008925C6"/>
    <w:rsid w:val="00892ECE"/>
    <w:rsid w:val="008930CD"/>
    <w:rsid w:val="00893291"/>
    <w:rsid w:val="00893B52"/>
    <w:rsid w:val="008946EF"/>
    <w:rsid w:val="008957CB"/>
    <w:rsid w:val="00895A6E"/>
    <w:rsid w:val="00895FB5"/>
    <w:rsid w:val="008962C7"/>
    <w:rsid w:val="00896568"/>
    <w:rsid w:val="00896670"/>
    <w:rsid w:val="0089687B"/>
    <w:rsid w:val="0089699B"/>
    <w:rsid w:val="00896B66"/>
    <w:rsid w:val="00896C31"/>
    <w:rsid w:val="00896C40"/>
    <w:rsid w:val="008975E6"/>
    <w:rsid w:val="0089765F"/>
    <w:rsid w:val="008A0D26"/>
    <w:rsid w:val="008A0E46"/>
    <w:rsid w:val="008A0F56"/>
    <w:rsid w:val="008A19ED"/>
    <w:rsid w:val="008A1C97"/>
    <w:rsid w:val="008A1E95"/>
    <w:rsid w:val="008A1EEA"/>
    <w:rsid w:val="008A2508"/>
    <w:rsid w:val="008A2C4D"/>
    <w:rsid w:val="008A30E4"/>
    <w:rsid w:val="008A337A"/>
    <w:rsid w:val="008A391D"/>
    <w:rsid w:val="008A3939"/>
    <w:rsid w:val="008A3B56"/>
    <w:rsid w:val="008A3E17"/>
    <w:rsid w:val="008A41A3"/>
    <w:rsid w:val="008A41E6"/>
    <w:rsid w:val="008A4415"/>
    <w:rsid w:val="008A4B4A"/>
    <w:rsid w:val="008A4E18"/>
    <w:rsid w:val="008A50C5"/>
    <w:rsid w:val="008A5600"/>
    <w:rsid w:val="008A650F"/>
    <w:rsid w:val="008A6630"/>
    <w:rsid w:val="008A6720"/>
    <w:rsid w:val="008A6751"/>
    <w:rsid w:val="008A687D"/>
    <w:rsid w:val="008A72C9"/>
    <w:rsid w:val="008A7456"/>
    <w:rsid w:val="008A778B"/>
    <w:rsid w:val="008A7948"/>
    <w:rsid w:val="008A7D39"/>
    <w:rsid w:val="008A7F3A"/>
    <w:rsid w:val="008B0B63"/>
    <w:rsid w:val="008B15A9"/>
    <w:rsid w:val="008B1FD6"/>
    <w:rsid w:val="008B27BB"/>
    <w:rsid w:val="008B29AB"/>
    <w:rsid w:val="008B2E18"/>
    <w:rsid w:val="008B3948"/>
    <w:rsid w:val="008B409B"/>
    <w:rsid w:val="008B4202"/>
    <w:rsid w:val="008B4585"/>
    <w:rsid w:val="008B56C3"/>
    <w:rsid w:val="008B5BF8"/>
    <w:rsid w:val="008B5D35"/>
    <w:rsid w:val="008B612E"/>
    <w:rsid w:val="008B61A9"/>
    <w:rsid w:val="008B63E6"/>
    <w:rsid w:val="008B6A1B"/>
    <w:rsid w:val="008B6FAD"/>
    <w:rsid w:val="008B73BF"/>
    <w:rsid w:val="008B7D3E"/>
    <w:rsid w:val="008C0100"/>
    <w:rsid w:val="008C0355"/>
    <w:rsid w:val="008C0824"/>
    <w:rsid w:val="008C0FBE"/>
    <w:rsid w:val="008C2425"/>
    <w:rsid w:val="008C269C"/>
    <w:rsid w:val="008C28B1"/>
    <w:rsid w:val="008C3F88"/>
    <w:rsid w:val="008C43C9"/>
    <w:rsid w:val="008C4CC5"/>
    <w:rsid w:val="008C4F3B"/>
    <w:rsid w:val="008C562E"/>
    <w:rsid w:val="008C61C7"/>
    <w:rsid w:val="008C66E3"/>
    <w:rsid w:val="008C769D"/>
    <w:rsid w:val="008C7C48"/>
    <w:rsid w:val="008C7E40"/>
    <w:rsid w:val="008D0449"/>
    <w:rsid w:val="008D04A3"/>
    <w:rsid w:val="008D0CFF"/>
    <w:rsid w:val="008D0E83"/>
    <w:rsid w:val="008D17E7"/>
    <w:rsid w:val="008D1ADA"/>
    <w:rsid w:val="008D2273"/>
    <w:rsid w:val="008D2384"/>
    <w:rsid w:val="008D2AC1"/>
    <w:rsid w:val="008D2B1C"/>
    <w:rsid w:val="008D32EA"/>
    <w:rsid w:val="008D3C56"/>
    <w:rsid w:val="008D3EE3"/>
    <w:rsid w:val="008D402B"/>
    <w:rsid w:val="008D4310"/>
    <w:rsid w:val="008D472F"/>
    <w:rsid w:val="008D4793"/>
    <w:rsid w:val="008D4815"/>
    <w:rsid w:val="008D4F04"/>
    <w:rsid w:val="008D55FD"/>
    <w:rsid w:val="008D5697"/>
    <w:rsid w:val="008D5A55"/>
    <w:rsid w:val="008D5C8F"/>
    <w:rsid w:val="008D61E5"/>
    <w:rsid w:val="008D6503"/>
    <w:rsid w:val="008D7242"/>
    <w:rsid w:val="008D7315"/>
    <w:rsid w:val="008D76F8"/>
    <w:rsid w:val="008D78CA"/>
    <w:rsid w:val="008D78D0"/>
    <w:rsid w:val="008E02A1"/>
    <w:rsid w:val="008E0868"/>
    <w:rsid w:val="008E0B31"/>
    <w:rsid w:val="008E17FA"/>
    <w:rsid w:val="008E18EF"/>
    <w:rsid w:val="008E2126"/>
    <w:rsid w:val="008E2CE0"/>
    <w:rsid w:val="008E32DF"/>
    <w:rsid w:val="008E34C6"/>
    <w:rsid w:val="008E431D"/>
    <w:rsid w:val="008E4333"/>
    <w:rsid w:val="008E46C6"/>
    <w:rsid w:val="008E4998"/>
    <w:rsid w:val="008E49EC"/>
    <w:rsid w:val="008E4ABB"/>
    <w:rsid w:val="008E5155"/>
    <w:rsid w:val="008E5D07"/>
    <w:rsid w:val="008E5D22"/>
    <w:rsid w:val="008E5F0B"/>
    <w:rsid w:val="008E61C4"/>
    <w:rsid w:val="008E64AF"/>
    <w:rsid w:val="008E6A0E"/>
    <w:rsid w:val="008E6B7A"/>
    <w:rsid w:val="008E795D"/>
    <w:rsid w:val="008E79C9"/>
    <w:rsid w:val="008E7A54"/>
    <w:rsid w:val="008E7ADB"/>
    <w:rsid w:val="008E7E41"/>
    <w:rsid w:val="008F0615"/>
    <w:rsid w:val="008F0623"/>
    <w:rsid w:val="008F07C7"/>
    <w:rsid w:val="008F0C9E"/>
    <w:rsid w:val="008F15AB"/>
    <w:rsid w:val="008F1B86"/>
    <w:rsid w:val="008F1D31"/>
    <w:rsid w:val="008F2334"/>
    <w:rsid w:val="008F23E3"/>
    <w:rsid w:val="008F29F5"/>
    <w:rsid w:val="008F2BA5"/>
    <w:rsid w:val="008F2D0F"/>
    <w:rsid w:val="008F2FE0"/>
    <w:rsid w:val="008F3090"/>
    <w:rsid w:val="008F3122"/>
    <w:rsid w:val="008F4CE0"/>
    <w:rsid w:val="008F54DE"/>
    <w:rsid w:val="008F5901"/>
    <w:rsid w:val="008F5A5C"/>
    <w:rsid w:val="008F5CBF"/>
    <w:rsid w:val="008F64A8"/>
    <w:rsid w:val="008F682A"/>
    <w:rsid w:val="008F78E1"/>
    <w:rsid w:val="0090035C"/>
    <w:rsid w:val="00901021"/>
    <w:rsid w:val="009014F3"/>
    <w:rsid w:val="00901E3A"/>
    <w:rsid w:val="00901F08"/>
    <w:rsid w:val="009023E5"/>
    <w:rsid w:val="00902673"/>
    <w:rsid w:val="00902A63"/>
    <w:rsid w:val="00902C92"/>
    <w:rsid w:val="00902DB5"/>
    <w:rsid w:val="00903135"/>
    <w:rsid w:val="009035CA"/>
    <w:rsid w:val="00903D0B"/>
    <w:rsid w:val="00904C55"/>
    <w:rsid w:val="00905801"/>
    <w:rsid w:val="00905FE3"/>
    <w:rsid w:val="00906D36"/>
    <w:rsid w:val="00906EF5"/>
    <w:rsid w:val="00907F49"/>
    <w:rsid w:val="009102E2"/>
    <w:rsid w:val="00910D12"/>
    <w:rsid w:val="00910E40"/>
    <w:rsid w:val="00911138"/>
    <w:rsid w:val="009111FA"/>
    <w:rsid w:val="009114D5"/>
    <w:rsid w:val="00911BE3"/>
    <w:rsid w:val="00911CDA"/>
    <w:rsid w:val="0091240B"/>
    <w:rsid w:val="009127DB"/>
    <w:rsid w:val="0091285B"/>
    <w:rsid w:val="00912DDD"/>
    <w:rsid w:val="00912F2A"/>
    <w:rsid w:val="00913E96"/>
    <w:rsid w:val="00913F9D"/>
    <w:rsid w:val="009144A9"/>
    <w:rsid w:val="00914595"/>
    <w:rsid w:val="0091482F"/>
    <w:rsid w:val="00914AB2"/>
    <w:rsid w:val="009152B3"/>
    <w:rsid w:val="0091552B"/>
    <w:rsid w:val="009158D7"/>
    <w:rsid w:val="00916258"/>
    <w:rsid w:val="00916442"/>
    <w:rsid w:val="009165B4"/>
    <w:rsid w:val="009167D3"/>
    <w:rsid w:val="00916BE2"/>
    <w:rsid w:val="00916E84"/>
    <w:rsid w:val="00917036"/>
    <w:rsid w:val="009175A6"/>
    <w:rsid w:val="00917877"/>
    <w:rsid w:val="00920200"/>
    <w:rsid w:val="0092062C"/>
    <w:rsid w:val="009206DC"/>
    <w:rsid w:val="00920A9A"/>
    <w:rsid w:val="00920B74"/>
    <w:rsid w:val="00921362"/>
    <w:rsid w:val="0092181C"/>
    <w:rsid w:val="009218CE"/>
    <w:rsid w:val="00921B7E"/>
    <w:rsid w:val="00921D57"/>
    <w:rsid w:val="009226A9"/>
    <w:rsid w:val="00923D8B"/>
    <w:rsid w:val="00923FF4"/>
    <w:rsid w:val="00924332"/>
    <w:rsid w:val="00924466"/>
    <w:rsid w:val="00924B5C"/>
    <w:rsid w:val="0092548C"/>
    <w:rsid w:val="009254B7"/>
    <w:rsid w:val="00925B5A"/>
    <w:rsid w:val="00925E1B"/>
    <w:rsid w:val="0092666E"/>
    <w:rsid w:val="0092670A"/>
    <w:rsid w:val="009270E4"/>
    <w:rsid w:val="0092714F"/>
    <w:rsid w:val="0092715D"/>
    <w:rsid w:val="00927667"/>
    <w:rsid w:val="00927D32"/>
    <w:rsid w:val="0093001C"/>
    <w:rsid w:val="00930145"/>
    <w:rsid w:val="009308BF"/>
    <w:rsid w:val="00930AC0"/>
    <w:rsid w:val="00930BA8"/>
    <w:rsid w:val="00930D87"/>
    <w:rsid w:val="009319C4"/>
    <w:rsid w:val="00931DB5"/>
    <w:rsid w:val="009320F2"/>
    <w:rsid w:val="0093214F"/>
    <w:rsid w:val="00932182"/>
    <w:rsid w:val="009321D2"/>
    <w:rsid w:val="009324FA"/>
    <w:rsid w:val="0093288A"/>
    <w:rsid w:val="00933248"/>
    <w:rsid w:val="00933A01"/>
    <w:rsid w:val="00933C4F"/>
    <w:rsid w:val="0093410D"/>
    <w:rsid w:val="00934713"/>
    <w:rsid w:val="00934AE4"/>
    <w:rsid w:val="00935214"/>
    <w:rsid w:val="00935C5B"/>
    <w:rsid w:val="00936092"/>
    <w:rsid w:val="00936447"/>
    <w:rsid w:val="0093672B"/>
    <w:rsid w:val="00936B75"/>
    <w:rsid w:val="00936C51"/>
    <w:rsid w:val="00936EF9"/>
    <w:rsid w:val="0093732F"/>
    <w:rsid w:val="00937598"/>
    <w:rsid w:val="0093779A"/>
    <w:rsid w:val="009377B6"/>
    <w:rsid w:val="009417E5"/>
    <w:rsid w:val="00941AD4"/>
    <w:rsid w:val="00941E19"/>
    <w:rsid w:val="00942838"/>
    <w:rsid w:val="0094336D"/>
    <w:rsid w:val="00943A73"/>
    <w:rsid w:val="00944463"/>
    <w:rsid w:val="00944516"/>
    <w:rsid w:val="00944DC4"/>
    <w:rsid w:val="0094523E"/>
    <w:rsid w:val="009453AF"/>
    <w:rsid w:val="009459C6"/>
    <w:rsid w:val="00945FE2"/>
    <w:rsid w:val="00946233"/>
    <w:rsid w:val="00946313"/>
    <w:rsid w:val="00946385"/>
    <w:rsid w:val="00946635"/>
    <w:rsid w:val="00946864"/>
    <w:rsid w:val="00946AAA"/>
    <w:rsid w:val="009509B7"/>
    <w:rsid w:val="00950E71"/>
    <w:rsid w:val="00951ADB"/>
    <w:rsid w:val="00951E66"/>
    <w:rsid w:val="00951F96"/>
    <w:rsid w:val="009529EE"/>
    <w:rsid w:val="00952B20"/>
    <w:rsid w:val="00952C6F"/>
    <w:rsid w:val="00952FE2"/>
    <w:rsid w:val="00953900"/>
    <w:rsid w:val="00953EC7"/>
    <w:rsid w:val="00954055"/>
    <w:rsid w:val="0095414C"/>
    <w:rsid w:val="009545A9"/>
    <w:rsid w:val="00954B98"/>
    <w:rsid w:val="00954E02"/>
    <w:rsid w:val="0095569E"/>
    <w:rsid w:val="00955F18"/>
    <w:rsid w:val="00956691"/>
    <w:rsid w:val="00956B1E"/>
    <w:rsid w:val="0095717A"/>
    <w:rsid w:val="0096071F"/>
    <w:rsid w:val="009611AC"/>
    <w:rsid w:val="00961586"/>
    <w:rsid w:val="0096167D"/>
    <w:rsid w:val="00962FD1"/>
    <w:rsid w:val="00963574"/>
    <w:rsid w:val="00963DAF"/>
    <w:rsid w:val="00964DC3"/>
    <w:rsid w:val="0096512E"/>
    <w:rsid w:val="009651EC"/>
    <w:rsid w:val="0096552E"/>
    <w:rsid w:val="00965B6F"/>
    <w:rsid w:val="00965F4F"/>
    <w:rsid w:val="00965FB0"/>
    <w:rsid w:val="00966622"/>
    <w:rsid w:val="00967A59"/>
    <w:rsid w:val="00967A5F"/>
    <w:rsid w:val="00967BE2"/>
    <w:rsid w:val="0097036D"/>
    <w:rsid w:val="00970C59"/>
    <w:rsid w:val="0097186B"/>
    <w:rsid w:val="00973327"/>
    <w:rsid w:val="00973821"/>
    <w:rsid w:val="00974656"/>
    <w:rsid w:val="00974B7C"/>
    <w:rsid w:val="00974D4F"/>
    <w:rsid w:val="00974E2A"/>
    <w:rsid w:val="0097597D"/>
    <w:rsid w:val="009759B2"/>
    <w:rsid w:val="009759E4"/>
    <w:rsid w:val="009765D1"/>
    <w:rsid w:val="00976D29"/>
    <w:rsid w:val="00977964"/>
    <w:rsid w:val="00980102"/>
    <w:rsid w:val="009807AF"/>
    <w:rsid w:val="00980A9F"/>
    <w:rsid w:val="00981500"/>
    <w:rsid w:val="0098179C"/>
    <w:rsid w:val="00982969"/>
    <w:rsid w:val="009829F3"/>
    <w:rsid w:val="00982BCA"/>
    <w:rsid w:val="00982D9A"/>
    <w:rsid w:val="0098338A"/>
    <w:rsid w:val="00983430"/>
    <w:rsid w:val="00983EA0"/>
    <w:rsid w:val="0098430D"/>
    <w:rsid w:val="0098452B"/>
    <w:rsid w:val="00984902"/>
    <w:rsid w:val="00984960"/>
    <w:rsid w:val="00984CE4"/>
    <w:rsid w:val="0098531C"/>
    <w:rsid w:val="00985559"/>
    <w:rsid w:val="009855B1"/>
    <w:rsid w:val="00986D4E"/>
    <w:rsid w:val="00987C5A"/>
    <w:rsid w:val="00987D4E"/>
    <w:rsid w:val="0099020A"/>
    <w:rsid w:val="009903EA"/>
    <w:rsid w:val="009904BC"/>
    <w:rsid w:val="009905DB"/>
    <w:rsid w:val="00990622"/>
    <w:rsid w:val="00990C67"/>
    <w:rsid w:val="0099148B"/>
    <w:rsid w:val="00991B3E"/>
    <w:rsid w:val="00992413"/>
    <w:rsid w:val="009926BB"/>
    <w:rsid w:val="009926BC"/>
    <w:rsid w:val="00992A7B"/>
    <w:rsid w:val="00993373"/>
    <w:rsid w:val="00993829"/>
    <w:rsid w:val="00993855"/>
    <w:rsid w:val="009938BE"/>
    <w:rsid w:val="00994A00"/>
    <w:rsid w:val="00994C7A"/>
    <w:rsid w:val="00994EDC"/>
    <w:rsid w:val="009956DA"/>
    <w:rsid w:val="00995A68"/>
    <w:rsid w:val="00995B0F"/>
    <w:rsid w:val="00995E09"/>
    <w:rsid w:val="00996013"/>
    <w:rsid w:val="009962DB"/>
    <w:rsid w:val="009964FC"/>
    <w:rsid w:val="00996B68"/>
    <w:rsid w:val="00996C7F"/>
    <w:rsid w:val="00997308"/>
    <w:rsid w:val="00997335"/>
    <w:rsid w:val="009978D6"/>
    <w:rsid w:val="00997AA5"/>
    <w:rsid w:val="00997C33"/>
    <w:rsid w:val="009A0C88"/>
    <w:rsid w:val="009A0E27"/>
    <w:rsid w:val="009A1B3C"/>
    <w:rsid w:val="009A2AD7"/>
    <w:rsid w:val="009A306A"/>
    <w:rsid w:val="009A355A"/>
    <w:rsid w:val="009A37C8"/>
    <w:rsid w:val="009A3ABF"/>
    <w:rsid w:val="009A40F9"/>
    <w:rsid w:val="009A5561"/>
    <w:rsid w:val="009A5F2C"/>
    <w:rsid w:val="009A6091"/>
    <w:rsid w:val="009A6436"/>
    <w:rsid w:val="009A6EAD"/>
    <w:rsid w:val="009A75EB"/>
    <w:rsid w:val="009A760A"/>
    <w:rsid w:val="009A7705"/>
    <w:rsid w:val="009A7F69"/>
    <w:rsid w:val="009B09CE"/>
    <w:rsid w:val="009B0B19"/>
    <w:rsid w:val="009B0BA9"/>
    <w:rsid w:val="009B0C36"/>
    <w:rsid w:val="009B2A57"/>
    <w:rsid w:val="009B2B30"/>
    <w:rsid w:val="009B35E4"/>
    <w:rsid w:val="009B466B"/>
    <w:rsid w:val="009B515D"/>
    <w:rsid w:val="009B51D0"/>
    <w:rsid w:val="009B521B"/>
    <w:rsid w:val="009B58F9"/>
    <w:rsid w:val="009B5D37"/>
    <w:rsid w:val="009B5E46"/>
    <w:rsid w:val="009B79F9"/>
    <w:rsid w:val="009C0978"/>
    <w:rsid w:val="009C1CD3"/>
    <w:rsid w:val="009C1F69"/>
    <w:rsid w:val="009C2159"/>
    <w:rsid w:val="009C2377"/>
    <w:rsid w:val="009C2502"/>
    <w:rsid w:val="009C25EF"/>
    <w:rsid w:val="009C267C"/>
    <w:rsid w:val="009C2900"/>
    <w:rsid w:val="009C2A6F"/>
    <w:rsid w:val="009C2B1A"/>
    <w:rsid w:val="009C2CB6"/>
    <w:rsid w:val="009C2DD2"/>
    <w:rsid w:val="009C31D0"/>
    <w:rsid w:val="009C39CD"/>
    <w:rsid w:val="009C43D0"/>
    <w:rsid w:val="009C4640"/>
    <w:rsid w:val="009C4ED3"/>
    <w:rsid w:val="009C57B8"/>
    <w:rsid w:val="009C586F"/>
    <w:rsid w:val="009C5B53"/>
    <w:rsid w:val="009C6D53"/>
    <w:rsid w:val="009C7173"/>
    <w:rsid w:val="009C71FC"/>
    <w:rsid w:val="009C771C"/>
    <w:rsid w:val="009C79D9"/>
    <w:rsid w:val="009C7EAE"/>
    <w:rsid w:val="009D07F6"/>
    <w:rsid w:val="009D1329"/>
    <w:rsid w:val="009D140A"/>
    <w:rsid w:val="009D16BF"/>
    <w:rsid w:val="009D2193"/>
    <w:rsid w:val="009D297B"/>
    <w:rsid w:val="009D2F2D"/>
    <w:rsid w:val="009D3281"/>
    <w:rsid w:val="009D363C"/>
    <w:rsid w:val="009D3B1F"/>
    <w:rsid w:val="009D3E82"/>
    <w:rsid w:val="009D45D5"/>
    <w:rsid w:val="009D5E9E"/>
    <w:rsid w:val="009D5F44"/>
    <w:rsid w:val="009D6B84"/>
    <w:rsid w:val="009D6D92"/>
    <w:rsid w:val="009D73F9"/>
    <w:rsid w:val="009D7B03"/>
    <w:rsid w:val="009D7CF6"/>
    <w:rsid w:val="009D7D18"/>
    <w:rsid w:val="009E00C3"/>
    <w:rsid w:val="009E0CDA"/>
    <w:rsid w:val="009E17D2"/>
    <w:rsid w:val="009E2804"/>
    <w:rsid w:val="009E3546"/>
    <w:rsid w:val="009E44CB"/>
    <w:rsid w:val="009E49D4"/>
    <w:rsid w:val="009E555E"/>
    <w:rsid w:val="009E5749"/>
    <w:rsid w:val="009E64FD"/>
    <w:rsid w:val="009E70A4"/>
    <w:rsid w:val="009E70F4"/>
    <w:rsid w:val="009E7BD2"/>
    <w:rsid w:val="009F00C9"/>
    <w:rsid w:val="009F0487"/>
    <w:rsid w:val="009F0594"/>
    <w:rsid w:val="009F100D"/>
    <w:rsid w:val="009F11FD"/>
    <w:rsid w:val="009F15DE"/>
    <w:rsid w:val="009F1651"/>
    <w:rsid w:val="009F1E74"/>
    <w:rsid w:val="009F1F93"/>
    <w:rsid w:val="009F28C9"/>
    <w:rsid w:val="009F2BBD"/>
    <w:rsid w:val="009F3258"/>
    <w:rsid w:val="009F3391"/>
    <w:rsid w:val="009F3839"/>
    <w:rsid w:val="009F3874"/>
    <w:rsid w:val="009F3DF0"/>
    <w:rsid w:val="009F3DFE"/>
    <w:rsid w:val="009F3F03"/>
    <w:rsid w:val="009F45CA"/>
    <w:rsid w:val="009F52F1"/>
    <w:rsid w:val="009F533E"/>
    <w:rsid w:val="009F5E1B"/>
    <w:rsid w:val="009F6C6A"/>
    <w:rsid w:val="009F6D45"/>
    <w:rsid w:val="009F70A8"/>
    <w:rsid w:val="009F7127"/>
    <w:rsid w:val="009F731F"/>
    <w:rsid w:val="009F756F"/>
    <w:rsid w:val="009F7669"/>
    <w:rsid w:val="009F7BFF"/>
    <w:rsid w:val="00A00989"/>
    <w:rsid w:val="00A00A36"/>
    <w:rsid w:val="00A0106F"/>
    <w:rsid w:val="00A01467"/>
    <w:rsid w:val="00A01661"/>
    <w:rsid w:val="00A01E5D"/>
    <w:rsid w:val="00A02BBC"/>
    <w:rsid w:val="00A02EC3"/>
    <w:rsid w:val="00A0340F"/>
    <w:rsid w:val="00A037B8"/>
    <w:rsid w:val="00A03D9B"/>
    <w:rsid w:val="00A03F3A"/>
    <w:rsid w:val="00A03F5C"/>
    <w:rsid w:val="00A0446F"/>
    <w:rsid w:val="00A04500"/>
    <w:rsid w:val="00A0464B"/>
    <w:rsid w:val="00A047C4"/>
    <w:rsid w:val="00A049F7"/>
    <w:rsid w:val="00A04DF4"/>
    <w:rsid w:val="00A050D6"/>
    <w:rsid w:val="00A05240"/>
    <w:rsid w:val="00A05270"/>
    <w:rsid w:val="00A05437"/>
    <w:rsid w:val="00A05CC6"/>
    <w:rsid w:val="00A06618"/>
    <w:rsid w:val="00A0691D"/>
    <w:rsid w:val="00A06C2F"/>
    <w:rsid w:val="00A06C60"/>
    <w:rsid w:val="00A06D22"/>
    <w:rsid w:val="00A06FFA"/>
    <w:rsid w:val="00A07598"/>
    <w:rsid w:val="00A079F6"/>
    <w:rsid w:val="00A110D8"/>
    <w:rsid w:val="00A115D0"/>
    <w:rsid w:val="00A11920"/>
    <w:rsid w:val="00A11D61"/>
    <w:rsid w:val="00A126AA"/>
    <w:rsid w:val="00A127E8"/>
    <w:rsid w:val="00A12818"/>
    <w:rsid w:val="00A12EEA"/>
    <w:rsid w:val="00A13792"/>
    <w:rsid w:val="00A13CFB"/>
    <w:rsid w:val="00A13D77"/>
    <w:rsid w:val="00A15950"/>
    <w:rsid w:val="00A159B3"/>
    <w:rsid w:val="00A159CC"/>
    <w:rsid w:val="00A15A06"/>
    <w:rsid w:val="00A15E1A"/>
    <w:rsid w:val="00A15F85"/>
    <w:rsid w:val="00A160BF"/>
    <w:rsid w:val="00A16832"/>
    <w:rsid w:val="00A16A7F"/>
    <w:rsid w:val="00A1723A"/>
    <w:rsid w:val="00A17331"/>
    <w:rsid w:val="00A17857"/>
    <w:rsid w:val="00A17A34"/>
    <w:rsid w:val="00A17EAE"/>
    <w:rsid w:val="00A208AC"/>
    <w:rsid w:val="00A21888"/>
    <w:rsid w:val="00A21AED"/>
    <w:rsid w:val="00A21B60"/>
    <w:rsid w:val="00A221A9"/>
    <w:rsid w:val="00A2247E"/>
    <w:rsid w:val="00A22E0F"/>
    <w:rsid w:val="00A23F16"/>
    <w:rsid w:val="00A2471B"/>
    <w:rsid w:val="00A2489D"/>
    <w:rsid w:val="00A24B21"/>
    <w:rsid w:val="00A24B36"/>
    <w:rsid w:val="00A24C6B"/>
    <w:rsid w:val="00A24E0F"/>
    <w:rsid w:val="00A24E3F"/>
    <w:rsid w:val="00A262F2"/>
    <w:rsid w:val="00A2674F"/>
    <w:rsid w:val="00A26923"/>
    <w:rsid w:val="00A26C35"/>
    <w:rsid w:val="00A2769E"/>
    <w:rsid w:val="00A27ABC"/>
    <w:rsid w:val="00A3038F"/>
    <w:rsid w:val="00A308BD"/>
    <w:rsid w:val="00A31A78"/>
    <w:rsid w:val="00A31AE4"/>
    <w:rsid w:val="00A31D45"/>
    <w:rsid w:val="00A32B1E"/>
    <w:rsid w:val="00A32C7D"/>
    <w:rsid w:val="00A32F82"/>
    <w:rsid w:val="00A3338C"/>
    <w:rsid w:val="00A35276"/>
    <w:rsid w:val="00A354ED"/>
    <w:rsid w:val="00A35BF7"/>
    <w:rsid w:val="00A35D9A"/>
    <w:rsid w:val="00A367C1"/>
    <w:rsid w:val="00A3692D"/>
    <w:rsid w:val="00A36997"/>
    <w:rsid w:val="00A36FB7"/>
    <w:rsid w:val="00A3702F"/>
    <w:rsid w:val="00A37131"/>
    <w:rsid w:val="00A40546"/>
    <w:rsid w:val="00A405F7"/>
    <w:rsid w:val="00A40CF5"/>
    <w:rsid w:val="00A4224E"/>
    <w:rsid w:val="00A42610"/>
    <w:rsid w:val="00A427D2"/>
    <w:rsid w:val="00A42B5D"/>
    <w:rsid w:val="00A42BD4"/>
    <w:rsid w:val="00A4317A"/>
    <w:rsid w:val="00A435C1"/>
    <w:rsid w:val="00A44225"/>
    <w:rsid w:val="00A446AC"/>
    <w:rsid w:val="00A44CCA"/>
    <w:rsid w:val="00A44CE4"/>
    <w:rsid w:val="00A458C3"/>
    <w:rsid w:val="00A45A6D"/>
    <w:rsid w:val="00A46049"/>
    <w:rsid w:val="00A46494"/>
    <w:rsid w:val="00A47117"/>
    <w:rsid w:val="00A47683"/>
    <w:rsid w:val="00A47839"/>
    <w:rsid w:val="00A47CF6"/>
    <w:rsid w:val="00A500A3"/>
    <w:rsid w:val="00A50182"/>
    <w:rsid w:val="00A50F48"/>
    <w:rsid w:val="00A510BC"/>
    <w:rsid w:val="00A5175D"/>
    <w:rsid w:val="00A51CFA"/>
    <w:rsid w:val="00A51FF4"/>
    <w:rsid w:val="00A5218B"/>
    <w:rsid w:val="00A5251F"/>
    <w:rsid w:val="00A52E20"/>
    <w:rsid w:val="00A52EC3"/>
    <w:rsid w:val="00A5316E"/>
    <w:rsid w:val="00A5318E"/>
    <w:rsid w:val="00A539E5"/>
    <w:rsid w:val="00A54AE5"/>
    <w:rsid w:val="00A567D1"/>
    <w:rsid w:val="00A57340"/>
    <w:rsid w:val="00A5767B"/>
    <w:rsid w:val="00A605DE"/>
    <w:rsid w:val="00A6060C"/>
    <w:rsid w:val="00A60E2A"/>
    <w:rsid w:val="00A60E62"/>
    <w:rsid w:val="00A613CE"/>
    <w:rsid w:val="00A62EE2"/>
    <w:rsid w:val="00A62F21"/>
    <w:rsid w:val="00A63712"/>
    <w:rsid w:val="00A6383F"/>
    <w:rsid w:val="00A63B1F"/>
    <w:rsid w:val="00A63BD0"/>
    <w:rsid w:val="00A63CA1"/>
    <w:rsid w:val="00A63E67"/>
    <w:rsid w:val="00A6409A"/>
    <w:rsid w:val="00A64623"/>
    <w:rsid w:val="00A64781"/>
    <w:rsid w:val="00A6482E"/>
    <w:rsid w:val="00A64CF6"/>
    <w:rsid w:val="00A64DE8"/>
    <w:rsid w:val="00A64E6B"/>
    <w:rsid w:val="00A6504C"/>
    <w:rsid w:val="00A660BC"/>
    <w:rsid w:val="00A66B87"/>
    <w:rsid w:val="00A66BD0"/>
    <w:rsid w:val="00A66BD9"/>
    <w:rsid w:val="00A671C5"/>
    <w:rsid w:val="00A6726A"/>
    <w:rsid w:val="00A6732B"/>
    <w:rsid w:val="00A67EF6"/>
    <w:rsid w:val="00A70C79"/>
    <w:rsid w:val="00A7103A"/>
    <w:rsid w:val="00A71057"/>
    <w:rsid w:val="00A7117F"/>
    <w:rsid w:val="00A71AA2"/>
    <w:rsid w:val="00A71BEF"/>
    <w:rsid w:val="00A7242C"/>
    <w:rsid w:val="00A725FB"/>
    <w:rsid w:val="00A732AE"/>
    <w:rsid w:val="00A73659"/>
    <w:rsid w:val="00A73953"/>
    <w:rsid w:val="00A73AAD"/>
    <w:rsid w:val="00A747D3"/>
    <w:rsid w:val="00A748C0"/>
    <w:rsid w:val="00A751EC"/>
    <w:rsid w:val="00A754ED"/>
    <w:rsid w:val="00A75B7B"/>
    <w:rsid w:val="00A75ED3"/>
    <w:rsid w:val="00A76226"/>
    <w:rsid w:val="00A76F9A"/>
    <w:rsid w:val="00A77645"/>
    <w:rsid w:val="00A7783C"/>
    <w:rsid w:val="00A77975"/>
    <w:rsid w:val="00A77B66"/>
    <w:rsid w:val="00A802F9"/>
    <w:rsid w:val="00A80D32"/>
    <w:rsid w:val="00A80DBF"/>
    <w:rsid w:val="00A81392"/>
    <w:rsid w:val="00A81997"/>
    <w:rsid w:val="00A819FC"/>
    <w:rsid w:val="00A81E6A"/>
    <w:rsid w:val="00A81F89"/>
    <w:rsid w:val="00A821D0"/>
    <w:rsid w:val="00A822BC"/>
    <w:rsid w:val="00A82775"/>
    <w:rsid w:val="00A82BFB"/>
    <w:rsid w:val="00A8357F"/>
    <w:rsid w:val="00A84851"/>
    <w:rsid w:val="00A849C4"/>
    <w:rsid w:val="00A84CC4"/>
    <w:rsid w:val="00A856F3"/>
    <w:rsid w:val="00A85A06"/>
    <w:rsid w:val="00A85A72"/>
    <w:rsid w:val="00A87401"/>
    <w:rsid w:val="00A8772E"/>
    <w:rsid w:val="00A8775D"/>
    <w:rsid w:val="00A87C15"/>
    <w:rsid w:val="00A87C94"/>
    <w:rsid w:val="00A87CF4"/>
    <w:rsid w:val="00A87FE4"/>
    <w:rsid w:val="00A91851"/>
    <w:rsid w:val="00A91ACA"/>
    <w:rsid w:val="00A91B43"/>
    <w:rsid w:val="00A9209C"/>
    <w:rsid w:val="00A922EA"/>
    <w:rsid w:val="00A928CF"/>
    <w:rsid w:val="00A92AF6"/>
    <w:rsid w:val="00A92D8F"/>
    <w:rsid w:val="00A93005"/>
    <w:rsid w:val="00A93A52"/>
    <w:rsid w:val="00A93D75"/>
    <w:rsid w:val="00A946EB"/>
    <w:rsid w:val="00A94C73"/>
    <w:rsid w:val="00A9578E"/>
    <w:rsid w:val="00A96085"/>
    <w:rsid w:val="00A9631A"/>
    <w:rsid w:val="00A9695F"/>
    <w:rsid w:val="00A96AD3"/>
    <w:rsid w:val="00A96B42"/>
    <w:rsid w:val="00A96F47"/>
    <w:rsid w:val="00A97292"/>
    <w:rsid w:val="00A974F9"/>
    <w:rsid w:val="00A9773F"/>
    <w:rsid w:val="00A97BAC"/>
    <w:rsid w:val="00AA09D9"/>
    <w:rsid w:val="00AA0D45"/>
    <w:rsid w:val="00AA0D7F"/>
    <w:rsid w:val="00AA1C44"/>
    <w:rsid w:val="00AA1C89"/>
    <w:rsid w:val="00AA1CA1"/>
    <w:rsid w:val="00AA1CD2"/>
    <w:rsid w:val="00AA1D6D"/>
    <w:rsid w:val="00AA2A23"/>
    <w:rsid w:val="00AA309B"/>
    <w:rsid w:val="00AA31FB"/>
    <w:rsid w:val="00AA328C"/>
    <w:rsid w:val="00AA3481"/>
    <w:rsid w:val="00AA3AD5"/>
    <w:rsid w:val="00AA4198"/>
    <w:rsid w:val="00AA41E5"/>
    <w:rsid w:val="00AA44F8"/>
    <w:rsid w:val="00AA4A12"/>
    <w:rsid w:val="00AA4C56"/>
    <w:rsid w:val="00AA4EDB"/>
    <w:rsid w:val="00AA54E5"/>
    <w:rsid w:val="00AA58D0"/>
    <w:rsid w:val="00AA5A51"/>
    <w:rsid w:val="00AA6167"/>
    <w:rsid w:val="00AA63BB"/>
    <w:rsid w:val="00AA6A32"/>
    <w:rsid w:val="00AA7288"/>
    <w:rsid w:val="00AA73C1"/>
    <w:rsid w:val="00AA7571"/>
    <w:rsid w:val="00AB19A2"/>
    <w:rsid w:val="00AB1BE8"/>
    <w:rsid w:val="00AB1D61"/>
    <w:rsid w:val="00AB1F0E"/>
    <w:rsid w:val="00AB26F3"/>
    <w:rsid w:val="00AB29FE"/>
    <w:rsid w:val="00AB2C55"/>
    <w:rsid w:val="00AB2F99"/>
    <w:rsid w:val="00AB40A4"/>
    <w:rsid w:val="00AB5566"/>
    <w:rsid w:val="00AB577D"/>
    <w:rsid w:val="00AB5C69"/>
    <w:rsid w:val="00AB61F0"/>
    <w:rsid w:val="00AB6D22"/>
    <w:rsid w:val="00AB7194"/>
    <w:rsid w:val="00AB71AE"/>
    <w:rsid w:val="00AB7A35"/>
    <w:rsid w:val="00AC0392"/>
    <w:rsid w:val="00AC0400"/>
    <w:rsid w:val="00AC06B8"/>
    <w:rsid w:val="00AC0BD1"/>
    <w:rsid w:val="00AC0BE0"/>
    <w:rsid w:val="00AC128F"/>
    <w:rsid w:val="00AC1369"/>
    <w:rsid w:val="00AC2A35"/>
    <w:rsid w:val="00AC316D"/>
    <w:rsid w:val="00AC32BE"/>
    <w:rsid w:val="00AC3CD7"/>
    <w:rsid w:val="00AC3EAA"/>
    <w:rsid w:val="00AC55C9"/>
    <w:rsid w:val="00AC573E"/>
    <w:rsid w:val="00AC598F"/>
    <w:rsid w:val="00AC59A9"/>
    <w:rsid w:val="00AC63C9"/>
    <w:rsid w:val="00AC6A6F"/>
    <w:rsid w:val="00AC6A8B"/>
    <w:rsid w:val="00AC7A5D"/>
    <w:rsid w:val="00AC7AD4"/>
    <w:rsid w:val="00AC7B0B"/>
    <w:rsid w:val="00AD02E7"/>
    <w:rsid w:val="00AD0430"/>
    <w:rsid w:val="00AD0499"/>
    <w:rsid w:val="00AD08BE"/>
    <w:rsid w:val="00AD1529"/>
    <w:rsid w:val="00AD1909"/>
    <w:rsid w:val="00AD1BEA"/>
    <w:rsid w:val="00AD1ECD"/>
    <w:rsid w:val="00AD1F33"/>
    <w:rsid w:val="00AD32AD"/>
    <w:rsid w:val="00AD33B7"/>
    <w:rsid w:val="00AD409D"/>
    <w:rsid w:val="00AD4412"/>
    <w:rsid w:val="00AD478D"/>
    <w:rsid w:val="00AD499B"/>
    <w:rsid w:val="00AD4A75"/>
    <w:rsid w:val="00AD4BA6"/>
    <w:rsid w:val="00AD4E56"/>
    <w:rsid w:val="00AD5902"/>
    <w:rsid w:val="00AD5ABA"/>
    <w:rsid w:val="00AD5D62"/>
    <w:rsid w:val="00AD5E26"/>
    <w:rsid w:val="00AD600D"/>
    <w:rsid w:val="00AD6343"/>
    <w:rsid w:val="00AD664F"/>
    <w:rsid w:val="00AD6F71"/>
    <w:rsid w:val="00AD70C4"/>
    <w:rsid w:val="00AD7269"/>
    <w:rsid w:val="00AD72A4"/>
    <w:rsid w:val="00AD78FD"/>
    <w:rsid w:val="00AD7FA5"/>
    <w:rsid w:val="00AE04CA"/>
    <w:rsid w:val="00AE07CD"/>
    <w:rsid w:val="00AE1240"/>
    <w:rsid w:val="00AE14E1"/>
    <w:rsid w:val="00AE19C2"/>
    <w:rsid w:val="00AE1B71"/>
    <w:rsid w:val="00AE1EDB"/>
    <w:rsid w:val="00AE2290"/>
    <w:rsid w:val="00AE2469"/>
    <w:rsid w:val="00AE2522"/>
    <w:rsid w:val="00AE396E"/>
    <w:rsid w:val="00AE3EB8"/>
    <w:rsid w:val="00AE405E"/>
    <w:rsid w:val="00AE4955"/>
    <w:rsid w:val="00AE4B65"/>
    <w:rsid w:val="00AE4CF2"/>
    <w:rsid w:val="00AE556F"/>
    <w:rsid w:val="00AE5B12"/>
    <w:rsid w:val="00AE61BD"/>
    <w:rsid w:val="00AE73B1"/>
    <w:rsid w:val="00AF06B1"/>
    <w:rsid w:val="00AF0D65"/>
    <w:rsid w:val="00AF0E1F"/>
    <w:rsid w:val="00AF1674"/>
    <w:rsid w:val="00AF1F98"/>
    <w:rsid w:val="00AF22B1"/>
    <w:rsid w:val="00AF2520"/>
    <w:rsid w:val="00AF2A33"/>
    <w:rsid w:val="00AF370C"/>
    <w:rsid w:val="00AF3E1D"/>
    <w:rsid w:val="00AF49B3"/>
    <w:rsid w:val="00AF4C78"/>
    <w:rsid w:val="00AF4CA3"/>
    <w:rsid w:val="00AF4D30"/>
    <w:rsid w:val="00AF53C6"/>
    <w:rsid w:val="00AF604A"/>
    <w:rsid w:val="00AF64AE"/>
    <w:rsid w:val="00AF6D1F"/>
    <w:rsid w:val="00AF6E04"/>
    <w:rsid w:val="00AF71D1"/>
    <w:rsid w:val="00AF76CD"/>
    <w:rsid w:val="00AF7E87"/>
    <w:rsid w:val="00AF7F7C"/>
    <w:rsid w:val="00B001D9"/>
    <w:rsid w:val="00B00C5E"/>
    <w:rsid w:val="00B012E0"/>
    <w:rsid w:val="00B01611"/>
    <w:rsid w:val="00B017D9"/>
    <w:rsid w:val="00B01F66"/>
    <w:rsid w:val="00B02526"/>
    <w:rsid w:val="00B03191"/>
    <w:rsid w:val="00B03806"/>
    <w:rsid w:val="00B03C33"/>
    <w:rsid w:val="00B03C87"/>
    <w:rsid w:val="00B03E72"/>
    <w:rsid w:val="00B0443D"/>
    <w:rsid w:val="00B04527"/>
    <w:rsid w:val="00B04647"/>
    <w:rsid w:val="00B05CAC"/>
    <w:rsid w:val="00B06013"/>
    <w:rsid w:val="00B06051"/>
    <w:rsid w:val="00B06E67"/>
    <w:rsid w:val="00B074BA"/>
    <w:rsid w:val="00B0785C"/>
    <w:rsid w:val="00B11599"/>
    <w:rsid w:val="00B11D5B"/>
    <w:rsid w:val="00B11E16"/>
    <w:rsid w:val="00B124AE"/>
    <w:rsid w:val="00B1260D"/>
    <w:rsid w:val="00B12836"/>
    <w:rsid w:val="00B1390F"/>
    <w:rsid w:val="00B13A54"/>
    <w:rsid w:val="00B13D9E"/>
    <w:rsid w:val="00B13DE9"/>
    <w:rsid w:val="00B14670"/>
    <w:rsid w:val="00B152CB"/>
    <w:rsid w:val="00B152E4"/>
    <w:rsid w:val="00B16905"/>
    <w:rsid w:val="00B176BA"/>
    <w:rsid w:val="00B178E3"/>
    <w:rsid w:val="00B20289"/>
    <w:rsid w:val="00B20304"/>
    <w:rsid w:val="00B20804"/>
    <w:rsid w:val="00B208A3"/>
    <w:rsid w:val="00B209CA"/>
    <w:rsid w:val="00B20ED1"/>
    <w:rsid w:val="00B2113F"/>
    <w:rsid w:val="00B2126C"/>
    <w:rsid w:val="00B23495"/>
    <w:rsid w:val="00B23AC6"/>
    <w:rsid w:val="00B23EED"/>
    <w:rsid w:val="00B23F94"/>
    <w:rsid w:val="00B24DB4"/>
    <w:rsid w:val="00B25361"/>
    <w:rsid w:val="00B256C1"/>
    <w:rsid w:val="00B265F5"/>
    <w:rsid w:val="00B26B72"/>
    <w:rsid w:val="00B26C14"/>
    <w:rsid w:val="00B26F88"/>
    <w:rsid w:val="00B27A8E"/>
    <w:rsid w:val="00B27B5C"/>
    <w:rsid w:val="00B27BB0"/>
    <w:rsid w:val="00B27C90"/>
    <w:rsid w:val="00B30340"/>
    <w:rsid w:val="00B3038B"/>
    <w:rsid w:val="00B30708"/>
    <w:rsid w:val="00B30737"/>
    <w:rsid w:val="00B30D32"/>
    <w:rsid w:val="00B31997"/>
    <w:rsid w:val="00B31C46"/>
    <w:rsid w:val="00B321B7"/>
    <w:rsid w:val="00B327DD"/>
    <w:rsid w:val="00B32E19"/>
    <w:rsid w:val="00B3358C"/>
    <w:rsid w:val="00B33DCC"/>
    <w:rsid w:val="00B3406B"/>
    <w:rsid w:val="00B34191"/>
    <w:rsid w:val="00B34339"/>
    <w:rsid w:val="00B34396"/>
    <w:rsid w:val="00B34A67"/>
    <w:rsid w:val="00B34C9A"/>
    <w:rsid w:val="00B34D96"/>
    <w:rsid w:val="00B35C36"/>
    <w:rsid w:val="00B35E34"/>
    <w:rsid w:val="00B36797"/>
    <w:rsid w:val="00B36C0D"/>
    <w:rsid w:val="00B37ACC"/>
    <w:rsid w:val="00B37EE6"/>
    <w:rsid w:val="00B401D3"/>
    <w:rsid w:val="00B4111A"/>
    <w:rsid w:val="00B415B4"/>
    <w:rsid w:val="00B41AD0"/>
    <w:rsid w:val="00B4321E"/>
    <w:rsid w:val="00B43B46"/>
    <w:rsid w:val="00B440F5"/>
    <w:rsid w:val="00B446DB"/>
    <w:rsid w:val="00B45EC0"/>
    <w:rsid w:val="00B46875"/>
    <w:rsid w:val="00B469C0"/>
    <w:rsid w:val="00B4752E"/>
    <w:rsid w:val="00B476A8"/>
    <w:rsid w:val="00B47787"/>
    <w:rsid w:val="00B47CCA"/>
    <w:rsid w:val="00B47D9C"/>
    <w:rsid w:val="00B501D1"/>
    <w:rsid w:val="00B5079E"/>
    <w:rsid w:val="00B50CB5"/>
    <w:rsid w:val="00B5113E"/>
    <w:rsid w:val="00B52520"/>
    <w:rsid w:val="00B52AFD"/>
    <w:rsid w:val="00B52F99"/>
    <w:rsid w:val="00B5351A"/>
    <w:rsid w:val="00B53980"/>
    <w:rsid w:val="00B53BB7"/>
    <w:rsid w:val="00B53CCD"/>
    <w:rsid w:val="00B54C39"/>
    <w:rsid w:val="00B55AD2"/>
    <w:rsid w:val="00B562F6"/>
    <w:rsid w:val="00B569C8"/>
    <w:rsid w:val="00B5727E"/>
    <w:rsid w:val="00B57747"/>
    <w:rsid w:val="00B577A0"/>
    <w:rsid w:val="00B577FE"/>
    <w:rsid w:val="00B57BD3"/>
    <w:rsid w:val="00B57BD7"/>
    <w:rsid w:val="00B602E3"/>
    <w:rsid w:val="00B60DEF"/>
    <w:rsid w:val="00B6160A"/>
    <w:rsid w:val="00B61ADF"/>
    <w:rsid w:val="00B621A6"/>
    <w:rsid w:val="00B629EC"/>
    <w:rsid w:val="00B63346"/>
    <w:rsid w:val="00B636BD"/>
    <w:rsid w:val="00B6392F"/>
    <w:rsid w:val="00B6399A"/>
    <w:rsid w:val="00B63C8D"/>
    <w:rsid w:val="00B64637"/>
    <w:rsid w:val="00B64789"/>
    <w:rsid w:val="00B65215"/>
    <w:rsid w:val="00B65A1B"/>
    <w:rsid w:val="00B66036"/>
    <w:rsid w:val="00B673FF"/>
    <w:rsid w:val="00B67552"/>
    <w:rsid w:val="00B705E5"/>
    <w:rsid w:val="00B709BD"/>
    <w:rsid w:val="00B70A20"/>
    <w:rsid w:val="00B70EAA"/>
    <w:rsid w:val="00B70F04"/>
    <w:rsid w:val="00B71906"/>
    <w:rsid w:val="00B71B76"/>
    <w:rsid w:val="00B721D9"/>
    <w:rsid w:val="00B72F34"/>
    <w:rsid w:val="00B73044"/>
    <w:rsid w:val="00B73A12"/>
    <w:rsid w:val="00B73FF1"/>
    <w:rsid w:val="00B74476"/>
    <w:rsid w:val="00B74741"/>
    <w:rsid w:val="00B748FA"/>
    <w:rsid w:val="00B74F42"/>
    <w:rsid w:val="00B753A0"/>
    <w:rsid w:val="00B75B03"/>
    <w:rsid w:val="00B75F80"/>
    <w:rsid w:val="00B76E98"/>
    <w:rsid w:val="00B76EDE"/>
    <w:rsid w:val="00B7700A"/>
    <w:rsid w:val="00B8008E"/>
    <w:rsid w:val="00B80A44"/>
    <w:rsid w:val="00B80BEA"/>
    <w:rsid w:val="00B80CE2"/>
    <w:rsid w:val="00B812F7"/>
    <w:rsid w:val="00B81B3B"/>
    <w:rsid w:val="00B81FC8"/>
    <w:rsid w:val="00B82185"/>
    <w:rsid w:val="00B823BE"/>
    <w:rsid w:val="00B8240B"/>
    <w:rsid w:val="00B82A06"/>
    <w:rsid w:val="00B82DE3"/>
    <w:rsid w:val="00B836E2"/>
    <w:rsid w:val="00B83715"/>
    <w:rsid w:val="00B83E3F"/>
    <w:rsid w:val="00B85359"/>
    <w:rsid w:val="00B858FC"/>
    <w:rsid w:val="00B86230"/>
    <w:rsid w:val="00B86679"/>
    <w:rsid w:val="00B869CD"/>
    <w:rsid w:val="00B87354"/>
    <w:rsid w:val="00B8781E"/>
    <w:rsid w:val="00B87C8D"/>
    <w:rsid w:val="00B87F28"/>
    <w:rsid w:val="00B9043B"/>
    <w:rsid w:val="00B91070"/>
    <w:rsid w:val="00B912D8"/>
    <w:rsid w:val="00B91544"/>
    <w:rsid w:val="00B916C6"/>
    <w:rsid w:val="00B91BDC"/>
    <w:rsid w:val="00B920BD"/>
    <w:rsid w:val="00B922F4"/>
    <w:rsid w:val="00B92460"/>
    <w:rsid w:val="00B9248D"/>
    <w:rsid w:val="00B93B70"/>
    <w:rsid w:val="00B93CBC"/>
    <w:rsid w:val="00B9419F"/>
    <w:rsid w:val="00B94863"/>
    <w:rsid w:val="00B94EAB"/>
    <w:rsid w:val="00B94FE4"/>
    <w:rsid w:val="00B95957"/>
    <w:rsid w:val="00B95DBB"/>
    <w:rsid w:val="00B963FB"/>
    <w:rsid w:val="00B96439"/>
    <w:rsid w:val="00B96539"/>
    <w:rsid w:val="00B96A90"/>
    <w:rsid w:val="00B96B93"/>
    <w:rsid w:val="00B96C10"/>
    <w:rsid w:val="00B97E05"/>
    <w:rsid w:val="00B97EBD"/>
    <w:rsid w:val="00BA06C2"/>
    <w:rsid w:val="00BA0FFC"/>
    <w:rsid w:val="00BA110C"/>
    <w:rsid w:val="00BA1D90"/>
    <w:rsid w:val="00BA2309"/>
    <w:rsid w:val="00BA25F4"/>
    <w:rsid w:val="00BA2913"/>
    <w:rsid w:val="00BA2C92"/>
    <w:rsid w:val="00BA2E30"/>
    <w:rsid w:val="00BA2ECE"/>
    <w:rsid w:val="00BA3730"/>
    <w:rsid w:val="00BA387A"/>
    <w:rsid w:val="00BA3BBB"/>
    <w:rsid w:val="00BA40BB"/>
    <w:rsid w:val="00BA4144"/>
    <w:rsid w:val="00BA527A"/>
    <w:rsid w:val="00BA57A0"/>
    <w:rsid w:val="00BA6BA8"/>
    <w:rsid w:val="00BA7479"/>
    <w:rsid w:val="00BA7E63"/>
    <w:rsid w:val="00BB0AA6"/>
    <w:rsid w:val="00BB0AD4"/>
    <w:rsid w:val="00BB0C01"/>
    <w:rsid w:val="00BB11BC"/>
    <w:rsid w:val="00BB12A9"/>
    <w:rsid w:val="00BB1486"/>
    <w:rsid w:val="00BB1A05"/>
    <w:rsid w:val="00BB2D4D"/>
    <w:rsid w:val="00BB3172"/>
    <w:rsid w:val="00BB3303"/>
    <w:rsid w:val="00BB4267"/>
    <w:rsid w:val="00BB49AD"/>
    <w:rsid w:val="00BB4B72"/>
    <w:rsid w:val="00BB5143"/>
    <w:rsid w:val="00BB51D5"/>
    <w:rsid w:val="00BB5267"/>
    <w:rsid w:val="00BB5330"/>
    <w:rsid w:val="00BB545B"/>
    <w:rsid w:val="00BB5469"/>
    <w:rsid w:val="00BB5629"/>
    <w:rsid w:val="00BB5CEA"/>
    <w:rsid w:val="00BB5FF2"/>
    <w:rsid w:val="00BB6138"/>
    <w:rsid w:val="00BB6F9E"/>
    <w:rsid w:val="00BB7614"/>
    <w:rsid w:val="00BB7AF8"/>
    <w:rsid w:val="00BB7D10"/>
    <w:rsid w:val="00BB7E19"/>
    <w:rsid w:val="00BC009B"/>
    <w:rsid w:val="00BC0169"/>
    <w:rsid w:val="00BC0D3E"/>
    <w:rsid w:val="00BC1190"/>
    <w:rsid w:val="00BC20A7"/>
    <w:rsid w:val="00BC250A"/>
    <w:rsid w:val="00BC26B8"/>
    <w:rsid w:val="00BC2FD2"/>
    <w:rsid w:val="00BC32CD"/>
    <w:rsid w:val="00BC394B"/>
    <w:rsid w:val="00BC4915"/>
    <w:rsid w:val="00BC4BA5"/>
    <w:rsid w:val="00BC55D2"/>
    <w:rsid w:val="00BC55DF"/>
    <w:rsid w:val="00BC5BC4"/>
    <w:rsid w:val="00BC6364"/>
    <w:rsid w:val="00BC6760"/>
    <w:rsid w:val="00BC695A"/>
    <w:rsid w:val="00BC7F1B"/>
    <w:rsid w:val="00BD09E8"/>
    <w:rsid w:val="00BD0D21"/>
    <w:rsid w:val="00BD1163"/>
    <w:rsid w:val="00BD1BC5"/>
    <w:rsid w:val="00BD1F00"/>
    <w:rsid w:val="00BD2118"/>
    <w:rsid w:val="00BD234F"/>
    <w:rsid w:val="00BD27DD"/>
    <w:rsid w:val="00BD28B9"/>
    <w:rsid w:val="00BD2ABF"/>
    <w:rsid w:val="00BD2CFA"/>
    <w:rsid w:val="00BD2D73"/>
    <w:rsid w:val="00BD3AAB"/>
    <w:rsid w:val="00BD4910"/>
    <w:rsid w:val="00BD4A5C"/>
    <w:rsid w:val="00BD4C33"/>
    <w:rsid w:val="00BD5309"/>
    <w:rsid w:val="00BD5C19"/>
    <w:rsid w:val="00BD5C50"/>
    <w:rsid w:val="00BD601F"/>
    <w:rsid w:val="00BD61B7"/>
    <w:rsid w:val="00BD68B9"/>
    <w:rsid w:val="00BD7043"/>
    <w:rsid w:val="00BD75F9"/>
    <w:rsid w:val="00BD773E"/>
    <w:rsid w:val="00BD7742"/>
    <w:rsid w:val="00BD7823"/>
    <w:rsid w:val="00BD7975"/>
    <w:rsid w:val="00BE03EB"/>
    <w:rsid w:val="00BE1066"/>
    <w:rsid w:val="00BE1475"/>
    <w:rsid w:val="00BE24B0"/>
    <w:rsid w:val="00BE2B5F"/>
    <w:rsid w:val="00BE2ECC"/>
    <w:rsid w:val="00BE312E"/>
    <w:rsid w:val="00BE3712"/>
    <w:rsid w:val="00BE3F08"/>
    <w:rsid w:val="00BE4D64"/>
    <w:rsid w:val="00BE4EEE"/>
    <w:rsid w:val="00BE540F"/>
    <w:rsid w:val="00BE5A37"/>
    <w:rsid w:val="00BE5D63"/>
    <w:rsid w:val="00BE5F65"/>
    <w:rsid w:val="00BE62AE"/>
    <w:rsid w:val="00BE63AE"/>
    <w:rsid w:val="00BE6849"/>
    <w:rsid w:val="00BE6A6C"/>
    <w:rsid w:val="00BE6D7B"/>
    <w:rsid w:val="00BE72D5"/>
    <w:rsid w:val="00BE7ACC"/>
    <w:rsid w:val="00BE7EE0"/>
    <w:rsid w:val="00BE7F21"/>
    <w:rsid w:val="00BF060F"/>
    <w:rsid w:val="00BF0639"/>
    <w:rsid w:val="00BF0A2D"/>
    <w:rsid w:val="00BF0DBC"/>
    <w:rsid w:val="00BF11EF"/>
    <w:rsid w:val="00BF128A"/>
    <w:rsid w:val="00BF1DFE"/>
    <w:rsid w:val="00BF1F22"/>
    <w:rsid w:val="00BF2227"/>
    <w:rsid w:val="00BF2318"/>
    <w:rsid w:val="00BF324D"/>
    <w:rsid w:val="00BF335D"/>
    <w:rsid w:val="00BF3879"/>
    <w:rsid w:val="00BF3DD1"/>
    <w:rsid w:val="00BF4836"/>
    <w:rsid w:val="00BF4936"/>
    <w:rsid w:val="00BF4A2D"/>
    <w:rsid w:val="00BF4C2D"/>
    <w:rsid w:val="00BF4F50"/>
    <w:rsid w:val="00BF52B6"/>
    <w:rsid w:val="00BF5B48"/>
    <w:rsid w:val="00BF5C8E"/>
    <w:rsid w:val="00BF6254"/>
    <w:rsid w:val="00BF664E"/>
    <w:rsid w:val="00BF682F"/>
    <w:rsid w:val="00BF7E74"/>
    <w:rsid w:val="00C001FE"/>
    <w:rsid w:val="00C00325"/>
    <w:rsid w:val="00C00AF3"/>
    <w:rsid w:val="00C00C94"/>
    <w:rsid w:val="00C00D01"/>
    <w:rsid w:val="00C01333"/>
    <w:rsid w:val="00C0175B"/>
    <w:rsid w:val="00C017D3"/>
    <w:rsid w:val="00C021B0"/>
    <w:rsid w:val="00C02613"/>
    <w:rsid w:val="00C02865"/>
    <w:rsid w:val="00C02893"/>
    <w:rsid w:val="00C02F8E"/>
    <w:rsid w:val="00C03336"/>
    <w:rsid w:val="00C03564"/>
    <w:rsid w:val="00C04E86"/>
    <w:rsid w:val="00C057C6"/>
    <w:rsid w:val="00C06375"/>
    <w:rsid w:val="00C06B61"/>
    <w:rsid w:val="00C06BFA"/>
    <w:rsid w:val="00C06EAA"/>
    <w:rsid w:val="00C072B9"/>
    <w:rsid w:val="00C07C6B"/>
    <w:rsid w:val="00C10320"/>
    <w:rsid w:val="00C10842"/>
    <w:rsid w:val="00C10900"/>
    <w:rsid w:val="00C10C4E"/>
    <w:rsid w:val="00C10F43"/>
    <w:rsid w:val="00C119AC"/>
    <w:rsid w:val="00C11DA1"/>
    <w:rsid w:val="00C12324"/>
    <w:rsid w:val="00C12454"/>
    <w:rsid w:val="00C12D3D"/>
    <w:rsid w:val="00C13D00"/>
    <w:rsid w:val="00C13E91"/>
    <w:rsid w:val="00C14327"/>
    <w:rsid w:val="00C1458F"/>
    <w:rsid w:val="00C146CF"/>
    <w:rsid w:val="00C14DCC"/>
    <w:rsid w:val="00C15C50"/>
    <w:rsid w:val="00C15FCD"/>
    <w:rsid w:val="00C167CD"/>
    <w:rsid w:val="00C168E7"/>
    <w:rsid w:val="00C16A0E"/>
    <w:rsid w:val="00C16CB4"/>
    <w:rsid w:val="00C1780B"/>
    <w:rsid w:val="00C17F6C"/>
    <w:rsid w:val="00C2015F"/>
    <w:rsid w:val="00C20364"/>
    <w:rsid w:val="00C2093A"/>
    <w:rsid w:val="00C20BFD"/>
    <w:rsid w:val="00C20C5E"/>
    <w:rsid w:val="00C21417"/>
    <w:rsid w:val="00C215E5"/>
    <w:rsid w:val="00C21B8A"/>
    <w:rsid w:val="00C21FDC"/>
    <w:rsid w:val="00C22A84"/>
    <w:rsid w:val="00C23975"/>
    <w:rsid w:val="00C23F4F"/>
    <w:rsid w:val="00C241B9"/>
    <w:rsid w:val="00C24267"/>
    <w:rsid w:val="00C24AA0"/>
    <w:rsid w:val="00C24DC4"/>
    <w:rsid w:val="00C25424"/>
    <w:rsid w:val="00C2554D"/>
    <w:rsid w:val="00C25708"/>
    <w:rsid w:val="00C257AC"/>
    <w:rsid w:val="00C25808"/>
    <w:rsid w:val="00C26547"/>
    <w:rsid w:val="00C2694D"/>
    <w:rsid w:val="00C26A9E"/>
    <w:rsid w:val="00C272F7"/>
    <w:rsid w:val="00C305C3"/>
    <w:rsid w:val="00C305EC"/>
    <w:rsid w:val="00C315E9"/>
    <w:rsid w:val="00C31CFF"/>
    <w:rsid w:val="00C320EC"/>
    <w:rsid w:val="00C3227D"/>
    <w:rsid w:val="00C32386"/>
    <w:rsid w:val="00C32ACA"/>
    <w:rsid w:val="00C32E7E"/>
    <w:rsid w:val="00C32F9B"/>
    <w:rsid w:val="00C33664"/>
    <w:rsid w:val="00C33D3F"/>
    <w:rsid w:val="00C3492F"/>
    <w:rsid w:val="00C3535E"/>
    <w:rsid w:val="00C35365"/>
    <w:rsid w:val="00C35452"/>
    <w:rsid w:val="00C3549B"/>
    <w:rsid w:val="00C357B0"/>
    <w:rsid w:val="00C358F4"/>
    <w:rsid w:val="00C36494"/>
    <w:rsid w:val="00C36D2F"/>
    <w:rsid w:val="00C375EB"/>
    <w:rsid w:val="00C378F5"/>
    <w:rsid w:val="00C37CAB"/>
    <w:rsid w:val="00C37D81"/>
    <w:rsid w:val="00C40103"/>
    <w:rsid w:val="00C40E18"/>
    <w:rsid w:val="00C40EAF"/>
    <w:rsid w:val="00C40EB7"/>
    <w:rsid w:val="00C4139F"/>
    <w:rsid w:val="00C41797"/>
    <w:rsid w:val="00C4199E"/>
    <w:rsid w:val="00C41DA8"/>
    <w:rsid w:val="00C42034"/>
    <w:rsid w:val="00C425E6"/>
    <w:rsid w:val="00C4284E"/>
    <w:rsid w:val="00C42B66"/>
    <w:rsid w:val="00C42E72"/>
    <w:rsid w:val="00C42FCD"/>
    <w:rsid w:val="00C43388"/>
    <w:rsid w:val="00C43B46"/>
    <w:rsid w:val="00C43DFF"/>
    <w:rsid w:val="00C4433C"/>
    <w:rsid w:val="00C443AD"/>
    <w:rsid w:val="00C444B9"/>
    <w:rsid w:val="00C45A34"/>
    <w:rsid w:val="00C46910"/>
    <w:rsid w:val="00C47688"/>
    <w:rsid w:val="00C47857"/>
    <w:rsid w:val="00C47BDA"/>
    <w:rsid w:val="00C47CA1"/>
    <w:rsid w:val="00C50A7C"/>
    <w:rsid w:val="00C50AC4"/>
    <w:rsid w:val="00C50C4A"/>
    <w:rsid w:val="00C50D5C"/>
    <w:rsid w:val="00C517D2"/>
    <w:rsid w:val="00C518E0"/>
    <w:rsid w:val="00C51AE0"/>
    <w:rsid w:val="00C525A8"/>
    <w:rsid w:val="00C527BD"/>
    <w:rsid w:val="00C5384D"/>
    <w:rsid w:val="00C53AD7"/>
    <w:rsid w:val="00C5421B"/>
    <w:rsid w:val="00C543B5"/>
    <w:rsid w:val="00C5470B"/>
    <w:rsid w:val="00C54A39"/>
    <w:rsid w:val="00C551B3"/>
    <w:rsid w:val="00C55212"/>
    <w:rsid w:val="00C55754"/>
    <w:rsid w:val="00C55856"/>
    <w:rsid w:val="00C559FB"/>
    <w:rsid w:val="00C55CE1"/>
    <w:rsid w:val="00C56340"/>
    <w:rsid w:val="00C56F14"/>
    <w:rsid w:val="00C57444"/>
    <w:rsid w:val="00C57BF8"/>
    <w:rsid w:val="00C60820"/>
    <w:rsid w:val="00C60A0A"/>
    <w:rsid w:val="00C617DF"/>
    <w:rsid w:val="00C61C29"/>
    <w:rsid w:val="00C61C6B"/>
    <w:rsid w:val="00C61FAF"/>
    <w:rsid w:val="00C62CF4"/>
    <w:rsid w:val="00C64B9C"/>
    <w:rsid w:val="00C650E5"/>
    <w:rsid w:val="00C65323"/>
    <w:rsid w:val="00C65905"/>
    <w:rsid w:val="00C659D8"/>
    <w:rsid w:val="00C65EC6"/>
    <w:rsid w:val="00C66749"/>
    <w:rsid w:val="00C66D99"/>
    <w:rsid w:val="00C6700B"/>
    <w:rsid w:val="00C67076"/>
    <w:rsid w:val="00C67AE3"/>
    <w:rsid w:val="00C67F9E"/>
    <w:rsid w:val="00C7029E"/>
    <w:rsid w:val="00C703E8"/>
    <w:rsid w:val="00C717FC"/>
    <w:rsid w:val="00C71C60"/>
    <w:rsid w:val="00C71F50"/>
    <w:rsid w:val="00C721E0"/>
    <w:rsid w:val="00C726FC"/>
    <w:rsid w:val="00C72D44"/>
    <w:rsid w:val="00C73CDF"/>
    <w:rsid w:val="00C73EDD"/>
    <w:rsid w:val="00C741CB"/>
    <w:rsid w:val="00C74230"/>
    <w:rsid w:val="00C7438D"/>
    <w:rsid w:val="00C74576"/>
    <w:rsid w:val="00C74A21"/>
    <w:rsid w:val="00C7510B"/>
    <w:rsid w:val="00C75233"/>
    <w:rsid w:val="00C7583A"/>
    <w:rsid w:val="00C75F39"/>
    <w:rsid w:val="00C76095"/>
    <w:rsid w:val="00C767D0"/>
    <w:rsid w:val="00C76A28"/>
    <w:rsid w:val="00C76A9D"/>
    <w:rsid w:val="00C77A6B"/>
    <w:rsid w:val="00C77B2A"/>
    <w:rsid w:val="00C80257"/>
    <w:rsid w:val="00C80463"/>
    <w:rsid w:val="00C8064E"/>
    <w:rsid w:val="00C809DF"/>
    <w:rsid w:val="00C81237"/>
    <w:rsid w:val="00C81601"/>
    <w:rsid w:val="00C81A67"/>
    <w:rsid w:val="00C81D62"/>
    <w:rsid w:val="00C81E0A"/>
    <w:rsid w:val="00C81FD2"/>
    <w:rsid w:val="00C8210C"/>
    <w:rsid w:val="00C823D4"/>
    <w:rsid w:val="00C82C88"/>
    <w:rsid w:val="00C82EA0"/>
    <w:rsid w:val="00C82FEF"/>
    <w:rsid w:val="00C8316F"/>
    <w:rsid w:val="00C83C01"/>
    <w:rsid w:val="00C83C98"/>
    <w:rsid w:val="00C84911"/>
    <w:rsid w:val="00C84F8B"/>
    <w:rsid w:val="00C858A8"/>
    <w:rsid w:val="00C86651"/>
    <w:rsid w:val="00C87124"/>
    <w:rsid w:val="00C874B2"/>
    <w:rsid w:val="00C874C7"/>
    <w:rsid w:val="00C8790D"/>
    <w:rsid w:val="00C879DC"/>
    <w:rsid w:val="00C87AD9"/>
    <w:rsid w:val="00C909B4"/>
    <w:rsid w:val="00C90A1B"/>
    <w:rsid w:val="00C91071"/>
    <w:rsid w:val="00C9164D"/>
    <w:rsid w:val="00C918C7"/>
    <w:rsid w:val="00C92069"/>
    <w:rsid w:val="00C9215A"/>
    <w:rsid w:val="00C9246C"/>
    <w:rsid w:val="00C92634"/>
    <w:rsid w:val="00C927D3"/>
    <w:rsid w:val="00C92F50"/>
    <w:rsid w:val="00C93069"/>
    <w:rsid w:val="00C939B2"/>
    <w:rsid w:val="00C950AC"/>
    <w:rsid w:val="00C952F4"/>
    <w:rsid w:val="00C956BB"/>
    <w:rsid w:val="00C95A11"/>
    <w:rsid w:val="00C95C21"/>
    <w:rsid w:val="00C96356"/>
    <w:rsid w:val="00C968D9"/>
    <w:rsid w:val="00C96DE6"/>
    <w:rsid w:val="00C97768"/>
    <w:rsid w:val="00C97CD1"/>
    <w:rsid w:val="00CA013D"/>
    <w:rsid w:val="00CA0618"/>
    <w:rsid w:val="00CA09AB"/>
    <w:rsid w:val="00CA0AE5"/>
    <w:rsid w:val="00CA11F2"/>
    <w:rsid w:val="00CA1277"/>
    <w:rsid w:val="00CA15AB"/>
    <w:rsid w:val="00CA1D8C"/>
    <w:rsid w:val="00CA1E58"/>
    <w:rsid w:val="00CA1F78"/>
    <w:rsid w:val="00CA2270"/>
    <w:rsid w:val="00CA2C02"/>
    <w:rsid w:val="00CA34D0"/>
    <w:rsid w:val="00CA350E"/>
    <w:rsid w:val="00CA3C84"/>
    <w:rsid w:val="00CA3CDF"/>
    <w:rsid w:val="00CA3F37"/>
    <w:rsid w:val="00CA3F66"/>
    <w:rsid w:val="00CA42B8"/>
    <w:rsid w:val="00CA44D8"/>
    <w:rsid w:val="00CA48AB"/>
    <w:rsid w:val="00CA515D"/>
    <w:rsid w:val="00CA58CE"/>
    <w:rsid w:val="00CA5BF0"/>
    <w:rsid w:val="00CA6468"/>
    <w:rsid w:val="00CA6EAB"/>
    <w:rsid w:val="00CA774E"/>
    <w:rsid w:val="00CA7871"/>
    <w:rsid w:val="00CA7CB9"/>
    <w:rsid w:val="00CA7F5F"/>
    <w:rsid w:val="00CB070A"/>
    <w:rsid w:val="00CB1141"/>
    <w:rsid w:val="00CB11AD"/>
    <w:rsid w:val="00CB22D3"/>
    <w:rsid w:val="00CB349A"/>
    <w:rsid w:val="00CB37B4"/>
    <w:rsid w:val="00CB3874"/>
    <w:rsid w:val="00CB4DA2"/>
    <w:rsid w:val="00CB4F09"/>
    <w:rsid w:val="00CB5794"/>
    <w:rsid w:val="00CB61F1"/>
    <w:rsid w:val="00CB6917"/>
    <w:rsid w:val="00CB6A37"/>
    <w:rsid w:val="00CB6D6D"/>
    <w:rsid w:val="00CB6F65"/>
    <w:rsid w:val="00CB7647"/>
    <w:rsid w:val="00CB7A35"/>
    <w:rsid w:val="00CB7A97"/>
    <w:rsid w:val="00CB7AFC"/>
    <w:rsid w:val="00CB7C75"/>
    <w:rsid w:val="00CC0583"/>
    <w:rsid w:val="00CC0766"/>
    <w:rsid w:val="00CC07AC"/>
    <w:rsid w:val="00CC0AEA"/>
    <w:rsid w:val="00CC0BF1"/>
    <w:rsid w:val="00CC11BD"/>
    <w:rsid w:val="00CC1D27"/>
    <w:rsid w:val="00CC1EE0"/>
    <w:rsid w:val="00CC249C"/>
    <w:rsid w:val="00CC2BDF"/>
    <w:rsid w:val="00CC3C8A"/>
    <w:rsid w:val="00CC3E78"/>
    <w:rsid w:val="00CC4DEB"/>
    <w:rsid w:val="00CC527A"/>
    <w:rsid w:val="00CC53AC"/>
    <w:rsid w:val="00CC5782"/>
    <w:rsid w:val="00CC5F72"/>
    <w:rsid w:val="00CC609F"/>
    <w:rsid w:val="00CC6281"/>
    <w:rsid w:val="00CC64E2"/>
    <w:rsid w:val="00CC672C"/>
    <w:rsid w:val="00CC677E"/>
    <w:rsid w:val="00CC6878"/>
    <w:rsid w:val="00CC6C04"/>
    <w:rsid w:val="00CC712C"/>
    <w:rsid w:val="00CC7477"/>
    <w:rsid w:val="00CC7840"/>
    <w:rsid w:val="00CD0021"/>
    <w:rsid w:val="00CD0976"/>
    <w:rsid w:val="00CD0A25"/>
    <w:rsid w:val="00CD0ADA"/>
    <w:rsid w:val="00CD1A5C"/>
    <w:rsid w:val="00CD1C36"/>
    <w:rsid w:val="00CD28A7"/>
    <w:rsid w:val="00CD2BE0"/>
    <w:rsid w:val="00CD2DF9"/>
    <w:rsid w:val="00CD35B0"/>
    <w:rsid w:val="00CD3E9B"/>
    <w:rsid w:val="00CD3F8D"/>
    <w:rsid w:val="00CD4DBA"/>
    <w:rsid w:val="00CD529C"/>
    <w:rsid w:val="00CD5881"/>
    <w:rsid w:val="00CD59EE"/>
    <w:rsid w:val="00CD6115"/>
    <w:rsid w:val="00CD6E99"/>
    <w:rsid w:val="00CD70EE"/>
    <w:rsid w:val="00CD725A"/>
    <w:rsid w:val="00CD7BDF"/>
    <w:rsid w:val="00CD7E50"/>
    <w:rsid w:val="00CE0E7D"/>
    <w:rsid w:val="00CE1369"/>
    <w:rsid w:val="00CE136F"/>
    <w:rsid w:val="00CE1493"/>
    <w:rsid w:val="00CE1C38"/>
    <w:rsid w:val="00CE1CB5"/>
    <w:rsid w:val="00CE2485"/>
    <w:rsid w:val="00CE24D6"/>
    <w:rsid w:val="00CE2600"/>
    <w:rsid w:val="00CE3892"/>
    <w:rsid w:val="00CE3CE6"/>
    <w:rsid w:val="00CE42FC"/>
    <w:rsid w:val="00CE4392"/>
    <w:rsid w:val="00CE5041"/>
    <w:rsid w:val="00CE6411"/>
    <w:rsid w:val="00CE650B"/>
    <w:rsid w:val="00CE65F6"/>
    <w:rsid w:val="00CE6640"/>
    <w:rsid w:val="00CE72D8"/>
    <w:rsid w:val="00CE7A72"/>
    <w:rsid w:val="00CF02A2"/>
    <w:rsid w:val="00CF0421"/>
    <w:rsid w:val="00CF08C6"/>
    <w:rsid w:val="00CF0C40"/>
    <w:rsid w:val="00CF0CD9"/>
    <w:rsid w:val="00CF0EAC"/>
    <w:rsid w:val="00CF149C"/>
    <w:rsid w:val="00CF15AC"/>
    <w:rsid w:val="00CF179B"/>
    <w:rsid w:val="00CF1F9A"/>
    <w:rsid w:val="00CF202C"/>
    <w:rsid w:val="00CF2639"/>
    <w:rsid w:val="00CF2799"/>
    <w:rsid w:val="00CF2852"/>
    <w:rsid w:val="00CF28F8"/>
    <w:rsid w:val="00CF2BFC"/>
    <w:rsid w:val="00CF2F9F"/>
    <w:rsid w:val="00CF320A"/>
    <w:rsid w:val="00CF3687"/>
    <w:rsid w:val="00CF390C"/>
    <w:rsid w:val="00CF4012"/>
    <w:rsid w:val="00CF4C06"/>
    <w:rsid w:val="00CF4CDD"/>
    <w:rsid w:val="00CF4D95"/>
    <w:rsid w:val="00CF4EA2"/>
    <w:rsid w:val="00CF576A"/>
    <w:rsid w:val="00CF5BFD"/>
    <w:rsid w:val="00CF5E8A"/>
    <w:rsid w:val="00CF5F98"/>
    <w:rsid w:val="00CF629E"/>
    <w:rsid w:val="00CF62C2"/>
    <w:rsid w:val="00CF6FEE"/>
    <w:rsid w:val="00CF76CB"/>
    <w:rsid w:val="00D00836"/>
    <w:rsid w:val="00D01211"/>
    <w:rsid w:val="00D0125E"/>
    <w:rsid w:val="00D012D0"/>
    <w:rsid w:val="00D019F6"/>
    <w:rsid w:val="00D01B4B"/>
    <w:rsid w:val="00D01FFF"/>
    <w:rsid w:val="00D036D5"/>
    <w:rsid w:val="00D03D12"/>
    <w:rsid w:val="00D043B7"/>
    <w:rsid w:val="00D0470B"/>
    <w:rsid w:val="00D05695"/>
    <w:rsid w:val="00D05737"/>
    <w:rsid w:val="00D0612F"/>
    <w:rsid w:val="00D067BE"/>
    <w:rsid w:val="00D06C54"/>
    <w:rsid w:val="00D07C6E"/>
    <w:rsid w:val="00D103CB"/>
    <w:rsid w:val="00D10482"/>
    <w:rsid w:val="00D104BC"/>
    <w:rsid w:val="00D108B4"/>
    <w:rsid w:val="00D10911"/>
    <w:rsid w:val="00D1096A"/>
    <w:rsid w:val="00D10A5A"/>
    <w:rsid w:val="00D120AD"/>
    <w:rsid w:val="00D120F4"/>
    <w:rsid w:val="00D125A8"/>
    <w:rsid w:val="00D1289B"/>
    <w:rsid w:val="00D12E31"/>
    <w:rsid w:val="00D1362A"/>
    <w:rsid w:val="00D13821"/>
    <w:rsid w:val="00D13E2B"/>
    <w:rsid w:val="00D13F6D"/>
    <w:rsid w:val="00D14290"/>
    <w:rsid w:val="00D14587"/>
    <w:rsid w:val="00D1473E"/>
    <w:rsid w:val="00D14A67"/>
    <w:rsid w:val="00D1586C"/>
    <w:rsid w:val="00D159EB"/>
    <w:rsid w:val="00D15DAA"/>
    <w:rsid w:val="00D15DD8"/>
    <w:rsid w:val="00D15F84"/>
    <w:rsid w:val="00D16503"/>
    <w:rsid w:val="00D16790"/>
    <w:rsid w:val="00D171C7"/>
    <w:rsid w:val="00D17329"/>
    <w:rsid w:val="00D20D93"/>
    <w:rsid w:val="00D21E05"/>
    <w:rsid w:val="00D23234"/>
    <w:rsid w:val="00D233C3"/>
    <w:rsid w:val="00D239E4"/>
    <w:rsid w:val="00D23BD3"/>
    <w:rsid w:val="00D24FAF"/>
    <w:rsid w:val="00D25747"/>
    <w:rsid w:val="00D25AC1"/>
    <w:rsid w:val="00D26037"/>
    <w:rsid w:val="00D26344"/>
    <w:rsid w:val="00D263F0"/>
    <w:rsid w:val="00D26811"/>
    <w:rsid w:val="00D269AA"/>
    <w:rsid w:val="00D27069"/>
    <w:rsid w:val="00D270C8"/>
    <w:rsid w:val="00D2715B"/>
    <w:rsid w:val="00D273AB"/>
    <w:rsid w:val="00D2796B"/>
    <w:rsid w:val="00D27977"/>
    <w:rsid w:val="00D27B5C"/>
    <w:rsid w:val="00D27B8C"/>
    <w:rsid w:val="00D27F41"/>
    <w:rsid w:val="00D30BC3"/>
    <w:rsid w:val="00D312E2"/>
    <w:rsid w:val="00D31B3D"/>
    <w:rsid w:val="00D31E56"/>
    <w:rsid w:val="00D32688"/>
    <w:rsid w:val="00D32B86"/>
    <w:rsid w:val="00D334E3"/>
    <w:rsid w:val="00D33571"/>
    <w:rsid w:val="00D3364F"/>
    <w:rsid w:val="00D33964"/>
    <w:rsid w:val="00D3412F"/>
    <w:rsid w:val="00D343DD"/>
    <w:rsid w:val="00D345F5"/>
    <w:rsid w:val="00D3498F"/>
    <w:rsid w:val="00D35B69"/>
    <w:rsid w:val="00D35C68"/>
    <w:rsid w:val="00D36345"/>
    <w:rsid w:val="00D36578"/>
    <w:rsid w:val="00D36DF4"/>
    <w:rsid w:val="00D37014"/>
    <w:rsid w:val="00D3727E"/>
    <w:rsid w:val="00D374D7"/>
    <w:rsid w:val="00D375C1"/>
    <w:rsid w:val="00D3793A"/>
    <w:rsid w:val="00D379AA"/>
    <w:rsid w:val="00D40338"/>
    <w:rsid w:val="00D4075A"/>
    <w:rsid w:val="00D407E4"/>
    <w:rsid w:val="00D40B07"/>
    <w:rsid w:val="00D40BE9"/>
    <w:rsid w:val="00D4150E"/>
    <w:rsid w:val="00D41807"/>
    <w:rsid w:val="00D4181F"/>
    <w:rsid w:val="00D423B1"/>
    <w:rsid w:val="00D42545"/>
    <w:rsid w:val="00D42897"/>
    <w:rsid w:val="00D42A28"/>
    <w:rsid w:val="00D42BF6"/>
    <w:rsid w:val="00D42DB2"/>
    <w:rsid w:val="00D42F2D"/>
    <w:rsid w:val="00D4312D"/>
    <w:rsid w:val="00D437A6"/>
    <w:rsid w:val="00D43AE8"/>
    <w:rsid w:val="00D43CE5"/>
    <w:rsid w:val="00D43EDF"/>
    <w:rsid w:val="00D43FFD"/>
    <w:rsid w:val="00D44AE6"/>
    <w:rsid w:val="00D453B0"/>
    <w:rsid w:val="00D4637F"/>
    <w:rsid w:val="00D472D8"/>
    <w:rsid w:val="00D47425"/>
    <w:rsid w:val="00D47657"/>
    <w:rsid w:val="00D47934"/>
    <w:rsid w:val="00D47B35"/>
    <w:rsid w:val="00D502D3"/>
    <w:rsid w:val="00D5056C"/>
    <w:rsid w:val="00D50699"/>
    <w:rsid w:val="00D5125F"/>
    <w:rsid w:val="00D51316"/>
    <w:rsid w:val="00D51317"/>
    <w:rsid w:val="00D514BA"/>
    <w:rsid w:val="00D5164F"/>
    <w:rsid w:val="00D51D5A"/>
    <w:rsid w:val="00D5280A"/>
    <w:rsid w:val="00D52B09"/>
    <w:rsid w:val="00D52B8D"/>
    <w:rsid w:val="00D53240"/>
    <w:rsid w:val="00D537ED"/>
    <w:rsid w:val="00D53AFF"/>
    <w:rsid w:val="00D54202"/>
    <w:rsid w:val="00D545EA"/>
    <w:rsid w:val="00D5484B"/>
    <w:rsid w:val="00D55255"/>
    <w:rsid w:val="00D5531E"/>
    <w:rsid w:val="00D5564D"/>
    <w:rsid w:val="00D560CF"/>
    <w:rsid w:val="00D56659"/>
    <w:rsid w:val="00D56D02"/>
    <w:rsid w:val="00D56D4E"/>
    <w:rsid w:val="00D56DC8"/>
    <w:rsid w:val="00D573F2"/>
    <w:rsid w:val="00D57FDA"/>
    <w:rsid w:val="00D600D7"/>
    <w:rsid w:val="00D60484"/>
    <w:rsid w:val="00D60AB4"/>
    <w:rsid w:val="00D60EEE"/>
    <w:rsid w:val="00D61A86"/>
    <w:rsid w:val="00D62DD9"/>
    <w:rsid w:val="00D62E9A"/>
    <w:rsid w:val="00D63A07"/>
    <w:rsid w:val="00D63DC0"/>
    <w:rsid w:val="00D64583"/>
    <w:rsid w:val="00D649E4"/>
    <w:rsid w:val="00D64C54"/>
    <w:rsid w:val="00D6548F"/>
    <w:rsid w:val="00D6585B"/>
    <w:rsid w:val="00D659F9"/>
    <w:rsid w:val="00D65B64"/>
    <w:rsid w:val="00D65E09"/>
    <w:rsid w:val="00D65EB7"/>
    <w:rsid w:val="00D660CB"/>
    <w:rsid w:val="00D663A7"/>
    <w:rsid w:val="00D6656C"/>
    <w:rsid w:val="00D66581"/>
    <w:rsid w:val="00D66855"/>
    <w:rsid w:val="00D668F2"/>
    <w:rsid w:val="00D66A16"/>
    <w:rsid w:val="00D67A6A"/>
    <w:rsid w:val="00D67EB1"/>
    <w:rsid w:val="00D67F3C"/>
    <w:rsid w:val="00D70647"/>
    <w:rsid w:val="00D70AEE"/>
    <w:rsid w:val="00D70EC5"/>
    <w:rsid w:val="00D711CA"/>
    <w:rsid w:val="00D71AA9"/>
    <w:rsid w:val="00D720E0"/>
    <w:rsid w:val="00D72376"/>
    <w:rsid w:val="00D728A3"/>
    <w:rsid w:val="00D738B8"/>
    <w:rsid w:val="00D73924"/>
    <w:rsid w:val="00D73B08"/>
    <w:rsid w:val="00D73BA1"/>
    <w:rsid w:val="00D73DC1"/>
    <w:rsid w:val="00D74B18"/>
    <w:rsid w:val="00D74DE4"/>
    <w:rsid w:val="00D74F0E"/>
    <w:rsid w:val="00D75176"/>
    <w:rsid w:val="00D75214"/>
    <w:rsid w:val="00D75834"/>
    <w:rsid w:val="00D75836"/>
    <w:rsid w:val="00D76337"/>
    <w:rsid w:val="00D76587"/>
    <w:rsid w:val="00D76B55"/>
    <w:rsid w:val="00D7723F"/>
    <w:rsid w:val="00D772C1"/>
    <w:rsid w:val="00D7778B"/>
    <w:rsid w:val="00D77BB0"/>
    <w:rsid w:val="00D80740"/>
    <w:rsid w:val="00D8091D"/>
    <w:rsid w:val="00D80A4C"/>
    <w:rsid w:val="00D80EF5"/>
    <w:rsid w:val="00D81152"/>
    <w:rsid w:val="00D812AB"/>
    <w:rsid w:val="00D8194B"/>
    <w:rsid w:val="00D81A9F"/>
    <w:rsid w:val="00D81AA4"/>
    <w:rsid w:val="00D82FDB"/>
    <w:rsid w:val="00D8370F"/>
    <w:rsid w:val="00D8440F"/>
    <w:rsid w:val="00D85B86"/>
    <w:rsid w:val="00D85D01"/>
    <w:rsid w:val="00D863E1"/>
    <w:rsid w:val="00D86578"/>
    <w:rsid w:val="00D86A7F"/>
    <w:rsid w:val="00D872FA"/>
    <w:rsid w:val="00D8753E"/>
    <w:rsid w:val="00D879A4"/>
    <w:rsid w:val="00D9062D"/>
    <w:rsid w:val="00D906B1"/>
    <w:rsid w:val="00D92118"/>
    <w:rsid w:val="00D92717"/>
    <w:rsid w:val="00D92E35"/>
    <w:rsid w:val="00D93C9E"/>
    <w:rsid w:val="00D93DF9"/>
    <w:rsid w:val="00D93EA7"/>
    <w:rsid w:val="00D93EC0"/>
    <w:rsid w:val="00D94FF8"/>
    <w:rsid w:val="00D95DBF"/>
    <w:rsid w:val="00D95F8A"/>
    <w:rsid w:val="00D9641F"/>
    <w:rsid w:val="00D9687B"/>
    <w:rsid w:val="00D96EDB"/>
    <w:rsid w:val="00D97051"/>
    <w:rsid w:val="00D970B6"/>
    <w:rsid w:val="00D97172"/>
    <w:rsid w:val="00D97451"/>
    <w:rsid w:val="00D975F4"/>
    <w:rsid w:val="00D97965"/>
    <w:rsid w:val="00DA0146"/>
    <w:rsid w:val="00DA03C4"/>
    <w:rsid w:val="00DA0C5A"/>
    <w:rsid w:val="00DA119E"/>
    <w:rsid w:val="00DA121D"/>
    <w:rsid w:val="00DA2063"/>
    <w:rsid w:val="00DA307F"/>
    <w:rsid w:val="00DA3C29"/>
    <w:rsid w:val="00DA4168"/>
    <w:rsid w:val="00DA43D9"/>
    <w:rsid w:val="00DA43DB"/>
    <w:rsid w:val="00DA5A6B"/>
    <w:rsid w:val="00DA5EB3"/>
    <w:rsid w:val="00DA622C"/>
    <w:rsid w:val="00DA670A"/>
    <w:rsid w:val="00DA6960"/>
    <w:rsid w:val="00DA6B6D"/>
    <w:rsid w:val="00DA6DF2"/>
    <w:rsid w:val="00DA718A"/>
    <w:rsid w:val="00DA7466"/>
    <w:rsid w:val="00DA76FA"/>
    <w:rsid w:val="00DA7B6F"/>
    <w:rsid w:val="00DB06ED"/>
    <w:rsid w:val="00DB078A"/>
    <w:rsid w:val="00DB1B8E"/>
    <w:rsid w:val="00DB1BB5"/>
    <w:rsid w:val="00DB27B2"/>
    <w:rsid w:val="00DB2FB4"/>
    <w:rsid w:val="00DB328E"/>
    <w:rsid w:val="00DB33A0"/>
    <w:rsid w:val="00DB3891"/>
    <w:rsid w:val="00DB3AA4"/>
    <w:rsid w:val="00DB468B"/>
    <w:rsid w:val="00DB4B4D"/>
    <w:rsid w:val="00DB5549"/>
    <w:rsid w:val="00DB5574"/>
    <w:rsid w:val="00DB5B07"/>
    <w:rsid w:val="00DB5B2D"/>
    <w:rsid w:val="00DB5E65"/>
    <w:rsid w:val="00DB6578"/>
    <w:rsid w:val="00DB6718"/>
    <w:rsid w:val="00DB715D"/>
    <w:rsid w:val="00DB72BE"/>
    <w:rsid w:val="00DB78E8"/>
    <w:rsid w:val="00DB7B78"/>
    <w:rsid w:val="00DB7F65"/>
    <w:rsid w:val="00DC0228"/>
    <w:rsid w:val="00DC09BD"/>
    <w:rsid w:val="00DC0CBD"/>
    <w:rsid w:val="00DC198B"/>
    <w:rsid w:val="00DC29ED"/>
    <w:rsid w:val="00DC2AFE"/>
    <w:rsid w:val="00DC2D27"/>
    <w:rsid w:val="00DC2DDC"/>
    <w:rsid w:val="00DC3017"/>
    <w:rsid w:val="00DC3714"/>
    <w:rsid w:val="00DC37B5"/>
    <w:rsid w:val="00DC3928"/>
    <w:rsid w:val="00DC3F34"/>
    <w:rsid w:val="00DC4833"/>
    <w:rsid w:val="00DC48FE"/>
    <w:rsid w:val="00DC4A37"/>
    <w:rsid w:val="00DC4DEC"/>
    <w:rsid w:val="00DC4E79"/>
    <w:rsid w:val="00DC51EA"/>
    <w:rsid w:val="00DC545D"/>
    <w:rsid w:val="00DC5E64"/>
    <w:rsid w:val="00DC6AC4"/>
    <w:rsid w:val="00DD014F"/>
    <w:rsid w:val="00DD0BAE"/>
    <w:rsid w:val="00DD1595"/>
    <w:rsid w:val="00DD17B4"/>
    <w:rsid w:val="00DD21D9"/>
    <w:rsid w:val="00DD2C03"/>
    <w:rsid w:val="00DD30D7"/>
    <w:rsid w:val="00DD38CE"/>
    <w:rsid w:val="00DD4712"/>
    <w:rsid w:val="00DD5436"/>
    <w:rsid w:val="00DD561E"/>
    <w:rsid w:val="00DD564F"/>
    <w:rsid w:val="00DD5D87"/>
    <w:rsid w:val="00DD78FE"/>
    <w:rsid w:val="00DD7DF3"/>
    <w:rsid w:val="00DE04A3"/>
    <w:rsid w:val="00DE11CC"/>
    <w:rsid w:val="00DE1BED"/>
    <w:rsid w:val="00DE1EEE"/>
    <w:rsid w:val="00DE23DC"/>
    <w:rsid w:val="00DE24B9"/>
    <w:rsid w:val="00DE26BA"/>
    <w:rsid w:val="00DE28E9"/>
    <w:rsid w:val="00DE2CE0"/>
    <w:rsid w:val="00DE3E5D"/>
    <w:rsid w:val="00DE481A"/>
    <w:rsid w:val="00DE49DF"/>
    <w:rsid w:val="00DE5766"/>
    <w:rsid w:val="00DE5E54"/>
    <w:rsid w:val="00DE5EC3"/>
    <w:rsid w:val="00DE6E73"/>
    <w:rsid w:val="00DE6F38"/>
    <w:rsid w:val="00DE7959"/>
    <w:rsid w:val="00DF00C8"/>
    <w:rsid w:val="00DF09E3"/>
    <w:rsid w:val="00DF148D"/>
    <w:rsid w:val="00DF170A"/>
    <w:rsid w:val="00DF1BBC"/>
    <w:rsid w:val="00DF1C76"/>
    <w:rsid w:val="00DF1F88"/>
    <w:rsid w:val="00DF2612"/>
    <w:rsid w:val="00DF2C49"/>
    <w:rsid w:val="00DF33EC"/>
    <w:rsid w:val="00DF369B"/>
    <w:rsid w:val="00DF3D59"/>
    <w:rsid w:val="00DF3F15"/>
    <w:rsid w:val="00DF4E07"/>
    <w:rsid w:val="00DF4F60"/>
    <w:rsid w:val="00DF573A"/>
    <w:rsid w:val="00DF5D00"/>
    <w:rsid w:val="00DF6697"/>
    <w:rsid w:val="00DF66E1"/>
    <w:rsid w:val="00DF6939"/>
    <w:rsid w:val="00DF6DCD"/>
    <w:rsid w:val="00DF7140"/>
    <w:rsid w:val="00DF73E0"/>
    <w:rsid w:val="00DF74A0"/>
    <w:rsid w:val="00DF7982"/>
    <w:rsid w:val="00DF7AD8"/>
    <w:rsid w:val="00DF7C6C"/>
    <w:rsid w:val="00E00072"/>
    <w:rsid w:val="00E00300"/>
    <w:rsid w:val="00E010A0"/>
    <w:rsid w:val="00E01A8B"/>
    <w:rsid w:val="00E02343"/>
    <w:rsid w:val="00E0380F"/>
    <w:rsid w:val="00E03851"/>
    <w:rsid w:val="00E03F08"/>
    <w:rsid w:val="00E0481B"/>
    <w:rsid w:val="00E04DEE"/>
    <w:rsid w:val="00E05215"/>
    <w:rsid w:val="00E0548F"/>
    <w:rsid w:val="00E054D6"/>
    <w:rsid w:val="00E05C4F"/>
    <w:rsid w:val="00E05EED"/>
    <w:rsid w:val="00E06343"/>
    <w:rsid w:val="00E06C40"/>
    <w:rsid w:val="00E06E16"/>
    <w:rsid w:val="00E06F6D"/>
    <w:rsid w:val="00E07042"/>
    <w:rsid w:val="00E07114"/>
    <w:rsid w:val="00E073DF"/>
    <w:rsid w:val="00E07688"/>
    <w:rsid w:val="00E077EE"/>
    <w:rsid w:val="00E0790B"/>
    <w:rsid w:val="00E07ED0"/>
    <w:rsid w:val="00E10229"/>
    <w:rsid w:val="00E1040A"/>
    <w:rsid w:val="00E1057C"/>
    <w:rsid w:val="00E11108"/>
    <w:rsid w:val="00E11804"/>
    <w:rsid w:val="00E12192"/>
    <w:rsid w:val="00E12652"/>
    <w:rsid w:val="00E12B34"/>
    <w:rsid w:val="00E12DF1"/>
    <w:rsid w:val="00E12FB0"/>
    <w:rsid w:val="00E13054"/>
    <w:rsid w:val="00E134A1"/>
    <w:rsid w:val="00E13C75"/>
    <w:rsid w:val="00E142E9"/>
    <w:rsid w:val="00E1430C"/>
    <w:rsid w:val="00E1442C"/>
    <w:rsid w:val="00E14A88"/>
    <w:rsid w:val="00E15353"/>
    <w:rsid w:val="00E15537"/>
    <w:rsid w:val="00E1563C"/>
    <w:rsid w:val="00E1566B"/>
    <w:rsid w:val="00E159D0"/>
    <w:rsid w:val="00E15F7E"/>
    <w:rsid w:val="00E16930"/>
    <w:rsid w:val="00E16B62"/>
    <w:rsid w:val="00E17244"/>
    <w:rsid w:val="00E178E4"/>
    <w:rsid w:val="00E17E0C"/>
    <w:rsid w:val="00E209D2"/>
    <w:rsid w:val="00E20A2D"/>
    <w:rsid w:val="00E20C38"/>
    <w:rsid w:val="00E20C7E"/>
    <w:rsid w:val="00E213D8"/>
    <w:rsid w:val="00E21611"/>
    <w:rsid w:val="00E216DA"/>
    <w:rsid w:val="00E21C59"/>
    <w:rsid w:val="00E22479"/>
    <w:rsid w:val="00E2249D"/>
    <w:rsid w:val="00E226A3"/>
    <w:rsid w:val="00E22758"/>
    <w:rsid w:val="00E22812"/>
    <w:rsid w:val="00E22F65"/>
    <w:rsid w:val="00E2309F"/>
    <w:rsid w:val="00E2370C"/>
    <w:rsid w:val="00E23917"/>
    <w:rsid w:val="00E2428D"/>
    <w:rsid w:val="00E243F6"/>
    <w:rsid w:val="00E24571"/>
    <w:rsid w:val="00E24665"/>
    <w:rsid w:val="00E24AA8"/>
    <w:rsid w:val="00E24E2F"/>
    <w:rsid w:val="00E251D0"/>
    <w:rsid w:val="00E255C6"/>
    <w:rsid w:val="00E25938"/>
    <w:rsid w:val="00E25AEE"/>
    <w:rsid w:val="00E25D07"/>
    <w:rsid w:val="00E260B7"/>
    <w:rsid w:val="00E2741A"/>
    <w:rsid w:val="00E27461"/>
    <w:rsid w:val="00E27C0C"/>
    <w:rsid w:val="00E27D41"/>
    <w:rsid w:val="00E27D64"/>
    <w:rsid w:val="00E305DB"/>
    <w:rsid w:val="00E30682"/>
    <w:rsid w:val="00E30773"/>
    <w:rsid w:val="00E31B6E"/>
    <w:rsid w:val="00E3231A"/>
    <w:rsid w:val="00E324D3"/>
    <w:rsid w:val="00E32A61"/>
    <w:rsid w:val="00E32A78"/>
    <w:rsid w:val="00E3378A"/>
    <w:rsid w:val="00E33BEA"/>
    <w:rsid w:val="00E33C17"/>
    <w:rsid w:val="00E33C84"/>
    <w:rsid w:val="00E33E70"/>
    <w:rsid w:val="00E340B3"/>
    <w:rsid w:val="00E346A4"/>
    <w:rsid w:val="00E34839"/>
    <w:rsid w:val="00E3551F"/>
    <w:rsid w:val="00E35578"/>
    <w:rsid w:val="00E35594"/>
    <w:rsid w:val="00E35E2D"/>
    <w:rsid w:val="00E36B40"/>
    <w:rsid w:val="00E37D3B"/>
    <w:rsid w:val="00E37DF2"/>
    <w:rsid w:val="00E37F4F"/>
    <w:rsid w:val="00E4040C"/>
    <w:rsid w:val="00E409D7"/>
    <w:rsid w:val="00E40BAC"/>
    <w:rsid w:val="00E41872"/>
    <w:rsid w:val="00E4188A"/>
    <w:rsid w:val="00E41938"/>
    <w:rsid w:val="00E4208B"/>
    <w:rsid w:val="00E420A6"/>
    <w:rsid w:val="00E4227C"/>
    <w:rsid w:val="00E4278E"/>
    <w:rsid w:val="00E433B7"/>
    <w:rsid w:val="00E4340B"/>
    <w:rsid w:val="00E43B90"/>
    <w:rsid w:val="00E443C5"/>
    <w:rsid w:val="00E443E0"/>
    <w:rsid w:val="00E44B1B"/>
    <w:rsid w:val="00E459F7"/>
    <w:rsid w:val="00E45C6C"/>
    <w:rsid w:val="00E45DE9"/>
    <w:rsid w:val="00E46193"/>
    <w:rsid w:val="00E46514"/>
    <w:rsid w:val="00E46672"/>
    <w:rsid w:val="00E47281"/>
    <w:rsid w:val="00E4746B"/>
    <w:rsid w:val="00E47BDB"/>
    <w:rsid w:val="00E503E2"/>
    <w:rsid w:val="00E51676"/>
    <w:rsid w:val="00E5179A"/>
    <w:rsid w:val="00E51ADA"/>
    <w:rsid w:val="00E51D2A"/>
    <w:rsid w:val="00E520C3"/>
    <w:rsid w:val="00E5228C"/>
    <w:rsid w:val="00E535B8"/>
    <w:rsid w:val="00E53805"/>
    <w:rsid w:val="00E54094"/>
    <w:rsid w:val="00E54948"/>
    <w:rsid w:val="00E557D4"/>
    <w:rsid w:val="00E55A0D"/>
    <w:rsid w:val="00E55EE4"/>
    <w:rsid w:val="00E5638C"/>
    <w:rsid w:val="00E56F10"/>
    <w:rsid w:val="00E5738E"/>
    <w:rsid w:val="00E57DC7"/>
    <w:rsid w:val="00E60293"/>
    <w:rsid w:val="00E6062A"/>
    <w:rsid w:val="00E607AA"/>
    <w:rsid w:val="00E60AF2"/>
    <w:rsid w:val="00E60E42"/>
    <w:rsid w:val="00E60F88"/>
    <w:rsid w:val="00E613DB"/>
    <w:rsid w:val="00E61635"/>
    <w:rsid w:val="00E6168D"/>
    <w:rsid w:val="00E617F1"/>
    <w:rsid w:val="00E61E60"/>
    <w:rsid w:val="00E625FE"/>
    <w:rsid w:val="00E629F6"/>
    <w:rsid w:val="00E63450"/>
    <w:rsid w:val="00E63677"/>
    <w:rsid w:val="00E648CF"/>
    <w:rsid w:val="00E6588B"/>
    <w:rsid w:val="00E65D2C"/>
    <w:rsid w:val="00E66081"/>
    <w:rsid w:val="00E66373"/>
    <w:rsid w:val="00E66899"/>
    <w:rsid w:val="00E66A92"/>
    <w:rsid w:val="00E66D3F"/>
    <w:rsid w:val="00E6750F"/>
    <w:rsid w:val="00E67872"/>
    <w:rsid w:val="00E7041A"/>
    <w:rsid w:val="00E70A37"/>
    <w:rsid w:val="00E7102E"/>
    <w:rsid w:val="00E7194F"/>
    <w:rsid w:val="00E726FC"/>
    <w:rsid w:val="00E72B94"/>
    <w:rsid w:val="00E72DCD"/>
    <w:rsid w:val="00E73A4E"/>
    <w:rsid w:val="00E73B31"/>
    <w:rsid w:val="00E73E28"/>
    <w:rsid w:val="00E74292"/>
    <w:rsid w:val="00E75038"/>
    <w:rsid w:val="00E7542E"/>
    <w:rsid w:val="00E76512"/>
    <w:rsid w:val="00E7698B"/>
    <w:rsid w:val="00E76EF6"/>
    <w:rsid w:val="00E77102"/>
    <w:rsid w:val="00E77582"/>
    <w:rsid w:val="00E779BB"/>
    <w:rsid w:val="00E80345"/>
    <w:rsid w:val="00E805CC"/>
    <w:rsid w:val="00E80A33"/>
    <w:rsid w:val="00E811C5"/>
    <w:rsid w:val="00E8128E"/>
    <w:rsid w:val="00E815F9"/>
    <w:rsid w:val="00E81AFB"/>
    <w:rsid w:val="00E81DC2"/>
    <w:rsid w:val="00E81E0B"/>
    <w:rsid w:val="00E81EED"/>
    <w:rsid w:val="00E82C61"/>
    <w:rsid w:val="00E82DD9"/>
    <w:rsid w:val="00E830EC"/>
    <w:rsid w:val="00E831EC"/>
    <w:rsid w:val="00E84322"/>
    <w:rsid w:val="00E84727"/>
    <w:rsid w:val="00E84ADB"/>
    <w:rsid w:val="00E850E7"/>
    <w:rsid w:val="00E85501"/>
    <w:rsid w:val="00E8597A"/>
    <w:rsid w:val="00E85A5B"/>
    <w:rsid w:val="00E8626A"/>
    <w:rsid w:val="00E862BD"/>
    <w:rsid w:val="00E86710"/>
    <w:rsid w:val="00E86F1C"/>
    <w:rsid w:val="00E870CA"/>
    <w:rsid w:val="00E877BB"/>
    <w:rsid w:val="00E87C66"/>
    <w:rsid w:val="00E87DBD"/>
    <w:rsid w:val="00E87FB7"/>
    <w:rsid w:val="00E901C0"/>
    <w:rsid w:val="00E912A6"/>
    <w:rsid w:val="00E916CE"/>
    <w:rsid w:val="00E91DF8"/>
    <w:rsid w:val="00E9212C"/>
    <w:rsid w:val="00E9236E"/>
    <w:rsid w:val="00E938E4"/>
    <w:rsid w:val="00E93900"/>
    <w:rsid w:val="00E9419B"/>
    <w:rsid w:val="00E9428C"/>
    <w:rsid w:val="00E943C4"/>
    <w:rsid w:val="00E9576D"/>
    <w:rsid w:val="00E95C2E"/>
    <w:rsid w:val="00E9605B"/>
    <w:rsid w:val="00E960AC"/>
    <w:rsid w:val="00E96384"/>
    <w:rsid w:val="00E963B6"/>
    <w:rsid w:val="00E96637"/>
    <w:rsid w:val="00E96C8C"/>
    <w:rsid w:val="00E96DDD"/>
    <w:rsid w:val="00E97715"/>
    <w:rsid w:val="00EA000E"/>
    <w:rsid w:val="00EA046E"/>
    <w:rsid w:val="00EA0895"/>
    <w:rsid w:val="00EA0A52"/>
    <w:rsid w:val="00EA1168"/>
    <w:rsid w:val="00EA13DF"/>
    <w:rsid w:val="00EA1D2C"/>
    <w:rsid w:val="00EA29F9"/>
    <w:rsid w:val="00EA2B8B"/>
    <w:rsid w:val="00EA2BEA"/>
    <w:rsid w:val="00EA3611"/>
    <w:rsid w:val="00EA3668"/>
    <w:rsid w:val="00EA3796"/>
    <w:rsid w:val="00EA39E5"/>
    <w:rsid w:val="00EA3E4B"/>
    <w:rsid w:val="00EA4C70"/>
    <w:rsid w:val="00EA4EBD"/>
    <w:rsid w:val="00EA50C9"/>
    <w:rsid w:val="00EA5475"/>
    <w:rsid w:val="00EA54FF"/>
    <w:rsid w:val="00EA57A0"/>
    <w:rsid w:val="00EA581C"/>
    <w:rsid w:val="00EA5E1F"/>
    <w:rsid w:val="00EA63D7"/>
    <w:rsid w:val="00EA6C44"/>
    <w:rsid w:val="00EA7198"/>
    <w:rsid w:val="00EA7200"/>
    <w:rsid w:val="00EA7383"/>
    <w:rsid w:val="00EA74A3"/>
    <w:rsid w:val="00EA776B"/>
    <w:rsid w:val="00EA7F8D"/>
    <w:rsid w:val="00EB014D"/>
    <w:rsid w:val="00EB084D"/>
    <w:rsid w:val="00EB170E"/>
    <w:rsid w:val="00EB1C9F"/>
    <w:rsid w:val="00EB27E8"/>
    <w:rsid w:val="00EB282E"/>
    <w:rsid w:val="00EB2883"/>
    <w:rsid w:val="00EB2E5B"/>
    <w:rsid w:val="00EB3538"/>
    <w:rsid w:val="00EB359A"/>
    <w:rsid w:val="00EB379A"/>
    <w:rsid w:val="00EB392B"/>
    <w:rsid w:val="00EB3A1A"/>
    <w:rsid w:val="00EB3DC4"/>
    <w:rsid w:val="00EB415F"/>
    <w:rsid w:val="00EB461D"/>
    <w:rsid w:val="00EB462D"/>
    <w:rsid w:val="00EB4637"/>
    <w:rsid w:val="00EB4727"/>
    <w:rsid w:val="00EB4778"/>
    <w:rsid w:val="00EB4C80"/>
    <w:rsid w:val="00EB4EA8"/>
    <w:rsid w:val="00EB5465"/>
    <w:rsid w:val="00EB5611"/>
    <w:rsid w:val="00EB566A"/>
    <w:rsid w:val="00EB6186"/>
    <w:rsid w:val="00EB69CD"/>
    <w:rsid w:val="00EB6A6E"/>
    <w:rsid w:val="00EB6D1C"/>
    <w:rsid w:val="00EB702C"/>
    <w:rsid w:val="00EB7983"/>
    <w:rsid w:val="00EC19D9"/>
    <w:rsid w:val="00EC2460"/>
    <w:rsid w:val="00EC253A"/>
    <w:rsid w:val="00EC264F"/>
    <w:rsid w:val="00EC2AC8"/>
    <w:rsid w:val="00EC2F35"/>
    <w:rsid w:val="00EC4891"/>
    <w:rsid w:val="00EC4A9F"/>
    <w:rsid w:val="00EC4F3E"/>
    <w:rsid w:val="00EC50BE"/>
    <w:rsid w:val="00EC5BEA"/>
    <w:rsid w:val="00EC5DDB"/>
    <w:rsid w:val="00EC69F5"/>
    <w:rsid w:val="00EC73BD"/>
    <w:rsid w:val="00EC75D2"/>
    <w:rsid w:val="00EC75DB"/>
    <w:rsid w:val="00EC76FD"/>
    <w:rsid w:val="00ED0344"/>
    <w:rsid w:val="00ED0899"/>
    <w:rsid w:val="00ED0CEC"/>
    <w:rsid w:val="00ED0EF5"/>
    <w:rsid w:val="00ED102A"/>
    <w:rsid w:val="00ED14BD"/>
    <w:rsid w:val="00ED167F"/>
    <w:rsid w:val="00ED2AA7"/>
    <w:rsid w:val="00ED2C99"/>
    <w:rsid w:val="00ED35AA"/>
    <w:rsid w:val="00ED35D2"/>
    <w:rsid w:val="00ED4A05"/>
    <w:rsid w:val="00ED51A9"/>
    <w:rsid w:val="00ED5826"/>
    <w:rsid w:val="00ED6715"/>
    <w:rsid w:val="00ED6ED8"/>
    <w:rsid w:val="00ED74D2"/>
    <w:rsid w:val="00ED7804"/>
    <w:rsid w:val="00ED7B01"/>
    <w:rsid w:val="00EE031A"/>
    <w:rsid w:val="00EE0419"/>
    <w:rsid w:val="00EE0A73"/>
    <w:rsid w:val="00EE0DF6"/>
    <w:rsid w:val="00EE16A5"/>
    <w:rsid w:val="00EE1D3C"/>
    <w:rsid w:val="00EE1EBD"/>
    <w:rsid w:val="00EE2148"/>
    <w:rsid w:val="00EE2765"/>
    <w:rsid w:val="00EE28FB"/>
    <w:rsid w:val="00EE332D"/>
    <w:rsid w:val="00EE3A60"/>
    <w:rsid w:val="00EE3C08"/>
    <w:rsid w:val="00EE3CB3"/>
    <w:rsid w:val="00EE3EA0"/>
    <w:rsid w:val="00EE4996"/>
    <w:rsid w:val="00EE4F38"/>
    <w:rsid w:val="00EE5026"/>
    <w:rsid w:val="00EE517D"/>
    <w:rsid w:val="00EE55AE"/>
    <w:rsid w:val="00EE5902"/>
    <w:rsid w:val="00EE59BD"/>
    <w:rsid w:val="00EE5E9E"/>
    <w:rsid w:val="00EF06D8"/>
    <w:rsid w:val="00EF1394"/>
    <w:rsid w:val="00EF25FA"/>
    <w:rsid w:val="00EF3516"/>
    <w:rsid w:val="00EF41A8"/>
    <w:rsid w:val="00EF41BC"/>
    <w:rsid w:val="00EF4A26"/>
    <w:rsid w:val="00EF56F0"/>
    <w:rsid w:val="00EF5F40"/>
    <w:rsid w:val="00EF63C6"/>
    <w:rsid w:val="00EF664F"/>
    <w:rsid w:val="00EF6654"/>
    <w:rsid w:val="00EF697B"/>
    <w:rsid w:val="00EF76E6"/>
    <w:rsid w:val="00EF791A"/>
    <w:rsid w:val="00EF7A74"/>
    <w:rsid w:val="00EF7CA2"/>
    <w:rsid w:val="00F00588"/>
    <w:rsid w:val="00F00FD9"/>
    <w:rsid w:val="00F010C2"/>
    <w:rsid w:val="00F01E61"/>
    <w:rsid w:val="00F02083"/>
    <w:rsid w:val="00F02458"/>
    <w:rsid w:val="00F032B6"/>
    <w:rsid w:val="00F032C7"/>
    <w:rsid w:val="00F035D0"/>
    <w:rsid w:val="00F03728"/>
    <w:rsid w:val="00F03904"/>
    <w:rsid w:val="00F04243"/>
    <w:rsid w:val="00F04EF2"/>
    <w:rsid w:val="00F05D63"/>
    <w:rsid w:val="00F05E1F"/>
    <w:rsid w:val="00F06324"/>
    <w:rsid w:val="00F06823"/>
    <w:rsid w:val="00F06980"/>
    <w:rsid w:val="00F07241"/>
    <w:rsid w:val="00F07313"/>
    <w:rsid w:val="00F07B04"/>
    <w:rsid w:val="00F07D2F"/>
    <w:rsid w:val="00F10BBA"/>
    <w:rsid w:val="00F10DB6"/>
    <w:rsid w:val="00F10EBD"/>
    <w:rsid w:val="00F11137"/>
    <w:rsid w:val="00F1183C"/>
    <w:rsid w:val="00F131DA"/>
    <w:rsid w:val="00F13824"/>
    <w:rsid w:val="00F13EE6"/>
    <w:rsid w:val="00F14EDB"/>
    <w:rsid w:val="00F14FD1"/>
    <w:rsid w:val="00F150CC"/>
    <w:rsid w:val="00F15B8B"/>
    <w:rsid w:val="00F1638E"/>
    <w:rsid w:val="00F166A0"/>
    <w:rsid w:val="00F17498"/>
    <w:rsid w:val="00F174FC"/>
    <w:rsid w:val="00F176AD"/>
    <w:rsid w:val="00F176DF"/>
    <w:rsid w:val="00F1780F"/>
    <w:rsid w:val="00F17DBD"/>
    <w:rsid w:val="00F2043A"/>
    <w:rsid w:val="00F204AD"/>
    <w:rsid w:val="00F20ABC"/>
    <w:rsid w:val="00F214BB"/>
    <w:rsid w:val="00F21811"/>
    <w:rsid w:val="00F218F0"/>
    <w:rsid w:val="00F22319"/>
    <w:rsid w:val="00F22A73"/>
    <w:rsid w:val="00F234E1"/>
    <w:rsid w:val="00F235D1"/>
    <w:rsid w:val="00F23892"/>
    <w:rsid w:val="00F23D3B"/>
    <w:rsid w:val="00F241E3"/>
    <w:rsid w:val="00F24321"/>
    <w:rsid w:val="00F2450F"/>
    <w:rsid w:val="00F2473B"/>
    <w:rsid w:val="00F24980"/>
    <w:rsid w:val="00F25468"/>
    <w:rsid w:val="00F256F9"/>
    <w:rsid w:val="00F257E9"/>
    <w:rsid w:val="00F25B76"/>
    <w:rsid w:val="00F25BFD"/>
    <w:rsid w:val="00F2696D"/>
    <w:rsid w:val="00F27C9A"/>
    <w:rsid w:val="00F27E92"/>
    <w:rsid w:val="00F300EB"/>
    <w:rsid w:val="00F30842"/>
    <w:rsid w:val="00F309CC"/>
    <w:rsid w:val="00F30B2F"/>
    <w:rsid w:val="00F31043"/>
    <w:rsid w:val="00F32AC7"/>
    <w:rsid w:val="00F32B22"/>
    <w:rsid w:val="00F32B5B"/>
    <w:rsid w:val="00F333FE"/>
    <w:rsid w:val="00F345A2"/>
    <w:rsid w:val="00F345B1"/>
    <w:rsid w:val="00F34721"/>
    <w:rsid w:val="00F349C8"/>
    <w:rsid w:val="00F34A5B"/>
    <w:rsid w:val="00F35640"/>
    <w:rsid w:val="00F356D6"/>
    <w:rsid w:val="00F35701"/>
    <w:rsid w:val="00F35EA8"/>
    <w:rsid w:val="00F362FE"/>
    <w:rsid w:val="00F36824"/>
    <w:rsid w:val="00F36870"/>
    <w:rsid w:val="00F37053"/>
    <w:rsid w:val="00F37106"/>
    <w:rsid w:val="00F37858"/>
    <w:rsid w:val="00F37C94"/>
    <w:rsid w:val="00F37CFD"/>
    <w:rsid w:val="00F37DB9"/>
    <w:rsid w:val="00F40265"/>
    <w:rsid w:val="00F40DAF"/>
    <w:rsid w:val="00F40DDB"/>
    <w:rsid w:val="00F40F9A"/>
    <w:rsid w:val="00F4126E"/>
    <w:rsid w:val="00F414C4"/>
    <w:rsid w:val="00F41F28"/>
    <w:rsid w:val="00F42057"/>
    <w:rsid w:val="00F423CC"/>
    <w:rsid w:val="00F42AAC"/>
    <w:rsid w:val="00F42E1F"/>
    <w:rsid w:val="00F43A72"/>
    <w:rsid w:val="00F44527"/>
    <w:rsid w:val="00F44646"/>
    <w:rsid w:val="00F44834"/>
    <w:rsid w:val="00F44AD1"/>
    <w:rsid w:val="00F450CF"/>
    <w:rsid w:val="00F45136"/>
    <w:rsid w:val="00F4559A"/>
    <w:rsid w:val="00F45F44"/>
    <w:rsid w:val="00F466FD"/>
    <w:rsid w:val="00F46EB4"/>
    <w:rsid w:val="00F470F3"/>
    <w:rsid w:val="00F47515"/>
    <w:rsid w:val="00F47CE0"/>
    <w:rsid w:val="00F47DDB"/>
    <w:rsid w:val="00F50025"/>
    <w:rsid w:val="00F506C3"/>
    <w:rsid w:val="00F50A52"/>
    <w:rsid w:val="00F50EBC"/>
    <w:rsid w:val="00F513B5"/>
    <w:rsid w:val="00F51B4A"/>
    <w:rsid w:val="00F52170"/>
    <w:rsid w:val="00F52859"/>
    <w:rsid w:val="00F529A0"/>
    <w:rsid w:val="00F53247"/>
    <w:rsid w:val="00F5377F"/>
    <w:rsid w:val="00F538ED"/>
    <w:rsid w:val="00F53FFC"/>
    <w:rsid w:val="00F542F0"/>
    <w:rsid w:val="00F54D0B"/>
    <w:rsid w:val="00F560CB"/>
    <w:rsid w:val="00F561A1"/>
    <w:rsid w:val="00F561B0"/>
    <w:rsid w:val="00F566EA"/>
    <w:rsid w:val="00F57159"/>
    <w:rsid w:val="00F5754A"/>
    <w:rsid w:val="00F57801"/>
    <w:rsid w:val="00F60F58"/>
    <w:rsid w:val="00F62085"/>
    <w:rsid w:val="00F6264E"/>
    <w:rsid w:val="00F63024"/>
    <w:rsid w:val="00F637A1"/>
    <w:rsid w:val="00F64D49"/>
    <w:rsid w:val="00F64F3A"/>
    <w:rsid w:val="00F6512A"/>
    <w:rsid w:val="00F6521D"/>
    <w:rsid w:val="00F656AA"/>
    <w:rsid w:val="00F65775"/>
    <w:rsid w:val="00F657C8"/>
    <w:rsid w:val="00F661FC"/>
    <w:rsid w:val="00F66C5A"/>
    <w:rsid w:val="00F66FB7"/>
    <w:rsid w:val="00F70408"/>
    <w:rsid w:val="00F70997"/>
    <w:rsid w:val="00F70ACC"/>
    <w:rsid w:val="00F70CE3"/>
    <w:rsid w:val="00F71583"/>
    <w:rsid w:val="00F71759"/>
    <w:rsid w:val="00F71A9A"/>
    <w:rsid w:val="00F71D0E"/>
    <w:rsid w:val="00F71D10"/>
    <w:rsid w:val="00F720EE"/>
    <w:rsid w:val="00F72CCE"/>
    <w:rsid w:val="00F73380"/>
    <w:rsid w:val="00F734E5"/>
    <w:rsid w:val="00F73775"/>
    <w:rsid w:val="00F73992"/>
    <w:rsid w:val="00F740D5"/>
    <w:rsid w:val="00F74548"/>
    <w:rsid w:val="00F74650"/>
    <w:rsid w:val="00F749B6"/>
    <w:rsid w:val="00F74D0E"/>
    <w:rsid w:val="00F74F06"/>
    <w:rsid w:val="00F753A8"/>
    <w:rsid w:val="00F753C5"/>
    <w:rsid w:val="00F755CF"/>
    <w:rsid w:val="00F756B2"/>
    <w:rsid w:val="00F7576D"/>
    <w:rsid w:val="00F75A65"/>
    <w:rsid w:val="00F76458"/>
    <w:rsid w:val="00F773F3"/>
    <w:rsid w:val="00F8021D"/>
    <w:rsid w:val="00F803D9"/>
    <w:rsid w:val="00F80471"/>
    <w:rsid w:val="00F828D6"/>
    <w:rsid w:val="00F831C6"/>
    <w:rsid w:val="00F83C3A"/>
    <w:rsid w:val="00F83DFC"/>
    <w:rsid w:val="00F84F1D"/>
    <w:rsid w:val="00F8598D"/>
    <w:rsid w:val="00F85A3E"/>
    <w:rsid w:val="00F8679F"/>
    <w:rsid w:val="00F86A26"/>
    <w:rsid w:val="00F86B68"/>
    <w:rsid w:val="00F87499"/>
    <w:rsid w:val="00F8781B"/>
    <w:rsid w:val="00F907B9"/>
    <w:rsid w:val="00F90A9B"/>
    <w:rsid w:val="00F91040"/>
    <w:rsid w:val="00F91156"/>
    <w:rsid w:val="00F91190"/>
    <w:rsid w:val="00F91226"/>
    <w:rsid w:val="00F91647"/>
    <w:rsid w:val="00F91ABB"/>
    <w:rsid w:val="00F92135"/>
    <w:rsid w:val="00F9285E"/>
    <w:rsid w:val="00F93DA6"/>
    <w:rsid w:val="00F93E03"/>
    <w:rsid w:val="00F94038"/>
    <w:rsid w:val="00F948CD"/>
    <w:rsid w:val="00F94BB0"/>
    <w:rsid w:val="00F9522F"/>
    <w:rsid w:val="00F95347"/>
    <w:rsid w:val="00F95746"/>
    <w:rsid w:val="00F96800"/>
    <w:rsid w:val="00F9690C"/>
    <w:rsid w:val="00F96C3A"/>
    <w:rsid w:val="00F9760F"/>
    <w:rsid w:val="00FA006B"/>
    <w:rsid w:val="00FA073C"/>
    <w:rsid w:val="00FA091E"/>
    <w:rsid w:val="00FA0A46"/>
    <w:rsid w:val="00FA0BC3"/>
    <w:rsid w:val="00FA0C2D"/>
    <w:rsid w:val="00FA0D85"/>
    <w:rsid w:val="00FA0E41"/>
    <w:rsid w:val="00FA116E"/>
    <w:rsid w:val="00FA168B"/>
    <w:rsid w:val="00FA1A48"/>
    <w:rsid w:val="00FA1CDE"/>
    <w:rsid w:val="00FA38D8"/>
    <w:rsid w:val="00FA3A2B"/>
    <w:rsid w:val="00FA3E8C"/>
    <w:rsid w:val="00FA43DA"/>
    <w:rsid w:val="00FA5619"/>
    <w:rsid w:val="00FA56C7"/>
    <w:rsid w:val="00FA5E03"/>
    <w:rsid w:val="00FA64CB"/>
    <w:rsid w:val="00FA729C"/>
    <w:rsid w:val="00FA7969"/>
    <w:rsid w:val="00FA7CB7"/>
    <w:rsid w:val="00FB030D"/>
    <w:rsid w:val="00FB065D"/>
    <w:rsid w:val="00FB0A7B"/>
    <w:rsid w:val="00FB13AE"/>
    <w:rsid w:val="00FB1566"/>
    <w:rsid w:val="00FB1A4C"/>
    <w:rsid w:val="00FB20E5"/>
    <w:rsid w:val="00FB2A98"/>
    <w:rsid w:val="00FB2AD8"/>
    <w:rsid w:val="00FB303E"/>
    <w:rsid w:val="00FB35FB"/>
    <w:rsid w:val="00FB4207"/>
    <w:rsid w:val="00FB4FE7"/>
    <w:rsid w:val="00FB5198"/>
    <w:rsid w:val="00FB53DB"/>
    <w:rsid w:val="00FB5697"/>
    <w:rsid w:val="00FB5820"/>
    <w:rsid w:val="00FB58F8"/>
    <w:rsid w:val="00FB6892"/>
    <w:rsid w:val="00FB6D4E"/>
    <w:rsid w:val="00FB795F"/>
    <w:rsid w:val="00FB7EC2"/>
    <w:rsid w:val="00FC0B3D"/>
    <w:rsid w:val="00FC0DAC"/>
    <w:rsid w:val="00FC12DF"/>
    <w:rsid w:val="00FC15AF"/>
    <w:rsid w:val="00FC15FB"/>
    <w:rsid w:val="00FC1BE1"/>
    <w:rsid w:val="00FC1D75"/>
    <w:rsid w:val="00FC3093"/>
    <w:rsid w:val="00FC3EDB"/>
    <w:rsid w:val="00FC4026"/>
    <w:rsid w:val="00FC42F0"/>
    <w:rsid w:val="00FC46BD"/>
    <w:rsid w:val="00FC4BB1"/>
    <w:rsid w:val="00FC4EDB"/>
    <w:rsid w:val="00FC51B6"/>
    <w:rsid w:val="00FC5211"/>
    <w:rsid w:val="00FC5331"/>
    <w:rsid w:val="00FC5765"/>
    <w:rsid w:val="00FC5865"/>
    <w:rsid w:val="00FC6722"/>
    <w:rsid w:val="00FC70DC"/>
    <w:rsid w:val="00FD023F"/>
    <w:rsid w:val="00FD06EA"/>
    <w:rsid w:val="00FD0C08"/>
    <w:rsid w:val="00FD0C68"/>
    <w:rsid w:val="00FD12B8"/>
    <w:rsid w:val="00FD1918"/>
    <w:rsid w:val="00FD28F2"/>
    <w:rsid w:val="00FD29CF"/>
    <w:rsid w:val="00FD2CDE"/>
    <w:rsid w:val="00FD2DEB"/>
    <w:rsid w:val="00FD35C5"/>
    <w:rsid w:val="00FD3AE8"/>
    <w:rsid w:val="00FD48DD"/>
    <w:rsid w:val="00FD4DC5"/>
    <w:rsid w:val="00FD4E1D"/>
    <w:rsid w:val="00FD4F52"/>
    <w:rsid w:val="00FD5084"/>
    <w:rsid w:val="00FD5564"/>
    <w:rsid w:val="00FD64C6"/>
    <w:rsid w:val="00FD64FF"/>
    <w:rsid w:val="00FD6DF1"/>
    <w:rsid w:val="00FD6F3E"/>
    <w:rsid w:val="00FD72A4"/>
    <w:rsid w:val="00FD7A5D"/>
    <w:rsid w:val="00FD7B12"/>
    <w:rsid w:val="00FE1176"/>
    <w:rsid w:val="00FE1C2F"/>
    <w:rsid w:val="00FE2BC8"/>
    <w:rsid w:val="00FE2EDF"/>
    <w:rsid w:val="00FE3257"/>
    <w:rsid w:val="00FE3341"/>
    <w:rsid w:val="00FE3FE3"/>
    <w:rsid w:val="00FE4075"/>
    <w:rsid w:val="00FE43CE"/>
    <w:rsid w:val="00FE4913"/>
    <w:rsid w:val="00FE4ED7"/>
    <w:rsid w:val="00FE5EA5"/>
    <w:rsid w:val="00FE5F5A"/>
    <w:rsid w:val="00FE60D7"/>
    <w:rsid w:val="00FE61F9"/>
    <w:rsid w:val="00FE6FD3"/>
    <w:rsid w:val="00FE7478"/>
    <w:rsid w:val="00FE74D0"/>
    <w:rsid w:val="00FF00A3"/>
    <w:rsid w:val="00FF1568"/>
    <w:rsid w:val="00FF26FE"/>
    <w:rsid w:val="00FF2F9E"/>
    <w:rsid w:val="00FF302E"/>
    <w:rsid w:val="00FF3470"/>
    <w:rsid w:val="00FF3567"/>
    <w:rsid w:val="00FF37C2"/>
    <w:rsid w:val="00FF37F8"/>
    <w:rsid w:val="00FF390C"/>
    <w:rsid w:val="00FF4329"/>
    <w:rsid w:val="00FF496E"/>
    <w:rsid w:val="00FF4C35"/>
    <w:rsid w:val="00FF50AD"/>
    <w:rsid w:val="00FF57A6"/>
    <w:rsid w:val="00FF586F"/>
    <w:rsid w:val="00FF660F"/>
    <w:rsid w:val="00FF6A9F"/>
    <w:rsid w:val="00FF6BDC"/>
    <w:rsid w:val="00FF73B1"/>
    <w:rsid w:val="00FF78EB"/>
    <w:rsid w:val="00FF7B0E"/>
    <w:rsid w:val="00FF7D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ABECEB"/>
  <w15:docId w15:val="{0132CB3B-EDFE-1543-8F46-97A3C821B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B7E"/>
  </w:style>
  <w:style w:type="paragraph" w:styleId="Heading1">
    <w:name w:val="heading 1"/>
    <w:basedOn w:val="Normal"/>
    <w:next w:val="Normal"/>
    <w:link w:val="Heading1Char"/>
    <w:uiPriority w:val="9"/>
    <w:qFormat/>
    <w:rsid w:val="009F6C6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C6A"/>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921B7E"/>
    <w:pPr>
      <w:spacing w:after="200"/>
    </w:pPr>
    <w:rPr>
      <w:i/>
      <w:iCs/>
      <w:color w:val="44546A" w:themeColor="text2"/>
      <w:sz w:val="18"/>
      <w:szCs w:val="18"/>
    </w:rPr>
  </w:style>
  <w:style w:type="table" w:styleId="TableGrid">
    <w:name w:val="Table Grid"/>
    <w:basedOn w:val="TableNormal"/>
    <w:uiPriority w:val="39"/>
    <w:rsid w:val="00921B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1B7E"/>
    <w:pPr>
      <w:ind w:left="720"/>
      <w:contextualSpacing/>
    </w:pPr>
  </w:style>
  <w:style w:type="character" w:styleId="PlaceholderText">
    <w:name w:val="Placeholder Text"/>
    <w:basedOn w:val="DefaultParagraphFont"/>
    <w:uiPriority w:val="99"/>
    <w:semiHidden/>
    <w:rsid w:val="00921B7E"/>
    <w:rPr>
      <w:color w:val="808080"/>
    </w:rPr>
  </w:style>
  <w:style w:type="paragraph" w:styleId="Header">
    <w:name w:val="header"/>
    <w:basedOn w:val="Normal"/>
    <w:link w:val="HeaderChar"/>
    <w:uiPriority w:val="99"/>
    <w:unhideWhenUsed/>
    <w:rsid w:val="00921B7E"/>
    <w:pPr>
      <w:tabs>
        <w:tab w:val="center" w:pos="4680"/>
        <w:tab w:val="right" w:pos="9360"/>
      </w:tabs>
    </w:pPr>
  </w:style>
  <w:style w:type="character" w:customStyle="1" w:styleId="HeaderChar">
    <w:name w:val="Header Char"/>
    <w:basedOn w:val="DefaultParagraphFont"/>
    <w:link w:val="Header"/>
    <w:uiPriority w:val="99"/>
    <w:rsid w:val="00921B7E"/>
  </w:style>
  <w:style w:type="paragraph" w:styleId="Footer">
    <w:name w:val="footer"/>
    <w:basedOn w:val="Normal"/>
    <w:link w:val="FooterChar"/>
    <w:uiPriority w:val="99"/>
    <w:unhideWhenUsed/>
    <w:rsid w:val="00921B7E"/>
    <w:pPr>
      <w:tabs>
        <w:tab w:val="center" w:pos="4680"/>
        <w:tab w:val="right" w:pos="9360"/>
      </w:tabs>
    </w:pPr>
  </w:style>
  <w:style w:type="character" w:customStyle="1" w:styleId="FooterChar">
    <w:name w:val="Footer Char"/>
    <w:basedOn w:val="DefaultParagraphFont"/>
    <w:link w:val="Footer"/>
    <w:uiPriority w:val="99"/>
    <w:rsid w:val="00921B7E"/>
  </w:style>
  <w:style w:type="character" w:styleId="CommentReference">
    <w:name w:val="annotation reference"/>
    <w:basedOn w:val="DefaultParagraphFont"/>
    <w:uiPriority w:val="99"/>
    <w:semiHidden/>
    <w:unhideWhenUsed/>
    <w:rsid w:val="00921B7E"/>
    <w:rPr>
      <w:sz w:val="16"/>
      <w:szCs w:val="16"/>
    </w:rPr>
  </w:style>
  <w:style w:type="paragraph" w:styleId="CommentText">
    <w:name w:val="annotation text"/>
    <w:basedOn w:val="Normal"/>
    <w:link w:val="CommentTextChar"/>
    <w:uiPriority w:val="99"/>
    <w:semiHidden/>
    <w:unhideWhenUsed/>
    <w:rsid w:val="00921B7E"/>
    <w:rPr>
      <w:sz w:val="20"/>
      <w:szCs w:val="20"/>
    </w:rPr>
  </w:style>
  <w:style w:type="character" w:customStyle="1" w:styleId="CommentTextChar">
    <w:name w:val="Comment Text Char"/>
    <w:basedOn w:val="DefaultParagraphFont"/>
    <w:link w:val="CommentText"/>
    <w:uiPriority w:val="99"/>
    <w:semiHidden/>
    <w:rsid w:val="00921B7E"/>
    <w:rPr>
      <w:sz w:val="20"/>
      <w:szCs w:val="20"/>
    </w:rPr>
  </w:style>
  <w:style w:type="paragraph" w:styleId="CommentSubject">
    <w:name w:val="annotation subject"/>
    <w:basedOn w:val="CommentText"/>
    <w:next w:val="CommentText"/>
    <w:link w:val="CommentSubjectChar"/>
    <w:uiPriority w:val="99"/>
    <w:semiHidden/>
    <w:unhideWhenUsed/>
    <w:rsid w:val="00921B7E"/>
    <w:rPr>
      <w:b/>
      <w:bCs/>
    </w:rPr>
  </w:style>
  <w:style w:type="character" w:customStyle="1" w:styleId="CommentSubjectChar">
    <w:name w:val="Comment Subject Char"/>
    <w:basedOn w:val="CommentTextChar"/>
    <w:link w:val="CommentSubject"/>
    <w:uiPriority w:val="99"/>
    <w:semiHidden/>
    <w:rsid w:val="00921B7E"/>
    <w:rPr>
      <w:b/>
      <w:bCs/>
      <w:sz w:val="20"/>
      <w:szCs w:val="20"/>
    </w:rPr>
  </w:style>
  <w:style w:type="paragraph" w:styleId="BalloonText">
    <w:name w:val="Balloon Text"/>
    <w:basedOn w:val="Normal"/>
    <w:link w:val="BalloonTextChar"/>
    <w:uiPriority w:val="99"/>
    <w:semiHidden/>
    <w:unhideWhenUsed/>
    <w:rsid w:val="00921B7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21B7E"/>
    <w:rPr>
      <w:rFonts w:ascii="Times New Roman" w:hAnsi="Times New Roman" w:cs="Times New Roman"/>
      <w:sz w:val="18"/>
      <w:szCs w:val="18"/>
    </w:rPr>
  </w:style>
  <w:style w:type="paragraph" w:styleId="Bibliography">
    <w:name w:val="Bibliography"/>
    <w:basedOn w:val="Normal"/>
    <w:next w:val="Normal"/>
    <w:uiPriority w:val="37"/>
    <w:unhideWhenUsed/>
    <w:rsid w:val="00921B7E"/>
    <w:pPr>
      <w:tabs>
        <w:tab w:val="left" w:pos="500"/>
      </w:tabs>
      <w:spacing w:line="480" w:lineRule="auto"/>
      <w:ind w:left="720" w:hanging="720"/>
    </w:pPr>
  </w:style>
  <w:style w:type="paragraph" w:styleId="Revision">
    <w:name w:val="Revision"/>
    <w:hidden/>
    <w:uiPriority w:val="99"/>
    <w:semiHidden/>
    <w:rsid w:val="00921B7E"/>
  </w:style>
  <w:style w:type="character" w:styleId="Hyperlink">
    <w:name w:val="Hyperlink"/>
    <w:basedOn w:val="DefaultParagraphFont"/>
    <w:uiPriority w:val="99"/>
    <w:unhideWhenUsed/>
    <w:rsid w:val="00921B7E"/>
    <w:rPr>
      <w:color w:val="0563C1" w:themeColor="hyperlink"/>
      <w:u w:val="single"/>
    </w:rPr>
  </w:style>
  <w:style w:type="character" w:customStyle="1" w:styleId="UnresolvedMention1">
    <w:name w:val="Unresolved Mention1"/>
    <w:basedOn w:val="DefaultParagraphFont"/>
    <w:uiPriority w:val="99"/>
    <w:semiHidden/>
    <w:unhideWhenUsed/>
    <w:rsid w:val="00921B7E"/>
    <w:rPr>
      <w:color w:val="605E5C"/>
      <w:shd w:val="clear" w:color="auto" w:fill="E1DFDD"/>
    </w:rPr>
  </w:style>
  <w:style w:type="character" w:styleId="FollowedHyperlink">
    <w:name w:val="FollowedHyperlink"/>
    <w:basedOn w:val="DefaultParagraphFont"/>
    <w:uiPriority w:val="99"/>
    <w:semiHidden/>
    <w:unhideWhenUsed/>
    <w:rsid w:val="00921B7E"/>
    <w:rPr>
      <w:color w:val="954F72" w:themeColor="followedHyperlink"/>
      <w:u w:val="single"/>
    </w:rPr>
  </w:style>
  <w:style w:type="character" w:customStyle="1" w:styleId="UnresolvedMention2">
    <w:name w:val="Unresolved Mention2"/>
    <w:basedOn w:val="DefaultParagraphFont"/>
    <w:uiPriority w:val="99"/>
    <w:semiHidden/>
    <w:unhideWhenUsed/>
    <w:rsid w:val="000C500D"/>
    <w:rPr>
      <w:color w:val="605E5C"/>
      <w:shd w:val="clear" w:color="auto" w:fill="E1DFDD"/>
    </w:rPr>
  </w:style>
  <w:style w:type="character" w:styleId="LineNumber">
    <w:name w:val="line number"/>
    <w:basedOn w:val="DefaultParagraphFont"/>
    <w:uiPriority w:val="99"/>
    <w:semiHidden/>
    <w:unhideWhenUsed/>
    <w:rsid w:val="00043203"/>
  </w:style>
  <w:style w:type="character" w:styleId="PageNumber">
    <w:name w:val="page number"/>
    <w:basedOn w:val="DefaultParagraphFont"/>
    <w:uiPriority w:val="99"/>
    <w:semiHidden/>
    <w:unhideWhenUsed/>
    <w:rsid w:val="00962FD1"/>
  </w:style>
  <w:style w:type="paragraph" w:styleId="TOCHeading">
    <w:name w:val="TOC Heading"/>
    <w:basedOn w:val="Heading1"/>
    <w:next w:val="Normal"/>
    <w:uiPriority w:val="39"/>
    <w:unhideWhenUsed/>
    <w:qFormat/>
    <w:rsid w:val="00374C9B"/>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374C9B"/>
    <w:pPr>
      <w:spacing w:before="240" w:after="120"/>
    </w:pPr>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253400">
      <w:bodyDiv w:val="1"/>
      <w:marLeft w:val="0"/>
      <w:marRight w:val="0"/>
      <w:marTop w:val="0"/>
      <w:marBottom w:val="0"/>
      <w:divBdr>
        <w:top w:val="none" w:sz="0" w:space="0" w:color="auto"/>
        <w:left w:val="none" w:sz="0" w:space="0" w:color="auto"/>
        <w:bottom w:val="none" w:sz="0" w:space="0" w:color="auto"/>
        <w:right w:val="none" w:sz="0" w:space="0" w:color="auto"/>
      </w:divBdr>
      <w:divsChild>
        <w:div w:id="1088846126">
          <w:marLeft w:val="0"/>
          <w:marRight w:val="0"/>
          <w:marTop w:val="0"/>
          <w:marBottom w:val="0"/>
          <w:divBdr>
            <w:top w:val="none" w:sz="0" w:space="0" w:color="auto"/>
            <w:left w:val="none" w:sz="0" w:space="0" w:color="auto"/>
            <w:bottom w:val="none" w:sz="0" w:space="0" w:color="auto"/>
            <w:right w:val="none" w:sz="0" w:space="0" w:color="auto"/>
          </w:divBdr>
          <w:divsChild>
            <w:div w:id="268858298">
              <w:marLeft w:val="0"/>
              <w:marRight w:val="0"/>
              <w:marTop w:val="0"/>
              <w:marBottom w:val="0"/>
              <w:divBdr>
                <w:top w:val="none" w:sz="0" w:space="0" w:color="auto"/>
                <w:left w:val="none" w:sz="0" w:space="0" w:color="auto"/>
                <w:bottom w:val="none" w:sz="0" w:space="0" w:color="auto"/>
                <w:right w:val="none" w:sz="0" w:space="0" w:color="auto"/>
              </w:divBdr>
              <w:divsChild>
                <w:div w:id="1992951085">
                  <w:marLeft w:val="0"/>
                  <w:marRight w:val="0"/>
                  <w:marTop w:val="0"/>
                  <w:marBottom w:val="0"/>
                  <w:divBdr>
                    <w:top w:val="none" w:sz="0" w:space="0" w:color="auto"/>
                    <w:left w:val="none" w:sz="0" w:space="0" w:color="auto"/>
                    <w:bottom w:val="none" w:sz="0" w:space="0" w:color="auto"/>
                    <w:right w:val="none" w:sz="0" w:space="0" w:color="auto"/>
                  </w:divBdr>
                  <w:divsChild>
                    <w:div w:id="5925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847431">
      <w:bodyDiv w:val="1"/>
      <w:marLeft w:val="0"/>
      <w:marRight w:val="0"/>
      <w:marTop w:val="0"/>
      <w:marBottom w:val="0"/>
      <w:divBdr>
        <w:top w:val="none" w:sz="0" w:space="0" w:color="auto"/>
        <w:left w:val="none" w:sz="0" w:space="0" w:color="auto"/>
        <w:bottom w:val="none" w:sz="0" w:space="0" w:color="auto"/>
        <w:right w:val="none" w:sz="0" w:space="0" w:color="auto"/>
      </w:divBdr>
      <w:divsChild>
        <w:div w:id="771441029">
          <w:marLeft w:val="0"/>
          <w:marRight w:val="0"/>
          <w:marTop w:val="0"/>
          <w:marBottom w:val="0"/>
          <w:divBdr>
            <w:top w:val="none" w:sz="0" w:space="0" w:color="auto"/>
            <w:left w:val="none" w:sz="0" w:space="0" w:color="auto"/>
            <w:bottom w:val="none" w:sz="0" w:space="0" w:color="auto"/>
            <w:right w:val="none" w:sz="0" w:space="0" w:color="auto"/>
          </w:divBdr>
        </w:div>
        <w:div w:id="1753162195">
          <w:marLeft w:val="0"/>
          <w:marRight w:val="0"/>
          <w:marTop w:val="0"/>
          <w:marBottom w:val="0"/>
          <w:divBdr>
            <w:top w:val="none" w:sz="0" w:space="0" w:color="auto"/>
            <w:left w:val="none" w:sz="0" w:space="0" w:color="auto"/>
            <w:bottom w:val="none" w:sz="0" w:space="0" w:color="auto"/>
            <w:right w:val="none" w:sz="0" w:space="0" w:color="auto"/>
          </w:divBdr>
        </w:div>
      </w:divsChild>
    </w:div>
    <w:div w:id="727193185">
      <w:bodyDiv w:val="1"/>
      <w:marLeft w:val="0"/>
      <w:marRight w:val="0"/>
      <w:marTop w:val="0"/>
      <w:marBottom w:val="0"/>
      <w:divBdr>
        <w:top w:val="none" w:sz="0" w:space="0" w:color="auto"/>
        <w:left w:val="none" w:sz="0" w:space="0" w:color="auto"/>
        <w:bottom w:val="none" w:sz="0" w:space="0" w:color="auto"/>
        <w:right w:val="none" w:sz="0" w:space="0" w:color="auto"/>
      </w:divBdr>
    </w:div>
    <w:div w:id="930815748">
      <w:bodyDiv w:val="1"/>
      <w:marLeft w:val="0"/>
      <w:marRight w:val="0"/>
      <w:marTop w:val="0"/>
      <w:marBottom w:val="0"/>
      <w:divBdr>
        <w:top w:val="none" w:sz="0" w:space="0" w:color="auto"/>
        <w:left w:val="none" w:sz="0" w:space="0" w:color="auto"/>
        <w:bottom w:val="none" w:sz="0" w:space="0" w:color="auto"/>
        <w:right w:val="none" w:sz="0" w:space="0" w:color="auto"/>
      </w:divBdr>
    </w:div>
    <w:div w:id="1368942832">
      <w:bodyDiv w:val="1"/>
      <w:marLeft w:val="0"/>
      <w:marRight w:val="0"/>
      <w:marTop w:val="0"/>
      <w:marBottom w:val="0"/>
      <w:divBdr>
        <w:top w:val="none" w:sz="0" w:space="0" w:color="auto"/>
        <w:left w:val="none" w:sz="0" w:space="0" w:color="auto"/>
        <w:bottom w:val="none" w:sz="0" w:space="0" w:color="auto"/>
        <w:right w:val="none" w:sz="0" w:space="0" w:color="auto"/>
      </w:divBdr>
    </w:div>
    <w:div w:id="1588928743">
      <w:bodyDiv w:val="1"/>
      <w:marLeft w:val="0"/>
      <w:marRight w:val="0"/>
      <w:marTop w:val="0"/>
      <w:marBottom w:val="0"/>
      <w:divBdr>
        <w:top w:val="none" w:sz="0" w:space="0" w:color="auto"/>
        <w:left w:val="none" w:sz="0" w:space="0" w:color="auto"/>
        <w:bottom w:val="none" w:sz="0" w:space="0" w:color="auto"/>
        <w:right w:val="none" w:sz="0" w:space="0" w:color="auto"/>
      </w:divBdr>
      <w:divsChild>
        <w:div w:id="1695882881">
          <w:marLeft w:val="0"/>
          <w:marRight w:val="0"/>
          <w:marTop w:val="0"/>
          <w:marBottom w:val="0"/>
          <w:divBdr>
            <w:top w:val="none" w:sz="0" w:space="0" w:color="auto"/>
            <w:left w:val="none" w:sz="0" w:space="0" w:color="auto"/>
            <w:bottom w:val="none" w:sz="0" w:space="0" w:color="auto"/>
            <w:right w:val="none" w:sz="0" w:space="0" w:color="auto"/>
          </w:divBdr>
          <w:divsChild>
            <w:div w:id="1337687205">
              <w:marLeft w:val="0"/>
              <w:marRight w:val="0"/>
              <w:marTop w:val="0"/>
              <w:marBottom w:val="0"/>
              <w:divBdr>
                <w:top w:val="none" w:sz="0" w:space="0" w:color="auto"/>
                <w:left w:val="none" w:sz="0" w:space="0" w:color="auto"/>
                <w:bottom w:val="none" w:sz="0" w:space="0" w:color="auto"/>
                <w:right w:val="none" w:sz="0" w:space="0" w:color="auto"/>
              </w:divBdr>
              <w:divsChild>
                <w:div w:id="1698384630">
                  <w:marLeft w:val="0"/>
                  <w:marRight w:val="0"/>
                  <w:marTop w:val="0"/>
                  <w:marBottom w:val="0"/>
                  <w:divBdr>
                    <w:top w:val="none" w:sz="0" w:space="0" w:color="auto"/>
                    <w:left w:val="none" w:sz="0" w:space="0" w:color="auto"/>
                    <w:bottom w:val="none" w:sz="0" w:space="0" w:color="auto"/>
                    <w:right w:val="none" w:sz="0" w:space="0" w:color="auto"/>
                  </w:divBdr>
                  <w:divsChild>
                    <w:div w:id="130083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981305">
      <w:bodyDiv w:val="1"/>
      <w:marLeft w:val="0"/>
      <w:marRight w:val="0"/>
      <w:marTop w:val="0"/>
      <w:marBottom w:val="0"/>
      <w:divBdr>
        <w:top w:val="none" w:sz="0" w:space="0" w:color="auto"/>
        <w:left w:val="none" w:sz="0" w:space="0" w:color="auto"/>
        <w:bottom w:val="none" w:sz="0" w:space="0" w:color="auto"/>
        <w:right w:val="none" w:sz="0" w:space="0" w:color="auto"/>
      </w:divBdr>
    </w:div>
    <w:div w:id="1981030080">
      <w:bodyDiv w:val="1"/>
      <w:marLeft w:val="0"/>
      <w:marRight w:val="0"/>
      <w:marTop w:val="0"/>
      <w:marBottom w:val="0"/>
      <w:divBdr>
        <w:top w:val="none" w:sz="0" w:space="0" w:color="auto"/>
        <w:left w:val="none" w:sz="0" w:space="0" w:color="auto"/>
        <w:bottom w:val="none" w:sz="0" w:space="0" w:color="auto"/>
        <w:right w:val="none" w:sz="0" w:space="0" w:color="auto"/>
      </w:divBdr>
      <w:divsChild>
        <w:div w:id="1694573100">
          <w:marLeft w:val="0"/>
          <w:marRight w:val="0"/>
          <w:marTop w:val="0"/>
          <w:marBottom w:val="0"/>
          <w:divBdr>
            <w:top w:val="none" w:sz="0" w:space="0" w:color="auto"/>
            <w:left w:val="none" w:sz="0" w:space="0" w:color="auto"/>
            <w:bottom w:val="none" w:sz="0" w:space="0" w:color="auto"/>
            <w:right w:val="none" w:sz="0" w:space="0" w:color="auto"/>
          </w:divBdr>
          <w:divsChild>
            <w:div w:id="1734768999">
              <w:marLeft w:val="0"/>
              <w:marRight w:val="0"/>
              <w:marTop w:val="0"/>
              <w:marBottom w:val="0"/>
              <w:divBdr>
                <w:top w:val="none" w:sz="0" w:space="0" w:color="auto"/>
                <w:left w:val="none" w:sz="0" w:space="0" w:color="auto"/>
                <w:bottom w:val="none" w:sz="0" w:space="0" w:color="auto"/>
                <w:right w:val="none" w:sz="0" w:space="0" w:color="auto"/>
              </w:divBdr>
              <w:divsChild>
                <w:div w:id="672803327">
                  <w:marLeft w:val="0"/>
                  <w:marRight w:val="0"/>
                  <w:marTop w:val="0"/>
                  <w:marBottom w:val="0"/>
                  <w:divBdr>
                    <w:top w:val="none" w:sz="0" w:space="0" w:color="auto"/>
                    <w:left w:val="none" w:sz="0" w:space="0" w:color="auto"/>
                    <w:bottom w:val="none" w:sz="0" w:space="0" w:color="auto"/>
                    <w:right w:val="none" w:sz="0" w:space="0" w:color="auto"/>
                  </w:divBdr>
                </w:div>
                <w:div w:id="786579593">
                  <w:marLeft w:val="0"/>
                  <w:marRight w:val="0"/>
                  <w:marTop w:val="0"/>
                  <w:marBottom w:val="0"/>
                  <w:divBdr>
                    <w:top w:val="none" w:sz="0" w:space="0" w:color="auto"/>
                    <w:left w:val="none" w:sz="0" w:space="0" w:color="auto"/>
                    <w:bottom w:val="none" w:sz="0" w:space="0" w:color="auto"/>
                    <w:right w:val="none" w:sz="0" w:space="0" w:color="auto"/>
                  </w:divBdr>
                </w:div>
              </w:divsChild>
            </w:div>
            <w:div w:id="1816986840">
              <w:marLeft w:val="0"/>
              <w:marRight w:val="0"/>
              <w:marTop w:val="0"/>
              <w:marBottom w:val="0"/>
              <w:divBdr>
                <w:top w:val="none" w:sz="0" w:space="0" w:color="auto"/>
                <w:left w:val="none" w:sz="0" w:space="0" w:color="auto"/>
                <w:bottom w:val="none" w:sz="0" w:space="0" w:color="auto"/>
                <w:right w:val="none" w:sz="0" w:space="0" w:color="auto"/>
              </w:divBdr>
              <w:divsChild>
                <w:div w:id="212012349">
                  <w:marLeft w:val="0"/>
                  <w:marRight w:val="0"/>
                  <w:marTop w:val="0"/>
                  <w:marBottom w:val="0"/>
                  <w:divBdr>
                    <w:top w:val="none" w:sz="0" w:space="0" w:color="auto"/>
                    <w:left w:val="none" w:sz="0" w:space="0" w:color="auto"/>
                    <w:bottom w:val="none" w:sz="0" w:space="0" w:color="auto"/>
                    <w:right w:val="none" w:sz="0" w:space="0" w:color="auto"/>
                  </w:divBdr>
                </w:div>
              </w:divsChild>
            </w:div>
            <w:div w:id="488058748">
              <w:marLeft w:val="0"/>
              <w:marRight w:val="0"/>
              <w:marTop w:val="0"/>
              <w:marBottom w:val="0"/>
              <w:divBdr>
                <w:top w:val="none" w:sz="0" w:space="0" w:color="auto"/>
                <w:left w:val="none" w:sz="0" w:space="0" w:color="auto"/>
                <w:bottom w:val="none" w:sz="0" w:space="0" w:color="auto"/>
                <w:right w:val="none" w:sz="0" w:space="0" w:color="auto"/>
              </w:divBdr>
              <w:divsChild>
                <w:div w:id="1796210775">
                  <w:marLeft w:val="0"/>
                  <w:marRight w:val="0"/>
                  <w:marTop w:val="0"/>
                  <w:marBottom w:val="0"/>
                  <w:divBdr>
                    <w:top w:val="none" w:sz="0" w:space="0" w:color="auto"/>
                    <w:left w:val="none" w:sz="0" w:space="0" w:color="auto"/>
                    <w:bottom w:val="none" w:sz="0" w:space="0" w:color="auto"/>
                    <w:right w:val="none" w:sz="0" w:space="0" w:color="auto"/>
                  </w:divBdr>
                </w:div>
              </w:divsChild>
            </w:div>
            <w:div w:id="978455302">
              <w:marLeft w:val="0"/>
              <w:marRight w:val="0"/>
              <w:marTop w:val="0"/>
              <w:marBottom w:val="0"/>
              <w:divBdr>
                <w:top w:val="none" w:sz="0" w:space="0" w:color="auto"/>
                <w:left w:val="none" w:sz="0" w:space="0" w:color="auto"/>
                <w:bottom w:val="none" w:sz="0" w:space="0" w:color="auto"/>
                <w:right w:val="none" w:sz="0" w:space="0" w:color="auto"/>
              </w:divBdr>
              <w:divsChild>
                <w:div w:id="127849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11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DB027-C351-4947-93DE-8BFBCDCC0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22</Pages>
  <Words>35944</Words>
  <Characters>191583</Characters>
  <Application>Microsoft Office Word</Application>
  <DocSecurity>0</DocSecurity>
  <Lines>2902</Lines>
  <Paragraphs>733</Paragraphs>
  <ScaleCrop>false</ScaleCrop>
  <HeadingPairs>
    <vt:vector size="2" baseType="variant">
      <vt:variant>
        <vt:lpstr>Title</vt:lpstr>
      </vt:variant>
      <vt:variant>
        <vt:i4>1</vt:i4>
      </vt:variant>
    </vt:vector>
  </HeadingPairs>
  <TitlesOfParts>
    <vt:vector size="1" baseType="lpstr">
      <vt:lpstr/>
    </vt:vector>
  </TitlesOfParts>
  <Company>NYU School of Medicine</Company>
  <LinksUpToDate>false</LinksUpToDate>
  <CharactersWithSpaces>226794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Shen</dc:creator>
  <cp:keywords/>
  <dc:description/>
  <cp:lastModifiedBy>Bo Shen</cp:lastModifiedBy>
  <cp:revision>390</cp:revision>
  <cp:lastPrinted>2022-09-06T15:48:00Z</cp:lastPrinted>
  <dcterms:created xsi:type="dcterms:W3CDTF">2022-09-06T13:12:00Z</dcterms:created>
  <dcterms:modified xsi:type="dcterms:W3CDTF">2023-03-01T14:55:00Z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id="YvKdFUos"/&gt;&lt;style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name="dontAskDelayCitationUpdates" value="true"/&gt;&lt;/prefs&gt;&lt;/data&gt;</vt:lpwstr>
  </property>
</Properties>
</file>