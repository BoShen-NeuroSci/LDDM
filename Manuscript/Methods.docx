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D62DA" w14:textId="77777777" w:rsidR="00E24C8A" w:rsidRPr="0060258A" w:rsidRDefault="00E24C8A" w:rsidP="00E24C8A">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Methods</w:t>
      </w:r>
    </w:p>
    <w:p w14:paraId="7F0641F3" w14:textId="77777777" w:rsidR="00E24C8A" w:rsidRDefault="00E24C8A" w:rsidP="00E24C8A">
      <w:pPr>
        <w:pStyle w:val="Heading1"/>
        <w:spacing w:line="480" w:lineRule="auto"/>
        <w:rPr>
          <w:rFonts w:ascii="Times New Roman" w:hAnsi="Times New Roman" w:cs="Times New Roman"/>
          <w:i/>
          <w:color w:val="000000" w:themeColor="text1"/>
          <w:sz w:val="24"/>
          <w:szCs w:val="24"/>
        </w:rPr>
      </w:pPr>
      <w:bookmarkStart w:id="0" w:name="_Toc101170398"/>
    </w:p>
    <w:p w14:paraId="2E1CF1AD" w14:textId="77777777" w:rsidR="00E24C8A" w:rsidRPr="000B19DC" w:rsidRDefault="00E24C8A" w:rsidP="00E24C8A">
      <w:pPr>
        <w:pStyle w:val="Heading1"/>
        <w:spacing w:line="480" w:lineRule="auto"/>
        <w:rPr>
          <w:rFonts w:ascii="Times New Roman" w:hAnsi="Times New Roman" w:cs="Times New Roman"/>
          <w:i/>
          <w:color w:val="000000" w:themeColor="text1"/>
          <w:sz w:val="24"/>
          <w:szCs w:val="24"/>
        </w:rPr>
      </w:pPr>
      <w:r w:rsidRPr="000B19DC">
        <w:rPr>
          <w:rFonts w:ascii="Times New Roman" w:hAnsi="Times New Roman" w:cs="Times New Roman"/>
          <w:i/>
          <w:color w:val="000000" w:themeColor="text1"/>
          <w:sz w:val="24"/>
          <w:szCs w:val="24"/>
        </w:rPr>
        <w:t>Motifs tested and compared for normalized coding and winner-take-all choice</w:t>
      </w:r>
      <w:bookmarkEnd w:id="0"/>
    </w:p>
    <w:p w14:paraId="277050FE" w14:textId="77777777" w:rsidR="00E24C8A" w:rsidRPr="009E2731" w:rsidRDefault="00E24C8A" w:rsidP="00E24C8A">
      <w:pPr>
        <w:spacing w:line="480" w:lineRule="auto"/>
        <w:jc w:val="both"/>
        <w:rPr>
          <w:rFonts w:ascii="Times New Roman" w:hAnsi="Times New Roman" w:cs="Times New Roman"/>
          <w:color w:val="000000" w:themeColor="text1"/>
        </w:rPr>
      </w:pPr>
    </w:p>
    <w:p w14:paraId="1ADFDD45"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tested a series of motifs and found local disinhibition is critical for the integration of normalized valuation and choice functions. </w:t>
      </w:r>
      <w:r>
        <w:rPr>
          <w:rFonts w:ascii="Times New Roman" w:hAnsi="Times New Roman" w:cs="Times New Roman" w:hint="eastAsia"/>
        </w:rPr>
        <w:t>To</w:t>
      </w:r>
      <w:r>
        <w:rPr>
          <w:rFonts w:ascii="Times New Roman" w:hAnsi="Times New Roman" w:cs="Times New Roman"/>
        </w:rPr>
        <w:t xml:space="preserve"> do this, we tested four types of modifications that might enhance mutual competition between the option-specific local sub-circuits (</w:t>
      </w:r>
      <w:r w:rsidRPr="00A4229D">
        <w:rPr>
          <w:rFonts w:ascii="Times New Roman" w:hAnsi="Times New Roman" w:cs="Times New Roman"/>
          <w:b/>
        </w:rPr>
        <w:t>Fig.</w:t>
      </w:r>
      <w:r>
        <w:rPr>
          <w:rFonts w:ascii="Times New Roman" w:hAnsi="Times New Roman" w:cs="Times New Roman"/>
          <w:b/>
        </w:rPr>
        <w:t xml:space="preserve"> 2-figure supplement 1</w:t>
      </w:r>
      <w:r w:rsidRPr="00A4229D">
        <w:rPr>
          <w:rFonts w:ascii="Times New Roman" w:hAnsi="Times New Roman" w:cs="Times New Roman"/>
          <w:b/>
        </w:rPr>
        <w:t>A</w:t>
      </w:r>
      <w:r>
        <w:rPr>
          <w:rFonts w:ascii="Times New Roman" w:hAnsi="Times New Roman" w:cs="Times New Roman"/>
        </w:rPr>
        <w:t xml:space="preserve">): a) </w:t>
      </w:r>
      <w:r w:rsidRPr="00035416">
        <w:rPr>
          <w:rFonts w:ascii="Times New Roman" w:hAnsi="Times New Roman" w:cs="Times New Roman"/>
          <w:i/>
        </w:rPr>
        <w:t>Recurrent self-excitation</w:t>
      </w:r>
      <w:r>
        <w:rPr>
          <w:rFonts w:ascii="Times New Roman" w:hAnsi="Times New Roman" w:cs="Times New Roman"/>
        </w:rPr>
        <w:t xml:space="preserve"> (loops weighted by </w:t>
      </w:r>
      <m:oMath>
        <m:r>
          <w:rPr>
            <w:rFonts w:ascii="Cambria Math" w:hAnsi="Cambria Math" w:cs="Times New Roman"/>
          </w:rPr>
          <m:t>α</m:t>
        </m:r>
      </m:oMath>
      <w:r>
        <w:rPr>
          <w:rFonts w:ascii="Times New Roman" w:hAnsi="Times New Roman" w:cs="Times New Roman"/>
        </w:rPr>
        <w:t xml:space="preserve">), with self-amplification of each </w:t>
      </w:r>
      <w:r w:rsidRPr="004C4E82">
        <w:rPr>
          <w:rFonts w:ascii="Times New Roman" w:hAnsi="Times New Roman" w:cs="Times New Roman"/>
          <w:i/>
        </w:rPr>
        <w:t>R</w:t>
      </w:r>
      <w:r>
        <w:rPr>
          <w:rFonts w:ascii="Times New Roman" w:hAnsi="Times New Roman" w:cs="Times New Roman"/>
        </w:rPr>
        <w:t xml:space="preserve"> unit, a property shown to be important for mutual competition in the RNM. b) </w:t>
      </w:r>
      <w:r w:rsidRPr="00035416">
        <w:rPr>
          <w:rFonts w:ascii="Times New Roman" w:hAnsi="Times New Roman" w:cs="Times New Roman"/>
          <w:i/>
        </w:rPr>
        <w:t>Local disinhibition</w:t>
      </w:r>
      <w:r>
        <w:rPr>
          <w:rFonts w:ascii="Times New Roman" w:hAnsi="Times New Roman" w:cs="Times New Roman"/>
        </w:rPr>
        <w:t xml:space="preserve"> (loops weighted by </w:t>
      </w:r>
      <m:oMath>
        <m:r>
          <w:rPr>
            <w:rFonts w:ascii="Cambria Math" w:hAnsi="Cambria Math" w:cs="Times New Roman"/>
          </w:rPr>
          <m:t>β</m:t>
        </m:r>
      </m:oMath>
      <w:r>
        <w:rPr>
          <w:rFonts w:ascii="Times New Roman" w:hAnsi="Times New Roman" w:cs="Times New Roman"/>
        </w:rPr>
        <w:t>), which is the focus of the main text, mediated through disinhibitory units (</w:t>
      </w:r>
      <w:r>
        <w:rPr>
          <w:rFonts w:ascii="Times New Roman" w:hAnsi="Times New Roman" w:cs="Times New Roman"/>
          <w:i/>
        </w:rPr>
        <w:t>D</w:t>
      </w:r>
      <w:r>
        <w:rPr>
          <w:rFonts w:ascii="Times New Roman" w:hAnsi="Times New Roman" w:cs="Times New Roman"/>
        </w:rPr>
        <w:t xml:space="preserve">); the function of a </w:t>
      </w:r>
      <w:r w:rsidRPr="00CD1A5C">
        <w:rPr>
          <w:rFonts w:ascii="Times New Roman" w:hAnsi="Times New Roman" w:cs="Times New Roman"/>
          <w:i/>
          <w:iCs/>
          <w:rPrChange w:id="1" w:author="Bo Shen" w:date="2023-01-19T15:27:00Z">
            <w:rPr>
              <w:rFonts w:ascii="Times New Roman" w:hAnsi="Times New Roman" w:cs="Times New Roman"/>
            </w:rPr>
          </w:rPrChange>
        </w:rPr>
        <w:t>D</w:t>
      </w:r>
      <w:r>
        <w:rPr>
          <w:rFonts w:ascii="Times New Roman" w:hAnsi="Times New Roman" w:cs="Times New Roman"/>
        </w:rPr>
        <w:t xml:space="preserve"> unit is to inhibit the gain control </w:t>
      </w:r>
      <w:r w:rsidRPr="0051774C">
        <w:rPr>
          <w:rFonts w:ascii="Times New Roman" w:hAnsi="Times New Roman" w:cs="Times New Roman"/>
          <w:i/>
        </w:rPr>
        <w:t>G</w:t>
      </w:r>
      <w:r>
        <w:rPr>
          <w:rFonts w:ascii="Times New Roman" w:hAnsi="Times New Roman" w:cs="Times New Roman"/>
        </w:rPr>
        <w:t xml:space="preserve"> unit in the local sub-circuit therefore release inhibition on the local </w:t>
      </w:r>
      <w:r w:rsidRPr="00093616">
        <w:rPr>
          <w:rFonts w:ascii="Times New Roman" w:hAnsi="Times New Roman" w:cs="Times New Roman"/>
          <w:i/>
        </w:rPr>
        <w:t>R</w:t>
      </w:r>
      <w:r>
        <w:rPr>
          <w:rFonts w:ascii="Times New Roman" w:hAnsi="Times New Roman" w:cs="Times New Roman"/>
        </w:rPr>
        <w:t xml:space="preserve"> units. c) </w:t>
      </w:r>
      <w:r w:rsidRPr="00035416">
        <w:rPr>
          <w:rFonts w:ascii="Times New Roman" w:hAnsi="Times New Roman" w:cs="Times New Roman"/>
          <w:i/>
        </w:rPr>
        <w:t>Cross inhibition</w:t>
      </w:r>
      <w:r>
        <w:rPr>
          <w:rFonts w:ascii="Times New Roman" w:hAnsi="Times New Roman" w:cs="Times New Roman"/>
        </w:rPr>
        <w:t xml:space="preserve"> (loops weighted by </w:t>
      </w:r>
      <m:oMath>
        <m:r>
          <w:rPr>
            <w:rFonts w:ascii="Cambria Math" w:hAnsi="Cambria Math" w:cs="Times New Roman"/>
          </w:rPr>
          <m:t>η</m:t>
        </m:r>
      </m:oMath>
      <w:r>
        <w:rPr>
          <w:rFonts w:ascii="Times New Roman" w:hAnsi="Times New Roman" w:cs="Times New Roman"/>
        </w:rPr>
        <w:t xml:space="preserve">), which directly inhibits the lateral </w:t>
      </w:r>
      <w:r w:rsidRPr="00212CC4">
        <w:rPr>
          <w:rFonts w:ascii="Times New Roman" w:hAnsi="Times New Roman" w:cs="Times New Roman"/>
          <w:i/>
        </w:rPr>
        <w:t>R</w:t>
      </w:r>
      <w:r>
        <w:rPr>
          <w:rFonts w:ascii="Times New Roman" w:hAnsi="Times New Roman" w:cs="Times New Roman"/>
        </w:rPr>
        <w:t xml:space="preserve"> units through inhibitory units (</w:t>
      </w:r>
      <w:r>
        <w:rPr>
          <w:rFonts w:ascii="Times New Roman" w:hAnsi="Times New Roman" w:cs="Times New Roman"/>
          <w:i/>
        </w:rPr>
        <w:t>I</w:t>
      </w:r>
      <w:r>
        <w:rPr>
          <w:rFonts w:ascii="Times New Roman" w:hAnsi="Times New Roman" w:cs="Times New Roman"/>
        </w:rPr>
        <w:t xml:space="preserve">) to implement mutual inhibition. d) </w:t>
      </w:r>
      <w:r w:rsidRPr="00035416">
        <w:rPr>
          <w:rFonts w:ascii="Times New Roman" w:hAnsi="Times New Roman" w:cs="Times New Roman"/>
          <w:i/>
        </w:rPr>
        <w:t>Lateral gain control boost</w:t>
      </w:r>
      <w:r>
        <w:rPr>
          <w:rFonts w:ascii="Times New Roman" w:hAnsi="Times New Roman" w:cs="Times New Roman"/>
        </w:rPr>
        <w:t xml:space="preserve"> (loops weighted by </w:t>
      </w:r>
      <m:oMath>
        <m:r>
          <w:rPr>
            <w:rFonts w:ascii="Cambria Math" w:hAnsi="Cambria Math" w:cs="Times New Roman"/>
          </w:rPr>
          <m:t>γ</m:t>
        </m:r>
      </m:oMath>
      <w:r>
        <w:rPr>
          <w:rFonts w:ascii="Times New Roman" w:hAnsi="Times New Roman" w:cs="Times New Roman"/>
        </w:rPr>
        <w:t>), which is mediated through excitatory units (</w:t>
      </w:r>
      <w:r w:rsidRPr="0047681F">
        <w:rPr>
          <w:rFonts w:ascii="Times New Roman" w:hAnsi="Times New Roman" w:cs="Times New Roman"/>
          <w:i/>
        </w:rPr>
        <w:t>E</w:t>
      </w:r>
      <w:r>
        <w:rPr>
          <w:rFonts w:ascii="Times New Roman" w:hAnsi="Times New Roman" w:cs="Times New Roman"/>
        </w:rPr>
        <w:t xml:space="preserve">) to boosts the lateral </w:t>
      </w:r>
      <w:r w:rsidRPr="00B46B65">
        <w:rPr>
          <w:rFonts w:ascii="Times New Roman" w:hAnsi="Times New Roman" w:cs="Times New Roman"/>
          <w:i/>
        </w:rPr>
        <w:t>G</w:t>
      </w:r>
      <w:r>
        <w:rPr>
          <w:rFonts w:ascii="Times New Roman" w:hAnsi="Times New Roman" w:cs="Times New Roman"/>
        </w:rPr>
        <w:t xml:space="preserve">, therefore drives higher gain control on the lateral </w:t>
      </w:r>
      <w:r w:rsidRPr="002E2027">
        <w:rPr>
          <w:rFonts w:ascii="Times New Roman" w:hAnsi="Times New Roman" w:cs="Times New Roman"/>
          <w:i/>
          <w:iCs/>
          <w:rPrChange w:id="2" w:author="Bo Shen" w:date="2023-01-19T15:30:00Z">
            <w:rPr>
              <w:rFonts w:ascii="Times New Roman" w:hAnsi="Times New Roman" w:cs="Times New Roman"/>
            </w:rPr>
          </w:rPrChange>
        </w:rPr>
        <w:t>R</w:t>
      </w:r>
      <w:r>
        <w:rPr>
          <w:rFonts w:ascii="Times New Roman" w:hAnsi="Times New Roman" w:cs="Times New Roman"/>
        </w:rPr>
        <w:t xml:space="preserve"> than the local </w:t>
      </w:r>
      <w:r w:rsidRPr="002E2027">
        <w:rPr>
          <w:rFonts w:ascii="Times New Roman" w:hAnsi="Times New Roman" w:cs="Times New Roman"/>
          <w:i/>
          <w:iCs/>
          <w:rPrChange w:id="3" w:author="Bo Shen" w:date="2023-01-19T15:30:00Z">
            <w:rPr>
              <w:rFonts w:ascii="Times New Roman" w:hAnsi="Times New Roman" w:cs="Times New Roman"/>
            </w:rPr>
          </w:rPrChange>
        </w:rPr>
        <w:t>R</w:t>
      </w:r>
      <w:r>
        <w:rPr>
          <w:rFonts w:ascii="Times New Roman" w:hAnsi="Times New Roman" w:cs="Times New Roman"/>
        </w:rPr>
        <w:t xml:space="preserve"> (i.e., asymmetric gain control) and realizes mutual inhibition.</w:t>
      </w:r>
    </w:p>
    <w:p w14:paraId="19384E00" w14:textId="77777777" w:rsidR="00E24C8A" w:rsidRDefault="00E24C8A" w:rsidP="00E24C8A">
      <w:pPr>
        <w:spacing w:line="480" w:lineRule="auto"/>
        <w:jc w:val="both"/>
        <w:rPr>
          <w:rFonts w:ascii="Times New Roman" w:hAnsi="Times New Roman" w:cs="Times New Roman"/>
        </w:rPr>
      </w:pPr>
    </w:p>
    <w:p w14:paraId="201516B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To see which type of modification(s) is/are critical for integrated value normalization and choice, we tested different combinations of these modifications on the original DNM circuit. The full model with all modifications can be described by a set of differential equations (</w:t>
      </w:r>
      <w:proofErr w:type="spellStart"/>
      <w:r w:rsidRPr="009964FC">
        <w:rPr>
          <w:rFonts w:ascii="Times New Roman" w:hAnsi="Times New Roman" w:cs="Times New Roman"/>
          <w:b/>
        </w:rPr>
        <w:t>Eqs</w:t>
      </w:r>
      <w:proofErr w:type="spellEnd"/>
      <w:r w:rsidRPr="009964FC">
        <w:rPr>
          <w:rFonts w:ascii="Times New Roman" w:hAnsi="Times New Roman" w:cs="Times New Roman"/>
          <w:b/>
        </w:rPr>
        <w:t>. 5-</w:t>
      </w:r>
      <w:r>
        <w:rPr>
          <w:rFonts w:ascii="Times New Roman" w:hAnsi="Times New Roman" w:cs="Times New Roman"/>
          <w:b/>
        </w:rPr>
        <w:t>9</w:t>
      </w:r>
      <w:r>
        <w:rPr>
          <w:rFonts w:ascii="Times New Roman" w:hAnsi="Times New Roman" w:cs="Times New Roman"/>
        </w:rPr>
        <w:t>):</w:t>
      </w:r>
    </w:p>
    <w:p w14:paraId="64162819"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680"/>
        <w:gridCol w:w="2420"/>
      </w:tblGrid>
      <w:tr w:rsidR="00E24C8A" w:rsidRPr="00BA110C" w14:paraId="7D6B9563" w14:textId="77777777" w:rsidTr="00007227">
        <w:tc>
          <w:tcPr>
            <w:tcW w:w="2250" w:type="dxa"/>
            <w:vAlign w:val="center"/>
          </w:tcPr>
          <w:p w14:paraId="410D464F"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354F2EE0" w14:textId="77777777" w:rsidR="00E24C8A" w:rsidRPr="004334A0" w:rsidRDefault="00695083"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j</m:t>
                        </m:r>
                      </m:sub>
                    </m:sSub>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oMath>
            </m:oMathPara>
          </w:p>
        </w:tc>
        <w:tc>
          <w:tcPr>
            <w:tcW w:w="2420" w:type="dxa"/>
            <w:vAlign w:val="center"/>
          </w:tcPr>
          <w:p w14:paraId="39C6099D"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5</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2B47992D" w14:textId="77777777" w:rsidTr="00007227">
        <w:tc>
          <w:tcPr>
            <w:tcW w:w="2250" w:type="dxa"/>
            <w:vAlign w:val="center"/>
          </w:tcPr>
          <w:p w14:paraId="234EF080"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266D29F4" w14:textId="77777777" w:rsidR="00E24C8A" w:rsidRPr="004334A0" w:rsidRDefault="00695083" w:rsidP="000072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+ω</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m:oMathPara>
          </w:p>
        </w:tc>
        <w:tc>
          <w:tcPr>
            <w:tcW w:w="2420" w:type="dxa"/>
            <w:vAlign w:val="center"/>
          </w:tcPr>
          <w:p w14:paraId="44EF4C1C"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6</w:t>
            </w:r>
            <w:r w:rsidRPr="00684E5E">
              <w:rPr>
                <w:rFonts w:ascii="Times New Roman" w:hAnsi="Times New Roman" w:cs="Times New Roman"/>
                <w:i w:val="0"/>
                <w:color w:val="000000" w:themeColor="text1"/>
                <w:sz w:val="24"/>
                <w:szCs w:val="24"/>
              </w:rPr>
              <w:fldChar w:fldCharType="end"/>
            </w:r>
            <w:r w:rsidRPr="00684E5E">
              <w:rPr>
                <w:rFonts w:ascii="Times New Roman" w:hAnsi="Times New Roman" w:cs="Times New Roman"/>
                <w:i w:val="0"/>
                <w:color w:val="000000" w:themeColor="text1"/>
                <w:sz w:val="24"/>
                <w:szCs w:val="24"/>
              </w:rPr>
              <w:t>)</w:t>
            </w:r>
          </w:p>
        </w:tc>
      </w:tr>
      <w:tr w:rsidR="00E24C8A" w:rsidRPr="00BA110C" w14:paraId="73E9FAF4" w14:textId="77777777" w:rsidTr="00007227">
        <w:tc>
          <w:tcPr>
            <w:tcW w:w="2250" w:type="dxa"/>
            <w:vAlign w:val="center"/>
          </w:tcPr>
          <w:p w14:paraId="74CC265E"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56E8C7E0" w14:textId="77777777" w:rsidR="00E24C8A" w:rsidRPr="004334A0" w:rsidRDefault="00695083" w:rsidP="00007227">
            <w:pPr>
              <w:spacing w:line="480" w:lineRule="auto"/>
              <w:jc w:val="both"/>
              <w:rPr>
                <w:rFonts w:ascii="Times New Roman" w:eastAsia="DengXian" w:hAnsi="Times New Roman" w:cs="Times New Roman"/>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3B48D396"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(7)</w:t>
            </w:r>
          </w:p>
        </w:tc>
      </w:tr>
      <w:tr w:rsidR="00E24C8A" w:rsidRPr="00BA110C" w14:paraId="40BEC702" w14:textId="77777777" w:rsidTr="00007227">
        <w:tc>
          <w:tcPr>
            <w:tcW w:w="2250" w:type="dxa"/>
            <w:vAlign w:val="center"/>
          </w:tcPr>
          <w:p w14:paraId="724D5E32"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1D23923C" w14:textId="77777777" w:rsidR="00E24C8A" w:rsidRPr="004334A0" w:rsidRDefault="00695083"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I</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i</m:t>
                    </m:r>
                  </m:sub>
                </m:sSub>
                <m:r>
                  <w:rPr>
                    <w:rFonts w:ascii="Cambria Math" w:hAnsi="Cambria Math" w:cs="Times New Roman"/>
                    <w:color w:val="000000" w:themeColor="text1"/>
                  </w:rPr>
                  <m:t>+η</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m:oMathPara>
          </w:p>
        </w:tc>
        <w:tc>
          <w:tcPr>
            <w:tcW w:w="2420" w:type="dxa"/>
            <w:vAlign w:val="center"/>
          </w:tcPr>
          <w:p w14:paraId="78ADDB30"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4" w:name="_Ref48123899"/>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8</w:t>
            </w:r>
            <w:r w:rsidRPr="00684E5E">
              <w:rPr>
                <w:rFonts w:ascii="Times New Roman" w:hAnsi="Times New Roman" w:cs="Times New Roman"/>
                <w:i w:val="0"/>
                <w:color w:val="000000" w:themeColor="text1"/>
                <w:sz w:val="24"/>
                <w:szCs w:val="24"/>
              </w:rPr>
              <w:t>)</w:t>
            </w:r>
            <w:bookmarkEnd w:id="4"/>
          </w:p>
        </w:tc>
      </w:tr>
      <w:tr w:rsidR="00E24C8A" w:rsidRPr="00BA110C" w14:paraId="357ED2B2" w14:textId="77777777" w:rsidTr="00007227">
        <w:tc>
          <w:tcPr>
            <w:tcW w:w="2250" w:type="dxa"/>
            <w:vAlign w:val="center"/>
          </w:tcPr>
          <w:p w14:paraId="71E57A4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4680" w:type="dxa"/>
            <w:vAlign w:val="center"/>
          </w:tcPr>
          <w:p w14:paraId="0B900A59" w14:textId="77777777" w:rsidR="00E24C8A" w:rsidRPr="004334A0" w:rsidRDefault="00695083" w:rsidP="000072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γR</m:t>
                    </m:r>
                  </m:e>
                  <m:sub>
                    <m:r>
                      <w:rPr>
                        <w:rFonts w:ascii="Cambria Math" w:hAnsi="Cambria Math" w:cs="Times New Roman"/>
                        <w:color w:val="000000" w:themeColor="text1"/>
                      </w:rPr>
                      <m:t>i</m:t>
                    </m:r>
                  </m:sub>
                </m:sSub>
              </m:oMath>
            </m:oMathPara>
          </w:p>
        </w:tc>
        <w:tc>
          <w:tcPr>
            <w:tcW w:w="2420" w:type="dxa"/>
            <w:vAlign w:val="center"/>
          </w:tcPr>
          <w:p w14:paraId="2FE9C031"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r w:rsidRPr="00684E5E">
              <w:rPr>
                <w:rFonts w:ascii="Times New Roman" w:hAnsi="Times New Roman" w:cs="Times New Roman"/>
                <w:i w:val="0"/>
                <w:color w:val="000000" w:themeColor="text1"/>
                <w:sz w:val="24"/>
                <w:szCs w:val="24"/>
              </w:rPr>
              <w:t>(</w:t>
            </w:r>
            <w:r>
              <w:rPr>
                <w:rFonts w:ascii="Times New Roman" w:hAnsi="Times New Roman" w:cs="Times New Roman"/>
                <w:i w:val="0"/>
                <w:color w:val="000000" w:themeColor="text1"/>
                <w:sz w:val="24"/>
                <w:szCs w:val="24"/>
              </w:rPr>
              <w:t>9</w:t>
            </w:r>
            <w:r w:rsidRPr="00684E5E">
              <w:rPr>
                <w:rFonts w:ascii="Times New Roman" w:hAnsi="Times New Roman" w:cs="Times New Roman"/>
                <w:i w:val="0"/>
                <w:color w:val="000000" w:themeColor="text1"/>
                <w:sz w:val="24"/>
                <w:szCs w:val="24"/>
              </w:rPr>
              <w:t>)</w:t>
            </w:r>
          </w:p>
        </w:tc>
      </w:tr>
    </w:tbl>
    <w:p w14:paraId="5D65C7A9" w14:textId="77777777" w:rsidR="00E24C8A" w:rsidRDefault="00E24C8A" w:rsidP="00E24C8A">
      <w:pPr>
        <w:spacing w:line="480" w:lineRule="auto"/>
        <w:jc w:val="both"/>
        <w:rPr>
          <w:rFonts w:ascii="Times New Roman" w:hAnsi="Times New Roman" w:cs="Times New Roman"/>
        </w:rPr>
      </w:pPr>
    </w:p>
    <w:p w14:paraId="24A985CC"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where </w:t>
      </w:r>
      <w:proofErr w:type="spellStart"/>
      <w:r w:rsidRPr="00BD14E1">
        <w:rPr>
          <w:rFonts w:ascii="Times New Roman" w:hAnsi="Times New Roman" w:cs="Times New Roman"/>
          <w:i/>
        </w:rPr>
        <w:t>i</w:t>
      </w:r>
      <w:proofErr w:type="spellEnd"/>
      <w:r w:rsidRPr="00BD14E1">
        <w:rPr>
          <w:rFonts w:ascii="Times New Roman" w:hAnsi="Times New Roman" w:cs="Times New Roman"/>
          <w:i/>
        </w:rPr>
        <w:t xml:space="preserve"> </w:t>
      </w:r>
      <w:r>
        <w:rPr>
          <w:rFonts w:ascii="Times New Roman" w:hAnsi="Times New Roman" w:cs="Times New Roman"/>
        </w:rPr>
        <w:t xml:space="preserve">= 1, …, </w:t>
      </w:r>
      <w:r w:rsidRPr="00810123">
        <w:rPr>
          <w:rFonts w:ascii="Times New Roman" w:hAnsi="Times New Roman" w:cs="Times New Roman"/>
          <w:i/>
        </w:rPr>
        <w:t>N</w:t>
      </w:r>
      <w:r>
        <w:rPr>
          <w:rFonts w:ascii="Times New Roman" w:hAnsi="Times New Roman" w:cs="Times New Roman"/>
        </w:rPr>
        <w:t xml:space="preserve"> designates choice alternatives, each of which receive input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oMath>
      <w:r>
        <w:rPr>
          <w:rFonts w:ascii="Times New Roman" w:hAnsi="Times New Roman" w:cs="Times New Roman"/>
        </w:rPr>
        <w:t>,</w:t>
      </w:r>
      <w:r w:rsidRPr="00131570">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D</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E</m:t>
            </m:r>
          </m:sub>
        </m:sSub>
      </m:oMath>
      <w:r>
        <w:rPr>
          <w:rFonts w:ascii="Times New Roman" w:hAnsi="Times New Roman" w:cs="Times New Roman"/>
        </w:rPr>
        <w:t xml:space="preserve"> are the time constants for the </w:t>
      </w:r>
      <w:r w:rsidRPr="00D76D79">
        <w:rPr>
          <w:rFonts w:ascii="Times New Roman" w:hAnsi="Times New Roman" w:cs="Times New Roman"/>
          <w:i/>
        </w:rPr>
        <w:t>R</w:t>
      </w:r>
      <w:r>
        <w:rPr>
          <w:rFonts w:ascii="Times New Roman" w:hAnsi="Times New Roman" w:cs="Times New Roman"/>
        </w:rPr>
        <w:t xml:space="preserve">, </w:t>
      </w:r>
      <w:r w:rsidRPr="00D76D79">
        <w:rPr>
          <w:rFonts w:ascii="Times New Roman" w:hAnsi="Times New Roman" w:cs="Times New Roman"/>
          <w:i/>
        </w:rPr>
        <w:t>G</w:t>
      </w:r>
      <w:r>
        <w:rPr>
          <w:rFonts w:ascii="Times New Roman" w:hAnsi="Times New Roman" w:cs="Times New Roman"/>
        </w:rPr>
        <w:t xml:space="preserve">, </w:t>
      </w:r>
      <w:r w:rsidRPr="00131570">
        <w:rPr>
          <w:rFonts w:ascii="Times New Roman" w:hAnsi="Times New Roman" w:cs="Times New Roman"/>
          <w:i/>
          <w:iCs/>
          <w:rPrChange w:id="5" w:author="Bo Shen" w:date="2023-01-19T12:52:00Z">
            <w:rPr>
              <w:rFonts w:ascii="Times New Roman" w:hAnsi="Times New Roman" w:cs="Times New Roman"/>
            </w:rPr>
          </w:rPrChange>
        </w:rPr>
        <w:t>D</w:t>
      </w:r>
      <w:r>
        <w:rPr>
          <w:rFonts w:ascii="Times New Roman" w:hAnsi="Times New Roman" w:cs="Times New Roman"/>
        </w:rPr>
        <w:t xml:space="preserve">, </w:t>
      </w:r>
      <w:r w:rsidRPr="00B778CA">
        <w:rPr>
          <w:rFonts w:ascii="Times New Roman" w:hAnsi="Times New Roman" w:cs="Times New Roman"/>
          <w:i/>
          <w:iCs/>
        </w:rPr>
        <w:t>I</w:t>
      </w:r>
      <w:r>
        <w:rPr>
          <w:rFonts w:ascii="Times New Roman" w:hAnsi="Times New Roman" w:cs="Times New Roman"/>
        </w:rPr>
        <w:t xml:space="preserve">, and </w:t>
      </w:r>
      <w:r>
        <w:rPr>
          <w:rFonts w:ascii="Times New Roman" w:hAnsi="Times New Roman" w:cs="Times New Roman"/>
          <w:i/>
          <w:iCs/>
        </w:rPr>
        <w:t>E</w:t>
      </w:r>
      <w:r>
        <w:rPr>
          <w:rFonts w:ascii="Times New Roman" w:hAnsi="Times New Roman" w:cs="Times New Roman"/>
        </w:rPr>
        <w:t xml:space="preserve"> units. The weights </w:t>
      </w:r>
      <m:oMath>
        <m:r>
          <w:rPr>
            <w:rFonts w:ascii="Cambria Math" w:hAnsi="Cambria Math" w:cs="Times New Roman"/>
          </w:rPr>
          <m:t>ω</m:t>
        </m:r>
      </m:oMath>
      <w:r>
        <w:rPr>
          <w:rFonts w:ascii="Times New Roman" w:hAnsi="Times New Roman" w:cs="Times New Roman"/>
        </w:rPr>
        <w:t xml:space="preserve"> represent the coupling strength between excitatory units </w:t>
      </w:r>
      <m:oMath>
        <m:r>
          <w:rPr>
            <w:rFonts w:ascii="Cambria Math" w:hAnsi="Cambria Math" w:cs="Times New Roman"/>
          </w:rPr>
          <m:t>R</m:t>
        </m:r>
      </m:oMath>
      <w:r>
        <w:rPr>
          <w:rFonts w:ascii="Times New Roman" w:hAnsi="Times New Roman" w:cs="Times New Roman"/>
        </w:rPr>
        <w:t xml:space="preserve"> and gain control units </w:t>
      </w:r>
      <m:oMath>
        <m:r>
          <w:rPr>
            <w:rFonts w:ascii="Cambria Math" w:hAnsi="Cambria Math" w:cs="Times New Roman"/>
          </w:rPr>
          <m:t>G</m:t>
        </m:r>
      </m:oMath>
      <w:r>
        <w:rPr>
          <w:rFonts w:ascii="Times New Roman" w:hAnsi="Times New Roman" w:cs="Times New Roman"/>
        </w:rPr>
        <w:t xml:space="preserve">, the parameters </w:t>
      </w:r>
      <m:oMath>
        <m:r>
          <w:rPr>
            <w:rFonts w:ascii="Cambria Math" w:hAnsi="Cambria Math" w:cs="Times New Roman"/>
          </w:rPr>
          <m:t>α</m:t>
        </m:r>
      </m:oMath>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control the active state of recurrent excitation, local disinhibition, cross inhibition, and lateral gain control boost loops, respectively. </w:t>
      </w:r>
    </w:p>
    <w:p w14:paraId="167EB010" w14:textId="77777777" w:rsidR="00E24C8A" w:rsidRDefault="00E24C8A" w:rsidP="00E24C8A">
      <w:pPr>
        <w:spacing w:line="480" w:lineRule="auto"/>
        <w:jc w:val="both"/>
        <w:rPr>
          <w:rFonts w:ascii="Times New Roman" w:hAnsi="Times New Roman" w:cs="Times New Roman"/>
        </w:rPr>
      </w:pPr>
    </w:p>
    <w:p w14:paraId="15351E32"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active and inactive states of the four types of loops can be combined into 2</w:t>
      </w:r>
      <w:r>
        <w:rPr>
          <w:rFonts w:ascii="Times New Roman" w:hAnsi="Times New Roman" w:cs="Times New Roman"/>
          <w:vertAlign w:val="subscript"/>
        </w:rPr>
        <w:softHyphen/>
      </w:r>
      <w:r>
        <w:rPr>
          <w:rFonts w:ascii="Times New Roman" w:hAnsi="Times New Roman" w:cs="Times New Roman"/>
          <w:vertAlign w:val="subscript"/>
        </w:rPr>
        <w:softHyphen/>
      </w:r>
      <w:r w:rsidRPr="009537E6">
        <w:rPr>
          <w:rFonts w:ascii="Times New Roman" w:hAnsi="Times New Roman" w:cs="Times New Roman"/>
          <w:sz w:val="26"/>
          <w:vertAlign w:val="superscript"/>
        </w:rPr>
        <w:t>4</w:t>
      </w:r>
      <w:r>
        <w:rPr>
          <w:rFonts w:ascii="Times New Roman" w:hAnsi="Times New Roman" w:cs="Times New Roman"/>
        </w:rPr>
        <w:t xml:space="preserve"> = 16 possible models. Example dynamics were shown in </w:t>
      </w:r>
      <w:r w:rsidRPr="00A4229D">
        <w:rPr>
          <w:rFonts w:ascii="Times New Roman" w:hAnsi="Times New Roman" w:cs="Times New Roman"/>
          <w:b/>
        </w:rPr>
        <w:t>Fig.</w:t>
      </w:r>
      <w:r>
        <w:rPr>
          <w:rFonts w:ascii="Times New Roman" w:hAnsi="Times New Roman" w:cs="Times New Roman"/>
          <w:b/>
        </w:rPr>
        <w:t xml:space="preserve"> 2-figure supplement 1B</w:t>
      </w:r>
      <w:r>
        <w:rPr>
          <w:rFonts w:ascii="Times New Roman" w:hAnsi="Times New Roman" w:cs="Times New Roman"/>
        </w:rPr>
        <w:t xml:space="preserve"> for each type of model. When local disinhibition (</w:t>
      </w:r>
      <m:oMath>
        <m:r>
          <w:rPr>
            <w:rFonts w:ascii="Cambria Math" w:hAnsi="Cambria Math" w:cs="Times New Roman"/>
          </w:rPr>
          <m:t>β</m:t>
        </m:r>
      </m:oMath>
      <w:r>
        <w:rPr>
          <w:rFonts w:ascii="Times New Roman" w:hAnsi="Times New Roman" w:cs="Times New Roman"/>
        </w:rPr>
        <w:t>) is off (left two columns), the model generates WTA dynamics only when cross inhibition (</w:t>
      </w:r>
      <m:oMath>
        <m:r>
          <w:rPr>
            <w:rFonts w:ascii="Cambria Math" w:hAnsi="Cambria Math" w:cs="Times New Roman"/>
          </w:rPr>
          <m:t>η</m:t>
        </m:r>
      </m:oMath>
      <w:r>
        <w:rPr>
          <w:rFonts w:ascii="Times New Roman" w:hAnsi="Times New Roman" w:cs="Times New Roman"/>
        </w:rPr>
        <w:t>) is on. But the maximum activity in the late stage is still restricted to a value lower than the phasic peak during the early stage, contradicting empirical findings that the late stage decision threshold is usually higher than activity in the early phasic peak</w:t>
      </w:r>
      <w:r>
        <w:rPr>
          <w:rFonts w:ascii="Times New Roman" w:hAnsi="Times New Roman" w:cs="Times New Roman"/>
        </w:rPr>
        <w:fldChar w:fldCharType="begin"/>
      </w:r>
      <w:r>
        <w:rPr>
          <w:rFonts w:ascii="Times New Roman" w:hAnsi="Times New Roman" w:cs="Times New Roman"/>
        </w:rPr>
        <w:instrText xml:space="preserve"> ADDIN ZOTERO_ITEM CSL_CITATION {"citationID":"v9jgE810","properties":{"formattedCitation":"(Churchland et al., 2008; Kiani et al., 2008; Kiani &amp; Shadlen, 2009; Louie et al., 2011; Roitman &amp; Shadlen, 2002; Rorie et al., 2010; Shadlen &amp; Newsome, 2001; Sugrue et al., 2004)","plainCitation":"(Churchland et al., 2008; Kiani et al., 2008; Kiani &amp; Shadlen, 2009; Louie et al., 2011; Roitman &amp; Shadlen, 2002; Rorie et al., 2010; Shadlen &amp; Newsome, 2001; Sugrue et al., 2004)","noteIndex":0},"citationItems":[{"id":375,"uris":["http://zotero.org/users/6345545/items/AA8WYIGZ"],"itemData":{"id":375,"type":"article-journal","container-title":"The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(Churchland et al., 2008; Kiani et al., 2008; Kiani &amp; Shadlen, 2009; Louie et al., 2011; Roitman &amp; Shadlen, 2002; Rorie et al., 2010; Shadlen &amp; Newsome, 2001; Sugrue et al., 2004)</w:t>
      </w:r>
      <w:r>
        <w:rPr>
          <w:rFonts w:ascii="Times New Roman" w:hAnsi="Times New Roman" w:cs="Times New Roman"/>
        </w:rPr>
        <w:fldChar w:fldCharType="end"/>
      </w:r>
      <w:r>
        <w:rPr>
          <w:rFonts w:ascii="Times New Roman" w:hAnsi="Times New Roman" w:cs="Times New Roman"/>
        </w:rPr>
        <w:t xml:space="preserve">. This restriction arises because, with only cross inhibition, local option gain control is not released; this release requires local </w:t>
      </w:r>
      <w:r>
        <w:rPr>
          <w:rFonts w:ascii="Times New Roman" w:hAnsi="Times New Roman" w:cs="Times New Roman"/>
        </w:rPr>
        <w:lastRenderedPageBreak/>
        <w:t>disinhibition. With local disinhibition on (</w:t>
      </w:r>
      <m:oMath>
        <m:r>
          <w:rPr>
            <w:rFonts w:ascii="Cambria Math" w:hAnsi="Cambria Math" w:cs="Times New Roman"/>
          </w:rPr>
          <m:t>β&gt;0</m:t>
        </m:r>
      </m:oMath>
      <w:r>
        <w:rPr>
          <w:rFonts w:ascii="Times New Roman" w:hAnsi="Times New Roman" w:cs="Times New Roman"/>
        </w:rPr>
        <w:t xml:space="preserve">, the right two columns), the models generate WTA dynamics with high activity in the late stage to reach the decision threshold. This is robust even without any other modifications (see the panel with </w:t>
      </w:r>
      <m:oMath>
        <m:r>
          <w:rPr>
            <w:rFonts w:ascii="Cambria Math" w:hAnsi="Cambria Math" w:cs="Times New Roman"/>
          </w:rPr>
          <m:t>η</m:t>
        </m:r>
      </m:oMath>
      <w:r>
        <w:rPr>
          <w:rFonts w:ascii="Times New Roman" w:hAnsi="Times New Roman" w:cs="Times New Roman"/>
        </w:rPr>
        <w:t xml:space="preserve"> and </w:t>
      </w:r>
      <m:oMath>
        <m:r>
          <w:rPr>
            <w:rFonts w:ascii="Cambria Math" w:hAnsi="Cambria Math" w:cs="Times New Roman"/>
          </w:rPr>
          <m:t>γ</m:t>
        </m:r>
      </m:oMath>
      <w:r>
        <w:rPr>
          <w:rFonts w:ascii="Times New Roman" w:hAnsi="Times New Roman" w:cs="Times New Roman"/>
        </w:rPr>
        <w:t xml:space="preserve"> off), highlighting the role of local disinhibition in generating WTA competition. For the sake of simplicity, we omitted other non-essential modifications and kept only the loop of local disinhibition. Because recurrent excitation is important for persistent activity and exists widely in cortical circuits, we retained it as well. The modified DNM model with local disinhibition and recurrent self-excitation is the primary model (LDDM) characterized in the current work.</w:t>
      </w:r>
    </w:p>
    <w:p w14:paraId="31D42979" w14:textId="77777777" w:rsidR="00E24C8A" w:rsidRDefault="00E24C8A" w:rsidP="00E24C8A">
      <w:pPr>
        <w:spacing w:line="480" w:lineRule="auto"/>
        <w:jc w:val="both"/>
        <w:rPr>
          <w:rFonts w:ascii="Times New Roman" w:hAnsi="Times New Roman" w:cs="Times New Roman"/>
        </w:rPr>
      </w:pPr>
    </w:p>
    <w:p w14:paraId="3347E179" w14:textId="77777777" w:rsidR="00E24C8A" w:rsidRPr="0060258A" w:rsidRDefault="00E24C8A" w:rsidP="00E24C8A">
      <w:pPr>
        <w:spacing w:line="480" w:lineRule="auto"/>
        <w:jc w:val="both"/>
        <w:rPr>
          <w:rFonts w:ascii="Times New Roman" w:hAnsi="Times New Roman" w:cs="Times New Roman"/>
          <w:b/>
          <w:color w:val="000000" w:themeColor="text1"/>
        </w:rPr>
      </w:pPr>
    </w:p>
    <w:p w14:paraId="67A1A29D"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Numerical simulations</w:t>
      </w:r>
    </w:p>
    <w:p w14:paraId="3EE86210" w14:textId="77777777" w:rsidR="00E24C8A" w:rsidRPr="0060258A" w:rsidRDefault="00E24C8A" w:rsidP="00E24C8A">
      <w:pPr>
        <w:spacing w:line="480" w:lineRule="auto"/>
        <w:jc w:val="both"/>
        <w:rPr>
          <w:rFonts w:ascii="Times New Roman" w:hAnsi="Times New Roman" w:cs="Times New Roman"/>
          <w:i/>
          <w:color w:val="000000" w:themeColor="text1"/>
        </w:rPr>
      </w:pPr>
    </w:p>
    <w:p w14:paraId="7406D168"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To quantify neural dynamics and behavioral performance (choice/RT), time varying activity was represented by a system of differential equations (</w:t>
      </w:r>
      <w:proofErr w:type="spellStart"/>
      <w:r w:rsidRPr="00283B48">
        <w:rPr>
          <w:rFonts w:ascii="Times New Roman" w:hAnsi="Times New Roman" w:cs="Times New Roman"/>
          <w:b/>
          <w:color w:val="000000" w:themeColor="text1"/>
        </w:rPr>
        <w:t>Eqs</w:t>
      </w:r>
      <w:proofErr w:type="spellEnd"/>
      <w:r w:rsidRPr="00283B48">
        <w:rPr>
          <w:rFonts w:ascii="Times New Roman" w:hAnsi="Times New Roman" w:cs="Times New Roman"/>
          <w:b/>
          <w:color w:val="000000" w:themeColor="text1"/>
        </w:rPr>
        <w:t>. 1-3</w:t>
      </w:r>
      <w:r w:rsidRPr="0060258A">
        <w:rPr>
          <w:rFonts w:ascii="Times New Roman" w:hAnsi="Times New Roman" w:cs="Times New Roman"/>
          <w:color w:val="000000" w:themeColor="text1"/>
        </w:rPr>
        <w:t>) which was solved numerically using the Runge-</w:t>
      </w:r>
      <w:proofErr w:type="spellStart"/>
      <w:r w:rsidRPr="0060258A">
        <w:rPr>
          <w:rFonts w:ascii="Times New Roman" w:hAnsi="Times New Roman" w:cs="Times New Roman"/>
          <w:color w:val="000000" w:themeColor="text1"/>
        </w:rPr>
        <w:t>Kutta</w:t>
      </w:r>
      <w:proofErr w:type="spellEnd"/>
      <w:r w:rsidRPr="0060258A">
        <w:rPr>
          <w:rFonts w:ascii="Times New Roman" w:hAnsi="Times New Roman" w:cs="Times New Roman"/>
          <w:color w:val="000000" w:themeColor="text1"/>
        </w:rPr>
        <w:t xml:space="preserve"> method implemented in MATLAB (MathWorks) at time step of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Evaluations using smaller time steps (0.1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were examined and produced similar results. At each time step, the model unit activities were updated based on their values at the previous step according to the differential equations. Considering the biological reality that </w:t>
      </w:r>
      <w:r w:rsidRPr="0060258A">
        <w:rPr>
          <w:rFonts w:ascii="Times New Roman" w:hAnsi="Times New Roman" w:cs="Times New Roman" w:hint="eastAsia"/>
          <w:color w:val="000000" w:themeColor="text1"/>
        </w:rPr>
        <w:t>s</w:t>
      </w:r>
      <w:r w:rsidRPr="0060258A">
        <w:rPr>
          <w:rFonts w:ascii="Times New Roman" w:hAnsi="Times New Roman" w:cs="Times New Roman"/>
          <w:color w:val="000000" w:themeColor="text1"/>
        </w:rPr>
        <w:t>pike rates cannot be negative, the activities were constrained to be non-negative. For the simulations including noise, we assumed an additive noise term for each unit, which evolved independently based on an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process (</w:t>
      </w:r>
      <w:r w:rsidRPr="00B66036">
        <w:rPr>
          <w:rFonts w:ascii="Times New Roman" w:hAnsi="Times New Roman" w:cs="Times New Roman"/>
          <w:b/>
          <w:color w:val="000000" w:themeColor="text1"/>
        </w:rPr>
        <w:t xml:space="preserve">Eq. </w:t>
      </w:r>
      <w:r>
        <w:rPr>
          <w:rFonts w:ascii="Times New Roman" w:hAnsi="Times New Roman" w:cs="Times New Roman"/>
          <w:b/>
          <w:color w:val="000000" w:themeColor="text1"/>
        </w:rPr>
        <w:t>9</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1458"/>
        <w:gridCol w:w="6480"/>
        <w:gridCol w:w="1412"/>
      </w:tblGrid>
      <w:tr w:rsidR="00E24C8A" w:rsidRPr="00684E5E" w14:paraId="72C1A672" w14:textId="77777777" w:rsidTr="00007227">
        <w:tc>
          <w:tcPr>
            <w:tcW w:w="1458" w:type="dxa"/>
            <w:vAlign w:val="center"/>
          </w:tcPr>
          <w:p w14:paraId="449C7B91" w14:textId="77777777" w:rsidR="00E24C8A" w:rsidRPr="00BA110C" w:rsidRDefault="00E24C8A" w:rsidP="00007227">
            <w:pPr>
              <w:spacing w:line="480" w:lineRule="auto"/>
              <w:jc w:val="both"/>
              <w:rPr>
                <w:rFonts w:ascii="Times New Roman" w:hAnsi="Times New Roman" w:cs="Times New Roman"/>
                <w:color w:val="000000" w:themeColor="text1"/>
              </w:rPr>
            </w:pPr>
          </w:p>
        </w:tc>
        <w:tc>
          <w:tcPr>
            <w:tcW w:w="6480" w:type="dxa"/>
            <w:vAlign w:val="center"/>
          </w:tcPr>
          <w:p w14:paraId="423D3C06" w14:textId="77777777" w:rsidR="00E24C8A" w:rsidRPr="00684E5E" w:rsidRDefault="00695083" w:rsidP="00007227">
            <w:pPr>
              <w:spacing w:line="480" w:lineRule="auto"/>
              <w:jc w:val="both"/>
              <w:rPr>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dNoise(t)</m:t>
                    </m:r>
                  </m:num>
                  <m:den>
                    <m:r>
                      <w:rPr>
                        <w:rFonts w:ascii="Cambria Math" w:hAnsi="Cambria Math" w:cs="Times New Roman"/>
                        <w:color w:val="000000" w:themeColor="text1"/>
                      </w:rPr>
                      <m:t>dt</m:t>
                    </m:r>
                  </m:den>
                </m:f>
                <m:r>
                  <w:rPr>
                    <w:rFonts w:ascii="Cambria Math" w:hAnsi="Cambria Math" w:cs="Times New Roman"/>
                    <w:color w:val="000000" w:themeColor="text1"/>
                  </w:rPr>
                  <m:t>=-Noise</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+η</m:t>
                </m:r>
                <m:d>
                  <m:dPr>
                    <m:ctrlPr>
                      <w:rPr>
                        <w:rFonts w:ascii="Cambria Math" w:hAnsi="Cambria Math" w:cs="Times New Roman"/>
                        <w:i/>
                        <w:color w:val="000000" w:themeColor="text1"/>
                      </w:rPr>
                    </m:ctrlPr>
                  </m:dPr>
                  <m:e>
                    <m:r>
                      <w:rPr>
                        <w:rFonts w:ascii="Cambria Math" w:hAnsi="Cambria Math" w:cs="Times New Roman"/>
                        <w:color w:val="000000" w:themeColor="text1"/>
                      </w:rPr>
                      <m:t>t</m:t>
                    </m:r>
                  </m:e>
                </m:d>
                <m:r>
                  <w:rPr>
                    <w:rFonts w:ascii="Cambria Math" w:hAnsi="Cambria Math" w:cs="Times New Roman"/>
                    <w:color w:val="000000" w:themeColor="text1"/>
                  </w:rPr>
                  <m:t xml:space="preserve"> </m:t>
                </m:r>
                <m:rad>
                  <m:radPr>
                    <m:degHide m:val="1"/>
                    <m:ctrlPr>
                      <w:rPr>
                        <w:rFonts w:ascii="Cambria Math" w:hAnsi="Cambria Math" w:cs="Times New Roman"/>
                        <w:i/>
                        <w:color w:val="000000" w:themeColor="text1"/>
                      </w:rPr>
                    </m:ctrlPr>
                  </m:radPr>
                  <m:deg/>
                  <m:e>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dt</m:t>
                    </m:r>
                  </m:e>
                </m:rad>
                <m:r>
                  <w:rPr>
                    <w:rFonts w:ascii="Cambria Math" w:hAnsi="Cambria Math" w:cs="Times New Roman"/>
                    <w:color w:val="000000" w:themeColor="text1"/>
                  </w:rPr>
                  <m:t xml:space="preserve">   </m:t>
                </m:r>
              </m:oMath>
            </m:oMathPara>
          </w:p>
        </w:tc>
        <w:tc>
          <w:tcPr>
            <w:tcW w:w="1412" w:type="dxa"/>
            <w:vAlign w:val="center"/>
          </w:tcPr>
          <w:p w14:paraId="42347D8F" w14:textId="77777777" w:rsidR="00E24C8A" w:rsidRPr="00684E5E" w:rsidRDefault="00E24C8A" w:rsidP="00007227">
            <w:pPr>
              <w:pStyle w:val="Caption"/>
              <w:jc w:val="right"/>
              <w:rPr>
                <w:rFonts w:ascii="Times New Roman" w:hAnsi="Times New Roman" w:cs="Times New Roman"/>
                <w:i w:val="0"/>
                <w:color w:val="000000" w:themeColor="text1"/>
                <w:sz w:val="24"/>
                <w:szCs w:val="24"/>
              </w:rPr>
            </w:pPr>
            <w:bookmarkStart w:id="6" w:name="_Ref70412919"/>
            <w:r w:rsidRPr="00684E5E">
              <w:rPr>
                <w:rFonts w:ascii="Times New Roman" w:hAnsi="Times New Roman" w:cs="Times New Roman"/>
                <w:i w:val="0"/>
                <w:color w:val="000000" w:themeColor="text1"/>
                <w:sz w:val="24"/>
                <w:szCs w:val="24"/>
              </w:rPr>
              <w:t>(</w:t>
            </w:r>
            <w:r w:rsidRPr="00684E5E">
              <w:rPr>
                <w:rFonts w:ascii="Times New Roman" w:hAnsi="Times New Roman" w:cs="Times New Roman"/>
                <w:i w:val="0"/>
                <w:color w:val="000000" w:themeColor="text1"/>
                <w:sz w:val="24"/>
                <w:szCs w:val="24"/>
              </w:rPr>
              <w:fldChar w:fldCharType="begin"/>
            </w:r>
            <w:r w:rsidRPr="00684E5E">
              <w:rPr>
                <w:rFonts w:ascii="Times New Roman" w:hAnsi="Times New Roman" w:cs="Times New Roman"/>
                <w:i w:val="0"/>
                <w:color w:val="000000" w:themeColor="text1"/>
                <w:sz w:val="24"/>
                <w:szCs w:val="24"/>
              </w:rPr>
              <w:instrText xml:space="preserve"> SEQ Equation \* ARABIC </w:instrText>
            </w:r>
            <w:r w:rsidRPr="00684E5E">
              <w:rPr>
                <w:rFonts w:ascii="Times New Roman" w:hAnsi="Times New Roman" w:cs="Times New Roman"/>
                <w:i w:val="0"/>
                <w:color w:val="000000" w:themeColor="text1"/>
                <w:sz w:val="24"/>
                <w:szCs w:val="24"/>
              </w:rPr>
              <w:fldChar w:fldCharType="separate"/>
            </w:r>
            <w:r w:rsidRPr="00684E5E">
              <w:rPr>
                <w:rFonts w:ascii="Times New Roman" w:hAnsi="Times New Roman" w:cs="Times New Roman"/>
                <w:i w:val="0"/>
                <w:noProof/>
                <w:color w:val="000000" w:themeColor="text1"/>
                <w:sz w:val="24"/>
                <w:szCs w:val="24"/>
              </w:rPr>
              <w:t>9</w:t>
            </w:r>
            <w:r w:rsidRPr="00684E5E">
              <w:rPr>
                <w:rFonts w:ascii="Times New Roman" w:hAnsi="Times New Roman" w:cs="Times New Roman"/>
                <w:i w:val="0"/>
                <w:color w:val="000000" w:themeColor="text1"/>
                <w:sz w:val="24"/>
                <w:szCs w:val="24"/>
              </w:rPr>
              <w:fldChar w:fldCharType="end"/>
            </w:r>
            <w:bookmarkEnd w:id="6"/>
            <w:r w:rsidRPr="00684E5E">
              <w:rPr>
                <w:rFonts w:ascii="Times New Roman" w:hAnsi="Times New Roman" w:cs="Times New Roman"/>
                <w:i w:val="0"/>
                <w:color w:val="000000" w:themeColor="text1"/>
                <w:sz w:val="24"/>
                <w:szCs w:val="24"/>
              </w:rPr>
              <w:t>)</w:t>
            </w:r>
          </w:p>
        </w:tc>
      </w:tr>
    </w:tbl>
    <w:p w14:paraId="0A1B58E8" w14:textId="601042B3"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 where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xml:space="preserve"> is the variance of the noise, </w:t>
      </w:r>
      <m:oMath>
        <m:r>
          <w:rPr>
            <w:rFonts w:ascii="Cambria Math" w:hAnsi="Cambria Math" w:cs="Times New Roman"/>
            <w:color w:val="000000" w:themeColor="text1"/>
          </w:rPr>
          <m:t>η</m:t>
        </m:r>
      </m:oMath>
      <w:r w:rsidRPr="0060258A">
        <w:rPr>
          <w:rFonts w:ascii="Times New Roman" w:hAnsi="Times New Roman" w:cs="Times New Roman"/>
          <w:color w:val="000000" w:themeColor="text1"/>
        </w:rPr>
        <w:t xml:space="preserve"> is a Gaussian white noise with zero mean and unit variance,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xml:space="preserve"> is the time constant for the noise fluctuation </w:t>
      </w:r>
      <w:proofErr w:type="gramStart"/>
      <w:r w:rsidRPr="0060258A">
        <w:rPr>
          <w:rFonts w:ascii="Times New Roman" w:hAnsi="Times New Roman" w:cs="Times New Roman"/>
          <w:color w:val="000000" w:themeColor="text1"/>
        </w:rPr>
        <w:t>process.</w:t>
      </w:r>
      <w:proofErr w:type="gramEnd"/>
      <w:r w:rsidRPr="0060258A">
        <w:rPr>
          <w:rFonts w:ascii="Times New Roman" w:hAnsi="Times New Roman" w:cs="Times New Roman"/>
          <w:color w:val="000000" w:themeColor="text1"/>
        </w:rPr>
        <w:t xml:space="preserve"> The time constant for the noise process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noise</m:t>
            </m:r>
          </m:sub>
        </m:sSub>
      </m:oMath>
      <w:r w:rsidRPr="0060258A">
        <w:rPr>
          <w:rFonts w:ascii="Times New Roman" w:hAnsi="Times New Roman" w:cs="Times New Roman"/>
          <w:color w:val="000000" w:themeColor="text1"/>
        </w:rPr>
        <w:t xml:space="preserve">) was set to 2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aligned with previous studies</w:t>
      </w:r>
      <w:r>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{"citationID":"SS7IF1Ut","properties":{"formattedCitation":"(Wang, 2002; Wong &amp; Wang, 2006)","plainCitation":"(Wang, 2002; Wong &amp; Wang, 2006)","noteIndex":0},"citationItems":[{"id":359,"uris":["http://zotero.org/users/6345545/items/AEKIVEH9"],"itemData":{"id":359,"type":"article-journal","abstract":"Recent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7F42AA">
        <w:rPr>
          <w:rFonts w:ascii="Times New Roman" w:hAnsi="Times New Roman" w:cs="Times New Roman"/>
          <w:color w:val="000000" w:themeColor="text1"/>
        </w:rPr>
        <w:t>(Wang,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Note that this approach assumes for convenience that noise arises in model unit activity; however, similar stochasticity can be implemented assuming noise arises in inputs external to the circuit, generalizing our findings. </w:t>
      </w:r>
    </w:p>
    <w:p w14:paraId="562E6890" w14:textId="77777777" w:rsidR="00E24C8A" w:rsidRPr="0060258A" w:rsidRDefault="00E24C8A" w:rsidP="00E24C8A">
      <w:pPr>
        <w:spacing w:line="480" w:lineRule="auto"/>
        <w:jc w:val="both"/>
        <w:rPr>
          <w:rFonts w:ascii="Times New Roman" w:hAnsi="Times New Roman" w:cs="Times New Roman"/>
          <w:color w:val="000000" w:themeColor="text1"/>
        </w:rPr>
      </w:pPr>
    </w:p>
    <w:p w14:paraId="4D6E4390" w14:textId="77777777"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All parameters used for visualization were set as following unless specified elsewhere or fitted as free parameters in</w:t>
      </w:r>
      <w:r w:rsidRPr="0060258A">
        <w:rPr>
          <w:rFonts w:ascii="Times New Roman" w:hAnsi="Times New Roman" w:cs="Times New Roman"/>
          <w:b/>
          <w:color w:val="000000" w:themeColor="text1"/>
        </w:rPr>
        <w:t xml:space="preserve"> Fig. 6</w:t>
      </w:r>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86708D">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86708D">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86708D">
        <w:rPr>
          <w:rFonts w:ascii="Times New Roman" w:hAnsi="Times New Roman" w:cs="Times New Roman"/>
          <w:color w:val="000000" w:themeColor="text1"/>
        </w:rPr>
        <w:t xml:space="preserve"> were set as the same value of 100 ms</w:t>
      </w:r>
      <w:r w:rsidRPr="0086708D">
        <w:rPr>
          <w:rFonts w:ascii="Times New Roman" w:hAnsi="Times New Roman" w:cs="Times New Roman"/>
          <w:color w:val="000000" w:themeColor="text1"/>
          <w:rPrChange w:id="7" w:author="Bo Shen" w:date="2023-01-25T17:03:00Z">
            <w:rPr>
              <w:rFonts w:ascii="Times New Roman" w:hAnsi="Times New Roman" w:cs="Times New Roman"/>
              <w:color w:val="000000" w:themeColor="text1"/>
              <w:highlight w:val="yellow"/>
            </w:rPr>
          </w:rPrChange>
        </w:rPr>
        <w:t xml:space="preserve"> only for non-quantitative visualization purpures and fitted independently as free parameters in the model fittings</w:t>
      </w:r>
      <w:r w:rsidRPr="0086708D">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gain control weight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was set as unit value of 1 for simplicity; the self-excitation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15; the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assumed as zero in representation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and set as 1.1 in WTA competition; the input values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were set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where c’ indicates the motion coherence of the stimulus, with varied values [0, 3.2, 6.4, 12.8, 25.6, 38.4, 51.2]%) and </w:t>
      </w:r>
      <w:r w:rsidRPr="0060258A">
        <w:rPr>
          <w:rFonts w:ascii="Times New Roman" w:hAnsi="Times New Roman" w:cs="Times New Roman"/>
          <w:i/>
          <w:color w:val="000000" w:themeColor="text1"/>
        </w:rPr>
        <w:t xml:space="preserve">S </w:t>
      </w:r>
      <w:r w:rsidRPr="0060258A">
        <w:rPr>
          <w:rFonts w:ascii="Times New Roman" w:hAnsi="Times New Roman" w:cs="Times New Roman"/>
          <w:color w:val="000000" w:themeColor="text1"/>
        </w:rPr>
        <w:t xml:space="preserve">indicates the scale of input (set as 250). Baseline input </w:t>
      </w:r>
      <w:r w:rsidRPr="0060258A">
        <w:rPr>
          <w:rFonts w:ascii="Times New Roman" w:hAnsi="Times New Roman" w:cs="Times New Roman"/>
          <w:i/>
          <w:color w:val="000000" w:themeColor="text1"/>
        </w:rPr>
        <w:t>B</w:t>
      </w:r>
      <w:r w:rsidRPr="0060258A">
        <w:rPr>
          <w:rFonts w:ascii="Times New Roman" w:hAnsi="Times New Roman" w:cs="Times New Roman"/>
          <w:color w:val="000000" w:themeColor="text1"/>
        </w:rPr>
        <w:t xml:space="preserve"> was set as 70 in </w:t>
      </w:r>
      <w:r w:rsidRPr="0060258A">
        <w:rPr>
          <w:rFonts w:ascii="Times New Roman" w:hAnsi="Times New Roman" w:cs="Times New Roman"/>
          <w:b/>
          <w:color w:val="000000" w:themeColor="text1"/>
        </w:rPr>
        <w:t>Figs. 3</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5</w:t>
      </w:r>
      <w:r w:rsidRPr="0060258A">
        <w:rPr>
          <w:rFonts w:ascii="Times New Roman" w:hAnsi="Times New Roman" w:cs="Times New Roman"/>
          <w:color w:val="000000" w:themeColor="text1"/>
        </w:rPr>
        <w:t xml:space="preserve"> and set as 0 in </w:t>
      </w:r>
      <w:r w:rsidRPr="0060258A">
        <w:rPr>
          <w:rFonts w:ascii="Times New Roman" w:hAnsi="Times New Roman" w:cs="Times New Roman"/>
          <w:b/>
          <w:color w:val="000000" w:themeColor="text1"/>
        </w:rPr>
        <w:t>Figs. 7-9</w:t>
      </w:r>
      <w:r w:rsidRPr="0060258A">
        <w:rPr>
          <w:rFonts w:ascii="Times New Roman" w:hAnsi="Times New Roman" w:cs="Times New Roman"/>
          <w:color w:val="000000" w:themeColor="text1"/>
        </w:rPr>
        <w:t>. Ornstein-</w:t>
      </w:r>
      <w:proofErr w:type="spellStart"/>
      <w:r w:rsidRPr="0060258A">
        <w:rPr>
          <w:rFonts w:ascii="Times New Roman" w:hAnsi="Times New Roman" w:cs="Times New Roman"/>
          <w:color w:val="000000" w:themeColor="text1"/>
        </w:rPr>
        <w:t>Uhlenbeck</w:t>
      </w:r>
      <w:proofErr w:type="spellEnd"/>
      <w:r w:rsidRPr="0060258A">
        <w:rPr>
          <w:rFonts w:ascii="Times New Roman" w:hAnsi="Times New Roman" w:cs="Times New Roman"/>
          <w:color w:val="000000" w:themeColor="text1"/>
        </w:rPr>
        <w:t xml:space="preserve"> noise was set as zero in most of the simulation but </w:t>
      </w:r>
      <m:oMath>
        <m:r>
          <m:rPr>
            <m:sty m:val="p"/>
          </m:rPr>
          <w:rPr>
            <w:rFonts w:ascii="Cambria Math" w:hAnsi="Cambria Math" w:cs="Times New Roman"/>
            <w:color w:val="000000" w:themeColor="text1"/>
          </w:rPr>
          <m:t>σ=10</m:t>
        </m:r>
      </m:oMath>
      <w:r w:rsidRPr="0060258A">
        <w:rPr>
          <w:rFonts w:ascii="Times New Roman" w:hAnsi="Times New Roman" w:cs="Times New Roman"/>
          <w:color w:val="000000" w:themeColor="text1"/>
        </w:rPr>
        <w:t xml:space="preserve"> in </w:t>
      </w:r>
      <w:r w:rsidRPr="0060258A">
        <w:rPr>
          <w:rFonts w:ascii="Times New Roman" w:hAnsi="Times New Roman" w:cs="Times New Roman"/>
          <w:b/>
          <w:color w:val="000000" w:themeColor="text1"/>
        </w:rPr>
        <w:t>Fig. 5B</w:t>
      </w:r>
      <w:r w:rsidRPr="0060258A">
        <w:rPr>
          <w:rFonts w:ascii="Times New Roman" w:hAnsi="Times New Roman" w:cs="Times New Roman"/>
          <w:color w:val="000000" w:themeColor="text1"/>
        </w:rPr>
        <w:t>.</w:t>
      </w:r>
      <w:r w:rsidRPr="0060258A" w:rsidDel="00C93069">
        <w:rPr>
          <w:rFonts w:ascii="Times New Roman" w:hAnsi="Times New Roman" w:cs="Times New Roman"/>
          <w:color w:val="000000" w:themeColor="text1"/>
        </w:rPr>
        <w:t xml:space="preserve"> </w:t>
      </w:r>
      <w:r>
        <w:rPr>
          <w:rFonts w:ascii="Times New Roman" w:hAnsi="Times New Roman" w:cs="Times New Roman"/>
          <w:color w:val="000000" w:themeColor="text1"/>
        </w:rPr>
        <w:t>Parameters in</w:t>
      </w:r>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7</w:t>
      </w:r>
      <w:r>
        <w:rPr>
          <w:rFonts w:ascii="Times New Roman" w:hAnsi="Times New Roman" w:cs="Times New Roman"/>
          <w:b/>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to predict the multi-alternative choice data</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was set as 0;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was set as 1.5; scaling parameter was set as 640 for both pre-motion and motion period but set as 427 for the first 190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motion period to replicate the initial dip</w:t>
      </w:r>
      <w:r>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60258A">
        <w:rPr>
          <w:rFonts w:ascii="Times New Roman" w:hAnsi="Times New Roman" w:cs="Times New Roman"/>
          <w:color w:val="000000" w:themeColor="text1"/>
        </w:rPr>
        <w:t xml:space="preserve">ll parameters were kept the same between 2 and 4-alternative choices. </w:t>
      </w:r>
      <w:r>
        <w:rPr>
          <w:rFonts w:ascii="Times New Roman" w:hAnsi="Times New Roman" w:cs="Times New Roman"/>
          <w:color w:val="000000" w:themeColor="text1"/>
        </w:rPr>
        <w:t>Parameters i</w:t>
      </w:r>
      <w:r w:rsidRPr="0060258A">
        <w:rPr>
          <w:rFonts w:ascii="Times New Roman" w:hAnsi="Times New Roman" w:cs="Times New Roman"/>
          <w:color w:val="000000" w:themeColor="text1"/>
        </w:rPr>
        <w:t xml:space="preserve">n </w:t>
      </w:r>
      <w:r w:rsidRPr="0060258A">
        <w:rPr>
          <w:rFonts w:ascii="Times New Roman" w:hAnsi="Times New Roman" w:cs="Times New Roman"/>
          <w:b/>
          <w:color w:val="000000" w:themeColor="text1"/>
        </w:rPr>
        <w:t>Fig. 8</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adjusted between 2-item and 5-item cases in order to get comparable scale of activities in visualization: for 2-item case,</w:t>
      </w:r>
      <w:r w:rsidRPr="0060258A">
        <w:rPr>
          <w:rFonts w:ascii="Times New Roman" w:hAnsi="Times New Roman" w:cs="Times New Roman"/>
          <w:i/>
          <w:color w:val="000000" w:themeColor="text1"/>
        </w:rPr>
        <w:t xml:space="preserve"> S</w:t>
      </w:r>
      <w:r w:rsidRPr="0060258A">
        <w:rPr>
          <w:rFonts w:ascii="Times New Roman" w:hAnsi="Times New Roman" w:cs="Times New Roman"/>
          <w:color w:val="000000" w:themeColor="text1"/>
        </w:rPr>
        <w:t xml:space="preserve"> = 250, </w:t>
      </w:r>
      <m:oMath>
        <m:r>
          <w:rPr>
            <w:rFonts w:ascii="Cambria Math" w:hAnsi="Cambria Math" w:cs="Times New Roman"/>
            <w:color w:val="000000" w:themeColor="text1"/>
          </w:rPr>
          <m:t>α</m:t>
        </m:r>
        <m:r>
          <m:rPr>
            <m:sty m:val="p"/>
          </m:rPr>
          <w:rPr>
            <w:rFonts w:ascii="Cambria Math" w:hAnsi="Cambria Math" w:cs="Times New Roman"/>
            <w:color w:val="000000" w:themeColor="text1"/>
          </w:rPr>
          <m:t>=15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=.4</m:t>
        </m:r>
      </m:oMath>
      <w:r w:rsidRPr="0060258A">
        <w:rPr>
          <w:rFonts w:ascii="Times New Roman" w:hAnsi="Times New Roman" w:cs="Times New Roman"/>
          <w:color w:val="000000" w:themeColor="text1"/>
        </w:rPr>
        <w:t xml:space="preserve">; for 5-item case,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50, </w:t>
      </w:r>
      <m:oMath>
        <m:r>
          <w:rPr>
            <w:rFonts w:ascii="Cambria Math" w:hAnsi="Cambria Math" w:cs="Times New Roman"/>
            <w:color w:val="000000" w:themeColor="text1"/>
          </w:rPr>
          <m:t>α</m:t>
        </m:r>
        <m:r>
          <m:rPr>
            <m:sty m:val="p"/>
          </m:rPr>
          <w:rPr>
            <w:rFonts w:ascii="Cambria Math" w:hAnsi="Cambria Math" w:cs="Times New Roman"/>
            <w:color w:val="000000" w:themeColor="text1"/>
          </w:rPr>
          <m:t>=37.5</m:t>
        </m:r>
      </m:oMath>
      <w:r w:rsidRPr="0060258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m:rPr>
            <m:sty m:val="p"/>
          </m:rP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w:p>
    <w:p w14:paraId="1A22D0B1" w14:textId="77777777" w:rsidR="00E24C8A" w:rsidRDefault="00E24C8A" w:rsidP="00E24C8A">
      <w:pPr>
        <w:spacing w:line="480" w:lineRule="auto"/>
        <w:jc w:val="both"/>
        <w:rPr>
          <w:rFonts w:ascii="Times New Roman" w:hAnsi="Times New Roman" w:cs="Times New Roman"/>
          <w:color w:val="000000" w:themeColor="text1"/>
        </w:rPr>
      </w:pPr>
    </w:p>
    <w:p w14:paraId="44ACE6EC" w14:textId="77777777" w:rsidR="00E24C8A" w:rsidRDefault="00E24C8A" w:rsidP="00E24C8A">
      <w:pPr>
        <w:spacing w:line="480" w:lineRule="auto"/>
        <w:jc w:val="both"/>
        <w:rPr>
          <w:rFonts w:ascii="Times New Roman" w:hAnsi="Times New Roman" w:cs="Times New Roman"/>
          <w:color w:val="000000" w:themeColor="text1"/>
        </w:rPr>
      </w:pPr>
    </w:p>
    <w:p w14:paraId="3823D6A8" w14:textId="77777777" w:rsidR="00E24C8A" w:rsidRPr="00374C9B" w:rsidRDefault="00E24C8A" w:rsidP="00E24C8A">
      <w:pPr>
        <w:pStyle w:val="Heading1"/>
        <w:spacing w:line="480" w:lineRule="auto"/>
        <w:rPr>
          <w:rFonts w:ascii="Times New Roman" w:hAnsi="Times New Roman" w:cs="Times New Roman"/>
          <w:i/>
          <w:color w:val="000000" w:themeColor="text1"/>
          <w:sz w:val="24"/>
          <w:szCs w:val="24"/>
        </w:rPr>
      </w:pPr>
      <w:bookmarkStart w:id="8" w:name="_Toc101170399"/>
      <w:r w:rsidRPr="00374C9B">
        <w:rPr>
          <w:rFonts w:ascii="Times New Roman" w:hAnsi="Times New Roman" w:cs="Times New Roman"/>
          <w:i/>
          <w:color w:val="000000" w:themeColor="text1"/>
          <w:sz w:val="24"/>
          <w:szCs w:val="24"/>
        </w:rPr>
        <w:t>Equilibria and stability analysis of the LDDM</w:t>
      </w:r>
      <w:bookmarkEnd w:id="8"/>
    </w:p>
    <w:p w14:paraId="51EECC96" w14:textId="77777777" w:rsidR="00E24C8A" w:rsidRDefault="00E24C8A" w:rsidP="00E24C8A">
      <w:pPr>
        <w:spacing w:line="480" w:lineRule="auto"/>
        <w:jc w:val="both"/>
        <w:rPr>
          <w:rFonts w:ascii="Times New Roman" w:hAnsi="Times New Roman" w:cs="Times New Roman"/>
        </w:rPr>
      </w:pPr>
    </w:p>
    <w:p w14:paraId="512B835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In </w:t>
      </w:r>
      <w:r w:rsidRPr="00BC55FB">
        <w:rPr>
          <w:rFonts w:ascii="Times New Roman" w:hAnsi="Times New Roman" w:cs="Times New Roman"/>
          <w:b/>
        </w:rPr>
        <w:t>Fig</w:t>
      </w:r>
      <w:r>
        <w:rPr>
          <w:rFonts w:ascii="Times New Roman" w:hAnsi="Times New Roman" w:cs="Times New Roman"/>
          <w:b/>
        </w:rPr>
        <w:t xml:space="preserve">s. 3 </w:t>
      </w:r>
      <w:r w:rsidRPr="001372A1">
        <w:rPr>
          <w:rFonts w:ascii="Times New Roman" w:hAnsi="Times New Roman" w:cs="Times New Roman"/>
        </w:rPr>
        <w:t>and</w:t>
      </w:r>
      <w:r>
        <w:rPr>
          <w:rFonts w:ascii="Times New Roman" w:hAnsi="Times New Roman" w:cs="Times New Roman"/>
          <w:b/>
        </w:rPr>
        <w:t xml:space="preserve"> 5</w:t>
      </w:r>
      <w:r>
        <w:rPr>
          <w:rFonts w:ascii="Times New Roman" w:hAnsi="Times New Roman" w:cs="Times New Roman"/>
        </w:rPr>
        <w:t xml:space="preserve">, we showed that the LDDM exhibits different pattern of equilibria and stabilities under normalized value coding and WTA competition, mediated through disinhibition. Here we provide detailed mathematical analysis about the equilibria and stability of this dynamic system under different states of disinhibition. </w:t>
      </w:r>
    </w:p>
    <w:p w14:paraId="0D5B5DB5" w14:textId="77777777" w:rsidR="00E24C8A" w:rsidRDefault="00E24C8A" w:rsidP="00E24C8A">
      <w:pPr>
        <w:spacing w:line="480" w:lineRule="auto"/>
        <w:jc w:val="both"/>
        <w:rPr>
          <w:rFonts w:ascii="Times New Roman" w:hAnsi="Times New Roman" w:cs="Times New Roman"/>
        </w:rPr>
      </w:pPr>
    </w:p>
    <w:p w14:paraId="052690D8"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Equilibria of the system were solved by taking the intersection of the nullclines of all units, i.e., the steady states of each unit. This is obtained by setting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in </w:t>
      </w:r>
      <w:proofErr w:type="spellStart"/>
      <w:r w:rsidRPr="0027639D">
        <w:rPr>
          <w:rFonts w:ascii="Times New Roman" w:hAnsi="Times New Roman" w:cs="Times New Roman"/>
          <w:b/>
        </w:rPr>
        <w:t>Eqs</w:t>
      </w:r>
      <w:proofErr w:type="spellEnd"/>
      <w:r w:rsidRPr="0027639D">
        <w:rPr>
          <w:rFonts w:ascii="Times New Roman" w:hAnsi="Times New Roman" w:cs="Times New Roman"/>
          <w:b/>
        </w:rPr>
        <w:t>. 1-3</w:t>
      </w:r>
      <w:r>
        <w:rPr>
          <w:rFonts w:ascii="Times New Roman" w:hAnsi="Times New Roman" w:cs="Times New Roman"/>
        </w:rPr>
        <w:t xml:space="preserve">. The solution of the equilibrium state of </w:t>
      </w:r>
      <w:r w:rsidRPr="00B74D6F">
        <w:rPr>
          <w:rFonts w:ascii="Times New Roman" w:hAnsi="Times New Roman" w:cs="Times New Roman"/>
          <w:i/>
        </w:rPr>
        <w:t>R</w:t>
      </w:r>
      <w:r>
        <w:rPr>
          <w:rFonts w:ascii="Times New Roman" w:hAnsi="Times New Roman" w:cs="Times New Roman"/>
        </w:rPr>
        <w:t xml:space="preserve"> units (</w:t>
      </w:r>
      <w:r w:rsidRPr="00B74D6F">
        <w:rPr>
          <w:rFonts w:ascii="Times New Roman" w:hAnsi="Times New Roman" w:cs="Times New Roman"/>
          <w:i/>
        </w:rPr>
        <w:t>R</w:t>
      </w:r>
      <w:r w:rsidRPr="00B74D6F">
        <w:rPr>
          <w:rFonts w:ascii="Times New Roman" w:hAnsi="Times New Roman" w:cs="Times New Roman"/>
          <w:i/>
          <w:vertAlign w:val="subscript"/>
        </w:rPr>
        <w:t>i</w:t>
      </w:r>
      <w:r w:rsidRPr="00B74D6F">
        <w:rPr>
          <w:rFonts w:ascii="Times New Roman" w:hAnsi="Times New Roman" w:cs="Times New Roman"/>
          <w:i/>
          <w:vertAlign w:val="superscript"/>
        </w:rPr>
        <w:t>*</w:t>
      </w:r>
      <w:r>
        <w:rPr>
          <w:rFonts w:ascii="Times New Roman" w:hAnsi="Times New Roman" w:cs="Times New Roman"/>
        </w:rPr>
        <w:t>) can be written as:</w:t>
      </w:r>
    </w:p>
    <w:p w14:paraId="338F68C4" w14:textId="77777777" w:rsidR="00E24C8A" w:rsidRDefault="00E24C8A" w:rsidP="00E24C8A">
      <w:pPr>
        <w:spacing w:line="480" w:lineRule="auto"/>
        <w:jc w:val="both"/>
        <w:rPr>
          <w:rFonts w:ascii="Times New Roman" w:hAnsi="Times New Roman" w:cs="Times New Roman"/>
        </w:rPr>
      </w:pPr>
    </w:p>
    <w:tbl>
      <w:tblPr>
        <w:tblW w:w="0" w:type="auto"/>
        <w:tblLook w:val="04A0" w:firstRow="1" w:lastRow="0" w:firstColumn="1" w:lastColumn="0" w:noHBand="0" w:noVBand="1"/>
      </w:tblPr>
      <w:tblGrid>
        <w:gridCol w:w="2250"/>
        <w:gridCol w:w="4719"/>
        <w:gridCol w:w="2391"/>
      </w:tblGrid>
      <w:tr w:rsidR="00E24C8A" w:rsidRPr="009D363C" w14:paraId="2B3831D9" w14:textId="77777777" w:rsidTr="00007227">
        <w:tc>
          <w:tcPr>
            <w:tcW w:w="2250" w:type="dxa"/>
            <w:vAlign w:val="center"/>
          </w:tcPr>
          <w:p w14:paraId="1FB2E6D2" w14:textId="77777777" w:rsidR="00E24C8A" w:rsidRPr="00070D98" w:rsidRDefault="00E24C8A" w:rsidP="00007227">
            <w:pPr>
              <w:spacing w:line="480" w:lineRule="auto"/>
              <w:jc w:val="both"/>
              <w:rPr>
                <w:rFonts w:ascii="Times New Roman" w:hAnsi="Times New Roman" w:cs="Times New Roman"/>
                <w:color w:val="000000" w:themeColor="text1"/>
              </w:rPr>
            </w:pPr>
          </w:p>
        </w:tc>
        <w:tc>
          <w:tcPr>
            <w:tcW w:w="4719" w:type="dxa"/>
            <w:vAlign w:val="center"/>
          </w:tcPr>
          <w:p w14:paraId="2D4DC1EF" w14:textId="77777777" w:rsidR="00E24C8A" w:rsidRPr="009D363C" w:rsidRDefault="00695083" w:rsidP="00007227">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+B</m:t>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sSubSup>
                      <m:sSubSupPr>
                        <m:ctrlPr>
                          <w:rPr>
                            <w:rFonts w:ascii="Cambria Math" w:hAnsi="Cambria Math" w:cs="Times New Roman"/>
                            <w:i/>
                            <w:color w:val="000000" w:themeColor="text1"/>
                          </w:rPr>
                        </m:ctrlPr>
                      </m:sSubSupPr>
                      <m:e>
                        <m:d>
                          <m:dPr>
                            <m:ctrlPr>
                              <w:rPr>
                                <w:rFonts w:ascii="Cambria Math" w:hAnsi="Cambria Math" w:cs="Times New Roman"/>
                                <w:i/>
                                <w:color w:val="000000" w:themeColor="text1"/>
                              </w:rPr>
                            </m:ctrlPr>
                          </m:dPr>
                          <m:e>
                            <m:r>
                              <w:rPr>
                                <w:rFonts w:ascii="Cambria Math" w:hAnsi="Cambria Math" w:cs="Times New Roman"/>
                                <w:color w:val="000000" w:themeColor="text1"/>
                              </w:rPr>
                              <m:t>ω-β</m:t>
                            </m:r>
                          </m:e>
                        </m:d>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j≠i</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den>
                </m:f>
              </m:oMath>
            </m:oMathPara>
          </w:p>
        </w:tc>
        <w:tc>
          <w:tcPr>
            <w:tcW w:w="2391" w:type="dxa"/>
            <w:vAlign w:val="center"/>
          </w:tcPr>
          <w:p w14:paraId="1B15B7C8" w14:textId="77777777" w:rsidR="00E24C8A" w:rsidRPr="009D363C" w:rsidRDefault="00E24C8A" w:rsidP="00007227">
            <w:pPr>
              <w:pStyle w:val="Caption"/>
              <w:jc w:val="right"/>
              <w:rPr>
                <w:rFonts w:ascii="Times New Roman" w:hAnsi="Times New Roman" w:cs="Times New Roman"/>
                <w:i w:val="0"/>
                <w:color w:val="000000" w:themeColor="text1"/>
                <w:sz w:val="24"/>
                <w:szCs w:val="24"/>
              </w:rPr>
            </w:pPr>
            <w:bookmarkStart w:id="9" w:name="_Ref60753494"/>
            <w:bookmarkStart w:id="10" w:name="_Ref60737855"/>
            <w:r w:rsidRPr="009D363C">
              <w:rPr>
                <w:rFonts w:ascii="Times New Roman" w:hAnsi="Times New Roman" w:cs="Times New Roman"/>
                <w:i w:val="0"/>
                <w:color w:val="000000" w:themeColor="text1"/>
                <w:sz w:val="24"/>
                <w:szCs w:val="24"/>
              </w:rPr>
              <w:t>(</w:t>
            </w:r>
            <w:r w:rsidRPr="009D363C">
              <w:rPr>
                <w:rFonts w:ascii="Times New Roman" w:hAnsi="Times New Roman" w:cs="Times New Roman"/>
                <w:i w:val="0"/>
                <w:color w:val="000000" w:themeColor="text1"/>
                <w:sz w:val="24"/>
                <w:szCs w:val="24"/>
              </w:rPr>
              <w:fldChar w:fldCharType="begin"/>
            </w:r>
            <w:r w:rsidRPr="009D363C">
              <w:rPr>
                <w:rFonts w:ascii="Times New Roman" w:hAnsi="Times New Roman" w:cs="Times New Roman"/>
                <w:i w:val="0"/>
                <w:color w:val="000000" w:themeColor="text1"/>
                <w:sz w:val="24"/>
                <w:szCs w:val="24"/>
              </w:rPr>
              <w:instrText xml:space="preserve"> SEQ Equation \* ARABIC </w:instrText>
            </w:r>
            <w:r w:rsidRPr="009D363C">
              <w:rPr>
                <w:rFonts w:ascii="Times New Roman" w:hAnsi="Times New Roman" w:cs="Times New Roman"/>
                <w:i w:val="0"/>
                <w:color w:val="000000" w:themeColor="text1"/>
                <w:sz w:val="24"/>
                <w:szCs w:val="24"/>
              </w:rPr>
              <w:fldChar w:fldCharType="separate"/>
            </w:r>
            <w:r w:rsidRPr="009D363C">
              <w:rPr>
                <w:rFonts w:ascii="Times New Roman" w:hAnsi="Times New Roman" w:cs="Times New Roman"/>
                <w:i w:val="0"/>
                <w:noProof/>
                <w:color w:val="000000" w:themeColor="text1"/>
                <w:sz w:val="24"/>
                <w:szCs w:val="24"/>
              </w:rPr>
              <w:t>10</w:t>
            </w:r>
            <w:r w:rsidRPr="009D363C">
              <w:rPr>
                <w:rFonts w:ascii="Times New Roman" w:hAnsi="Times New Roman" w:cs="Times New Roman"/>
                <w:i w:val="0"/>
                <w:color w:val="000000" w:themeColor="text1"/>
                <w:sz w:val="24"/>
                <w:szCs w:val="24"/>
              </w:rPr>
              <w:fldChar w:fldCharType="end"/>
            </w:r>
            <w:bookmarkStart w:id="11" w:name="_Ref60753512"/>
            <w:bookmarkEnd w:id="9"/>
            <w:r w:rsidRPr="009D363C">
              <w:rPr>
                <w:rFonts w:ascii="Times New Roman" w:hAnsi="Times New Roman" w:cs="Times New Roman"/>
                <w:i w:val="0"/>
                <w:color w:val="000000" w:themeColor="text1"/>
                <w:sz w:val="24"/>
                <w:szCs w:val="24"/>
              </w:rPr>
              <w:t>)</w:t>
            </w:r>
            <w:bookmarkEnd w:id="10"/>
            <w:bookmarkEnd w:id="11"/>
          </w:p>
        </w:tc>
      </w:tr>
    </w:tbl>
    <w:p w14:paraId="25DD2288" w14:textId="77777777" w:rsidR="00E24C8A" w:rsidRDefault="00E24C8A" w:rsidP="00E24C8A">
      <w:pPr>
        <w:spacing w:line="480" w:lineRule="auto"/>
        <w:jc w:val="both"/>
        <w:rPr>
          <w:rFonts w:ascii="Times New Roman" w:hAnsi="Times New Roman" w:cs="Times New Roman"/>
        </w:rPr>
      </w:pPr>
    </w:p>
    <w:p w14:paraId="2F8286EF" w14:textId="77777777" w:rsidR="00E24C8A" w:rsidRPr="00CF6E9E" w:rsidRDefault="00E24C8A" w:rsidP="00E24C8A">
      <w:pPr>
        <w:spacing w:line="480" w:lineRule="auto"/>
        <w:jc w:val="both"/>
        <w:rPr>
          <w:rFonts w:ascii="Times New Roman" w:hAnsi="Times New Roman" w:cs="Times New Roman"/>
        </w:rPr>
      </w:pPr>
      <w:r>
        <w:rPr>
          <w:rFonts w:ascii="Times New Roman" w:hAnsi="Times New Roman" w:cs="Times New Roman"/>
        </w:rPr>
        <w:t>For a binary input system (</w:t>
      </w:r>
      <w:r w:rsidRPr="004C219E">
        <w:rPr>
          <w:rFonts w:ascii="Times New Roman" w:hAnsi="Times New Roman" w:cs="Times New Roman"/>
          <w:i/>
        </w:rPr>
        <w:t>N</w:t>
      </w:r>
      <w:r>
        <w:rPr>
          <w:rFonts w:ascii="Times New Roman" w:hAnsi="Times New Roman" w:cs="Times New Roman"/>
        </w:rPr>
        <w:t xml:space="preserve"> = 2), the six differential equations can be simplified to two equations with only the </w:t>
      </w:r>
      <w:r w:rsidRPr="006B7E6E">
        <w:rPr>
          <w:rFonts w:ascii="Times New Roman" w:hAnsi="Times New Roman" w:cs="Times New Roman"/>
          <w:i/>
        </w:rPr>
        <w:t>R</w:t>
      </w:r>
      <w:r>
        <w:rPr>
          <w:rFonts w:ascii="Times New Roman" w:hAnsi="Times New Roman" w:cs="Times New Roman"/>
        </w:rPr>
        <w:t xml:space="preserve"> units explicitly in the expression (</w:t>
      </w:r>
      <w:proofErr w:type="spellStart"/>
      <w:r w:rsidRPr="009321D2">
        <w:rPr>
          <w:rFonts w:ascii="Times New Roman" w:hAnsi="Times New Roman" w:cs="Times New Roman"/>
          <w:b/>
        </w:rPr>
        <w:t>Eqs</w:t>
      </w:r>
      <w:proofErr w:type="spellEnd"/>
      <w:r w:rsidRPr="009321D2">
        <w:rPr>
          <w:rFonts w:ascii="Times New Roman" w:hAnsi="Times New Roman" w:cs="Times New Roman"/>
          <w:b/>
        </w:rPr>
        <w:t xml:space="preserve">. </w:t>
      </w:r>
      <w:r>
        <w:rPr>
          <w:rFonts w:ascii="Times New Roman" w:hAnsi="Times New Roman" w:cs="Times New Roman"/>
          <w:b/>
        </w:rPr>
        <w:t>11</w:t>
      </w:r>
      <w:r w:rsidRPr="009321D2">
        <w:rPr>
          <w:rFonts w:ascii="Times New Roman" w:hAnsi="Times New Roman" w:cs="Times New Roman"/>
          <w:b/>
        </w:rPr>
        <w:t xml:space="preserve"> </w:t>
      </w:r>
      <w:r w:rsidRPr="009321D2">
        <w:rPr>
          <w:rFonts w:ascii="Times New Roman" w:hAnsi="Times New Roman" w:cs="Times New Roman"/>
        </w:rPr>
        <w:t>and</w:t>
      </w:r>
      <w:r w:rsidRPr="009321D2">
        <w:rPr>
          <w:rFonts w:ascii="Times New Roman" w:hAnsi="Times New Roman" w:cs="Times New Roman"/>
          <w:b/>
        </w:rPr>
        <w:t xml:space="preserve"> </w:t>
      </w:r>
      <w:r>
        <w:rPr>
          <w:rFonts w:ascii="Times New Roman" w:hAnsi="Times New Roman" w:cs="Times New Roman"/>
          <w:b/>
        </w:rPr>
        <w:t>12</w:t>
      </w:r>
      <w:r>
        <w:rPr>
          <w:rFonts w:ascii="Times New Roman" w:hAnsi="Times New Roman" w:cs="Times New Roman"/>
        </w:rPr>
        <w:t xml:space="preserve">). Each equation describes the nullcline of a single </w:t>
      </w:r>
      <w:r w:rsidRPr="00B74D6F">
        <w:rPr>
          <w:rFonts w:ascii="Times New Roman" w:hAnsi="Times New Roman" w:cs="Times New Roman"/>
          <w:i/>
        </w:rPr>
        <w:t>R</w:t>
      </w:r>
      <w:r>
        <w:rPr>
          <w:rFonts w:ascii="Times New Roman" w:hAnsi="Times New Roman" w:cs="Times New Roman"/>
        </w:rPr>
        <w:t xml:space="preserve"> unit.</w:t>
      </w:r>
    </w:p>
    <w:tbl>
      <w:tblPr>
        <w:tblW w:w="0" w:type="auto"/>
        <w:tblLook w:val="04A0" w:firstRow="1" w:lastRow="0" w:firstColumn="1" w:lastColumn="0" w:noHBand="0" w:noVBand="1"/>
      </w:tblPr>
      <w:tblGrid>
        <w:gridCol w:w="2249"/>
        <w:gridCol w:w="4751"/>
        <w:gridCol w:w="2360"/>
      </w:tblGrid>
      <w:tr w:rsidR="00E24C8A" w:rsidRPr="00070D98" w14:paraId="315BD0A8" w14:textId="77777777" w:rsidTr="00007227">
        <w:trPr>
          <w:trHeight w:val="693"/>
        </w:trPr>
        <w:tc>
          <w:tcPr>
            <w:tcW w:w="2857" w:type="dxa"/>
            <w:vMerge w:val="restart"/>
            <w:vAlign w:val="center"/>
          </w:tcPr>
          <w:p w14:paraId="3D7F5C4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restart"/>
            <w:vAlign w:val="center"/>
          </w:tcPr>
          <w:p w14:paraId="5A033D39" w14:textId="77777777" w:rsidR="00E24C8A" w:rsidRPr="00070D98" w:rsidRDefault="00695083" w:rsidP="00007227">
            <w:pPr>
              <w:spacing w:line="480" w:lineRule="auto"/>
              <w:jc w:val="center"/>
              <w:rPr>
                <w:rFonts w:ascii="Times New Roman" w:hAnsi="Times New Roman" w:cs="Times New Roman"/>
                <w:color w:val="000000" w:themeColor="text1"/>
              </w:rPr>
            </w:pPr>
            <m:oMathPara>
              <m:oMath>
                <m:d>
                  <m:dPr>
                    <m:begChr m:val="{"/>
                    <m:endChr m:val=""/>
                    <m:ctrlPr>
                      <w:rPr>
                        <w:rFonts w:ascii="Cambria Math" w:hAnsi="Cambria Math" w:cs="Times New Roman"/>
                        <w:color w:val="000000" w:themeColor="text1"/>
                      </w:rPr>
                    </m:ctrlPr>
                  </m:dPr>
                  <m:e>
                    <m:eqArr>
                      <m:eqArrPr>
                        <m:ctrlPr>
                          <w:rPr>
                            <w:rFonts w:ascii="Cambria Math" w:hAnsi="Cambria Math" w:cs="Times New Roman"/>
                            <w:color w:val="000000" w:themeColor="text1"/>
                          </w:rPr>
                        </m:ctrlPr>
                      </m:eqArrPr>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1</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e>
                      <m:e>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V</m:t>
                                </m:r>
                              </m:e>
                              <m:sub>
                                <m:r>
                                  <m:rPr>
                                    <m:sty m:val="p"/>
                                  </m:rPr>
                                  <w:rPr>
                                    <w:rFonts w:ascii="Cambria Math" w:hAnsi="Cambria Math" w:cs="Times New Roman"/>
                                    <w:color w:val="000000" w:themeColor="text1"/>
                                  </w:rPr>
                                  <m:t>2</m:t>
                                </m:r>
                              </m:sub>
                            </m:sSub>
                            <m:r>
                              <w:rPr>
                                <w:rFonts w:ascii="Cambria Math" w:hAnsi="Cambria Math" w:cs="Times New Roman"/>
                                <w:color w:val="000000" w:themeColor="text1"/>
                              </w:rPr>
                              <m:t>+B</m:t>
                            </m:r>
                          </m:num>
                          <m:den>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den>
                        </m:f>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ω-β</m:t>
                            </m:r>
                          </m:e>
                        </m:d>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R</m:t>
                            </m:r>
                          </m:e>
                          <m:sub>
                            <m:r>
                              <m:rPr>
                                <m:sty m:val="p"/>
                              </m:rPr>
                              <w:rPr>
                                <w:rFonts w:ascii="Cambria Math" w:hAnsi="Cambria Math" w:cs="Times New Roman"/>
                                <w:color w:val="000000" w:themeColor="text1"/>
                              </w:rPr>
                              <m:t>2</m:t>
                            </m:r>
                          </m:sub>
                          <m:sup>
                            <m:r>
                              <m:rPr>
                                <m:sty m:val="p"/>
                              </m:rPr>
                              <w:rPr>
                                <w:rFonts w:ascii="Cambria Math" w:hAnsi="Cambria Math" w:cs="Times New Roman"/>
                                <w:color w:val="000000" w:themeColor="text1"/>
                              </w:rPr>
                              <m:t>*</m:t>
                            </m:r>
                          </m:sup>
                        </m:sSubSup>
                        <m:r>
                          <m:rPr>
                            <m:sty m:val="p"/>
                          </m:rPr>
                          <w:rPr>
                            <w:rFonts w:ascii="Cambria Math" w:hAnsi="Cambria Math" w:cs="Times New Roman"/>
                            <w:color w:val="000000" w:themeColor="text1"/>
                          </w:rPr>
                          <m:t>-(1+</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G</m:t>
                            </m:r>
                          </m:e>
                          <m:sub>
                            <m:r>
                              <m:rPr>
                                <m:sty m:val="p"/>
                              </m:rPr>
                              <w:rPr>
                                <w:rFonts w:ascii="Cambria Math" w:hAnsi="Cambria Math" w:cs="Times New Roman"/>
                                <w:color w:val="000000" w:themeColor="text1"/>
                              </w:rPr>
                              <m:t>0</m:t>
                            </m:r>
                          </m:sub>
                        </m:sSub>
                        <m:r>
                          <m:rPr>
                            <m:sty m:val="p"/>
                          </m:rPr>
                          <w:rPr>
                            <w:rFonts w:ascii="Cambria Math" w:hAnsi="Cambria Math" w:cs="Times New Roman"/>
                            <w:color w:val="000000" w:themeColor="text1"/>
                          </w:rPr>
                          <m:t>-α)=</m:t>
                        </m:r>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ωR</m:t>
                            </m:r>
                          </m:e>
                          <m:sub>
                            <m:r>
                              <m:rPr>
                                <m:sty m:val="p"/>
                              </m:rPr>
                              <w:rPr>
                                <w:rFonts w:ascii="Cambria Math" w:hAnsi="Cambria Math" w:cs="Times New Roman"/>
                                <w:color w:val="000000" w:themeColor="text1"/>
                              </w:rPr>
                              <m:t>1</m:t>
                            </m:r>
                          </m:sub>
                          <m:sup>
                            <m:r>
                              <m:rPr>
                                <m:sty m:val="p"/>
                              </m:rPr>
                              <w:rPr>
                                <w:rFonts w:ascii="Cambria Math" w:hAnsi="Cambria Math" w:cs="Times New Roman"/>
                                <w:color w:val="000000" w:themeColor="text1"/>
                              </w:rPr>
                              <m:t>*</m:t>
                            </m:r>
                          </m:sup>
                        </m:sSubSup>
                      </m:e>
                    </m:eqArr>
                  </m:e>
                </m:d>
              </m:oMath>
            </m:oMathPara>
          </w:p>
        </w:tc>
        <w:tc>
          <w:tcPr>
            <w:tcW w:w="2883" w:type="dxa"/>
            <w:vAlign w:val="center"/>
          </w:tcPr>
          <w:p w14:paraId="4950871A"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2" w:name="_Ref70430821"/>
            <w:bookmarkStart w:id="13" w:name="_Ref60659617"/>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11</w:t>
            </w:r>
            <w:r w:rsidRPr="00070D98">
              <w:rPr>
                <w:rFonts w:ascii="Times New Roman" w:hAnsi="Times New Roman" w:cs="Times New Roman"/>
                <w:color w:val="000000" w:themeColor="text1"/>
              </w:rPr>
              <w:fldChar w:fldCharType="end"/>
            </w:r>
            <w:bookmarkEnd w:id="12"/>
            <w:r w:rsidRPr="00070D98">
              <w:rPr>
                <w:rFonts w:ascii="Times New Roman" w:hAnsi="Times New Roman" w:cs="Times New Roman"/>
                <w:color w:val="000000" w:themeColor="text1"/>
              </w:rPr>
              <w:t>)</w:t>
            </w:r>
            <w:bookmarkEnd w:id="13"/>
          </w:p>
        </w:tc>
      </w:tr>
      <w:tr w:rsidR="00E24C8A" w:rsidRPr="00070D98" w14:paraId="53AF55A9" w14:textId="77777777" w:rsidTr="00007227">
        <w:trPr>
          <w:trHeight w:val="494"/>
        </w:trPr>
        <w:tc>
          <w:tcPr>
            <w:tcW w:w="2857" w:type="dxa"/>
            <w:vMerge/>
            <w:vAlign w:val="center"/>
          </w:tcPr>
          <w:p w14:paraId="2A607933" w14:textId="77777777" w:rsidR="00E24C8A" w:rsidRPr="00070D98" w:rsidRDefault="00E24C8A" w:rsidP="00007227">
            <w:pPr>
              <w:spacing w:line="480" w:lineRule="auto"/>
              <w:jc w:val="center"/>
              <w:rPr>
                <w:rFonts w:ascii="Times New Roman" w:hAnsi="Times New Roman" w:cs="Times New Roman"/>
                <w:color w:val="000000" w:themeColor="text1"/>
              </w:rPr>
            </w:pPr>
          </w:p>
        </w:tc>
        <w:tc>
          <w:tcPr>
            <w:tcW w:w="3620" w:type="dxa"/>
            <w:vMerge/>
            <w:vAlign w:val="center"/>
          </w:tcPr>
          <w:p w14:paraId="52166DE5" w14:textId="77777777" w:rsidR="00E24C8A" w:rsidRPr="00070D98" w:rsidRDefault="00E24C8A" w:rsidP="00007227">
            <w:pPr>
              <w:spacing w:line="480" w:lineRule="auto"/>
              <w:jc w:val="center"/>
              <w:rPr>
                <w:rFonts w:ascii="Times New Roman" w:eastAsia="DengXian" w:hAnsi="Times New Roman" w:cs="Times New Roman"/>
                <w:color w:val="000000" w:themeColor="text1"/>
              </w:rPr>
            </w:pPr>
          </w:p>
        </w:tc>
        <w:tc>
          <w:tcPr>
            <w:tcW w:w="2883" w:type="dxa"/>
            <w:vAlign w:val="center"/>
          </w:tcPr>
          <w:p w14:paraId="4182D843" w14:textId="77777777" w:rsidR="00E24C8A" w:rsidRPr="00070D98" w:rsidRDefault="00E24C8A" w:rsidP="00007227">
            <w:pPr>
              <w:spacing w:line="480" w:lineRule="auto"/>
              <w:jc w:val="center"/>
              <w:rPr>
                <w:rFonts w:ascii="Times New Roman" w:hAnsi="Times New Roman" w:cs="Times New Roman"/>
                <w:color w:val="000000" w:themeColor="text1"/>
              </w:rPr>
            </w:pPr>
            <w:bookmarkStart w:id="14" w:name="_Ref70430823"/>
            <w:bookmarkStart w:id="15" w:name="_Ref60659621"/>
            <w:r w:rsidRPr="00070D98">
              <w:rPr>
                <w:rFonts w:ascii="Times New Roman" w:hAnsi="Times New Roman" w:cs="Times New Roman"/>
                <w:color w:val="000000" w:themeColor="text1"/>
              </w:rPr>
              <w:t>(</w:t>
            </w:r>
            <w:r w:rsidRPr="00070D98">
              <w:rPr>
                <w:rFonts w:ascii="Times New Roman" w:hAnsi="Times New Roman" w:cs="Times New Roman"/>
                <w:color w:val="000000" w:themeColor="text1"/>
              </w:rPr>
              <w:fldChar w:fldCharType="begin"/>
            </w:r>
            <w:r w:rsidRPr="00070D98">
              <w:rPr>
                <w:rFonts w:ascii="Times New Roman" w:hAnsi="Times New Roman" w:cs="Times New Roman"/>
                <w:color w:val="000000" w:themeColor="text1"/>
              </w:rPr>
              <w:instrText xml:space="preserve"> SEQ Equation \* ARABIC </w:instrText>
            </w:r>
            <w:r w:rsidRPr="00070D98">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12</w:t>
            </w:r>
            <w:r w:rsidRPr="00070D98">
              <w:rPr>
                <w:rFonts w:ascii="Times New Roman" w:hAnsi="Times New Roman" w:cs="Times New Roman"/>
                <w:color w:val="000000" w:themeColor="text1"/>
              </w:rPr>
              <w:fldChar w:fldCharType="end"/>
            </w:r>
            <w:bookmarkEnd w:id="14"/>
            <w:r w:rsidRPr="00070D98">
              <w:rPr>
                <w:rFonts w:ascii="Times New Roman" w:hAnsi="Times New Roman" w:cs="Times New Roman"/>
                <w:color w:val="000000" w:themeColor="text1"/>
              </w:rPr>
              <w:t>)</w:t>
            </w:r>
            <w:bookmarkEnd w:id="15"/>
          </w:p>
        </w:tc>
      </w:tr>
    </w:tbl>
    <w:p w14:paraId="08760DA3" w14:textId="77777777" w:rsidR="00E24C8A" w:rsidRPr="00747AD0"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Given that the equilibrium states of the system can be reduced with only </w:t>
      </w:r>
      <w:r w:rsidRPr="005C1F21">
        <w:rPr>
          <w:rFonts w:ascii="Times New Roman" w:hAnsi="Times New Roman" w:cs="Times New Roman"/>
          <w:i/>
        </w:rPr>
        <w:t>R</w:t>
      </w:r>
      <w:r>
        <w:rPr>
          <w:rFonts w:ascii="Times New Roman" w:hAnsi="Times New Roman" w:cs="Times New Roman"/>
        </w:rPr>
        <w:t xml:space="preserve"> units explicitly in the expression, these equilibrium points can be visualized in the </w:t>
      </w:r>
      <m:oMath>
        <m:sSubSup>
          <m:sSubSupPr>
            <m:ctrlPr>
              <w:rPr>
                <w:rFonts w:ascii="Cambria Math" w:hAnsi="Cambria Math" w:cs="Times New Roman"/>
                <w:i/>
              </w:rPr>
            </m:ctrlPr>
          </m:sSubSupPr>
          <m:e>
            <m:r>
              <m:rPr>
                <m:scr m:val="double-struck"/>
              </m:rPr>
              <w:rPr>
                <w:rFonts w:ascii="Cambria Math" w:hAnsi="Cambria Math" w:cs="Times New Roman"/>
              </w:rPr>
              <m:t>R</m:t>
            </m:r>
          </m:e>
          <m:sub>
            <m:r>
              <w:rPr>
                <w:rFonts w:ascii="Cambria Math" w:hAnsi="Cambria Math" w:cs="Times New Roman"/>
              </w:rPr>
              <m:t>+</m:t>
            </m:r>
          </m:sub>
          <m:sup>
            <m:r>
              <w:rPr>
                <w:rFonts w:ascii="Cambria Math" w:hAnsi="Cambria Math" w:cs="Times New Roman"/>
              </w:rPr>
              <m:t>2</m:t>
            </m:r>
          </m:sup>
        </m:sSubSup>
      </m:oMath>
      <w:r>
        <w:rPr>
          <w:rFonts w:ascii="Times New Roman" w:hAnsi="Times New Roman" w:cs="Times New Roman"/>
        </w:rPr>
        <w:t xml:space="preserv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as the intersection of the nullclines of the two </w:t>
      </w:r>
      <w:r w:rsidRPr="003D0EBD">
        <w:rPr>
          <w:rFonts w:ascii="Times New Roman" w:hAnsi="Times New Roman" w:cs="Times New Roman"/>
          <w:i/>
        </w:rPr>
        <w:t>R</w:t>
      </w:r>
      <w:r>
        <w:rPr>
          <w:rFonts w:ascii="Times New Roman" w:hAnsi="Times New Roman" w:cs="Times New Roman"/>
        </w:rPr>
        <w:t xml:space="preserve"> units (as shown in </w:t>
      </w:r>
      <w:r w:rsidRPr="001C6FB9">
        <w:rPr>
          <w:rFonts w:ascii="Times New Roman" w:hAnsi="Times New Roman" w:cs="Times New Roman"/>
          <w:b/>
        </w:rPr>
        <w:t>Fig</w:t>
      </w:r>
      <w:r>
        <w:rPr>
          <w:rFonts w:ascii="Times New Roman" w:hAnsi="Times New Roman" w:cs="Times New Roman"/>
          <w:b/>
        </w:rPr>
        <w:t>.</w:t>
      </w:r>
      <w:r w:rsidRPr="001C6FB9">
        <w:rPr>
          <w:rFonts w:ascii="Times New Roman" w:hAnsi="Times New Roman" w:cs="Times New Roman"/>
          <w:b/>
        </w:rPr>
        <w:t xml:space="preserve"> </w:t>
      </w:r>
      <w:r>
        <w:rPr>
          <w:rFonts w:ascii="Times New Roman" w:hAnsi="Times New Roman" w:cs="Times New Roman"/>
          <w:b/>
        </w:rPr>
        <w:t>3</w:t>
      </w:r>
      <w:r w:rsidRPr="001C6FB9">
        <w:rPr>
          <w:rFonts w:ascii="Times New Roman" w:hAnsi="Times New Roman" w:cs="Times New Roman"/>
          <w:b/>
        </w:rPr>
        <w:t xml:space="preserve"> </w:t>
      </w:r>
      <w:r>
        <w:rPr>
          <w:rFonts w:ascii="Times New Roman" w:hAnsi="Times New Roman" w:cs="Times New Roman"/>
        </w:rPr>
        <w:t xml:space="preserve">and </w:t>
      </w:r>
      <w:r w:rsidRPr="009301AC">
        <w:rPr>
          <w:rFonts w:ascii="Times New Roman" w:hAnsi="Times New Roman" w:cs="Times New Roman"/>
          <w:b/>
        </w:rPr>
        <w:t>Fig. S2</w:t>
      </w:r>
      <w:r>
        <w:rPr>
          <w:rFonts w:ascii="Times New Roman" w:hAnsi="Times New Roman" w:cs="Times New Roman"/>
        </w:rPr>
        <w:t xml:space="preserve">). The stability of each equilibrium point was then examined by checking the eigenvalues of the Jacobian matrix around it. The equilibrium point is attractive and stable when all of the eigenvalues have negative real parts; the equilibrium point is </w:t>
      </w:r>
      <w:r>
        <w:rPr>
          <w:rFonts w:ascii="Times New Roman" w:hAnsi="Times New Roman" w:cs="Times New Roman" w:hint="eastAsia"/>
        </w:rPr>
        <w:t>divergent</w:t>
      </w:r>
      <w:r>
        <w:rPr>
          <w:rFonts w:ascii="Times New Roman" w:hAnsi="Times New Roman" w:cs="Times New Roman"/>
        </w:rPr>
        <w:t xml:space="preserve"> and unstable when there exist any positive real parts of eigenvalues. By denoting </w:t>
      </w:r>
      <m:oMath>
        <m:r>
          <m:rPr>
            <m:sty m:val="bi"/>
          </m:rPr>
          <w:rPr>
            <w:rFonts w:ascii="Cambria Math" w:hAnsi="Cambria Math" w:cs="Times New Roman"/>
          </w:rPr>
          <m:t>F=(</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G</m:t>
                </m:r>
              </m:e>
              <m:sub>
                <m:r>
                  <m:rPr>
                    <m:sty m:val="bi"/>
                  </m:rPr>
                  <w:rPr>
                    <w:rFonts w:ascii="Cambria Math" w:hAnsi="Cambria Math" w:cs="Times New Roman"/>
                  </w:rPr>
                  <m:t>2</m:t>
                </m:r>
              </m:sub>
            </m:sSub>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sub>
        </m:sSub>
        <m:r>
          <m:rPr>
            <m:sty m:val="bi"/>
          </m:rPr>
          <w:rPr>
            <w:rFonts w:ascii="Cambria Math" w:hAnsi="Cambria Math" w:cs="Times New Roman"/>
          </w:rPr>
          <m:t>)</m:t>
        </m:r>
      </m:oMath>
      <w:r>
        <w:rPr>
          <w:rFonts w:ascii="Times New Roman" w:hAnsi="Times New Roman" w:cs="Times New Roman"/>
        </w:rPr>
        <w:t xml:space="preserve"> as the differential equations for all units in their steady states, the Jacobian matrix around the point can be written as </w:t>
      </w:r>
      <w:r w:rsidRPr="00576C49">
        <w:rPr>
          <w:rFonts w:ascii="Times New Roman" w:hAnsi="Times New Roman" w:cs="Times New Roman"/>
          <w:b/>
        </w:rPr>
        <w:t xml:space="preserve">Eq. </w:t>
      </w:r>
      <w:r>
        <w:rPr>
          <w:rFonts w:ascii="Times New Roman" w:hAnsi="Times New Roman" w:cs="Times New Roman"/>
          <w:b/>
        </w:rPr>
        <w:t>13</w:t>
      </w:r>
      <w:r>
        <w:rPr>
          <w:rFonts w:ascii="Times New Roman" w:hAnsi="Times New Roman" w:cs="Times New Roman"/>
        </w:rPr>
        <w:t>:</w:t>
      </w:r>
    </w:p>
    <w:tbl>
      <w:tblPr>
        <w:tblW w:w="0" w:type="auto"/>
        <w:tblLook w:val="04A0" w:firstRow="1" w:lastRow="0" w:firstColumn="1" w:lastColumn="0" w:noHBand="0" w:noVBand="1"/>
      </w:tblPr>
      <w:tblGrid>
        <w:gridCol w:w="270"/>
        <w:gridCol w:w="8460"/>
        <w:gridCol w:w="630"/>
      </w:tblGrid>
      <w:tr w:rsidR="00E24C8A" w:rsidRPr="00157411" w14:paraId="58E956BB" w14:textId="77777777" w:rsidTr="00007227">
        <w:tc>
          <w:tcPr>
            <w:tcW w:w="270" w:type="dxa"/>
            <w:vAlign w:val="center"/>
          </w:tcPr>
          <w:p w14:paraId="33F5E681" w14:textId="77777777" w:rsidR="00E24C8A" w:rsidRPr="00157411" w:rsidRDefault="00E24C8A" w:rsidP="00007227">
            <w:pPr>
              <w:spacing w:line="480" w:lineRule="auto"/>
              <w:jc w:val="both"/>
              <w:rPr>
                <w:rFonts w:ascii="Times New Roman" w:hAnsi="Times New Roman" w:cs="Times New Roman"/>
                <w:i/>
                <w:color w:val="000000" w:themeColor="text1"/>
              </w:rPr>
            </w:pPr>
          </w:p>
        </w:tc>
        <w:tc>
          <w:tcPr>
            <w:tcW w:w="8460" w:type="dxa"/>
            <w:vAlign w:val="center"/>
          </w:tcPr>
          <w:p w14:paraId="7B98B6DB" w14:textId="77777777" w:rsidR="00E24C8A" w:rsidRPr="00157411" w:rsidRDefault="00E24C8A" w:rsidP="00007227">
            <w:pPr>
              <w:spacing w:line="480" w:lineRule="auto"/>
              <w:jc w:val="both"/>
              <w:rPr>
                <w:rFonts w:ascii="Times New Roman" w:hAnsi="Times New Roman" w:cs="Times New Roman"/>
                <w:i/>
                <w:color w:val="000000" w:themeColor="text1"/>
              </w:rPr>
            </w:pPr>
            <m:oMathPara>
              <m:oMath>
                <m:r>
                  <m:rPr>
                    <m:sty m:val="bi"/>
                  </m:rPr>
                  <w:rPr>
                    <w:rFonts w:ascii="Cambria Math" w:hAnsi="Cambria Math" w:cs="Times New Roman"/>
                    <w:color w:val="000000" w:themeColor="text1"/>
                  </w:rPr>
                  <m:t>J=</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r>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hint="eastAsia"/>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1</m:t>
                                        </m:r>
                                      </m:sub>
                                    </m:sSub>
                                  </m:den>
                                </m:f>
                              </m:e>
                            </m:mr>
                          </m:m>
                        </m:e>
                        <m:e>
                          <m:m>
                            <m:mPr>
                              <m:mcs>
                                <m:mc>
                                  <m:mcPr>
                                    <m:count m:val="3"/>
                                    <m:mcJc m:val="center"/>
                                  </m:mcPr>
                                </m:mc>
                              </m:mcs>
                              <m:ctrlPr>
                                <w:rPr>
                                  <w:rFonts w:ascii="Cambria Math" w:hAnsi="Cambria Math" w:cs="Times New Roman"/>
                                  <w:b/>
                                  <w:i/>
                                  <w:color w:val="000000" w:themeColor="text1"/>
                                </w:rPr>
                              </m:ctrlPr>
                            </m:mP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r>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Sub>
                                  </m:den>
                                </m:f>
                              </m:e>
                              <m:e>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F</m:t>
                                        </m:r>
                                      </m:e>
                                      <m:sub>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sub>
                                    </m:sSub>
                                  </m:num>
                                  <m:den>
                                    <m:r>
                                      <m:rPr>
                                        <m:sty m:val="bi"/>
                                      </m:rPr>
                                      <w:rPr>
                                        <w:rFonts w:ascii="Cambria Math" w:hAnsi="Cambria Math" w:cs="Times New Roman"/>
                                        <w:color w:val="000000" w:themeColor="text1"/>
                                      </w:rPr>
                                      <m:t>∂</m:t>
                                    </m:r>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D</m:t>
                                        </m:r>
                                      </m:e>
                                      <m:sub>
                                        <m:r>
                                          <m:rPr>
                                            <m:sty m:val="bi"/>
                                          </m:rPr>
                                          <w:rPr>
                                            <w:rFonts w:ascii="Cambria Math" w:hAnsi="Cambria Math" w:cs="Times New Roman"/>
                                            <w:color w:val="000000" w:themeColor="text1"/>
                                          </w:rPr>
                                          <m:t>2</m:t>
                                        </m:r>
                                      </m:sub>
                                    </m:sSub>
                                  </m:den>
                                </m:f>
                              </m:e>
                            </m:mr>
                          </m:m>
                        </m:e>
                      </m:mr>
                    </m:m>
                  </m:e>
                </m:d>
                <m:r>
                  <m:rPr>
                    <m:sty m:val="bi"/>
                  </m:rPr>
                  <w:rPr>
                    <w:rFonts w:ascii="Cambria Math" w:hAnsi="Cambria Math" w:cs="Times New Roman"/>
                    <w:color w:val="000000" w:themeColor="text1"/>
                  </w:rPr>
                  <m:t>=</m:t>
                </m:r>
                <m:d>
                  <m:dPr>
                    <m:begChr m:val="["/>
                    <m:endChr m:val="]"/>
                    <m:ctrlPr>
                      <w:rPr>
                        <w:rFonts w:ascii="Cambria Math" w:hAnsi="Cambria Math" w:cs="Times New Roman"/>
                        <w:b/>
                        <w:i/>
                        <w:color w:val="000000" w:themeColor="text1"/>
                      </w:rPr>
                    </m:ctrlPr>
                  </m:dPr>
                  <m:e>
                    <m:m>
                      <m:mPr>
                        <m:mcs>
                          <m:mc>
                            <m:mcPr>
                              <m:count m:val="2"/>
                              <m:mcJc m:val="center"/>
                            </m:mcPr>
                          </m:mc>
                        </m:mcs>
                        <m:ctrlPr>
                          <w:rPr>
                            <w:rFonts w:ascii="Cambria Math" w:hAnsi="Cambria Math" w:cs="Times New Roman"/>
                            <w:b/>
                            <w:i/>
                            <w:color w:val="000000" w:themeColor="text1"/>
                          </w:rPr>
                        </m:ctrlPr>
                      </m:mP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1</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1</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 xml:space="preserve">ω </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mr>
                      <m:mr>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0</m:t>
                                </m:r>
                              </m:e>
                            </m:mr>
                          </m:m>
                        </m:e>
                        <m:e>
                          <m:m>
                            <m:mPr>
                              <m:mcs>
                                <m:mc>
                                  <m:mcPr>
                                    <m:count m:val="3"/>
                                    <m:mcJc m:val="center"/>
                                  </m:mcPr>
                                </m:mc>
                              </m:mcs>
                              <m:ctrlPr>
                                <w:rPr>
                                  <w:rFonts w:ascii="Cambria Math" w:hAnsi="Cambria Math" w:cs="Times New Roman"/>
                                  <w:b/>
                                  <w:i/>
                                  <w:color w:val="000000" w:themeColor="text1"/>
                                </w:rPr>
                              </m:ctrlPr>
                            </m:mPr>
                            <m:mr>
                              <m:e>
                                <m:r>
                                  <m:rPr>
                                    <m:sty m:val="bi"/>
                                  </m:rPr>
                                  <w:rPr>
                                    <w:rFonts w:ascii="Cambria Math" w:hAnsi="Cambria Math" w:cs="Times New Roman"/>
                                    <w:color w:val="000000" w:themeColor="text1"/>
                                  </w:rPr>
                                  <m:t>-1+</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α</m:t>
                                    </m:r>
                                  </m:num>
                                  <m:den>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den>
                                </m:f>
                              </m:e>
                              <m:e>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sSub>
                                      <m:sSubPr>
                                        <m:ctrlPr>
                                          <w:rPr>
                                            <w:rFonts w:ascii="Cambria Math" w:hAnsi="Cambria Math" w:cs="Times New Roman"/>
                                            <w:b/>
                                            <w:i/>
                                            <w:color w:val="000000" w:themeColor="text1"/>
                                          </w:rPr>
                                        </m:ctrlPr>
                                      </m:sSubPr>
                                      <m:e>
                                        <m:r>
                                          <m:rPr>
                                            <m:sty m:val="bi"/>
                                          </m:rPr>
                                          <w:rPr>
                                            <w:rFonts w:ascii="Cambria Math" w:hAnsi="Cambria Math" w:cs="Times New Roman"/>
                                            <w:color w:val="000000" w:themeColor="text1"/>
                                          </w:rPr>
                                          <m:t>V</m:t>
                                        </m:r>
                                      </m:e>
                                      <m:sub>
                                        <m:r>
                                          <m:rPr>
                                            <m:sty m:val="bi"/>
                                          </m:rPr>
                                          <w:rPr>
                                            <w:rFonts w:ascii="Cambria Math" w:hAnsi="Cambria Math" w:cs="Times New Roman"/>
                                            <w:color w:val="000000" w:themeColor="text1"/>
                                          </w:rPr>
                                          <m:t>2</m:t>
                                        </m:r>
                                      </m:sub>
                                    </m:sSub>
                                    <m:r>
                                      <m:rPr>
                                        <m:sty m:val="bi"/>
                                      </m:rPr>
                                      <w:rPr>
                                        <w:rFonts w:ascii="Cambria Math" w:hAnsi="Cambria Math" w:cs="Times New Roman"/>
                                        <w:color w:val="000000" w:themeColor="text1"/>
                                      </w:rPr>
                                      <m:t>+B+α</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R</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num>
                                  <m:den>
                                    <m:sSup>
                                      <m:sSupPr>
                                        <m:ctrlPr>
                                          <w:rPr>
                                            <w:rFonts w:ascii="Cambria Math" w:hAnsi="Cambria Math" w:cs="Times New Roman"/>
                                            <w:b/>
                                            <w:i/>
                                            <w:color w:val="000000" w:themeColor="text1"/>
                                          </w:rPr>
                                        </m:ctrlPr>
                                      </m:sSupPr>
                                      <m:e>
                                        <m:d>
                                          <m:dPr>
                                            <m:ctrlPr>
                                              <w:rPr>
                                                <w:rFonts w:ascii="Cambria Math" w:hAnsi="Cambria Math" w:cs="Times New Roman"/>
                                                <w:b/>
                                                <w:i/>
                                                <w:color w:val="000000" w:themeColor="text1"/>
                                              </w:rPr>
                                            </m:ctrlPr>
                                          </m:dPr>
                                          <m:e>
                                            <m:r>
                                              <m:rPr>
                                                <m:sty m:val="bi"/>
                                              </m:rPr>
                                              <w:rPr>
                                                <w:rFonts w:ascii="Cambria Math" w:hAnsi="Cambria Math" w:cs="Times New Roman"/>
                                                <w:color w:val="000000" w:themeColor="text1"/>
                                              </w:rPr>
                                              <m:t>1+</m:t>
                                            </m:r>
                                            <m:sSubSup>
                                              <m:sSubSupPr>
                                                <m:ctrlPr>
                                                  <w:rPr>
                                                    <w:rFonts w:ascii="Cambria Math" w:hAnsi="Cambria Math" w:cs="Times New Roman"/>
                                                    <w:b/>
                                                    <w:i/>
                                                    <w:color w:val="000000" w:themeColor="text1"/>
                                                  </w:rPr>
                                                </m:ctrlPr>
                                              </m:sSubSupPr>
                                              <m:e>
                                                <m:r>
                                                  <m:rPr>
                                                    <m:sty m:val="bi"/>
                                                  </m:rPr>
                                                  <w:rPr>
                                                    <w:rFonts w:ascii="Cambria Math" w:hAnsi="Cambria Math" w:cs="Times New Roman"/>
                                                    <w:color w:val="000000" w:themeColor="text1"/>
                                                  </w:rPr>
                                                  <m:t>G</m:t>
                                                </m:r>
                                              </m:e>
                                              <m:sub>
                                                <m:r>
                                                  <m:rPr>
                                                    <m:sty m:val="bi"/>
                                                  </m:rPr>
                                                  <w:rPr>
                                                    <w:rFonts w:ascii="Cambria Math" w:hAnsi="Cambria Math" w:cs="Times New Roman"/>
                                                    <w:color w:val="000000" w:themeColor="text1"/>
                                                  </w:rPr>
                                                  <m:t>2</m:t>
                                                </m:r>
                                              </m:sub>
                                              <m:sup>
                                                <m:r>
                                                  <m:rPr>
                                                    <m:sty m:val="bi"/>
                                                  </m:rPr>
                                                  <w:rPr>
                                                    <w:rFonts w:ascii="Cambria Math" w:hAnsi="Cambria Math" w:cs="Times New Roman"/>
                                                    <w:color w:val="000000" w:themeColor="text1"/>
                                                  </w:rPr>
                                                  <m:t>*</m:t>
                                                </m:r>
                                              </m:sup>
                                            </m:sSubSup>
                                          </m:e>
                                        </m:d>
                                      </m:e>
                                      <m:sup>
                                        <m:r>
                                          <m:rPr>
                                            <m:sty m:val="bi"/>
                                          </m:rPr>
                                          <w:rPr>
                                            <w:rFonts w:ascii="Cambria Math" w:hAnsi="Cambria Math" w:cs="Times New Roman"/>
                                            <w:color w:val="000000" w:themeColor="text1"/>
                                          </w:rPr>
                                          <m:t>2</m:t>
                                        </m:r>
                                      </m:sup>
                                    </m:sSup>
                                  </m:den>
                                </m:f>
                              </m:e>
                              <m:e>
                                <m:r>
                                  <m:rPr>
                                    <m:sty m:val="bi"/>
                                  </m:rPr>
                                  <w:rPr>
                                    <w:rFonts w:ascii="Cambria Math" w:hAnsi="Cambria Math" w:cs="Times New Roman"/>
                                    <w:color w:val="000000" w:themeColor="text1"/>
                                  </w:rPr>
                                  <m:t>0</m:t>
                                </m:r>
                              </m:e>
                            </m:mr>
                            <m:mr>
                              <m:e>
                                <m:r>
                                  <m:rPr>
                                    <m:sty m:val="bi"/>
                                  </m:rPr>
                                  <w:rPr>
                                    <w:rFonts w:ascii="Cambria Math" w:hAnsi="Cambria Math" w:cs="Times New Roman"/>
                                    <w:color w:val="000000" w:themeColor="text1"/>
                                  </w:rPr>
                                  <m:t>ω</m:t>
                                </m:r>
                              </m:e>
                              <m:e>
                                <m:r>
                                  <m:rPr>
                                    <m:sty m:val="bi"/>
                                  </m:rPr>
                                  <w:rPr>
                                    <w:rFonts w:ascii="Cambria Math" w:hAnsi="Cambria Math" w:cs="Times New Roman"/>
                                    <w:color w:val="000000" w:themeColor="text1"/>
                                  </w:rPr>
                                  <m:t>-1</m:t>
                                </m:r>
                              </m:e>
                              <m:e>
                                <m:r>
                                  <m:rPr>
                                    <m:sty m:val="bi"/>
                                  </m:rPr>
                                  <w:rPr>
                                    <w:rFonts w:ascii="Cambria Math" w:hAnsi="Cambria Math" w:cs="Times New Roman"/>
                                    <w:color w:val="000000" w:themeColor="text1"/>
                                  </w:rPr>
                                  <m:t>-1</m:t>
                                </m:r>
                              </m:e>
                            </m:mr>
                            <m:mr>
                              <m:e>
                                <m:r>
                                  <m:rPr>
                                    <m:sty m:val="bi"/>
                                  </m:rPr>
                                  <w:rPr>
                                    <w:rFonts w:ascii="Cambria Math" w:hAnsi="Cambria Math" w:cs="Times New Roman"/>
                                    <w:color w:val="000000" w:themeColor="text1"/>
                                  </w:rPr>
                                  <m:t>β</m:t>
                                </m:r>
                              </m:e>
                              <m:e>
                                <m:r>
                                  <m:rPr>
                                    <m:sty m:val="bi"/>
                                  </m:rPr>
                                  <w:rPr>
                                    <w:rFonts w:ascii="Cambria Math" w:hAnsi="Cambria Math" w:cs="Times New Roman"/>
                                    <w:color w:val="000000" w:themeColor="text1"/>
                                  </w:rPr>
                                  <m:t>0</m:t>
                                </m:r>
                              </m:e>
                              <m:e>
                                <m:r>
                                  <m:rPr>
                                    <m:sty m:val="bi"/>
                                  </m:rPr>
                                  <w:rPr>
                                    <w:rFonts w:ascii="Cambria Math" w:hAnsi="Cambria Math" w:cs="Times New Roman"/>
                                    <w:color w:val="000000" w:themeColor="text1"/>
                                  </w:rPr>
                                  <m:t>-1</m:t>
                                </m:r>
                              </m:e>
                            </m:mr>
                          </m:m>
                        </m:e>
                      </m:mr>
                    </m:m>
                  </m:e>
                </m:d>
              </m:oMath>
            </m:oMathPara>
          </w:p>
        </w:tc>
        <w:tc>
          <w:tcPr>
            <w:tcW w:w="630" w:type="dxa"/>
            <w:vAlign w:val="center"/>
          </w:tcPr>
          <w:p w14:paraId="2CABE127" w14:textId="77777777" w:rsidR="00E24C8A" w:rsidRPr="00157411" w:rsidRDefault="00E24C8A" w:rsidP="00007227">
            <w:pPr>
              <w:pStyle w:val="Caption"/>
              <w:jc w:val="right"/>
              <w:rPr>
                <w:rFonts w:ascii="Times New Roman" w:hAnsi="Times New Roman" w:cs="Times New Roman"/>
                <w:i w:val="0"/>
                <w:color w:val="000000" w:themeColor="text1"/>
                <w:sz w:val="24"/>
                <w:szCs w:val="24"/>
              </w:rPr>
            </w:pPr>
            <w:bookmarkStart w:id="16" w:name="_Ref70423598"/>
            <w:r w:rsidRPr="00157411">
              <w:rPr>
                <w:rFonts w:ascii="Times New Roman" w:hAnsi="Times New Roman" w:cs="Times New Roman"/>
                <w:i w:val="0"/>
                <w:color w:val="000000" w:themeColor="text1"/>
                <w:sz w:val="24"/>
                <w:szCs w:val="24"/>
              </w:rPr>
              <w:t>(</w:t>
            </w:r>
            <w:r w:rsidRPr="00157411">
              <w:rPr>
                <w:rFonts w:ascii="Times New Roman" w:hAnsi="Times New Roman" w:cs="Times New Roman"/>
                <w:i w:val="0"/>
                <w:color w:val="000000" w:themeColor="text1"/>
                <w:sz w:val="24"/>
                <w:szCs w:val="24"/>
              </w:rPr>
              <w:fldChar w:fldCharType="begin"/>
            </w:r>
            <w:r w:rsidRPr="00157411">
              <w:rPr>
                <w:rFonts w:ascii="Times New Roman" w:hAnsi="Times New Roman" w:cs="Times New Roman"/>
                <w:i w:val="0"/>
                <w:color w:val="000000" w:themeColor="text1"/>
                <w:sz w:val="24"/>
                <w:szCs w:val="24"/>
              </w:rPr>
              <w:instrText xml:space="preserve"> SEQ Equation \* ARABIC </w:instrText>
            </w:r>
            <w:r w:rsidRPr="00157411">
              <w:rPr>
                <w:rFonts w:ascii="Times New Roman" w:hAnsi="Times New Roman" w:cs="Times New Roman"/>
                <w:i w:val="0"/>
                <w:color w:val="000000" w:themeColor="text1"/>
                <w:sz w:val="24"/>
                <w:szCs w:val="24"/>
              </w:rPr>
              <w:fldChar w:fldCharType="separate"/>
            </w:r>
            <w:r w:rsidRPr="00157411">
              <w:rPr>
                <w:rFonts w:ascii="Times New Roman" w:hAnsi="Times New Roman" w:cs="Times New Roman"/>
                <w:i w:val="0"/>
                <w:noProof/>
                <w:color w:val="000000" w:themeColor="text1"/>
                <w:sz w:val="24"/>
                <w:szCs w:val="24"/>
              </w:rPr>
              <w:t>13</w:t>
            </w:r>
            <w:r w:rsidRPr="00157411">
              <w:rPr>
                <w:rFonts w:ascii="Times New Roman" w:hAnsi="Times New Roman" w:cs="Times New Roman"/>
                <w:i w:val="0"/>
                <w:color w:val="000000" w:themeColor="text1"/>
                <w:sz w:val="24"/>
                <w:szCs w:val="24"/>
              </w:rPr>
              <w:fldChar w:fldCharType="end"/>
            </w:r>
            <w:bookmarkEnd w:id="16"/>
            <w:r w:rsidRPr="00157411">
              <w:rPr>
                <w:rFonts w:ascii="Times New Roman" w:hAnsi="Times New Roman" w:cs="Times New Roman"/>
                <w:i w:val="0"/>
                <w:color w:val="000000" w:themeColor="text1"/>
                <w:sz w:val="24"/>
                <w:szCs w:val="24"/>
              </w:rPr>
              <w:t>)</w:t>
            </w:r>
          </w:p>
        </w:tc>
      </w:tr>
    </w:tbl>
    <w:p w14:paraId="0AB11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We examined the configuration of nullclines and checked the eigenvalues of the Jacobian matrix across a wide range of parameter values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as set a unit value of 1 for the sake of </w:t>
      </w:r>
      <w:r>
        <w:rPr>
          <w:rFonts w:ascii="Times New Roman" w:hAnsi="Times New Roman" w:cs="Times New Roman"/>
        </w:rPr>
        <w:lastRenderedPageBreak/>
        <w:t xml:space="preserve">simplicity. </w:t>
      </w:r>
      <m:oMath>
        <m:r>
          <w:rPr>
            <w:rFonts w:ascii="Cambria Math" w:hAnsi="Cambria Math" w:cs="Times New Roman"/>
          </w:rPr>
          <m:t>B</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were set as zero in the following visualization but were noted in the following solutions.</w:t>
      </w:r>
    </w:p>
    <w:p w14:paraId="47712ADF" w14:textId="77777777" w:rsidR="00E24C8A" w:rsidRDefault="00E24C8A" w:rsidP="00E24C8A">
      <w:pPr>
        <w:spacing w:line="480" w:lineRule="auto"/>
        <w:jc w:val="both"/>
        <w:rPr>
          <w:rFonts w:ascii="Times New Roman" w:hAnsi="Times New Roman" w:cs="Times New Roman"/>
        </w:rPr>
      </w:pPr>
    </w:p>
    <w:p w14:paraId="5B8674F1"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The property of the system under equivalent inputs is a critical test since it determines whether the system is able to implement a WTA choice and select an option. Thus, we examined the property of the system for WTA under equal inputs. Examining the full space of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revealed five territories distinguished by the number of equilibrium points and their stabilities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For each territory, the configuration of nullclines </w:t>
      </w:r>
      <w:proofErr w:type="gramStart"/>
      <w:r>
        <w:rPr>
          <w:rFonts w:ascii="Times New Roman" w:hAnsi="Times New Roman" w:cs="Times New Roman"/>
        </w:rPr>
        <w:t>are</w:t>
      </w:r>
      <w:proofErr w:type="gramEnd"/>
      <w:r>
        <w:rPr>
          <w:rFonts w:ascii="Times New Roman" w:hAnsi="Times New Roman" w:cs="Times New Roman"/>
        </w:rPr>
        <w:t xml:space="preserve"> illustrated in </w:t>
      </w:r>
      <w:r w:rsidRPr="00B85359">
        <w:rPr>
          <w:rFonts w:ascii="Times New Roman" w:hAnsi="Times New Roman" w:cs="Times New Roman"/>
          <w:b/>
          <w:color w:val="000000" w:themeColor="text1"/>
        </w:rPr>
        <w:t>Figure 5-figure supplement 1</w:t>
      </w:r>
      <w:r>
        <w:rPr>
          <w:rFonts w:ascii="Times New Roman" w:hAnsi="Times New Roman" w:cs="Times New Roman"/>
        </w:rPr>
        <w:t xml:space="preserve"> labeled by color. </w:t>
      </w:r>
      <w:r w:rsidRPr="000F28A0">
        <w:rPr>
          <w:rFonts w:ascii="Times New Roman" w:hAnsi="Times New Roman" w:cs="Times New Roman"/>
          <w:b/>
        </w:rPr>
        <w:t>Dark green region</w:t>
      </w:r>
      <w:r>
        <w:rPr>
          <w:rFonts w:ascii="Times New Roman" w:hAnsi="Times New Roman" w:cs="Times New Roman"/>
        </w:rPr>
        <w:t>: When disinhibition is smaller (</w:t>
      </w:r>
      <m:oMath>
        <m:r>
          <w:rPr>
            <w:rFonts w:ascii="Cambria Math" w:hAnsi="Cambria Math" w:cs="Times New Roman"/>
          </w:rPr>
          <m:t>β&lt;1</m:t>
        </m:r>
      </m:oMath>
      <w:r>
        <w:rPr>
          <w:rFonts w:ascii="Times New Roman" w:hAnsi="Times New Roman" w:cs="Times New Roman"/>
        </w:rPr>
        <w:t xml:space="preserve">),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show a trade-off in generating WTA competition. When both </w:t>
      </w:r>
      <m:oMath>
        <m:r>
          <w:rPr>
            <w:rFonts w:ascii="Cambria Math" w:hAnsi="Cambria Math" w:cs="Times New Roman"/>
          </w:rPr>
          <m:t>α</m:t>
        </m:r>
      </m:oMath>
      <w:r>
        <w:rPr>
          <w:rFonts w:ascii="Times New Roman" w:hAnsi="Times New Roman" w:cs="Times New Roman"/>
        </w:rPr>
        <w:t xml:space="preserve"> and </w:t>
      </w:r>
      <m:oMath>
        <m:r>
          <w:rPr>
            <w:rFonts w:ascii="Cambria Math" w:hAnsi="Cambria Math" w:cs="Times New Roman"/>
          </w:rPr>
          <m:t>β</m:t>
        </m:r>
      </m:oMath>
      <w:r>
        <w:rPr>
          <w:rFonts w:ascii="Times New Roman" w:hAnsi="Times New Roman" w:cs="Times New Roman"/>
        </w:rPr>
        <w:t xml:space="preserve"> are small, the system generates a unique equilibrium point of normalized coding (dark green region in </w:t>
      </w:r>
      <w:r w:rsidRPr="00185C88">
        <w:rPr>
          <w:rFonts w:ascii="Times New Roman" w:hAnsi="Times New Roman" w:cs="Times New Roman"/>
          <w:b/>
          <w:color w:val="000000" w:themeColor="text1"/>
        </w:rPr>
        <w:t>Figure 5-figure supplement 1</w:t>
      </w:r>
      <w:r w:rsidRPr="00185C88">
        <w:rPr>
          <w:rFonts w:ascii="Times New Roman" w:hAnsi="Times New Roman" w:cs="Times New Roman"/>
          <w:b/>
        </w:rPr>
        <w:t>A</w:t>
      </w:r>
      <w:r>
        <w:rPr>
          <w:rFonts w:ascii="Times New Roman" w:hAnsi="Times New Roman" w:cs="Times New Roman"/>
        </w:rPr>
        <w:t xml:space="preserve">, nullclines shown in </w:t>
      </w:r>
      <w:r w:rsidRPr="00185C88">
        <w:rPr>
          <w:rFonts w:ascii="Times New Roman" w:hAnsi="Times New Roman" w:cs="Times New Roman"/>
          <w:b/>
          <w:color w:val="000000" w:themeColor="text1"/>
        </w:rPr>
        <w:t>Figure 5-figure supplement 1</w:t>
      </w:r>
      <w:r w:rsidRPr="00851171">
        <w:rPr>
          <w:rFonts w:ascii="Times New Roman" w:hAnsi="Times New Roman" w:cs="Times New Roman"/>
          <w:b/>
        </w:rPr>
        <w:t>B</w:t>
      </w:r>
      <w:r w:rsidRPr="00251280">
        <w:rPr>
          <w:rFonts w:ascii="Times New Roman" w:hAnsi="Times New Roman" w:cs="Times New Roman"/>
        </w:rPr>
        <w:t>).</w:t>
      </w:r>
      <w:r>
        <w:rPr>
          <w:rFonts w:ascii="Times New Roman" w:hAnsi="Times New Roman" w:cs="Times New Roman"/>
        </w:rPr>
        <w:t xml:space="preserve"> Eigenvalues in this regime show all negative real parts on this equilibrium point, indicating it is a stable equilibrium. </w:t>
      </w:r>
      <w:r w:rsidRPr="00EE1B4D">
        <w:rPr>
          <w:rFonts w:ascii="Times New Roman" w:hAnsi="Times New Roman" w:cs="Times New Roman"/>
          <w:b/>
        </w:rPr>
        <w:t>Blue region</w:t>
      </w:r>
      <w:r>
        <w:rPr>
          <w:rFonts w:ascii="Times New Roman" w:hAnsi="Times New Roman" w:cs="Times New Roman"/>
        </w:rPr>
        <w:t>: As</w:t>
      </w:r>
      <m:oMath>
        <m:r>
          <w:rPr>
            <w:rFonts w:ascii="Cambria Math" w:hAnsi="Cambria Math" w:cs="Times New Roman"/>
          </w:rPr>
          <m:t xml:space="preserve"> α</m:t>
        </m:r>
      </m:oMath>
      <w:r>
        <w:rPr>
          <w:rFonts w:ascii="Times New Roman" w:hAnsi="Times New Roman" w:cs="Times New Roman"/>
        </w:rPr>
        <w:t xml:space="preserve"> values increase (at smaller </w:t>
      </w:r>
      <m:oMath>
        <m:r>
          <w:rPr>
            <w:rFonts w:ascii="Cambria Math" w:hAnsi="Cambria Math" w:cs="Times New Roman"/>
          </w:rPr>
          <m:t>β</m:t>
        </m:r>
      </m:oMath>
      <w:r>
        <w:rPr>
          <w:rFonts w:ascii="Times New Roman" w:hAnsi="Times New Roman" w:cs="Times New Roman"/>
        </w:rPr>
        <w:t xml:space="preserve"> values), the system generates three equilibrium points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955772">
        <w:rPr>
          <w:rFonts w:ascii="Times New Roman" w:hAnsi="Times New Roman" w:cs="Times New Roman"/>
          <w:b/>
        </w:rPr>
        <w:t>D</w:t>
      </w:r>
      <w:r w:rsidRPr="00251280">
        <w:rPr>
          <w:rFonts w:ascii="Times New Roman" w:hAnsi="Times New Roman" w:cs="Times New Roman"/>
        </w:rPr>
        <w:t>),</w:t>
      </w:r>
      <w:r>
        <w:rPr>
          <w:rFonts w:ascii="Times New Roman" w:hAnsi="Times New Roman" w:cs="Times New Roman"/>
        </w:rPr>
        <w:t xml:space="preserve"> with two high-contrast (stable) attractors at the peripheral and one (unstable) </w:t>
      </w:r>
      <w:proofErr w:type="spellStart"/>
      <w:r>
        <w:rPr>
          <w:rFonts w:ascii="Times New Roman" w:hAnsi="Times New Roman" w:cs="Times New Roman"/>
        </w:rPr>
        <w:t>repellor</w:t>
      </w:r>
      <w:proofErr w:type="spellEnd"/>
      <w:r>
        <w:rPr>
          <w:rFonts w:ascii="Times New Roman" w:hAnsi="Times New Roman" w:cs="Times New Roman"/>
        </w:rPr>
        <w:t xml:space="preserve"> in the center of space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with equal initial values bifurcate into the high-contrast attractors to realize WTA competition (example traces shown in red and blue lines). </w:t>
      </w:r>
      <w:r w:rsidRPr="001967ED">
        <w:rPr>
          <w:rFonts w:ascii="Times New Roman" w:hAnsi="Times New Roman" w:cs="Times New Roman"/>
          <w:b/>
        </w:rPr>
        <w:t>Green region</w:t>
      </w:r>
      <w:r>
        <w:rPr>
          <w:rFonts w:ascii="Times New Roman" w:hAnsi="Times New Roman" w:cs="Times New Roman"/>
        </w:rPr>
        <w:t>: When the strength of disinhibition increases (</w:t>
      </w:r>
      <m:oMath>
        <m:r>
          <w:rPr>
            <w:rFonts w:ascii="Cambria Math" w:hAnsi="Cambria Math" w:cs="Times New Roman"/>
          </w:rPr>
          <m:t>β&gt;1</m:t>
        </m:r>
      </m:oMath>
      <w:r>
        <w:rPr>
          <w:rFonts w:ascii="Times New Roman" w:hAnsi="Times New Roman" w:cs="Times New Roman"/>
        </w:rPr>
        <w:t xml:space="preserve">), most of the regimes (yellow and red regions) show the properties of WTA competition except for a small regime when </w:t>
      </w:r>
      <m:oMath>
        <m:r>
          <w:rPr>
            <w:rFonts w:ascii="Cambria Math" w:hAnsi="Cambria Math" w:cs="Times New Roman"/>
          </w:rPr>
          <m:t>α&lt;1+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(green region). In the green region, the nullclines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still intersect on three equilibrium points but, in contrast to the blue region, the two points with high contrast of </w:t>
      </w:r>
      <w:r w:rsidRPr="00DB5AB4">
        <w:rPr>
          <w:rFonts w:ascii="Times New Roman" w:hAnsi="Times New Roman" w:cs="Times New Roman"/>
          <w:i/>
        </w:rPr>
        <w:t>R</w:t>
      </w:r>
      <w:r w:rsidRPr="00DB5AB4">
        <w:rPr>
          <w:rFonts w:ascii="Times New Roman" w:hAnsi="Times New Roman" w:cs="Times New Roman"/>
          <w:i/>
          <w:vertAlign w:val="subscript"/>
        </w:rPr>
        <w:t>1</w:t>
      </w:r>
      <w:r>
        <w:rPr>
          <w:rFonts w:ascii="Times New Roman" w:hAnsi="Times New Roman" w:cs="Times New Roman"/>
        </w:rPr>
        <w:t>-</w:t>
      </w:r>
      <w:r w:rsidRPr="00DB5AB4">
        <w:rPr>
          <w:rFonts w:ascii="Times New Roman" w:hAnsi="Times New Roman" w:cs="Times New Roman"/>
          <w:i/>
        </w:rPr>
        <w:t>R</w:t>
      </w:r>
      <w:r w:rsidRPr="00DB5AB4">
        <w:rPr>
          <w:rFonts w:ascii="Times New Roman" w:hAnsi="Times New Roman" w:cs="Times New Roman"/>
          <w:i/>
          <w:vertAlign w:val="subscript"/>
        </w:rPr>
        <w:t>2</w:t>
      </w:r>
      <w:r>
        <w:rPr>
          <w:rFonts w:ascii="Times New Roman" w:hAnsi="Times New Roman" w:cs="Times New Roman"/>
        </w:rPr>
        <w:t xml:space="preserve"> activities are unstable and the equilibrium point in the center is stable </w:t>
      </w:r>
      <w:r w:rsidRPr="00251280">
        <w:rPr>
          <w:rFonts w:ascii="Times New Roman" w:hAnsi="Times New Roman" w:cs="Times New Roman"/>
        </w:rPr>
        <w:t>(</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C</w:t>
      </w:r>
      <w:r>
        <w:rPr>
          <w:rFonts w:ascii="Times New Roman" w:hAnsi="Times New Roman" w:cs="Times New Roman"/>
        </w:rPr>
        <w:t xml:space="preserve">). The neural activity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is restricted </w:t>
      </w:r>
      <w:r>
        <w:rPr>
          <w:rFonts w:ascii="Times New Roman" w:hAnsi="Times New Roman" w:cs="Times New Roman"/>
        </w:rPr>
        <w:lastRenderedPageBreak/>
        <w:t xml:space="preserve">under a value of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which is lower than the high-contrast equilibria, therefore, the system maintains normalized coding. </w:t>
      </w:r>
      <w:r w:rsidRPr="00D87F83">
        <w:rPr>
          <w:rFonts w:ascii="Times New Roman" w:hAnsi="Times New Roman" w:cs="Times New Roman"/>
          <w:b/>
        </w:rPr>
        <w:t>Yellow region</w:t>
      </w:r>
      <w:r>
        <w:rPr>
          <w:rFonts w:ascii="Times New Roman" w:hAnsi="Times New Roman" w:cs="Times New Roman"/>
        </w:rPr>
        <w:t>: When disinhibition is large (</w:t>
      </w:r>
      <m:oMath>
        <m:r>
          <w:rPr>
            <w:rFonts w:ascii="Cambria Math" w:hAnsi="Cambria Math" w:cs="Times New Roman"/>
          </w:rPr>
          <m:t>β&gt;1</m:t>
        </m:r>
      </m:oMath>
      <w:r>
        <w:rPr>
          <w:rFonts w:ascii="Times New Roman" w:hAnsi="Times New Roman" w:cs="Times New Roman"/>
        </w:rPr>
        <w:t>), most of the parameter regime in the yellow region shows only one repellor at the center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The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the center </w:t>
      </w:r>
      <w:proofErr w:type="spellStart"/>
      <w:r>
        <w:rPr>
          <w:rFonts w:ascii="Times New Roman" w:hAnsi="Times New Roman" w:cs="Times New Roman"/>
        </w:rPr>
        <w:t>repellor</w:t>
      </w:r>
      <w:proofErr w:type="spellEnd"/>
      <w:r>
        <w:rPr>
          <w:rFonts w:ascii="Times New Roman" w:hAnsi="Times New Roman" w:cs="Times New Roman"/>
        </w:rPr>
        <w:t xml:space="preserve"> to the high-contrast corners. The restriction of maximum activity depends on the value of </w:t>
      </w:r>
      <m:oMath>
        <m:r>
          <w:rPr>
            <w:rFonts w:ascii="Cambria Math" w:hAnsi="Cambria Math" w:cs="Times New Roman"/>
          </w:rPr>
          <m:t>α</m:t>
        </m:r>
      </m:oMath>
      <w:r>
        <w:rPr>
          <w:rFonts w:ascii="Times New Roman" w:hAnsi="Times New Roman" w:cs="Times New Roman"/>
        </w:rPr>
        <w:t xml:space="preserve">. When </w:t>
      </w:r>
      <m:oMath>
        <m:r>
          <w:rPr>
            <w:rFonts w:ascii="Cambria Math" w:hAnsi="Cambria Math" w:cs="Times New Roman"/>
          </w:rPr>
          <m:t>α&lt;1</m:t>
        </m:r>
      </m:oMath>
      <w:r>
        <w:rPr>
          <w:rFonts w:ascii="Times New Roman" w:hAnsi="Times New Roman" w:cs="Times New Roman"/>
        </w:rPr>
        <w:t xml:space="preserve"> , the model predicts limited value of activity on each </w:t>
      </w:r>
      <w:r w:rsidRPr="005B4ACA">
        <w:rPr>
          <w:rFonts w:ascii="Times New Roman" w:hAnsi="Times New Roman" w:cs="Times New Roman"/>
          <w:i/>
        </w:rPr>
        <w:t>R</w:t>
      </w:r>
      <w:r>
        <w:rPr>
          <w:rFonts w:ascii="Times New Roman" w:hAnsi="Times New Roman" w:cs="Times New Roman"/>
        </w:rPr>
        <w:t xml:space="preserve"> unit as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1-α</m:t>
            </m:r>
          </m:den>
        </m:f>
      </m:oMath>
      <w:r>
        <w:rPr>
          <w:rFonts w:ascii="Times New Roman" w:hAnsi="Times New Roman" w:cs="Times New Roman"/>
        </w:rPr>
        <w:t xml:space="preserve">) (vertical and horizontal dashed lines in </w:t>
      </w:r>
      <w:r w:rsidRPr="00185C88">
        <w:rPr>
          <w:rFonts w:ascii="Times New Roman" w:hAnsi="Times New Roman" w:cs="Times New Roman"/>
          <w:b/>
          <w:color w:val="000000" w:themeColor="text1"/>
        </w:rPr>
        <w:t>Figure 5-figure supplement 1</w:t>
      </w:r>
      <w:r w:rsidRPr="0023393B">
        <w:rPr>
          <w:rFonts w:ascii="Times New Roman" w:hAnsi="Times New Roman" w:cs="Times New Roman"/>
          <w:b/>
        </w:rPr>
        <w:t>E</w:t>
      </w:r>
      <w:r>
        <w:rPr>
          <w:rFonts w:ascii="Times New Roman" w:hAnsi="Times New Roman" w:cs="Times New Roman"/>
        </w:rPr>
        <w:t xml:space="preserve">). When </w:t>
      </w:r>
      <m:oMath>
        <m:r>
          <w:rPr>
            <w:rFonts w:ascii="Cambria Math" w:hAnsi="Cambria Math" w:cs="Times New Roman"/>
          </w:rPr>
          <m:t>α≥1</m:t>
        </m:r>
      </m:oMath>
      <w:r>
        <w:rPr>
          <w:rFonts w:ascii="Times New Roman" w:hAnsi="Times New Roman" w:cs="Times New Roman"/>
        </w:rPr>
        <w:t xml:space="preserve">, the model predicts no boundary on the maximum activities (though a boundary may still need to be considered because of biological constraints). </w:t>
      </w:r>
      <w:r w:rsidRPr="00946FC2">
        <w:rPr>
          <w:rFonts w:ascii="Times New Roman" w:hAnsi="Times New Roman" w:cs="Times New Roman"/>
          <w:b/>
        </w:rPr>
        <w:t>Red region</w:t>
      </w:r>
      <w:r>
        <w:rPr>
          <w:rFonts w:ascii="Times New Roman" w:hAnsi="Times New Roman" w:cs="Times New Roman"/>
        </w:rPr>
        <w:t>: When disinhibition is extremely large (</w:t>
      </w:r>
      <m:oMath>
        <m:r>
          <w:rPr>
            <w:rFonts w:ascii="Cambria Math" w:hAnsi="Cambria Math" w:cs="Times New Roman"/>
          </w:rPr>
          <m:t>β&gt;2</m:t>
        </m:r>
      </m:oMath>
      <w:r>
        <w:rPr>
          <w:rFonts w:ascii="Times New Roman" w:hAnsi="Times New Roman" w:cs="Times New Roman"/>
        </w:rPr>
        <w:t>), the two nullclines show no intersections (</w:t>
      </w:r>
      <w:r w:rsidRPr="00185C88">
        <w:rPr>
          <w:rFonts w:ascii="Times New Roman" w:hAnsi="Times New Roman" w:cs="Times New Roman"/>
          <w:b/>
          <w:color w:val="000000" w:themeColor="text1"/>
        </w:rPr>
        <w:t>Figure 5-figure supplement 1</w:t>
      </w:r>
      <w:r w:rsidRPr="00C15249">
        <w:rPr>
          <w:rFonts w:ascii="Times New Roman" w:hAnsi="Times New Roman" w:cs="Times New Roman"/>
          <w:b/>
        </w:rPr>
        <w:t>F</w:t>
      </w:r>
      <w:r>
        <w:rPr>
          <w:rFonts w:ascii="Times New Roman" w:hAnsi="Times New Roman" w:cs="Times New Roman"/>
        </w:rPr>
        <w:t xml:space="preserve">). Most of the other features in this region are similar to the yellow region. The neural activities of </w:t>
      </w:r>
      <w:r w:rsidRPr="00B9051C">
        <w:rPr>
          <w:rFonts w:ascii="Times New Roman" w:hAnsi="Times New Roman" w:cs="Times New Roman"/>
          <w:i/>
        </w:rPr>
        <w:t>R</w:t>
      </w:r>
      <w:r w:rsidRPr="00B9051C">
        <w:rPr>
          <w:rFonts w:ascii="Times New Roman" w:hAnsi="Times New Roman" w:cs="Times New Roman"/>
          <w:i/>
          <w:vertAlign w:val="subscript"/>
        </w:rPr>
        <w:t>1</w:t>
      </w:r>
      <w:r>
        <w:rPr>
          <w:rFonts w:ascii="Times New Roman" w:hAnsi="Times New Roman" w:cs="Times New Roman"/>
        </w:rPr>
        <w:t xml:space="preserve"> and </w:t>
      </w:r>
      <w:r w:rsidRPr="00B9051C">
        <w:rPr>
          <w:rFonts w:ascii="Times New Roman" w:hAnsi="Times New Roman" w:cs="Times New Roman"/>
          <w:i/>
        </w:rPr>
        <w:t>R</w:t>
      </w:r>
      <w:r w:rsidRPr="00B9051C">
        <w:rPr>
          <w:rFonts w:ascii="Times New Roman" w:hAnsi="Times New Roman" w:cs="Times New Roman"/>
          <w:i/>
          <w:vertAlign w:val="subscript"/>
        </w:rPr>
        <w:t>2</w:t>
      </w:r>
      <w:r>
        <w:rPr>
          <w:rFonts w:ascii="Times New Roman" w:hAnsi="Times New Roman" w:cs="Times New Roman"/>
        </w:rPr>
        <w:t xml:space="preserve"> bifurcate from initial values from the center to the corners of high contrast (example traces shown in red and green thin lines). The boundary of neural activity is predicted when </w:t>
      </w:r>
      <m:oMath>
        <m:r>
          <w:rPr>
            <w:rFonts w:ascii="Cambria Math" w:hAnsi="Cambria Math" w:cs="Times New Roman"/>
          </w:rPr>
          <m:t>α&lt;1</m:t>
        </m:r>
      </m:oMath>
      <w:r>
        <w:rPr>
          <w:rFonts w:ascii="Times New Roman" w:hAnsi="Times New Roman" w:cs="Times New Roman"/>
        </w:rPr>
        <w:t xml:space="preserve"> and not accounted when </w:t>
      </w:r>
      <m:oMath>
        <m:r>
          <w:rPr>
            <w:rFonts w:ascii="Cambria Math" w:hAnsi="Cambria Math" w:cs="Times New Roman"/>
          </w:rPr>
          <m:t>α≥1</m:t>
        </m:r>
      </m:oMath>
      <w:r>
        <w:rPr>
          <w:rFonts w:ascii="Times New Roman" w:hAnsi="Times New Roman" w:cs="Times New Roman"/>
        </w:rPr>
        <w:t>.</w:t>
      </w:r>
    </w:p>
    <w:p w14:paraId="504129C6" w14:textId="77777777" w:rsidR="00E24C8A" w:rsidRDefault="00E24C8A" w:rsidP="00E24C8A">
      <w:pPr>
        <w:spacing w:line="480" w:lineRule="auto"/>
        <w:jc w:val="both"/>
        <w:rPr>
          <w:rFonts w:ascii="Times New Roman" w:hAnsi="Times New Roman" w:cs="Times New Roman"/>
        </w:rPr>
      </w:pPr>
    </w:p>
    <w:p w14:paraId="6EEC842B"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the five territories can be simplified to two regions based on</w:t>
      </w:r>
      <w:r>
        <w:rPr>
          <w:rFonts w:ascii="Times New Roman" w:hAnsi="Times New Roman" w:cs="Times New Roman" w:hint="eastAsia"/>
        </w:rPr>
        <w:t xml:space="preserve"> the</w:t>
      </w:r>
      <w:r>
        <w:rPr>
          <w:rFonts w:ascii="Times New Roman" w:hAnsi="Times New Roman" w:cs="Times New Roman"/>
        </w:rPr>
        <w:t xml:space="preserve"> </w:t>
      </w:r>
      <w:r>
        <w:rPr>
          <w:rFonts w:ascii="Times New Roman" w:hAnsi="Times New Roman" w:cs="Times New Roman" w:hint="eastAsia"/>
        </w:rPr>
        <w:t>pr</w:t>
      </w:r>
      <w:r>
        <w:rPr>
          <w:rFonts w:ascii="Times New Roman" w:hAnsi="Times New Roman" w:cs="Times New Roman"/>
        </w:rPr>
        <w:t>operties of the system in implementing either normalized coding or WTA competition</w:t>
      </w:r>
      <w:r w:rsidRPr="00033E43">
        <w:rPr>
          <w:rFonts w:ascii="Times New Roman" w:hAnsi="Times New Roman" w:cs="Times New Roman"/>
        </w:rPr>
        <w:t xml:space="preserve"> </w:t>
      </w:r>
      <w:r>
        <w:rPr>
          <w:rFonts w:ascii="Times New Roman" w:hAnsi="Times New Roman" w:cs="Times New Roman"/>
        </w:rPr>
        <w:t>as discussed in the main text (</w:t>
      </w:r>
      <w:r w:rsidRPr="00033E43">
        <w:rPr>
          <w:rFonts w:ascii="Times New Roman" w:hAnsi="Times New Roman" w:cs="Times New Roman"/>
          <w:b/>
        </w:rPr>
        <w:t>Fig</w:t>
      </w:r>
      <w:r>
        <w:rPr>
          <w:rFonts w:ascii="Times New Roman" w:hAnsi="Times New Roman" w:cs="Times New Roman"/>
          <w:b/>
        </w:rPr>
        <w:t>.</w:t>
      </w:r>
      <w:r w:rsidRPr="00033E43">
        <w:rPr>
          <w:rFonts w:ascii="Times New Roman" w:hAnsi="Times New Roman" w:cs="Times New Roman"/>
          <w:b/>
        </w:rPr>
        <w:t xml:space="preserve"> </w:t>
      </w:r>
      <w:r>
        <w:rPr>
          <w:rFonts w:ascii="Times New Roman" w:hAnsi="Times New Roman" w:cs="Times New Roman"/>
          <w:b/>
        </w:rPr>
        <w:t>5</w:t>
      </w:r>
      <w:r w:rsidRPr="00F61906">
        <w:rPr>
          <w:rFonts w:ascii="Times New Roman" w:hAnsi="Times New Roman" w:cs="Times New Roman"/>
          <w:b/>
        </w:rPr>
        <w:t>E</w:t>
      </w:r>
      <w:r>
        <w:rPr>
          <w:rFonts w:ascii="Times New Roman" w:hAnsi="Times New Roman" w:cs="Times New Roman"/>
        </w:rPr>
        <w:t>). These two regions show clear-cut dichotomous separation in the two-dimensional space of recurrent excitation weight (</w:t>
      </w:r>
      <m:oMath>
        <m:r>
          <w:rPr>
            <w:rFonts w:ascii="Cambria Math" w:hAnsi="Cambria Math" w:cs="Times New Roman"/>
          </w:rPr>
          <m:t>α</m:t>
        </m:r>
      </m:oMath>
      <w:r>
        <w:rPr>
          <w:rFonts w:ascii="Times New Roman" w:hAnsi="Times New Roman" w:cs="Times New Roman"/>
        </w:rPr>
        <w:t>) and local disinhibition weight (</w:t>
      </w:r>
      <m:oMath>
        <m:r>
          <w:rPr>
            <w:rFonts w:ascii="Cambria Math" w:hAnsi="Cambria Math" w:cs="Times New Roman"/>
          </w:rPr>
          <m:t>β</m:t>
        </m:r>
      </m:oMath>
      <w:r>
        <w:rPr>
          <w:rFonts w:ascii="Times New Roman" w:hAnsi="Times New Roman" w:cs="Times New Roman"/>
        </w:rPr>
        <w:t>).</w:t>
      </w:r>
    </w:p>
    <w:p w14:paraId="02974D67" w14:textId="77777777" w:rsidR="00E24C8A" w:rsidRDefault="00E24C8A" w:rsidP="00E24C8A">
      <w:pPr>
        <w:spacing w:line="480" w:lineRule="auto"/>
        <w:jc w:val="both"/>
        <w:rPr>
          <w:rFonts w:ascii="Times New Roman" w:hAnsi="Times New Roman" w:cs="Times New Roman"/>
          <w:i/>
          <w:color w:val="000000" w:themeColor="text1"/>
        </w:rPr>
      </w:pPr>
    </w:p>
    <w:p w14:paraId="01810B90" w14:textId="77777777" w:rsidR="00E24C8A" w:rsidRDefault="00E24C8A" w:rsidP="00E24C8A">
      <w:pPr>
        <w:spacing w:line="480" w:lineRule="auto"/>
        <w:jc w:val="both"/>
        <w:rPr>
          <w:rFonts w:ascii="Times New Roman" w:hAnsi="Times New Roman" w:cs="Times New Roman"/>
          <w:i/>
          <w:color w:val="000000" w:themeColor="text1"/>
        </w:rPr>
      </w:pPr>
    </w:p>
    <w:p w14:paraId="4EA54E0F" w14:textId="77777777" w:rsidR="00E24C8A" w:rsidRPr="00643753" w:rsidRDefault="00E24C8A" w:rsidP="00E24C8A">
      <w:pPr>
        <w:spacing w:line="480" w:lineRule="auto"/>
        <w:jc w:val="both"/>
        <w:rPr>
          <w:rFonts w:ascii="Times New Roman" w:hAnsi="Times New Roman" w:cs="Times New Roman"/>
        </w:rPr>
      </w:pPr>
      <w:r w:rsidRPr="0060258A">
        <w:rPr>
          <w:rFonts w:ascii="Times New Roman" w:hAnsi="Times New Roman" w:cs="Times New Roman"/>
          <w:i/>
          <w:color w:val="000000" w:themeColor="text1"/>
        </w:rPr>
        <w:t>Fit the LDDM and the DNM to the neural firing rates of normalized value coding</w:t>
      </w:r>
    </w:p>
    <w:p w14:paraId="36B06F82" w14:textId="77777777" w:rsidR="00E24C8A" w:rsidRPr="0060258A" w:rsidRDefault="00E24C8A" w:rsidP="00E24C8A">
      <w:pPr>
        <w:spacing w:line="480" w:lineRule="auto"/>
        <w:jc w:val="both"/>
        <w:rPr>
          <w:rFonts w:ascii="Times New Roman" w:hAnsi="Times New Roman" w:cs="Times New Roman"/>
          <w:color w:val="000000" w:themeColor="text1"/>
        </w:rPr>
      </w:pPr>
    </w:p>
    <w:p w14:paraId="29B2A1B3" w14:textId="2CCF28AD" w:rsidR="00E24C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In order to quantify the performance of the LDDM in fitting to the neural dynamics of normalized value coding and compare with the original DNM, we fit the equilibrium values of the LDDM and DNM to the dataset of normalized value coding (</w:t>
      </w:r>
      <w:r>
        <w:rPr>
          <w:rFonts w:ascii="Times New Roman" w:hAnsi="Times New Roman" w:cs="Times New Roman"/>
          <w:color w:val="000000" w:themeColor="text1"/>
        </w:rPr>
        <w:t xml:space="preserve">the </w:t>
      </w:r>
      <w:r w:rsidRPr="00C305C3">
        <w:rPr>
          <w:rFonts w:ascii="Times New Roman" w:hAnsi="Times New Roman" w:cs="Times New Roman"/>
          <w:color w:val="000000" w:themeColor="text1"/>
        </w:rPr>
        <w:t>Fig. 4</w:t>
      </w:r>
      <w:r w:rsidRPr="0060258A">
        <w:rPr>
          <w:rFonts w:ascii="Times New Roman" w:hAnsi="Times New Roman" w:cs="Times New Roman"/>
          <w:color w:val="000000" w:themeColor="text1"/>
        </w:rPr>
        <w:t xml:space="preserve"> in </w:t>
      </w:r>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{"citationID":"1aGdZTPb","properties":{"formattedCitation":"(Louie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Louie et al., 2011)</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In this task, monkeys are asked to represent the reward targets (1, 2, or 3) on the corresponding location of the screen. The neural activity in the response field receiving direct input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is recorded. Different combinations of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3</w:t>
      </w:r>
      <w:r w:rsidRPr="0060258A">
        <w:rPr>
          <w:rFonts w:ascii="Times New Roman" w:hAnsi="Times New Roman" w:cs="Times New Roman"/>
          <w:color w:val="000000" w:themeColor="text1"/>
        </w:rPr>
        <w:t xml:space="preserve"> are provided to the monkeys based on the associated volumes of juice in the presented targets (varying from 50, 100, 200, and 250 µl or omitted target marked as 0), resulting in 28 data points. </w:t>
      </w:r>
    </w:p>
    <w:p w14:paraId="44F210D7" w14:textId="77777777" w:rsidR="00E24C8A" w:rsidRDefault="00E24C8A" w:rsidP="00E24C8A">
      <w:pPr>
        <w:spacing w:line="480" w:lineRule="auto"/>
        <w:jc w:val="both"/>
        <w:rPr>
          <w:rFonts w:ascii="Times New Roman" w:hAnsi="Times New Roman" w:cs="Times New Roman"/>
          <w:color w:val="000000" w:themeColor="text1"/>
        </w:rPr>
      </w:pPr>
    </w:p>
    <w:p w14:paraId="157CE685" w14:textId="77777777" w:rsidR="00E24C8A" w:rsidRPr="00FA3848" w:rsidRDefault="00E24C8A">
      <w:pPr>
        <w:spacing w:line="480" w:lineRule="auto"/>
        <w:jc w:val="both"/>
        <w:rPr>
          <w:rFonts w:ascii="Times New Roman" w:hAnsi="Times New Roman" w:cs="Times New Roman"/>
        </w:rPr>
        <w:pPrChange w:id="17" w:author="Bo Shen" w:date="2023-01-23T17:42:00Z">
          <w:pPr/>
        </w:pPrChange>
      </w:pPr>
      <w:r w:rsidRPr="00FA3848">
        <w:rPr>
          <w:rFonts w:ascii="Times New Roman" w:hAnsi="Times New Roman" w:cs="Times New Roman"/>
        </w:rPr>
        <w:t>To fit the DNM, we employed the following differential equations,</w:t>
      </w:r>
    </w:p>
    <w:p w14:paraId="73A42AB2" w14:textId="77777777" w:rsidR="00E24C8A" w:rsidRDefault="00E24C8A">
      <w:pPr>
        <w:spacing w:line="480" w:lineRule="auto"/>
        <w:jc w:val="both"/>
        <w:rPr>
          <w:rFonts w:ascii="Times New Roman" w:hAnsi="Times New Roman" w:cs="Times New Roman"/>
        </w:rPr>
        <w:pPrChange w:id="18" w:author="Bo Shen" w:date="2023-01-23T17:42: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40248C99" w14:textId="77777777" w:rsidTr="00007227">
        <w:tc>
          <w:tcPr>
            <w:tcW w:w="2065" w:type="dxa"/>
          </w:tcPr>
          <w:p w14:paraId="7C06D935" w14:textId="77777777" w:rsidR="00E24C8A" w:rsidRDefault="00E24C8A">
            <w:pPr>
              <w:spacing w:line="480" w:lineRule="auto"/>
              <w:jc w:val="both"/>
              <w:rPr>
                <w:rFonts w:ascii="Times New Roman" w:hAnsi="Times New Roman" w:cs="Times New Roman"/>
              </w:rPr>
              <w:pPrChange w:id="19" w:author="Bo Shen" w:date="2023-01-23T17:42:00Z">
                <w:pPr/>
              </w:pPrChange>
            </w:pPr>
          </w:p>
        </w:tc>
        <w:tc>
          <w:tcPr>
            <w:tcW w:w="4168" w:type="dxa"/>
          </w:tcPr>
          <w:p w14:paraId="2DC7D1D9" w14:textId="77777777" w:rsidR="00E24C8A" w:rsidRPr="00481F27" w:rsidRDefault="00695083">
            <w:pPr>
              <w:spacing w:line="480" w:lineRule="auto"/>
              <w:jc w:val="both"/>
              <w:rPr>
                <w:rFonts w:ascii="Times New Roman" w:hAnsi="Times New Roman" w:cs="Times New Roman"/>
              </w:rPr>
              <w:pPrChange w:id="20"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R</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den>
                        </m:f>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G</m:t>
                            </m:r>
                          </m:sub>
                        </m:sSub>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r>
                              <w:rPr>
                                <w:rFonts w:ascii="Cambria Math" w:hAnsi="Cambria Math" w:cs="Times New Roman"/>
                              </w:rPr>
                              <m:t>ω</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m:t>
                        </m:r>
                      </m:e>
                    </m:eqArr>
                  </m:e>
                </m:d>
              </m:oMath>
            </m:oMathPara>
          </w:p>
        </w:tc>
        <w:tc>
          <w:tcPr>
            <w:tcW w:w="3117" w:type="dxa"/>
            <w:vAlign w:val="center"/>
          </w:tcPr>
          <w:p w14:paraId="65CA3497" w14:textId="77777777" w:rsidR="00E24C8A" w:rsidRDefault="00E24C8A">
            <w:pPr>
              <w:spacing w:line="480" w:lineRule="auto"/>
              <w:jc w:val="both"/>
              <w:rPr>
                <w:rFonts w:ascii="Times New Roman" w:hAnsi="Times New Roman" w:cs="Times New Roman"/>
              </w:rPr>
              <w:pPrChange w:id="21" w:author="Bo Shen" w:date="2023-01-23T17:42:00Z">
                <w:pPr>
                  <w:spacing w:line="600" w:lineRule="auto"/>
                  <w:jc w:val="right"/>
                </w:pPr>
              </w:pPrChange>
            </w:pPr>
            <w:r>
              <w:rPr>
                <w:rFonts w:ascii="Times New Roman" w:hAnsi="Times New Roman" w:cs="Times New Roman"/>
              </w:rPr>
              <w:t>(X)</w:t>
            </w:r>
          </w:p>
          <w:p w14:paraId="19507EFE" w14:textId="77777777" w:rsidR="00E24C8A" w:rsidRDefault="00E24C8A">
            <w:pPr>
              <w:spacing w:line="480" w:lineRule="auto"/>
              <w:jc w:val="both"/>
              <w:rPr>
                <w:rFonts w:ascii="Times New Roman" w:hAnsi="Times New Roman" w:cs="Times New Roman"/>
              </w:rPr>
              <w:pPrChange w:id="22" w:author="Bo Shen" w:date="2023-01-23T17:42:00Z">
                <w:pPr>
                  <w:spacing w:line="600" w:lineRule="auto"/>
                  <w:jc w:val="right"/>
                </w:pPr>
              </w:pPrChange>
            </w:pPr>
            <w:r>
              <w:rPr>
                <w:rFonts w:ascii="Times New Roman" w:hAnsi="Times New Roman" w:cs="Times New Roman"/>
              </w:rPr>
              <w:t>(X+1)</w:t>
            </w:r>
          </w:p>
        </w:tc>
      </w:tr>
    </w:tbl>
    <w:p w14:paraId="55329782"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To fit LDDM, we employed Eq. 1-3.</w:t>
      </w:r>
    </w:p>
    <w:p w14:paraId="10EB2C79" w14:textId="77777777" w:rsidR="00E24C8A" w:rsidRDefault="00E24C8A" w:rsidP="00E24C8A">
      <w:pPr>
        <w:spacing w:line="480" w:lineRule="auto"/>
        <w:jc w:val="both"/>
        <w:rPr>
          <w:rFonts w:ascii="Times New Roman" w:hAnsi="Times New Roman" w:cs="Times New Roman"/>
          <w:color w:val="000000" w:themeColor="text1"/>
        </w:rPr>
      </w:pPr>
    </w:p>
    <w:p w14:paraId="2915D40F"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direct input value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to each pool takes the value of the volume of juice reward (</w:t>
      </w:r>
      <m:oMath>
        <m:r>
          <w:rPr>
            <w:rFonts w:ascii="Cambria Math" w:hAnsi="Cambria Math" w:cs="Times New Roman"/>
          </w:rPr>
          <m:t>μl</m:t>
        </m:r>
      </m:oMath>
      <w:r>
        <w:rPr>
          <w:rFonts w:ascii="Times New Roman" w:hAnsi="Times New Roman" w:cs="Times New Roman"/>
        </w:rPr>
        <w:t xml:space="preserve">) plus a baseline input value </w:t>
      </w:r>
      <w:r w:rsidRPr="006335CE">
        <w:rPr>
          <w:rFonts w:ascii="Times New Roman" w:hAnsi="Times New Roman" w:cs="Times New Roman"/>
          <w:i/>
          <w:iCs/>
        </w:rPr>
        <w:t>B</w:t>
      </w:r>
      <w:r>
        <w:rPr>
          <w:rFonts w:ascii="Times New Roman" w:hAnsi="Times New Roman" w:cs="Times New Roman"/>
        </w:rPr>
        <w:t xml:space="preserve">. </w:t>
      </w:r>
      <m:oMath>
        <m:r>
          <w:rPr>
            <w:rFonts w:ascii="Cambria Math" w:hAnsi="Cambria Math" w:cs="Times New Roman"/>
          </w:rPr>
          <m:t>ω</m:t>
        </m:r>
      </m:oMath>
      <w:r>
        <w:rPr>
          <w:rFonts w:ascii="Times New Roman" w:hAnsi="Times New Roman" w:cs="Times New Roman"/>
        </w:rPr>
        <w:t xml:space="preserve"> was set as 1. In the LDDM, there are additional terms of self-excitation weighted by </w:t>
      </w:r>
      <m:oMath>
        <m:r>
          <w:rPr>
            <w:rFonts w:ascii="Cambria Math" w:hAnsi="Cambria Math" w:cs="Times New Roman"/>
          </w:rPr>
          <m:t>α</m:t>
        </m:r>
      </m:oMath>
      <w:r>
        <w:rPr>
          <w:rFonts w:ascii="Times New Roman" w:hAnsi="Times New Roman" w:cs="Times New Roman"/>
        </w:rPr>
        <w:t xml:space="preserve">, baseline gain control input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fed into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oMath>
      <w:r>
        <w:rPr>
          <w:rFonts w:ascii="Times New Roman" w:hAnsi="Times New Roman" w:cs="Times New Roman"/>
        </w:rPr>
        <w:t xml:space="preserve">, and coupling between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and the disinhibitory neurons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w:r>
        <w:rPr>
          <w:rFonts w:ascii="Times New Roman" w:hAnsi="Times New Roman" w:cs="Times New Roman"/>
        </w:rPr>
        <w:t xml:space="preserve"> weighted by </w:t>
      </w:r>
      <m:oMath>
        <m:r>
          <w:rPr>
            <w:rFonts w:ascii="Cambria Math" w:hAnsi="Cambria Math" w:cs="Times New Roman"/>
          </w:rPr>
          <m:t>β</m:t>
        </m:r>
      </m:oMath>
      <w:r>
        <w:rPr>
          <w:rFonts w:ascii="Times New Roman" w:hAnsi="Times New Roman" w:cs="Times New Roman"/>
        </w:rPr>
        <w:t>.</w:t>
      </w:r>
    </w:p>
    <w:p w14:paraId="4574FC78" w14:textId="77777777" w:rsidR="00E24C8A" w:rsidRPr="006F6E0D" w:rsidRDefault="00E24C8A" w:rsidP="00E24C8A">
      <w:pPr>
        <w:spacing w:line="480" w:lineRule="auto"/>
        <w:jc w:val="both"/>
        <w:rPr>
          <w:rFonts w:ascii="Times New Roman" w:hAnsi="Times New Roman" w:cs="Times New Roman"/>
          <w:rPrChange w:id="23" w:author="Bo Shen" w:date="2023-01-23T17:40:00Z">
            <w:rPr>
              <w:rFonts w:ascii="Times New Roman" w:hAnsi="Times New Roman" w:cs="Times New Roman"/>
              <w:color w:val="000000" w:themeColor="text1"/>
            </w:rPr>
          </w:rPrChange>
        </w:rPr>
      </w:pPr>
    </w:p>
    <w:p w14:paraId="34066A33" w14:textId="77777777" w:rsidR="00E24C8A" w:rsidRDefault="00E24C8A">
      <w:pPr>
        <w:spacing w:line="480" w:lineRule="auto"/>
        <w:jc w:val="both"/>
        <w:rPr>
          <w:rFonts w:ascii="Times New Roman" w:hAnsi="Times New Roman" w:cs="Times New Roman"/>
        </w:rPr>
        <w:pPrChange w:id="24" w:author="Bo Shen" w:date="2023-01-23T17:42:00Z">
          <w:pPr/>
        </w:pPrChange>
      </w:pPr>
      <w:r>
        <w:rPr>
          <w:rFonts w:ascii="Times New Roman" w:hAnsi="Times New Roman" w:cs="Times New Roman"/>
        </w:rPr>
        <w:t>To fit the predicted activities to the empirical mean firing rates during the sustain phase, we fit the predicted activities during the equilibria of these models. T</w:t>
      </w:r>
      <w:r w:rsidRPr="00FA3848">
        <w:rPr>
          <w:rFonts w:ascii="Times New Roman" w:hAnsi="Times New Roman" w:cs="Times New Roman"/>
        </w:rPr>
        <w:t>he equilibria of the</w:t>
      </w:r>
      <w:r>
        <w:rPr>
          <w:rFonts w:ascii="Times New Roman" w:hAnsi="Times New Roman" w:cs="Times New Roman"/>
        </w:rPr>
        <w:t xml:space="preserve"> two models were </w:t>
      </w:r>
      <w:r>
        <w:rPr>
          <w:rFonts w:ascii="Times New Roman" w:hAnsi="Times New Roman" w:cs="Times New Roman"/>
        </w:rPr>
        <w:lastRenderedPageBreak/>
        <w:t>solved in Eq. X+2 and Eq. X+3 respectively by taking the differential equations (</w:t>
      </w:r>
      <w:proofErr w:type="spellStart"/>
      <w:r>
        <w:rPr>
          <w:rFonts w:ascii="Times New Roman" w:hAnsi="Times New Roman" w:cs="Times New Roman"/>
        </w:rPr>
        <w:t>Eqs</w:t>
      </w:r>
      <w:proofErr w:type="spellEnd"/>
      <w:r>
        <w:rPr>
          <w:rFonts w:ascii="Times New Roman" w:hAnsi="Times New Roman" w:cs="Times New Roman"/>
        </w:rPr>
        <w:t xml:space="preserve">. X-X=1 and </w:t>
      </w:r>
      <w:proofErr w:type="spellStart"/>
      <w:r>
        <w:rPr>
          <w:rFonts w:ascii="Times New Roman" w:hAnsi="Times New Roman" w:cs="Times New Roman"/>
        </w:rPr>
        <w:t>Eqs</w:t>
      </w:r>
      <w:proofErr w:type="spellEnd"/>
      <w:r>
        <w:rPr>
          <w:rFonts w:ascii="Times New Roman" w:hAnsi="Times New Roman" w:cs="Times New Roman"/>
        </w:rPr>
        <w:t xml:space="preserve">. 1 – 3) to zero. </w:t>
      </w:r>
    </w:p>
    <w:p w14:paraId="752501DD" w14:textId="77777777" w:rsidR="00E24C8A" w:rsidRDefault="00E24C8A">
      <w:pPr>
        <w:spacing w:line="480" w:lineRule="auto"/>
        <w:jc w:val="both"/>
        <w:rPr>
          <w:rFonts w:ascii="Times New Roman" w:hAnsi="Times New Roman" w:cs="Times New Roman"/>
        </w:rPr>
        <w:pPrChange w:id="25"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128D149B" w14:textId="77777777" w:rsidTr="00007227">
        <w:tc>
          <w:tcPr>
            <w:tcW w:w="2065" w:type="dxa"/>
          </w:tcPr>
          <w:p w14:paraId="27C5653C" w14:textId="77777777" w:rsidR="00E24C8A" w:rsidRDefault="00E24C8A">
            <w:pPr>
              <w:spacing w:line="480" w:lineRule="auto"/>
              <w:jc w:val="both"/>
              <w:rPr>
                <w:rFonts w:ascii="Times New Roman" w:hAnsi="Times New Roman" w:cs="Times New Roman"/>
              </w:rPr>
              <w:pPrChange w:id="26" w:author="Bo Shen" w:date="2023-01-23T17:42:00Z">
                <w:pPr/>
              </w:pPrChange>
            </w:pPr>
          </w:p>
        </w:tc>
        <w:tc>
          <w:tcPr>
            <w:tcW w:w="4168" w:type="dxa"/>
          </w:tcPr>
          <w:p w14:paraId="5AC982A4" w14:textId="1CBE2F37" w:rsidR="00E24C8A" w:rsidRPr="00481F27" w:rsidRDefault="00695083">
            <w:pPr>
              <w:spacing w:line="480" w:lineRule="auto"/>
              <w:jc w:val="both"/>
              <w:rPr>
                <w:rFonts w:ascii="Times New Roman" w:hAnsi="Times New Roman" w:cs="Times New Roman"/>
              </w:rPr>
              <w:pPrChange w:id="27"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del w:id="28" w:author="Bo Shen" w:date="2023-02-03T11:45:00Z">
                            <w:rPr>
                              <w:rFonts w:ascii="Cambria Math" w:hAnsi="Cambria Math" w:cs="Times New Roman"/>
                              <w:i/>
                            </w:rPr>
                          </w:del>
                        </m:ctrlPr>
                      </m:sSubPr>
                      <m:e>
                        <m:r>
                          <w:del w:id="29" w:author="Bo Shen" w:date="2023-02-03T11:45:00Z">
                            <w:rPr>
                              <w:rFonts w:ascii="Cambria Math" w:hAnsi="Cambria Math" w:cs="Times New Roman"/>
                            </w:rPr>
                            <m:t>G</m:t>
                          </w:del>
                        </m:r>
                      </m:e>
                      <m:sub>
                        <m:r>
                          <w:del w:id="30" w:author="Bo Shen" w:date="2023-02-03T11:45:00Z">
                            <w:rPr>
                              <w:rFonts w:ascii="Cambria Math" w:hAnsi="Cambria Math" w:cs="Times New Roman"/>
                            </w:rPr>
                            <m:t>0</m:t>
                          </w:del>
                        </m:r>
                      </m:sub>
                    </m:sSub>
                    <m:r>
                      <w:del w:id="31" w:author="Bo Shen" w:date="2023-02-03T11:45:00Z">
                        <w:rPr>
                          <w:rFonts w:ascii="Cambria Math" w:hAnsi="Cambria Math" w:cs="Times New Roman"/>
                        </w:rPr>
                        <m:t>+</m:t>
                      </w:del>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3117" w:type="dxa"/>
            <w:vAlign w:val="center"/>
          </w:tcPr>
          <w:p w14:paraId="7FA5B13B" w14:textId="77777777" w:rsidR="00E24C8A" w:rsidRDefault="00E24C8A">
            <w:pPr>
              <w:spacing w:line="480" w:lineRule="auto"/>
              <w:jc w:val="both"/>
              <w:rPr>
                <w:rFonts w:ascii="Times New Roman" w:hAnsi="Times New Roman" w:cs="Times New Roman"/>
              </w:rPr>
              <w:pPrChange w:id="32" w:author="Bo Shen" w:date="2023-01-23T17:42:00Z">
                <w:pPr>
                  <w:spacing w:line="600" w:lineRule="auto"/>
                  <w:jc w:val="right"/>
                </w:pPr>
              </w:pPrChange>
            </w:pPr>
            <w:r>
              <w:rPr>
                <w:rFonts w:ascii="Times New Roman" w:hAnsi="Times New Roman" w:cs="Times New Roman"/>
              </w:rPr>
              <w:t>(x)</w:t>
            </w:r>
          </w:p>
        </w:tc>
      </w:tr>
    </w:tbl>
    <w:p w14:paraId="495C2EA3" w14:textId="77777777" w:rsidR="00E24C8A" w:rsidRDefault="00E24C8A">
      <w:pPr>
        <w:spacing w:line="480" w:lineRule="auto"/>
        <w:jc w:val="both"/>
        <w:rPr>
          <w:rFonts w:ascii="Times New Roman" w:hAnsi="Times New Roman" w:cs="Times New Roman"/>
        </w:rPr>
        <w:pPrChange w:id="33"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168"/>
        <w:gridCol w:w="3117"/>
      </w:tblGrid>
      <w:tr w:rsidR="00E24C8A" w14:paraId="7BE05D3D" w14:textId="77777777" w:rsidTr="00007227">
        <w:tc>
          <w:tcPr>
            <w:tcW w:w="2065" w:type="dxa"/>
          </w:tcPr>
          <w:p w14:paraId="7076031F" w14:textId="77777777" w:rsidR="00E24C8A" w:rsidRDefault="00E24C8A">
            <w:pPr>
              <w:spacing w:line="480" w:lineRule="auto"/>
              <w:jc w:val="both"/>
              <w:rPr>
                <w:rFonts w:ascii="Times New Roman" w:hAnsi="Times New Roman" w:cs="Times New Roman"/>
              </w:rPr>
              <w:pPrChange w:id="34" w:author="Bo Shen" w:date="2023-01-23T17:42:00Z">
                <w:pPr/>
              </w:pPrChange>
            </w:pPr>
          </w:p>
        </w:tc>
        <w:tc>
          <w:tcPr>
            <w:tcW w:w="4168" w:type="dxa"/>
          </w:tcPr>
          <w:p w14:paraId="7A62A947" w14:textId="77777777" w:rsidR="00E24C8A" w:rsidRPr="00481F27" w:rsidRDefault="00695083">
            <w:pPr>
              <w:spacing w:line="480" w:lineRule="auto"/>
              <w:jc w:val="both"/>
              <w:rPr>
                <w:rFonts w:ascii="Times New Roman" w:hAnsi="Times New Roman" w:cs="Times New Roman"/>
              </w:rPr>
              <w:pPrChange w:id="35" w:author="Bo Shen" w:date="2023-01-23T17:42:00Z">
                <w:pPr/>
              </w:pPrChange>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117" w:type="dxa"/>
            <w:vAlign w:val="center"/>
          </w:tcPr>
          <w:p w14:paraId="36051416" w14:textId="77777777" w:rsidR="00E24C8A" w:rsidRDefault="00E24C8A">
            <w:pPr>
              <w:spacing w:line="480" w:lineRule="auto"/>
              <w:jc w:val="both"/>
              <w:rPr>
                <w:rFonts w:ascii="Times New Roman" w:hAnsi="Times New Roman" w:cs="Times New Roman"/>
              </w:rPr>
              <w:pPrChange w:id="36" w:author="Bo Shen" w:date="2023-01-23T17:42:00Z">
                <w:pPr>
                  <w:spacing w:line="600" w:lineRule="auto"/>
                  <w:jc w:val="right"/>
                </w:pPr>
              </w:pPrChange>
            </w:pPr>
            <w:r>
              <w:rPr>
                <w:rFonts w:ascii="Times New Roman" w:hAnsi="Times New Roman" w:cs="Times New Roman"/>
              </w:rPr>
              <w:t>(x)</w:t>
            </w:r>
          </w:p>
        </w:tc>
      </w:tr>
    </w:tbl>
    <w:p w14:paraId="6965F7C6" w14:textId="77777777" w:rsidR="00E24C8A" w:rsidRDefault="00E24C8A">
      <w:pPr>
        <w:spacing w:line="480" w:lineRule="auto"/>
        <w:jc w:val="both"/>
        <w:rPr>
          <w:rFonts w:ascii="Times New Roman" w:hAnsi="Times New Roman" w:cs="Times New Roman"/>
        </w:rPr>
        <w:pPrChange w:id="37" w:author="Bo Shen" w:date="2023-01-23T17:42:00Z">
          <w:pPr/>
        </w:pPrChange>
      </w:pPr>
      <w:r>
        <w:rPr>
          <w:rFonts w:ascii="Times New Roman" w:hAnsi="Times New Roman" w:cs="Times New Roman"/>
        </w:rPr>
        <w:t xml:space="preserve">To fit the empirical activities with normalized scale, we need another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 xml:space="preserve"> </m:t>
        </m:r>
      </m:oMath>
      <w:r>
        <w:rPr>
          <w:rFonts w:ascii="Times New Roman" w:hAnsi="Times New Roman" w:cs="Times New Roman"/>
        </w:rPr>
        <w:t>to capture the arbitrary rescaling, which result in the following equations (Eq. 8 and Eq. 9).</w:t>
      </w:r>
    </w:p>
    <w:p w14:paraId="07DF68A2" w14:textId="77777777" w:rsidR="00E24C8A" w:rsidRDefault="00E24C8A">
      <w:pPr>
        <w:spacing w:line="480" w:lineRule="auto"/>
        <w:jc w:val="both"/>
        <w:rPr>
          <w:rFonts w:ascii="Times New Roman" w:hAnsi="Times New Roman" w:cs="Times New Roman"/>
        </w:rPr>
        <w:pPrChange w:id="38" w:author="Bo Shen" w:date="2023-01-23T17:42:00Z">
          <w:pPr/>
        </w:pPrChange>
      </w:pPr>
      <w:r w:rsidRPr="00FA3848">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885"/>
        <w:gridCol w:w="4400"/>
      </w:tblGrid>
      <w:tr w:rsidR="00E24C8A" w14:paraId="1A0702D7" w14:textId="77777777" w:rsidTr="00007227">
        <w:tc>
          <w:tcPr>
            <w:tcW w:w="2065" w:type="dxa"/>
          </w:tcPr>
          <w:p w14:paraId="20BDD270" w14:textId="77777777" w:rsidR="00E24C8A" w:rsidRDefault="00E24C8A">
            <w:pPr>
              <w:spacing w:line="480" w:lineRule="auto"/>
              <w:jc w:val="both"/>
              <w:rPr>
                <w:rFonts w:ascii="Times New Roman" w:hAnsi="Times New Roman" w:cs="Times New Roman"/>
              </w:rPr>
              <w:pPrChange w:id="39" w:author="Bo Shen" w:date="2023-01-23T17:42:00Z">
                <w:pPr/>
              </w:pPrChange>
            </w:pPr>
          </w:p>
        </w:tc>
        <w:tc>
          <w:tcPr>
            <w:tcW w:w="2885" w:type="dxa"/>
          </w:tcPr>
          <w:p w14:paraId="2D3EE662" w14:textId="5AFEBCEB" w:rsidR="00E24C8A" w:rsidRPr="001171A9" w:rsidRDefault="00695083">
            <w:pPr>
              <w:spacing w:line="480" w:lineRule="auto"/>
              <w:jc w:val="both"/>
              <w:rPr>
                <w:rFonts w:ascii="Times New Roman" w:hAnsi="Times New Roman" w:cs="Times New Roman"/>
              </w:rPr>
              <w:pPrChange w:id="40"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m:t>
                    </m:r>
                  </m:num>
                  <m:den>
                    <m:r>
                      <w:rPr>
                        <w:rFonts w:ascii="Cambria Math" w:hAnsi="Cambria Math" w:cs="Times New Roman"/>
                      </w:rPr>
                      <m:t>1+</m:t>
                    </m:r>
                    <m:sSub>
                      <m:sSubPr>
                        <m:ctrlPr>
                          <w:del w:id="41" w:author="Bo Shen" w:date="2023-02-03T11:45:00Z">
                            <w:rPr>
                              <w:rFonts w:ascii="Cambria Math" w:hAnsi="Cambria Math" w:cs="Times New Roman"/>
                              <w:i/>
                            </w:rPr>
                          </w:del>
                        </m:ctrlPr>
                      </m:sSubPr>
                      <m:e>
                        <m:r>
                          <w:del w:id="42" w:author="Bo Shen" w:date="2023-02-03T11:45:00Z">
                            <w:rPr>
                              <w:rFonts w:ascii="Cambria Math" w:hAnsi="Cambria Math" w:cs="Times New Roman"/>
                            </w:rPr>
                            <m:t>G</m:t>
                          </w:del>
                        </m:r>
                      </m:e>
                      <m:sub>
                        <m:r>
                          <w:del w:id="43" w:author="Bo Shen" w:date="2023-02-03T11:45:00Z">
                            <w:rPr>
                              <w:rFonts w:ascii="Cambria Math" w:hAnsi="Cambria Math" w:cs="Times New Roman"/>
                            </w:rPr>
                            <m:t>0</m:t>
                          </w:del>
                        </m:r>
                      </m:sub>
                    </m:sSub>
                    <m:r>
                      <w:del w:id="44" w:author="Bo Shen" w:date="2023-02-03T11:45:00Z">
                        <w:rPr>
                          <w:rFonts w:ascii="Cambria Math" w:hAnsi="Cambria Math" w:cs="Times New Roman"/>
                        </w:rPr>
                        <m:t>+</m:t>
                      </w:del>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den>
                </m:f>
              </m:oMath>
            </m:oMathPara>
          </w:p>
        </w:tc>
        <w:tc>
          <w:tcPr>
            <w:tcW w:w="4400" w:type="dxa"/>
            <w:vAlign w:val="center"/>
          </w:tcPr>
          <w:p w14:paraId="61191351" w14:textId="77777777" w:rsidR="00E24C8A" w:rsidRDefault="00E24C8A">
            <w:pPr>
              <w:spacing w:line="480" w:lineRule="auto"/>
              <w:jc w:val="both"/>
              <w:rPr>
                <w:rFonts w:ascii="Times New Roman" w:hAnsi="Times New Roman" w:cs="Times New Roman"/>
              </w:rPr>
              <w:pPrChange w:id="45" w:author="Bo Shen" w:date="2023-01-23T17:42:00Z">
                <w:pPr>
                  <w:spacing w:line="600" w:lineRule="auto"/>
                  <w:jc w:val="right"/>
                </w:pPr>
              </w:pPrChange>
            </w:pPr>
            <w:r>
              <w:rPr>
                <w:rFonts w:ascii="Times New Roman" w:hAnsi="Times New Roman" w:cs="Times New Roman"/>
              </w:rPr>
              <w:t>(8)</w:t>
            </w:r>
          </w:p>
        </w:tc>
      </w:tr>
    </w:tbl>
    <w:p w14:paraId="1A04A19D" w14:textId="77777777" w:rsidR="00E24C8A" w:rsidRDefault="00E24C8A">
      <w:pPr>
        <w:spacing w:line="480" w:lineRule="auto"/>
        <w:jc w:val="both"/>
        <w:rPr>
          <w:rFonts w:ascii="Times New Roman" w:hAnsi="Times New Roman" w:cs="Times New Roman"/>
        </w:rPr>
        <w:pPrChange w:id="46" w:author="Bo Shen" w:date="2023-01-23T17:42:00Z">
          <w:pPr/>
        </w:pPrChange>
      </w:pPr>
      <w:r w:rsidRPr="00FA3848">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3684"/>
        <w:gridCol w:w="3690"/>
      </w:tblGrid>
      <w:tr w:rsidR="00E24C8A" w14:paraId="5291D9C9" w14:textId="77777777" w:rsidTr="00007227">
        <w:tc>
          <w:tcPr>
            <w:tcW w:w="1986" w:type="dxa"/>
          </w:tcPr>
          <w:p w14:paraId="3EB8BDA8" w14:textId="77777777" w:rsidR="00E24C8A" w:rsidRDefault="00E24C8A">
            <w:pPr>
              <w:spacing w:line="480" w:lineRule="auto"/>
              <w:jc w:val="both"/>
              <w:rPr>
                <w:rFonts w:ascii="Times New Roman" w:hAnsi="Times New Roman" w:cs="Times New Roman"/>
              </w:rPr>
              <w:pPrChange w:id="47" w:author="Bo Shen" w:date="2023-01-23T17:42:00Z">
                <w:pPr/>
              </w:pPrChange>
            </w:pPr>
          </w:p>
        </w:tc>
        <w:tc>
          <w:tcPr>
            <w:tcW w:w="3684" w:type="dxa"/>
          </w:tcPr>
          <w:p w14:paraId="5050A3A8" w14:textId="77777777" w:rsidR="00E24C8A" w:rsidRPr="001171A9" w:rsidRDefault="00695083">
            <w:pPr>
              <w:spacing w:line="480" w:lineRule="auto"/>
              <w:jc w:val="both"/>
              <w:rPr>
                <w:rFonts w:ascii="Times New Roman" w:hAnsi="Times New Roman" w:cs="Times New Roman"/>
              </w:rPr>
              <w:pPrChange w:id="48" w:author="Bo Shen" w:date="2023-01-23T17:42:00Z">
                <w:pPr/>
              </w:pPrChange>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+B+α</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nary>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en>
                </m:f>
              </m:oMath>
            </m:oMathPara>
          </w:p>
        </w:tc>
        <w:tc>
          <w:tcPr>
            <w:tcW w:w="3690" w:type="dxa"/>
            <w:vAlign w:val="center"/>
          </w:tcPr>
          <w:p w14:paraId="40A344C4" w14:textId="77777777" w:rsidR="00E24C8A" w:rsidRDefault="00E24C8A">
            <w:pPr>
              <w:spacing w:line="480" w:lineRule="auto"/>
              <w:jc w:val="both"/>
              <w:rPr>
                <w:rFonts w:ascii="Times New Roman" w:hAnsi="Times New Roman" w:cs="Times New Roman"/>
              </w:rPr>
              <w:pPrChange w:id="49" w:author="Bo Shen" w:date="2023-01-23T17:42:00Z">
                <w:pPr>
                  <w:spacing w:line="600" w:lineRule="auto"/>
                  <w:jc w:val="right"/>
                </w:pPr>
              </w:pPrChange>
            </w:pPr>
            <w:r>
              <w:rPr>
                <w:rFonts w:ascii="Times New Roman" w:hAnsi="Times New Roman" w:cs="Times New Roman"/>
              </w:rPr>
              <w:t>(9)</w:t>
            </w:r>
          </w:p>
        </w:tc>
      </w:tr>
    </w:tbl>
    <w:p w14:paraId="405CD1E8" w14:textId="77777777" w:rsidR="00E24C8A" w:rsidRDefault="00E24C8A">
      <w:pPr>
        <w:spacing w:line="480" w:lineRule="auto"/>
        <w:jc w:val="both"/>
        <w:rPr>
          <w:rFonts w:ascii="Times New Roman" w:hAnsi="Times New Roman" w:cs="Times New Roman"/>
        </w:rPr>
        <w:pPrChange w:id="50" w:author="Bo Shen" w:date="2023-01-23T17:42:00Z">
          <w:pPr/>
        </w:pPrChange>
      </w:pPr>
      <w:r w:rsidRPr="00FA3848">
        <w:rPr>
          <w:rFonts w:ascii="Times New Roman" w:hAnsi="Times New Roman" w:cs="Times New Roman"/>
        </w:rPr>
        <w:t>Since we assume the disinhibition modules in LDDM keep silent during representation</w:t>
      </w:r>
      <w:r>
        <w:rPr>
          <w:rFonts w:ascii="Times New Roman" w:hAnsi="Times New Roman" w:cs="Times New Roman"/>
        </w:rPr>
        <w:t xml:space="preserve">, </w:t>
      </w:r>
      <m:oMath>
        <m:r>
          <w:rPr>
            <w:rFonts w:ascii="Cambria Math" w:hAnsi="Cambria Math" w:cs="Times New Roman"/>
          </w:rPr>
          <m:t>β</m:t>
        </m:r>
      </m:oMath>
      <w:r>
        <w:rPr>
          <w:rFonts w:ascii="Times New Roman" w:hAnsi="Times New Roman" w:cs="Times New Roman"/>
        </w:rPr>
        <w:t xml:space="preserve"> takes zero. For a trinary input system, the equilibria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Pr>
          <w:rFonts w:ascii="Times New Roman" w:hAnsi="Times New Roman" w:cs="Times New Roman"/>
        </w:rPr>
        <w:t xml:space="preserve"> the two models can be described by the following equations (Eqs. 10 – 12 for DNM and Eqs. 13 – 15 for LDDM).</w:t>
      </w:r>
    </w:p>
    <w:p w14:paraId="43ED7B9C" w14:textId="77777777" w:rsidR="00E24C8A" w:rsidRDefault="00E24C8A">
      <w:pPr>
        <w:spacing w:line="480" w:lineRule="auto"/>
        <w:jc w:val="both"/>
        <w:rPr>
          <w:rFonts w:ascii="Times New Roman" w:hAnsi="Times New Roman" w:cs="Times New Roman"/>
        </w:rPr>
        <w:pPrChange w:id="51" w:author="Bo Shen" w:date="2023-01-23T17:42:00Z">
          <w:pPr/>
        </w:pPrChange>
      </w:pPr>
      <w:r>
        <w:rPr>
          <w:rFonts w:ascii="Times New Roman" w:hAnsi="Times New Roman" w:cs="Times New Roman"/>
        </w:rPr>
        <w:t>For DNM,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4457"/>
        <w:gridCol w:w="2956"/>
      </w:tblGrid>
      <w:tr w:rsidR="00E24C8A" w14:paraId="44626E4D" w14:textId="77777777" w:rsidTr="00007227">
        <w:tc>
          <w:tcPr>
            <w:tcW w:w="2065" w:type="dxa"/>
          </w:tcPr>
          <w:p w14:paraId="08ABF0B5" w14:textId="77777777" w:rsidR="00E24C8A" w:rsidRDefault="00E24C8A">
            <w:pPr>
              <w:spacing w:line="480" w:lineRule="auto"/>
              <w:jc w:val="both"/>
              <w:rPr>
                <w:rFonts w:ascii="Times New Roman" w:hAnsi="Times New Roman" w:cs="Times New Roman"/>
              </w:rPr>
              <w:pPrChange w:id="52" w:author="Bo Shen" w:date="2023-01-23T17:42:00Z">
                <w:pPr/>
              </w:pPrChange>
            </w:pPr>
          </w:p>
        </w:tc>
        <w:tc>
          <w:tcPr>
            <w:tcW w:w="4168" w:type="dxa"/>
          </w:tcPr>
          <w:p w14:paraId="473E0BD9" w14:textId="6355BE03" w:rsidR="00E24C8A" w:rsidRPr="00481F27" w:rsidRDefault="00695083">
            <w:pPr>
              <w:spacing w:line="480" w:lineRule="auto"/>
              <w:jc w:val="both"/>
              <w:rPr>
                <w:rFonts w:ascii="Times New Roman" w:hAnsi="Times New Roman" w:cs="Times New Roman"/>
              </w:rPr>
              <w:pPrChange w:id="53"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r>
                          <w:del w:id="54" w:author="Bo Shen" w:date="2023-02-03T11:46:00Z">
                            <w:rPr>
                              <w:rFonts w:ascii="Cambria Math" w:hAnsi="Cambria Math" w:cs="Times New Roman"/>
                            </w:rPr>
                            <m:t>+</m:t>
                          </w:del>
                        </m:r>
                        <m:sSub>
                          <m:sSubPr>
                            <m:ctrlPr>
                              <w:del w:id="55" w:author="Bo Shen" w:date="2023-02-03T11:46:00Z">
                                <w:rPr>
                                  <w:rFonts w:ascii="Cambria Math" w:hAnsi="Cambria Math" w:cs="Times New Roman"/>
                                  <w:i/>
                                </w:rPr>
                              </w:del>
                            </m:ctrlPr>
                          </m:sSubPr>
                          <m:e>
                            <m:r>
                              <w:del w:id="56" w:author="Bo Shen" w:date="2023-02-03T11:46:00Z">
                                <w:rPr>
                                  <w:rFonts w:ascii="Cambria Math" w:hAnsi="Cambria Math" w:cs="Times New Roman"/>
                                </w:rPr>
                                <m:t>G</m:t>
                              </w:del>
                            </m:r>
                          </m:e>
                          <m:sub>
                            <m:r>
                              <w:del w:id="57" w:author="Bo Shen" w:date="2023-02-03T11:46:00Z">
                                <w:rPr>
                                  <w:rFonts w:ascii="Cambria Math" w:hAnsi="Cambria Math" w:cs="Times New Roman"/>
                                </w:rPr>
                                <m:t>0</m:t>
                              </w:del>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r>
                          <w:del w:id="58" w:author="Bo Shen" w:date="2023-02-03T11:46:00Z">
                            <w:rPr>
                              <w:rFonts w:ascii="Cambria Math" w:hAnsi="Cambria Math" w:cs="Times New Roman"/>
                            </w:rPr>
                            <m:t>+</m:t>
                          </w:del>
                        </m:r>
                        <m:sSub>
                          <m:sSubPr>
                            <m:ctrlPr>
                              <w:del w:id="59" w:author="Bo Shen" w:date="2023-02-03T11:46:00Z">
                                <w:rPr>
                                  <w:rFonts w:ascii="Cambria Math" w:hAnsi="Cambria Math" w:cs="Times New Roman"/>
                                  <w:i/>
                                </w:rPr>
                              </w:del>
                            </m:ctrlPr>
                          </m:sSubPr>
                          <m:e>
                            <m:r>
                              <w:del w:id="60" w:author="Bo Shen" w:date="2023-02-03T11:46:00Z">
                                <w:rPr>
                                  <w:rFonts w:ascii="Cambria Math" w:hAnsi="Cambria Math" w:cs="Times New Roman"/>
                                </w:rPr>
                                <m:t>G</m:t>
                              </w:del>
                            </m:r>
                          </m:e>
                          <m:sub>
                            <m:r>
                              <w:del w:id="61" w:author="Bo Shen" w:date="2023-02-03T11:46:00Z">
                                <w:rPr>
                                  <w:rFonts w:ascii="Cambria Math" w:hAnsi="Cambria Math" w:cs="Times New Roman"/>
                                </w:rPr>
                                <m:t>0</m:t>
                              </w:del>
                            </m:r>
                          </m:sub>
                        </m:sSub>
                        <m:r>
                          <w:rPr>
                            <w:rFonts w:ascii="Cambria Math" w:hAnsi="Cambria Math" w:cs="Times New Roman"/>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r>
                          <w:del w:id="62" w:author="Bo Shen" w:date="2023-02-03T11:46:00Z">
                            <w:rPr>
                              <w:rFonts w:ascii="Cambria Math" w:hAnsi="Cambria Math" w:cs="Times New Roman"/>
                            </w:rPr>
                            <m:t>+</m:t>
                          </w:del>
                        </m:r>
                        <m:sSub>
                          <m:sSubPr>
                            <m:ctrlPr>
                              <w:del w:id="63" w:author="Bo Shen" w:date="2023-02-03T11:46:00Z">
                                <w:rPr>
                                  <w:rFonts w:ascii="Cambria Math" w:hAnsi="Cambria Math" w:cs="Times New Roman"/>
                                  <w:i/>
                                </w:rPr>
                              </w:del>
                            </m:ctrlPr>
                          </m:sSubPr>
                          <m:e>
                            <m:r>
                              <w:del w:id="64" w:author="Bo Shen" w:date="2023-02-03T11:46:00Z">
                                <w:rPr>
                                  <w:rFonts w:ascii="Cambria Math" w:hAnsi="Cambria Math" w:cs="Times New Roman"/>
                                </w:rPr>
                                <m:t>G</m:t>
                              </w:del>
                            </m:r>
                          </m:e>
                          <m:sub>
                            <m:r>
                              <w:del w:id="65" w:author="Bo Shen" w:date="2023-02-03T11:46:00Z">
                                <w:rPr>
                                  <w:rFonts w:ascii="Cambria Math" w:hAnsi="Cambria Math" w:cs="Times New Roman"/>
                                </w:rPr>
                                <m:t>0</m:t>
                              </w:del>
                            </m:r>
                          </m:sub>
                        </m:sSub>
                        <m:r>
                          <w:rPr>
                            <w:rFonts w:ascii="Cambria Math" w:hAnsi="Cambria Math" w:cs="Times New Roman"/>
                          </w:rPr>
                          <m:t>.</m:t>
                        </m:r>
                      </m:e>
                    </m:eqArr>
                  </m:e>
                </m:d>
              </m:oMath>
            </m:oMathPara>
          </w:p>
        </w:tc>
        <w:tc>
          <w:tcPr>
            <w:tcW w:w="3117" w:type="dxa"/>
            <w:vAlign w:val="center"/>
          </w:tcPr>
          <w:p w14:paraId="3259513C" w14:textId="77777777" w:rsidR="00E24C8A" w:rsidRDefault="00E24C8A">
            <w:pPr>
              <w:spacing w:line="480" w:lineRule="auto"/>
              <w:jc w:val="both"/>
              <w:rPr>
                <w:rFonts w:ascii="Times New Roman" w:hAnsi="Times New Roman" w:cs="Times New Roman"/>
              </w:rPr>
              <w:pPrChange w:id="66" w:author="Bo Shen" w:date="2023-01-23T17:42:00Z">
                <w:pPr>
                  <w:spacing w:line="600" w:lineRule="auto"/>
                  <w:jc w:val="right"/>
                </w:pPr>
              </w:pPrChange>
            </w:pPr>
            <w:r>
              <w:rPr>
                <w:rFonts w:ascii="Times New Roman" w:hAnsi="Times New Roman" w:cs="Times New Roman"/>
              </w:rPr>
              <w:t>(10)</w:t>
            </w:r>
          </w:p>
          <w:p w14:paraId="278E36A0" w14:textId="77777777" w:rsidR="00E24C8A" w:rsidRDefault="00E24C8A">
            <w:pPr>
              <w:spacing w:line="480" w:lineRule="auto"/>
              <w:jc w:val="both"/>
              <w:rPr>
                <w:rFonts w:ascii="Times New Roman" w:hAnsi="Times New Roman" w:cs="Times New Roman"/>
              </w:rPr>
              <w:pPrChange w:id="67" w:author="Bo Shen" w:date="2023-01-23T17:42:00Z">
                <w:pPr>
                  <w:spacing w:line="600" w:lineRule="auto"/>
                  <w:jc w:val="right"/>
                </w:pPr>
              </w:pPrChange>
            </w:pPr>
            <w:r>
              <w:rPr>
                <w:rFonts w:ascii="Times New Roman" w:hAnsi="Times New Roman" w:cs="Times New Roman"/>
              </w:rPr>
              <w:t>(11)</w:t>
            </w:r>
          </w:p>
          <w:p w14:paraId="15D26B13" w14:textId="77777777" w:rsidR="00E24C8A" w:rsidRDefault="00E24C8A">
            <w:pPr>
              <w:spacing w:line="480" w:lineRule="auto"/>
              <w:jc w:val="both"/>
              <w:rPr>
                <w:rFonts w:ascii="Times New Roman" w:hAnsi="Times New Roman" w:cs="Times New Roman"/>
              </w:rPr>
              <w:pPrChange w:id="68" w:author="Bo Shen" w:date="2023-01-23T17:42:00Z">
                <w:pPr>
                  <w:spacing w:line="600" w:lineRule="auto"/>
                  <w:jc w:val="right"/>
                </w:pPr>
              </w:pPrChange>
            </w:pPr>
            <w:r>
              <w:rPr>
                <w:rFonts w:ascii="Times New Roman" w:hAnsi="Times New Roman" w:cs="Times New Roman"/>
              </w:rPr>
              <w:t>(12)</w:t>
            </w:r>
          </w:p>
        </w:tc>
      </w:tr>
    </w:tbl>
    <w:p w14:paraId="0F2E54DF" w14:textId="77777777" w:rsidR="00E24C8A" w:rsidRDefault="00E24C8A">
      <w:pPr>
        <w:spacing w:line="480" w:lineRule="auto"/>
        <w:jc w:val="both"/>
        <w:rPr>
          <w:rFonts w:ascii="Times New Roman" w:hAnsi="Times New Roman" w:cs="Times New Roman"/>
        </w:rPr>
        <w:pPrChange w:id="69" w:author="Bo Shen" w:date="2023-01-23T17:42:00Z">
          <w:pPr/>
        </w:pPrChange>
      </w:pPr>
      <w:r>
        <w:rPr>
          <w:rFonts w:ascii="Times New Roman" w:hAnsi="Times New Roman" w:cs="Times New Roman"/>
        </w:rPr>
        <w:t>For LDDM,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1"/>
        <w:gridCol w:w="4894"/>
        <w:gridCol w:w="2705"/>
      </w:tblGrid>
      <w:tr w:rsidR="00E24C8A" w14:paraId="01559392" w14:textId="77777777" w:rsidTr="00007227">
        <w:tc>
          <w:tcPr>
            <w:tcW w:w="2065" w:type="dxa"/>
          </w:tcPr>
          <w:p w14:paraId="7F7A9AC4" w14:textId="77777777" w:rsidR="00E24C8A" w:rsidRDefault="00E24C8A">
            <w:pPr>
              <w:spacing w:line="480" w:lineRule="auto"/>
              <w:jc w:val="both"/>
              <w:rPr>
                <w:rFonts w:ascii="Times New Roman" w:hAnsi="Times New Roman" w:cs="Times New Roman"/>
              </w:rPr>
              <w:pPrChange w:id="70" w:author="Bo Shen" w:date="2023-01-23T17:42:00Z">
                <w:pPr/>
              </w:pPrChange>
            </w:pPr>
          </w:p>
        </w:tc>
        <w:tc>
          <w:tcPr>
            <w:tcW w:w="4168" w:type="dxa"/>
          </w:tcPr>
          <w:p w14:paraId="1D905468" w14:textId="77777777" w:rsidR="00E24C8A" w:rsidRPr="00481F27" w:rsidRDefault="00695083">
            <w:pPr>
              <w:spacing w:line="480" w:lineRule="auto"/>
              <w:jc w:val="both"/>
              <w:rPr>
                <w:rFonts w:ascii="Times New Roman" w:hAnsi="Times New Roman" w:cs="Times New Roman"/>
              </w:rPr>
              <w:pPrChange w:id="71" w:author="Bo Shen" w:date="2023-01-23T17:42:00Z">
                <w:pPr/>
              </w:pPrChange>
            </w:pPr>
            <m:oMathPara>
              <m:oMathParaPr>
                <m:jc m:val="left"/>
              </m:oMathParaP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1</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2</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r>
                                  <w:rPr>
                                    <w:rFonts w:ascii="Cambria Math" w:hAnsi="Cambria Math" w:cs="Times New Roman"/>
                                  </w:rPr>
                                  <m:t>(V</m:t>
                                </m:r>
                              </m:e>
                              <m:sub>
                                <m:r>
                                  <w:rPr>
                                    <w:rFonts w:ascii="Cambria Math" w:hAnsi="Cambria Math" w:cs="Times New Roman"/>
                                  </w:rPr>
                                  <m:t>3</m:t>
                                </m:r>
                              </m:sub>
                            </m:sSub>
                            <m:r>
                              <w:rPr>
                                <w:rFonts w:ascii="Cambria Math" w:hAnsi="Cambria Math" w:cs="Times New Roman"/>
                              </w:rPr>
                              <m:t>+B)</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3</m:t>
                                </m:r>
                              </m:sub>
                            </m:sSub>
                          </m:den>
                        </m:f>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-α.</m:t>
                        </m:r>
                      </m:e>
                    </m:eqArr>
                  </m:e>
                </m:d>
              </m:oMath>
            </m:oMathPara>
          </w:p>
        </w:tc>
        <w:tc>
          <w:tcPr>
            <w:tcW w:w="3117" w:type="dxa"/>
            <w:vAlign w:val="center"/>
          </w:tcPr>
          <w:p w14:paraId="4502CF5B" w14:textId="77777777" w:rsidR="00E24C8A" w:rsidRDefault="00E24C8A">
            <w:pPr>
              <w:spacing w:line="480" w:lineRule="auto"/>
              <w:jc w:val="both"/>
              <w:rPr>
                <w:rFonts w:ascii="Times New Roman" w:hAnsi="Times New Roman" w:cs="Times New Roman"/>
              </w:rPr>
              <w:pPrChange w:id="72" w:author="Bo Shen" w:date="2023-01-23T17:42:00Z">
                <w:pPr>
                  <w:spacing w:line="600" w:lineRule="auto"/>
                  <w:jc w:val="right"/>
                </w:pPr>
              </w:pPrChange>
            </w:pPr>
            <w:r>
              <w:rPr>
                <w:rFonts w:ascii="Times New Roman" w:hAnsi="Times New Roman" w:cs="Times New Roman"/>
              </w:rPr>
              <w:t>(13)</w:t>
            </w:r>
          </w:p>
          <w:p w14:paraId="17D9AB08" w14:textId="77777777" w:rsidR="00E24C8A" w:rsidRDefault="00E24C8A">
            <w:pPr>
              <w:spacing w:line="480" w:lineRule="auto"/>
              <w:jc w:val="both"/>
              <w:rPr>
                <w:rFonts w:ascii="Times New Roman" w:hAnsi="Times New Roman" w:cs="Times New Roman"/>
              </w:rPr>
              <w:pPrChange w:id="73" w:author="Bo Shen" w:date="2023-01-23T17:42:00Z">
                <w:pPr>
                  <w:spacing w:line="600" w:lineRule="auto"/>
                  <w:jc w:val="right"/>
                </w:pPr>
              </w:pPrChange>
            </w:pPr>
            <w:r>
              <w:rPr>
                <w:rFonts w:ascii="Times New Roman" w:hAnsi="Times New Roman" w:cs="Times New Roman"/>
              </w:rPr>
              <w:t>(14)</w:t>
            </w:r>
          </w:p>
          <w:p w14:paraId="148304A3" w14:textId="77777777" w:rsidR="00E24C8A" w:rsidRDefault="00E24C8A">
            <w:pPr>
              <w:spacing w:line="480" w:lineRule="auto"/>
              <w:jc w:val="both"/>
              <w:rPr>
                <w:rFonts w:ascii="Times New Roman" w:hAnsi="Times New Roman" w:cs="Times New Roman"/>
              </w:rPr>
              <w:pPrChange w:id="74" w:author="Bo Shen" w:date="2023-01-23T17:42:00Z">
                <w:pPr>
                  <w:spacing w:line="600" w:lineRule="auto"/>
                  <w:jc w:val="right"/>
                </w:pPr>
              </w:pPrChange>
            </w:pPr>
            <w:r>
              <w:rPr>
                <w:rFonts w:ascii="Times New Roman" w:hAnsi="Times New Roman" w:cs="Times New Roman"/>
              </w:rPr>
              <w:t>(15)</w:t>
            </w:r>
          </w:p>
        </w:tc>
      </w:tr>
    </w:tbl>
    <w:p w14:paraId="4B0AFDEA" w14:textId="77777777" w:rsidR="00E24C8A" w:rsidRDefault="00E24C8A">
      <w:pPr>
        <w:spacing w:line="480" w:lineRule="auto"/>
        <w:jc w:val="both"/>
        <w:rPr>
          <w:rFonts w:ascii="Times New Roman" w:hAnsi="Times New Roman" w:cs="Times New Roman"/>
        </w:rPr>
        <w:pPrChange w:id="75" w:author="Bo Shen" w:date="2023-01-23T17:42:00Z">
          <w:pPr/>
        </w:pPrChange>
      </w:pPr>
    </w:p>
    <w:p w14:paraId="7FBBC47C"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rPr>
        <w:t xml:space="preserve">From </w:t>
      </w:r>
      <w:proofErr w:type="spellStart"/>
      <w:r>
        <w:rPr>
          <w:rFonts w:ascii="Times New Roman" w:hAnsi="Times New Roman" w:cs="Times New Roman"/>
        </w:rPr>
        <w:t>Eqs</w:t>
      </w:r>
      <w:proofErr w:type="spellEnd"/>
      <w:r>
        <w:rPr>
          <w:rFonts w:ascii="Times New Roman" w:hAnsi="Times New Roman" w:cs="Times New Roman"/>
        </w:rPr>
        <w:t xml:space="preserve">. 13 - 15, we realized that </w:t>
      </w:r>
      <m:oMath>
        <m:r>
          <w:rPr>
            <w:rFonts w:ascii="Cambria Math" w:hAnsi="Cambria Math" w:cs="Times New Roman"/>
          </w:rPr>
          <m:t>α</m:t>
        </m:r>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oMath>
      <w:r>
        <w:rPr>
          <w:rFonts w:ascii="Times New Roman" w:hAnsi="Times New Roman" w:cs="Times New Roman"/>
        </w:rPr>
        <w:t xml:space="preserve"> share the same term and cannot be independently identified. Thus, we combined these parameters as one in our model fitting.</w:t>
      </w:r>
    </w:p>
    <w:p w14:paraId="616DC37A" w14:textId="77777777" w:rsidR="00E24C8A" w:rsidRDefault="00E24C8A" w:rsidP="00E24C8A">
      <w:pPr>
        <w:spacing w:line="480" w:lineRule="auto"/>
        <w:jc w:val="both"/>
        <w:rPr>
          <w:rFonts w:ascii="Times New Roman" w:hAnsi="Times New Roman" w:cs="Times New Roman"/>
          <w:color w:val="000000" w:themeColor="text1"/>
        </w:rPr>
      </w:pPr>
    </w:p>
    <w:p w14:paraId="4AF11808" w14:textId="77777777" w:rsidR="00E24C8A" w:rsidRDefault="00E24C8A" w:rsidP="00E24C8A">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Based on the above analyses, two </w:t>
      </w:r>
      <w:r w:rsidRPr="0060258A">
        <w:rPr>
          <w:rFonts w:ascii="Times New Roman" w:hAnsi="Times New Roman" w:cs="Times New Roman"/>
          <w:color w:val="000000" w:themeColor="text1"/>
        </w:rPr>
        <w:t>free parameter</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 the DNM (Baseline input</w:t>
      </w:r>
      <w:r>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the scaling parameter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max</m:t>
            </m:r>
          </m:sub>
        </m:sSub>
      </m:oMath>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Three</w:t>
      </w:r>
      <w:r w:rsidRPr="0060258A">
        <w:rPr>
          <w:rFonts w:ascii="Times New Roman" w:hAnsi="Times New Roman" w:cs="Times New Roman"/>
          <w:color w:val="000000" w:themeColor="text1"/>
        </w:rPr>
        <w:t xml:space="preserve"> free parameters </w:t>
      </w:r>
      <w:r>
        <w:rPr>
          <w:rFonts w:ascii="Times New Roman" w:hAnsi="Times New Roman" w:cs="Times New Roman"/>
          <w:color w:val="000000" w:themeColor="text1"/>
        </w:rPr>
        <w:t>were</w:t>
      </w:r>
      <w:r w:rsidRPr="0060258A">
        <w:rPr>
          <w:rFonts w:ascii="Times New Roman" w:hAnsi="Times New Roman" w:cs="Times New Roman"/>
          <w:color w:val="000000" w:themeColor="text1"/>
        </w:rPr>
        <w:t xml:space="preserve"> </w:t>
      </w:r>
      <w:r>
        <w:rPr>
          <w:rFonts w:ascii="Times New Roman" w:hAnsi="Times New Roman" w:cs="Times New Roman"/>
          <w:color w:val="000000" w:themeColor="text1"/>
        </w:rPr>
        <w:t>estimated</w:t>
      </w:r>
      <w:r w:rsidRPr="0060258A">
        <w:rPr>
          <w:rFonts w:ascii="Times New Roman" w:hAnsi="Times New Roman" w:cs="Times New Roman"/>
          <w:color w:val="000000" w:themeColor="text1"/>
        </w:rPr>
        <w:t xml:space="preserve"> for</w:t>
      </w:r>
      <w:r>
        <w:rPr>
          <w:rFonts w:ascii="Times New Roman" w:hAnsi="Times New Roman" w:cs="Times New Roman"/>
          <w:color w:val="000000" w:themeColor="text1"/>
        </w:rPr>
        <w:t xml:space="preserve"> the</w:t>
      </w:r>
      <w:r w:rsidRPr="0060258A">
        <w:rPr>
          <w:rFonts w:ascii="Times New Roman" w:hAnsi="Times New Roman" w:cs="Times New Roman"/>
          <w:color w:val="000000" w:themeColor="text1"/>
        </w:rPr>
        <w:t xml:space="preserve"> LDDM (</w:t>
      </w:r>
      <w:r w:rsidRPr="0060258A">
        <w:rPr>
          <w:rFonts w:ascii="Times New Roman" w:hAnsi="Times New Roman" w:cs="Times New Roman"/>
          <w:i/>
          <w:color w:val="000000" w:themeColor="text1"/>
        </w:rPr>
        <w:t>B</w:t>
      </w:r>
      <w:r w:rsidRPr="0043321E">
        <w:rPr>
          <w:rFonts w:ascii="Times New Roman" w:hAnsi="Times New Roman" w:cs="Times New Roman"/>
          <w:iCs/>
          <w:color w:val="000000" w:themeColor="text1"/>
          <w:rPrChange w:id="76" w:author="Bo Shen" w:date="2023-01-23T17:47:00Z">
            <w:rPr>
              <w:rFonts w:ascii="Times New Roman" w:hAnsi="Times New Roman" w:cs="Times New Roman"/>
              <w:i/>
              <w:color w:val="000000" w:themeColor="text1"/>
            </w:rPr>
          </w:rPrChange>
        </w:rPr>
        <w:t xml:space="preserve">, </w:t>
      </w:r>
      <w:r>
        <w:rPr>
          <w:rFonts w:ascii="Times New Roman" w:hAnsi="Times New Roman" w:cs="Times New Roman"/>
          <w:i/>
          <w:color w:val="000000" w:themeColor="text1"/>
        </w:rPr>
        <w:t>S</w:t>
      </w:r>
      <w:r w:rsidRPr="0043321E">
        <w:rPr>
          <w:rFonts w:ascii="Times New Roman" w:hAnsi="Times New Roman" w:cs="Times New Roman"/>
          <w:iCs/>
          <w:color w:val="000000" w:themeColor="text1"/>
          <w:rPrChange w:id="77" w:author="Bo Shen" w:date="2023-01-23T17:47:00Z">
            <w:rPr>
              <w:rFonts w:ascii="Times New Roman" w:hAnsi="Times New Roman" w:cs="Times New Roman"/>
              <w:i/>
              <w:color w:val="000000" w:themeColor="text1"/>
            </w:rPr>
          </w:rPrChange>
        </w:rPr>
        <w:t xml:space="preserve">, and a </w:t>
      </w:r>
      <w:r w:rsidRPr="0043321E">
        <w:rPr>
          <w:rFonts w:ascii="Times New Roman" w:hAnsi="Times New Roman" w:cs="Times New Roman"/>
          <w:iCs/>
          <w:color w:val="000000" w:themeColor="text1"/>
          <w:rPrChange w:id="78" w:author="Bo Shen" w:date="2023-01-23T17:46:00Z">
            <w:rPr>
              <w:rFonts w:ascii="Times New Roman" w:hAnsi="Times New Roman" w:cs="Times New Roman"/>
              <w:i/>
              <w:color w:val="000000" w:themeColor="text1"/>
            </w:rPr>
          </w:rPrChange>
        </w:rPr>
        <w:t xml:space="preserve">combined parameter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0</m:t>
            </m:r>
          </m:sub>
        </m:sSub>
        <m:r>
          <w:rPr>
            <w:rFonts w:ascii="Cambria Math" w:hAnsi="Cambria Math" w:cs="Times New Roman"/>
            <w:color w:val="000000" w:themeColor="text1"/>
          </w:rPr>
          <m:t>-α</m:t>
        </m:r>
      </m:oMath>
      <w:r w:rsidRPr="0060258A">
        <w:rPr>
          <w:rFonts w:ascii="Times New Roman" w:hAnsi="Times New Roman" w:cs="Times New Roman"/>
          <w:color w:val="000000" w:themeColor="text1"/>
        </w:rPr>
        <w:t>). Bayesian adaptive direct search algorithm (BADS</w:t>
      </w:r>
      <w:r w:rsidRPr="0060258A">
        <w:rPr>
          <w:rFonts w:ascii="Times New Roman" w:hAnsi="Times New Roman" w:cs="Times New Roman"/>
          <w:color w:val="000000" w:themeColor="text1"/>
        </w:rPr>
        <w:fldChar w:fldCharType="begin"/>
      </w:r>
      <w:r w:rsidRPr="0060258A">
        <w:rPr>
          <w:rFonts w:ascii="Times New Roman" w:hAnsi="Times New Roman" w:cs="Times New Roman"/>
          <w:color w:val="000000" w:themeColor="text1"/>
        </w:rPr>
        <w:instrText xml:space="preserve"> ADDIN ZOTERO_ITEM CSL_CITATION {"citationID":"kmilfhdu","properties":{"formattedCitation":"\\super 150\\nosupersub{}","plainCitation":"150","dontUpdate":true,"noteIndex":0},"citationItems":[{"id":4048,"uris":["http://zotero.org/users/6345545/items/J5A8AR2D"],"itemData":{"id":4048,"type":"article-journal","abstract":"Computational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Ji"}],"accessed":{"date-parts":[["2021",4,27]]},"issued":{"date-parts":[["2017",11,2]]}}}],"schema":"https://github.com/citation-style-language/schema/raw/master/csl-citation.json"} </w:instrText>
      </w:r>
      <w:r w:rsidRPr="0060258A">
        <w:rPr>
          <w:rFonts w:ascii="Times New Roman" w:hAnsi="Times New Roman" w:cs="Times New Roman"/>
          <w:color w:val="000000" w:themeColor="text1"/>
        </w:rPr>
        <w:fldChar w:fldCharType="separate"/>
      </w:r>
      <w:r w:rsidRPr="0060258A">
        <w:rPr>
          <w:rFonts w:ascii="Times New Roman" w:hAnsi="Times New Roman" w:cs="Times New Roman"/>
          <w:color w:val="000000" w:themeColor="text1"/>
          <w:vertAlign w:val="superscript"/>
        </w:rPr>
        <w:t xml:space="preserve"> </w:t>
      </w:r>
      <w:r w:rsidRPr="0060258A">
        <w:rPr>
          <w:rFonts w:ascii="Times New Roman" w:hAnsi="Times New Roman" w:cs="Times New Roman"/>
          <w:color w:val="000000" w:themeColor="text1"/>
        </w:rPr>
        <w:fldChar w:fldCharType="end"/>
      </w:r>
      <w:r w:rsidRPr="0060258A">
        <w:rPr>
          <w:rFonts w:ascii="Times New Roman" w:hAnsi="Times New Roman" w:cs="Times New Roman"/>
          <w:noProof/>
          <w:color w:val="000000" w:themeColor="text1"/>
        </w:rPr>
        <w:t>)</w:t>
      </w:r>
      <w:r>
        <w:rPr>
          <w:rFonts w:ascii="Times New Roman" w:hAnsi="Times New Roman" w:cs="Times New Roman"/>
          <w:noProof/>
          <w:color w:val="000000" w:themeColor="text1"/>
        </w:rPr>
        <w:fldChar w:fldCharType="begin"/>
      </w:r>
      <w:r>
        <w:rPr>
          <w:rFonts w:ascii="Times New Roman" w:hAnsi="Times New Roman" w:cs="Times New Roman"/>
          <w:noProof/>
          <w:color w:val="000000" w:themeColor="text1"/>
        </w:rPr>
        <w:instrText xml:space="preserve"> ADDIN ZOTERO_ITEM CSL_CITATION {"citationID":"VVbEj2IN","properties":{"formattedCitation":"(Acerbi &amp; Ma, 2017a, 2017b)","plainCitation":"(Acerbi &amp; Ma, 2017a, 2017b)","noteIndex":0},"citationItems":[{"id":4048,"uris":["http://zotero.org/users/6345545/items/J5A8AR2D"],"itemData":{"id":4048,"type":"article-journal","abstract":"Computational models in fields such as computational neuroscience are often evaluated via stochastic simulation or numerical approximation. Fitting these models implies a difficult optimization problem over complex, possibly noisy parameter landscapes. Bayesian optimization (BO) has been successfully applied to solving expensive black-box problems in engineering and machine learning. Here we explore whether BO can be applied as a general tool for model fitting. First, we present a novel hybrid BO algorithm, Bayesian adaptive direct search (BADS), that achieves competitive performance with an affordable computational overhead for the running time of typical models. We then perform an extensive benchmark of BADS vs. many common and state-of-the-art nonconvex, derivative-free optimizers, on a set of model-fitting problems with real data and models from six studies in behavioral, cognitive, and computational neuroscience. With default settings, BADS consistently finds comparable or better solutions than other methods, including `vanilla' BO, showing great promise for advanced BO techniques, and BADS in particular, as a general model-fitting tool.","container-title":"arXiv:1705.04405 [q-bio, stat]","note":"arXiv: 1705.04405","source":"arXiv.org","title":"Practical Bayesian Optimization for Model Fitting with Bayesian Adaptive Direct Search","URL":"http://arxiv.org/abs/1705.04405","author":[{"family":"Acerbi","given":"Luigi"},{"family":"Ma","given":"Wei Ji"}],"accessed":{"date-parts":[["2021",4,27]]},"issued":{"date-parts":[["2017",11,2]]}}},{"id":5783,"uris":["http://zotero.org/users/6345545/items/I6YSZFV9"],"itemData":{"id":5783,"type":"paper-conference","container-title":"Advances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noProof/>
          <w:color w:val="000000" w:themeColor="text1"/>
        </w:rPr>
        <w:fldChar w:fldCharType="separate"/>
      </w:r>
      <w:r>
        <w:rPr>
          <w:rFonts w:ascii="Times New Roman" w:hAnsi="Times New Roman" w:cs="Times New Roman"/>
          <w:color w:val="000000"/>
        </w:rPr>
        <w:t>(Acerbi &amp; Ma, 2017a, 2017b)</w:t>
      </w:r>
      <w:r>
        <w:rPr>
          <w:rFonts w:ascii="Times New Roman" w:hAnsi="Times New Roman" w:cs="Times New Roman"/>
          <w:noProof/>
          <w:color w:val="000000" w:themeColor="text1"/>
        </w:rPr>
        <w:fldChar w:fldCharType="end"/>
      </w:r>
      <w:r w:rsidRPr="0060258A">
        <w:rPr>
          <w:rFonts w:ascii="Times New Roman" w:hAnsi="Times New Roman" w:cs="Times New Roman"/>
          <w:noProof/>
          <w:color w:val="000000" w:themeColor="text1"/>
        </w:rPr>
        <w:t xml:space="preserve"> was implemented </w:t>
      </w:r>
      <w:r w:rsidRPr="0060258A">
        <w:rPr>
          <w:rFonts w:ascii="Times New Roman" w:hAnsi="Times New Roman" w:cs="Times New Roman"/>
          <w:color w:val="000000" w:themeColor="text1"/>
        </w:rPr>
        <w:t xml:space="preserve">to minimize the ordinary squared error between the steady state of the predicted neural firing rates on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the empirical data. </w:t>
      </w:r>
    </w:p>
    <w:p w14:paraId="1E33B649" w14:textId="77777777" w:rsidR="00E24C8A" w:rsidRDefault="00E24C8A" w:rsidP="00E24C8A">
      <w:pPr>
        <w:spacing w:line="480" w:lineRule="auto"/>
        <w:jc w:val="both"/>
        <w:rPr>
          <w:rFonts w:ascii="Times New Roman" w:hAnsi="Times New Roman" w:cs="Times New Roman"/>
          <w:color w:val="000000" w:themeColor="text1"/>
        </w:rPr>
      </w:pPr>
    </w:p>
    <w:p w14:paraId="40E4DE05" w14:textId="77777777" w:rsidR="00E24C8A" w:rsidRDefault="00E24C8A" w:rsidP="00E24C8A">
      <w:pPr>
        <w:spacing w:line="480" w:lineRule="auto"/>
        <w:jc w:val="both"/>
        <w:rPr>
          <w:rFonts w:ascii="Times New Roman" w:hAnsi="Times New Roman" w:cs="Times New Roman"/>
          <w:color w:val="000000" w:themeColor="text1"/>
        </w:rPr>
      </w:pPr>
    </w:p>
    <w:p w14:paraId="272634F1" w14:textId="77777777" w:rsidR="00E24C8A" w:rsidRPr="00670826"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Fit the </w:t>
      </w:r>
      <w:r>
        <w:rPr>
          <w:rFonts w:ascii="Times New Roman" w:hAnsi="Times New Roman" w:cs="Times New Roman"/>
          <w:i/>
          <w:color w:val="000000" w:themeColor="text1"/>
        </w:rPr>
        <w:t>RNM</w:t>
      </w:r>
      <w:r w:rsidRPr="0060258A">
        <w:rPr>
          <w:rFonts w:ascii="Times New Roman" w:hAnsi="Times New Roman" w:cs="Times New Roman"/>
          <w:i/>
          <w:color w:val="000000" w:themeColor="text1"/>
        </w:rPr>
        <w:t xml:space="preserve"> to the neural firing rates of normalized value coding</w:t>
      </w:r>
    </w:p>
    <w:p w14:paraId="7FC9D431" w14:textId="77777777" w:rsidR="00E24C8A" w:rsidRDefault="00E24C8A" w:rsidP="00E24C8A">
      <w:pPr>
        <w:spacing w:line="480" w:lineRule="auto"/>
        <w:jc w:val="both"/>
        <w:rPr>
          <w:rFonts w:ascii="Times New Roman" w:hAnsi="Times New Roman" w:cs="Times New Roman"/>
        </w:rPr>
      </w:pPr>
    </w:p>
    <w:p w14:paraId="7CDE6969" w14:textId="1B757922" w:rsidR="00E24C8A" w:rsidRDefault="00E24C8A" w:rsidP="00E24C8A">
      <w:pPr>
        <w:spacing w:line="480" w:lineRule="auto"/>
        <w:jc w:val="both"/>
        <w:rPr>
          <w:rFonts w:ascii="Times New Roman" w:hAnsi="Times New Roman" w:cs="Times New Roman"/>
        </w:rPr>
      </w:pPr>
      <w:r w:rsidRPr="00471E2E">
        <w:rPr>
          <w:rFonts w:ascii="Times New Roman" w:hAnsi="Times New Roman" w:cs="Times New Roman"/>
        </w:rPr>
        <w:t xml:space="preserve">In order to </w:t>
      </w:r>
      <w:r>
        <w:rPr>
          <w:rFonts w:ascii="Times New Roman" w:hAnsi="Times New Roman" w:cs="Times New Roman"/>
        </w:rPr>
        <w:t>quantify the performance of the RNM in predicting normalized value coding, we fit the reduced form of RNM</w:t>
      </w:r>
      <w:ins w:id="79" w:author="Bo Shen" w:date="2023-02-03T11:46:00Z">
        <w:r w:rsidR="00515022">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{"citationID":"scspLWcJ","properties":{"formattedCitation":"(Wong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with 4 free parameters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i,i</w:t>
      </w:r>
      <w:proofErr w:type="spellEnd"/>
      <w:r>
        <w:rPr>
          <w:rFonts w:ascii="Times New Roman" w:hAnsi="Times New Roman" w:cs="Times New Roman"/>
        </w:rPr>
        <w:t xml:space="preserve">, </w:t>
      </w:r>
      <w:proofErr w:type="spellStart"/>
      <w:r>
        <w:rPr>
          <w:rFonts w:ascii="Times New Roman" w:hAnsi="Times New Roman" w:cs="Times New Roman"/>
        </w:rPr>
        <w:t>JN</w:t>
      </w:r>
      <w:r>
        <w:rPr>
          <w:rFonts w:ascii="Times New Roman" w:hAnsi="Times New Roman" w:cs="Times New Roman"/>
          <w:vertAlign w:val="subscript"/>
        </w:rPr>
        <w:t>i</w:t>
      </w:r>
      <w:r w:rsidRPr="00493786">
        <w:rPr>
          <w:rFonts w:ascii="Times New Roman" w:hAnsi="Times New Roman" w:cs="Times New Roman"/>
          <w:vertAlign w:val="subscript"/>
        </w:rPr>
        <w:t>,</w:t>
      </w:r>
      <w:r>
        <w:rPr>
          <w:rFonts w:ascii="Times New Roman" w:hAnsi="Times New Roman" w:cs="Times New Roman"/>
          <w:vertAlign w:val="subscript"/>
        </w:rPr>
        <w:t>j,k</w:t>
      </w:r>
      <w:proofErr w:type="spellEnd"/>
      <w:r>
        <w:rPr>
          <w:rFonts w:ascii="Times New Roman" w:hAnsi="Times New Roman" w:cs="Times New Roman"/>
          <w:vertAlign w:val="subscript"/>
        </w:rPr>
        <w:t>(</w:t>
      </w:r>
      <w:proofErr w:type="spellStart"/>
      <w:r>
        <w:rPr>
          <w:rFonts w:ascii="Times New Roman" w:hAnsi="Times New Roman" w:cs="Times New Roman"/>
          <w:vertAlign w:val="subscript"/>
        </w:rPr>
        <w:t>i≠j≠k</w:t>
      </w:r>
      <w:proofErr w:type="spellEnd"/>
      <w:r>
        <w:rPr>
          <w:rFonts w:ascii="Times New Roman" w:hAnsi="Times New Roman" w:cs="Times New Roman"/>
          <w:vertAlign w:val="subscript"/>
        </w:rPr>
        <w:t>)</w:t>
      </w:r>
      <w:r>
        <w:rPr>
          <w:rFonts w:ascii="Times New Roman" w:hAnsi="Times New Roman" w:cs="Times New Roman"/>
        </w:rPr>
        <w:t>, I</w:t>
      </w:r>
      <w:r>
        <w:rPr>
          <w:rFonts w:ascii="Times New Roman" w:hAnsi="Times New Roman" w:cs="Times New Roman"/>
        </w:rPr>
        <w:softHyphen/>
      </w:r>
      <w:r w:rsidRPr="009D2E8F">
        <w:rPr>
          <w:rFonts w:ascii="Times New Roman" w:hAnsi="Times New Roman" w:cs="Times New Roman"/>
          <w:vertAlign w:val="subscript"/>
        </w:rPr>
        <w:t>0</w:t>
      </w:r>
      <w:r>
        <w:rPr>
          <w:rFonts w:ascii="Times New Roman" w:hAnsi="Times New Roman" w:cs="Times New Roman"/>
        </w:rPr>
        <w:t xml:space="preserve">, and a scaling parameter </w:t>
      </w:r>
      <w:r w:rsidRPr="009D2E8F">
        <w:rPr>
          <w:rFonts w:ascii="Times New Roman" w:hAnsi="Times New Roman" w:cs="Times New Roman"/>
          <w:i/>
        </w:rPr>
        <w:t>S</w:t>
      </w:r>
      <w:r w:rsidRPr="00051FD1">
        <w:rPr>
          <w:rFonts w:ascii="Times New Roman" w:hAnsi="Times New Roman" w:cs="Times New Roman"/>
        </w:rPr>
        <w:t xml:space="preserve"> applied to the predicted</w:t>
      </w:r>
      <w:r>
        <w:rPr>
          <w:rFonts w:ascii="Times New Roman" w:hAnsi="Times New Roman" w:cs="Times New Roman"/>
        </w:rPr>
        <w:t xml:space="preserve"> neural firing rates) to a normalized value coding dataset (</w:t>
      </w:r>
      <w:del w:id="80" w:author="Bo Shen" w:date="2023-02-03T11:49:00Z">
        <w:r w:rsidDel="002A4AE4">
          <w:rPr>
            <w:rFonts w:ascii="Times New Roman" w:hAnsi="Times New Roman" w:cs="Times New Roman"/>
          </w:rPr>
          <w:delText xml:space="preserve">the </w:delText>
        </w:r>
      </w:del>
      <w:r w:rsidRPr="00336480">
        <w:rPr>
          <w:rFonts w:ascii="Times New Roman" w:hAnsi="Times New Roman" w:cs="Times New Roman"/>
        </w:rPr>
        <w:t>Fig. 4</w:t>
      </w:r>
      <w:r>
        <w:rPr>
          <w:rFonts w:ascii="Times New Roman" w:hAnsi="Times New Roman" w:cs="Times New Roman"/>
        </w:rPr>
        <w:t xml:space="preserve"> in </w:t>
      </w:r>
      <w:del w:id="81" w:author="Bo Shen" w:date="2023-02-03T11:46:00Z">
        <w:r w:rsidDel="00515022">
          <w:rPr>
            <w:rFonts w:ascii="Times New Roman" w:hAnsi="Times New Roman" w:cs="Times New Roman"/>
          </w:rPr>
          <w:delText>Louie et al., 2011)</w:delText>
        </w:r>
      </w:del>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{"citationID":"mulhiLSF","properties":{"formattedCitation":"(Louie et al., 2011)","plainCitation":"(Louie et al., 2011)","dontUpdate":true,"noteIndex":0},"citationItems":[{"id":342,"uris":["http://zotero.org/users/6345545/items/FIVLPZPC"],"itemData":{"id":342,"type":"article-journal","container-title":"Journal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Pr>
          <w:rFonts w:ascii="Times New Roman" w:hAnsi="Times New Roman" w:cs="Times New Roman"/>
          <w:color w:val="000000" w:themeColor="text1"/>
        </w:rPr>
        <w:fldChar w:fldCharType="separate"/>
      </w:r>
      <w:del w:id="82" w:author="Bo Shen" w:date="2023-02-03T11:46:00Z">
        <w:r w:rsidDel="00515022">
          <w:rPr>
            <w:rFonts w:ascii="Times New Roman" w:hAnsi="Times New Roman" w:cs="Times New Roman"/>
            <w:color w:val="000000"/>
          </w:rPr>
          <w:delText>(</w:delText>
        </w:r>
      </w:del>
      <w:r>
        <w:rPr>
          <w:rFonts w:ascii="Times New Roman" w:hAnsi="Times New Roman" w:cs="Times New Roman"/>
          <w:color w:val="000000"/>
        </w:rPr>
        <w:t>Louie et al., 2011)</w:t>
      </w:r>
      <w:r>
        <w:rPr>
          <w:rFonts w:ascii="Times New Roman" w:hAnsi="Times New Roman" w:cs="Times New Roman"/>
          <w:color w:val="000000" w:themeColor="text1"/>
        </w:rPr>
        <w:fldChar w:fldCharType="end"/>
      </w:r>
      <w:r>
        <w:rPr>
          <w:rFonts w:ascii="Times New Roman" w:hAnsi="Times New Roman" w:cs="Times New Roman"/>
        </w:rPr>
        <w:t>. Other parameters are set the same as reported in the original paper</w:t>
      </w:r>
      <w:ins w:id="83" w:author="Bo Shen" w:date="2023-02-03T11:47:00Z">
        <w:r w:rsidR="00E452CE">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{"citationID":"HcVmeDqY","properties":{"formattedCitation":"(Wong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except that the noise term </w:t>
      </w:r>
      <m:oMath>
        <m:r>
          <w:rPr>
            <w:rFonts w:ascii="Cambria Math" w:hAnsi="Cambria Math" w:cs="Times New Roman"/>
          </w:rPr>
          <m:t>σ</m:t>
        </m:r>
      </m:oMath>
      <w:r>
        <w:rPr>
          <w:rFonts w:ascii="Times New Roman" w:hAnsi="Times New Roman" w:cs="Times New Roman"/>
        </w:rPr>
        <w:t xml:space="preserve"> is set as zero. The RNM is expanded to a trinary choice circuit, with three selective populations wired together based on the same rules </w:t>
      </w:r>
      <w:r>
        <w:rPr>
          <w:rFonts w:ascii="Times New Roman" w:hAnsi="Times New Roman" w:cs="Times New Roman"/>
        </w:rPr>
        <w:lastRenderedPageBreak/>
        <w:t>specified in the original paper</w:t>
      </w:r>
      <w:ins w:id="84" w:author="Bo Shen" w:date="2023-02-03T11:47: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{"citationID":"MhoiGeQg","properties":{"formattedCitation":"(Wong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study the predicted neural activity on the pool 1 that </w:t>
      </w:r>
      <w:del w:id="85" w:author="Bo Shen" w:date="2023-02-03T11:47:00Z">
        <w:r w:rsidDel="002A4AE4">
          <w:rPr>
            <w:rFonts w:ascii="Times New Roman" w:hAnsi="Times New Roman" w:cs="Times New Roman"/>
          </w:rPr>
          <w:delText>receiving</w:delText>
        </w:r>
      </w:del>
      <w:ins w:id="86" w:author="Bo Shen" w:date="2023-02-03T11:47:00Z">
        <w:r w:rsidR="002A4AE4">
          <w:rPr>
            <w:rFonts w:ascii="Times New Roman" w:hAnsi="Times New Roman" w:cs="Times New Roman"/>
          </w:rPr>
          <w:t>receives</w:t>
        </w:r>
      </w:ins>
      <w:r>
        <w:rPr>
          <w:rFonts w:ascii="Times New Roman" w:hAnsi="Times New Roman" w:cs="Times New Roman"/>
        </w:rPr>
        <w:t xml:space="preserve"> direct input from </w:t>
      </w:r>
      <w:r w:rsidRPr="00CF2DB5">
        <w:rPr>
          <w:rFonts w:ascii="Times New Roman" w:hAnsi="Times New Roman" w:cs="Times New Roman"/>
          <w:i/>
        </w:rPr>
        <w:t>V</w:t>
      </w:r>
      <w:r w:rsidRPr="00CF2DB5">
        <w:rPr>
          <w:rFonts w:ascii="Times New Roman" w:hAnsi="Times New Roman" w:cs="Times New Roman"/>
          <w:i/>
          <w:vertAlign w:val="subscript"/>
        </w:rPr>
        <w:t>1</w:t>
      </w:r>
      <w:r>
        <w:rPr>
          <w:rFonts w:ascii="Times New Roman" w:hAnsi="Times New Roman" w:cs="Times New Roman"/>
        </w:rPr>
        <w:t xml:space="preserve"> and </w:t>
      </w:r>
      <w:del w:id="87" w:author="Bo Shen" w:date="2023-02-03T11:47:00Z">
        <w:r w:rsidDel="002A4AE4">
          <w:rPr>
            <w:rFonts w:ascii="Times New Roman" w:hAnsi="Times New Roman" w:cs="Times New Roman"/>
          </w:rPr>
          <w:delText xml:space="preserve">too </w:delText>
        </w:r>
      </w:del>
      <w:r>
        <w:rPr>
          <w:rFonts w:ascii="Times New Roman" w:hAnsi="Times New Roman" w:cs="Times New Roman"/>
        </w:rPr>
        <w:t xml:space="preserve">investigate how the activity of pool 1 changes with the values of contextual inputs </w:t>
      </w:r>
      <w:r w:rsidRPr="00CF2DB5">
        <w:rPr>
          <w:rFonts w:ascii="Times New Roman" w:hAnsi="Times New Roman" w:cs="Times New Roman"/>
          <w:i/>
        </w:rPr>
        <w:t>V</w:t>
      </w:r>
      <w:r w:rsidRPr="00CF2DB5">
        <w:rPr>
          <w:rFonts w:ascii="Times New Roman" w:hAnsi="Times New Roman" w:cs="Times New Roman"/>
          <w:i/>
          <w:vertAlign w:val="subscript"/>
        </w:rPr>
        <w:t>2</w:t>
      </w:r>
      <w:r>
        <w:rPr>
          <w:rFonts w:ascii="Times New Roman" w:hAnsi="Times New Roman" w:cs="Times New Roman"/>
        </w:rPr>
        <w:t xml:space="preserve"> and </w:t>
      </w:r>
      <w:r w:rsidRPr="00CF2DB5">
        <w:rPr>
          <w:rFonts w:ascii="Times New Roman" w:hAnsi="Times New Roman" w:cs="Times New Roman"/>
          <w:i/>
        </w:rPr>
        <w:t>V</w:t>
      </w:r>
      <w:r w:rsidRPr="00CF2DB5">
        <w:rPr>
          <w:rFonts w:ascii="Times New Roman" w:hAnsi="Times New Roman" w:cs="Times New Roman"/>
          <w:i/>
          <w:vertAlign w:val="subscript"/>
        </w:rPr>
        <w:t>3</w:t>
      </w:r>
      <w:r>
        <w:rPr>
          <w:rFonts w:ascii="Times New Roman" w:hAnsi="Times New Roman" w:cs="Times New Roman"/>
        </w:rPr>
        <w:t>. BADS algorithm</w:t>
      </w:r>
      <w:ins w:id="88" w:author="Bo Shen" w:date="2023-02-03T11:48:00Z">
        <w:r w:rsidR="002A4AE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{"citationID":"pveTkZdA","properties":{"formattedCitation":"(Acerbi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t>
      </w:r>
      <w:proofErr w:type="spellStart"/>
      <w:r>
        <w:rPr>
          <w:rFonts w:ascii="Times New Roman" w:hAnsi="Times New Roman" w:cs="Times New Roman"/>
        </w:rPr>
        <w:t>Acerbi</w:t>
      </w:r>
      <w:proofErr w:type="spellEnd"/>
      <w:r>
        <w:rPr>
          <w:rFonts w:ascii="Times New Roman" w:hAnsi="Times New Roman" w:cs="Times New Roman"/>
        </w:rPr>
        <w:t xml:space="preserve"> &amp; Ma, 2017a)</w:t>
      </w:r>
      <w:r>
        <w:rPr>
          <w:rFonts w:ascii="Times New Roman" w:hAnsi="Times New Roman" w:cs="Times New Roman"/>
        </w:rPr>
        <w:fldChar w:fldCharType="end"/>
      </w:r>
      <w:r>
        <w:rPr>
          <w:rFonts w:ascii="Times New Roman" w:hAnsi="Times New Roman" w:cs="Times New Roman"/>
        </w:rPr>
        <w:t xml:space="preserve"> </w:t>
      </w:r>
      <w:del w:id="89" w:author="Bo Shen" w:date="2023-02-03T11:48:00Z">
        <w:r w:rsidDel="002A4AE4">
          <w:rPr>
            <w:rFonts w:ascii="Times New Roman" w:hAnsi="Times New Roman" w:cs="Times New Roman"/>
            <w:noProof/>
          </w:rPr>
          <w:delText xml:space="preserve">is </w:delText>
        </w:r>
      </w:del>
      <w:ins w:id="90" w:author="Bo Shen" w:date="2023-02-03T11:48:00Z">
        <w:r w:rsidR="002A4AE4">
          <w:rPr>
            <w:rFonts w:ascii="Times New Roman" w:hAnsi="Times New Roman" w:cs="Times New Roman"/>
            <w:noProof/>
          </w:rPr>
          <w:t>was</w:t>
        </w:r>
        <w:r w:rsidR="002A4AE4">
          <w:rPr>
            <w:rFonts w:ascii="Times New Roman" w:hAnsi="Times New Roman" w:cs="Times New Roman"/>
            <w:noProof/>
          </w:rPr>
          <w:t xml:space="preserve"> </w:t>
        </w:r>
      </w:ins>
      <w:r>
        <w:rPr>
          <w:rFonts w:ascii="Times New Roman" w:hAnsi="Times New Roman" w:cs="Times New Roman"/>
          <w:noProof/>
        </w:rPr>
        <w:t xml:space="preserve">used </w:t>
      </w:r>
      <w:r>
        <w:rPr>
          <w:rFonts w:ascii="Times New Roman" w:hAnsi="Times New Roman" w:cs="Times New Roman"/>
        </w:rPr>
        <w:t xml:space="preserve">to minimize the </w:t>
      </w:r>
      <w:del w:id="91" w:author="Bo Shen" w:date="2023-02-03T11:48:00Z">
        <w:r w:rsidDel="002A4AE4">
          <w:rPr>
            <w:rFonts w:ascii="Times New Roman" w:hAnsi="Times New Roman" w:cs="Times New Roman"/>
          </w:rPr>
          <w:delText xml:space="preserve">ordinary </w:delText>
        </w:r>
      </w:del>
      <w:ins w:id="92" w:author="Bo Shen" w:date="2023-02-03T11:48:00Z">
        <w:r w:rsidR="002A4AE4">
          <w:rPr>
            <w:rFonts w:ascii="Times New Roman" w:hAnsi="Times New Roman" w:cs="Times New Roman"/>
          </w:rPr>
          <w:t>mean</w:t>
        </w:r>
        <w:r w:rsidR="002A4AE4">
          <w:rPr>
            <w:rFonts w:ascii="Times New Roman" w:hAnsi="Times New Roman" w:cs="Times New Roman"/>
          </w:rPr>
          <w:t xml:space="preserve"> </w:t>
        </w:r>
      </w:ins>
      <w:r>
        <w:rPr>
          <w:rFonts w:ascii="Times New Roman" w:hAnsi="Times New Roman" w:cs="Times New Roman"/>
        </w:rPr>
        <w:t xml:space="preserve">squared error between the predicted neural firing rates of pool 1 and the empirical neural firing rates data reported in </w:t>
      </w:r>
      <w:del w:id="93" w:author="Bo Shen" w:date="2023-02-03T11:49:00Z">
        <w:r w:rsidDel="002A4AE4">
          <w:rPr>
            <w:rFonts w:ascii="Times New Roman" w:hAnsi="Times New Roman" w:cs="Times New Roman"/>
          </w:rPr>
          <w:delText xml:space="preserve">the </w:delText>
        </w:r>
      </w:del>
      <w:r>
        <w:rPr>
          <w:rFonts w:ascii="Times New Roman" w:hAnsi="Times New Roman" w:cs="Times New Roman"/>
        </w:rPr>
        <w:t>Fig. 4 of Louie et al., 2011. The best</w:t>
      </w:r>
      <w:ins w:id="94" w:author="Bo Shen" w:date="2023-02-03T11:49:00Z">
        <w:r w:rsidR="002A4AE4">
          <w:rPr>
            <w:rFonts w:ascii="Times New Roman" w:hAnsi="Times New Roman" w:cs="Times New Roman"/>
          </w:rPr>
          <w:t>-</w:t>
        </w:r>
      </w:ins>
      <w:del w:id="95"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result </w:t>
      </w:r>
      <w:del w:id="96" w:author="Bo Shen" w:date="2023-02-03T11:49:00Z">
        <w:r w:rsidDel="002A4AE4">
          <w:rPr>
            <w:rFonts w:ascii="Times New Roman" w:hAnsi="Times New Roman" w:cs="Times New Roman"/>
          </w:rPr>
          <w:delText>show</w:delText>
        </w:r>
      </w:del>
      <w:ins w:id="97" w:author="Bo Shen" w:date="2023-02-03T11:49:00Z">
        <w:r w:rsidR="002A4AE4">
          <w:rPr>
            <w:rFonts w:ascii="Times New Roman" w:hAnsi="Times New Roman" w:cs="Times New Roman"/>
          </w:rPr>
          <w:t>shows</w:t>
        </w:r>
      </w:ins>
      <w:r>
        <w:rPr>
          <w:rFonts w:ascii="Times New Roman" w:hAnsi="Times New Roman" w:cs="Times New Roman"/>
        </w:rPr>
        <w:t xml:space="preserve"> that the RNM explains 89.2% of the variance, </w:t>
      </w:r>
      <w:del w:id="98" w:author="Bo Shen" w:date="2023-02-03T11:49:00Z">
        <w:r w:rsidDel="002A4AE4">
          <w:rPr>
            <w:rFonts w:ascii="Times New Roman" w:hAnsi="Times New Roman" w:cs="Times New Roman"/>
          </w:rPr>
          <w:delText xml:space="preserve">much </w:delText>
        </w:r>
      </w:del>
      <w:r>
        <w:rPr>
          <w:rFonts w:ascii="Times New Roman" w:hAnsi="Times New Roman" w:cs="Times New Roman"/>
        </w:rPr>
        <w:t>worse than the DNM and LDDM we reported in the main text (Best</w:t>
      </w:r>
      <w:ins w:id="99" w:author="Bo Shen" w:date="2023-02-03T11:49:00Z">
        <w:r w:rsidR="002A4AE4">
          <w:rPr>
            <w:rFonts w:ascii="Times New Roman" w:hAnsi="Times New Roman" w:cs="Times New Roman"/>
          </w:rPr>
          <w:t>-</w:t>
        </w:r>
      </w:ins>
      <w:del w:id="100" w:author="Bo Shen" w:date="2023-02-03T11:49:00Z">
        <w:r w:rsidDel="002A4AE4">
          <w:rPr>
            <w:rFonts w:ascii="Times New Roman" w:hAnsi="Times New Roman" w:cs="Times New Roman"/>
          </w:rPr>
          <w:delText xml:space="preserve"> </w:delText>
        </w:r>
      </w:del>
      <w:r>
        <w:rPr>
          <w:rFonts w:ascii="Times New Roman" w:hAnsi="Times New Roman" w:cs="Times New Roman"/>
        </w:rPr>
        <w:t xml:space="preserve">fitting parameters: </w:t>
      </w:r>
      <m:oMath>
        <m:r>
          <w:rPr>
            <w:rFonts w:ascii="Cambria Math" w:hAnsi="Cambria Math" w:cs="Times New Roman"/>
            <w:rPrChange w:id="101" w:author="Bo Shen" w:date="2023-02-03T11:50:00Z">
              <w:rPr>
                <w:rFonts w:ascii="Cambria Math" w:hAnsi="Cambria Math" w:cs="Times New Roman"/>
              </w:rPr>
            </w:rPrChange>
          </w:rPr>
          <m:t>J</m:t>
        </m:r>
        <m:sSub>
          <m:sSubPr>
            <m:ctrlPr>
              <w:ins w:id="102" w:author="Bo Shen" w:date="2023-02-03T11:50:00Z">
                <w:rPr>
                  <w:rFonts w:ascii="Cambria Math" w:hAnsi="Cambria Math" w:cs="Times New Roman"/>
                  <w:i/>
                </w:rPr>
              </w:ins>
            </m:ctrlPr>
          </m:sSubPr>
          <m:e>
            <m:r>
              <w:rPr>
                <w:rFonts w:ascii="Cambria Math" w:hAnsi="Cambria Math" w:cs="Times New Roman"/>
                <w:rPrChange w:id="103" w:author="Bo Shen" w:date="2023-02-03T11:50:00Z">
                  <w:rPr>
                    <w:rFonts w:ascii="Cambria Math" w:hAnsi="Cambria Math" w:cs="Times New Roman"/>
                  </w:rPr>
                </w:rPrChange>
              </w:rPr>
              <m:t>N</m:t>
            </m:r>
          </m:e>
          <m:sub>
            <m:r>
              <w:rPr>
                <w:rFonts w:ascii="Cambria Math" w:hAnsi="Cambria Math" w:cs="Times New Roman"/>
                <w:vertAlign w:val="subscript"/>
                <w:rPrChange w:id="104" w:author="Bo Shen" w:date="2023-02-03T11:50:00Z">
                  <w:rPr>
                    <w:rFonts w:ascii="Cambria Math" w:hAnsi="Cambria Math" w:cs="Times New Roman"/>
                    <w:vertAlign w:val="subscript"/>
                  </w:rPr>
                </w:rPrChange>
              </w:rPr>
              <m:t>i</m:t>
            </m:r>
            <m:r>
              <w:ins w:id="105" w:author="Bo Shen" w:date="2023-02-03T11:50:00Z">
                <w:rPr>
                  <w:rFonts w:ascii="Cambria Math" w:hAnsi="Cambria Math" w:cs="Times New Roman"/>
                  <w:vertAlign w:val="subscript"/>
                </w:rPr>
                <m:t>,i,i</m:t>
              </w:ins>
            </m:r>
          </m:sub>
        </m:sSub>
        <m:r>
          <w:del w:id="106" w:author="Bo Shen" w:date="2023-02-03T11:50:00Z">
            <w:rPr>
              <w:rFonts w:ascii="Cambria Math" w:hAnsi="Cambria Math" w:cs="Times New Roman"/>
              <w:vertAlign w:val="subscript"/>
              <w:rPrChange w:id="107" w:author="Bo Shen" w:date="2023-02-03T11:50:00Z">
                <w:rPr>
                  <w:rFonts w:ascii="Cambria Math" w:hAnsi="Cambria Math" w:cs="Times New Roman"/>
                  <w:vertAlign w:val="subscript"/>
                </w:rPr>
              </w:rPrChange>
            </w:rPr>
            <m:t>,i,i</m:t>
          </w:del>
        </m:r>
      </m:oMath>
      <w:r>
        <w:rPr>
          <w:rFonts w:ascii="Times New Roman" w:hAnsi="Times New Roman" w:cs="Times New Roman"/>
        </w:rPr>
        <w:t xml:space="preserve"> = .0055, </w:t>
      </w:r>
      <m:oMath>
        <m:r>
          <w:rPr>
            <w:rFonts w:ascii="Cambria Math" w:hAnsi="Cambria Math" w:cs="Times New Roman"/>
            <w:rPrChange w:id="108" w:author="Bo Shen" w:date="2023-02-03T11:50:00Z">
              <w:rPr>
                <w:rFonts w:ascii="Cambria Math" w:hAnsi="Cambria Math" w:cs="Times New Roman"/>
              </w:rPr>
            </w:rPrChange>
          </w:rPr>
          <m:t>J</m:t>
        </m:r>
        <m:sSub>
          <m:sSubPr>
            <m:ctrlPr>
              <w:ins w:id="109" w:author="Bo Shen" w:date="2023-02-03T11:50:00Z">
                <w:rPr>
                  <w:rFonts w:ascii="Cambria Math" w:hAnsi="Cambria Math" w:cs="Times New Roman"/>
                  <w:i/>
                </w:rPr>
              </w:ins>
            </m:ctrlPr>
          </m:sSubPr>
          <m:e>
            <m:r>
              <w:rPr>
                <w:rFonts w:ascii="Cambria Math" w:hAnsi="Cambria Math" w:cs="Times New Roman"/>
                <w:rPrChange w:id="110" w:author="Bo Shen" w:date="2023-02-03T11:50:00Z">
                  <w:rPr>
                    <w:rFonts w:ascii="Cambria Math" w:hAnsi="Cambria Math" w:cs="Times New Roman"/>
                  </w:rPr>
                </w:rPrChange>
              </w:rPr>
              <m:t>N</m:t>
            </m:r>
          </m:e>
          <m:sub>
            <m:r>
              <w:ins w:id="111" w:author="Bo Shen" w:date="2023-02-03T11:51:00Z">
                <w:rPr>
                  <w:rFonts w:ascii="Cambria Math" w:hAnsi="Cambria Math" w:cs="Times New Roman"/>
                  <w:vertAlign w:val="subscript"/>
                </w:rPr>
                <m:t>i,j,k</m:t>
              </w:ins>
            </m:r>
            <m:d>
              <m:dPr>
                <m:ctrlPr>
                  <w:ins w:id="112" w:author="Bo Shen" w:date="2023-02-03T11:51:00Z">
                    <w:rPr>
                      <w:rFonts w:ascii="Cambria Math" w:hAnsi="Cambria Math" w:cs="Times New Roman"/>
                      <w:i/>
                      <w:vertAlign w:val="subscript"/>
                    </w:rPr>
                  </w:ins>
                </m:ctrlPr>
              </m:dPr>
              <m:e>
                <m:r>
                  <w:ins w:id="113" w:author="Bo Shen" w:date="2023-02-03T11:51:00Z">
                    <w:rPr>
                      <w:rFonts w:ascii="Cambria Math" w:hAnsi="Cambria Math" w:cs="Times New Roman"/>
                      <w:vertAlign w:val="subscript"/>
                    </w:rPr>
                    <m:t>i≠j, i≠k</m:t>
                  </w:ins>
                </m:r>
              </m:e>
            </m:d>
          </m:sub>
        </m:sSub>
      </m:oMath>
      <w:r>
        <w:rPr>
          <w:rFonts w:ascii="Times New Roman" w:hAnsi="Times New Roman" w:cs="Times New Roman"/>
        </w:rPr>
        <w:t xml:space="preserve"> = .0861, </w:t>
      </w:r>
      <m:oMath>
        <m:r>
          <w:rPr>
            <w:rFonts w:ascii="Cambria Math" w:hAnsi="Cambria Math" w:cs="Times New Roman"/>
            <w:rPrChange w:id="114" w:author="Bo Shen" w:date="2023-02-03T11:51:00Z">
              <w:rPr>
                <w:rFonts w:ascii="Cambria Math" w:hAnsi="Cambria Math" w:cs="Times New Roman"/>
              </w:rPr>
            </w:rPrChange>
          </w:rPr>
          <m:t>I</m:t>
        </m:r>
        <m:sSub>
          <m:sSubPr>
            <m:ctrlPr>
              <w:ins w:id="115" w:author="Bo Shen" w:date="2023-02-03T11:51:00Z">
                <w:rPr>
                  <w:rFonts w:ascii="Cambria Math" w:hAnsi="Cambria Math" w:cs="Times New Roman"/>
                  <w:i/>
                </w:rPr>
              </w:ins>
            </m:ctrlPr>
          </m:sSubPr>
          <m:e>
            <m:r>
              <w:rPr>
                <w:rFonts w:ascii="Cambria Math" w:hAnsi="Cambria Math" w:cs="Times New Roman"/>
                <w:rPrChange w:id="116" w:author="Bo Shen" w:date="2023-02-03T11:51:00Z">
                  <w:rPr>
                    <w:rFonts w:ascii="Times New Roman" w:hAnsi="Times New Roman" w:cs="Times New Roman"/>
                  </w:rPr>
                </w:rPrChange>
              </w:rPr>
              <w:softHyphen/>
            </m:r>
          </m:e>
          <m:sub>
            <m:r>
              <w:rPr>
                <w:rFonts w:ascii="Cambria Math" w:hAnsi="Cambria Math" w:cs="Times New Roman"/>
                <w:vertAlign w:val="subscript"/>
                <w:rPrChange w:id="117" w:author="Bo Shen" w:date="2023-02-03T11:51:00Z">
                  <w:rPr>
                    <w:rFonts w:ascii="Cambria Math" w:hAnsi="Cambria Math" w:cs="Times New Roman"/>
                    <w:vertAlign w:val="subscript"/>
                  </w:rPr>
                </w:rPrChange>
              </w:rPr>
              <m:t>0</m:t>
            </m:r>
          </m:sub>
        </m:sSub>
      </m:oMath>
      <w:r>
        <w:rPr>
          <w:rFonts w:ascii="Times New Roman" w:hAnsi="Times New Roman" w:cs="Times New Roman"/>
        </w:rPr>
        <w:t xml:space="preserve"> = .3511, </w:t>
      </w:r>
      <w:r w:rsidRPr="0089068E">
        <w:rPr>
          <w:rFonts w:ascii="Times New Roman" w:hAnsi="Times New Roman" w:cs="Times New Roman"/>
          <w:i/>
        </w:rPr>
        <w:t>S</w:t>
      </w:r>
      <w:r>
        <w:rPr>
          <w:rFonts w:ascii="Times New Roman" w:hAnsi="Times New Roman" w:cs="Times New Roman"/>
        </w:rPr>
        <w:t xml:space="preserve"> = 1.074).</w:t>
      </w:r>
    </w:p>
    <w:p w14:paraId="7B7EED08" w14:textId="77777777" w:rsidR="00E24C8A" w:rsidRDefault="00E24C8A" w:rsidP="00E24C8A">
      <w:pPr>
        <w:spacing w:line="480" w:lineRule="auto"/>
        <w:jc w:val="both"/>
        <w:rPr>
          <w:rFonts w:ascii="Times New Roman" w:hAnsi="Times New Roman" w:cs="Times New Roman"/>
          <w:color w:val="000000" w:themeColor="text1"/>
        </w:rPr>
      </w:pPr>
    </w:p>
    <w:p w14:paraId="4F5850E7" w14:textId="77777777" w:rsidR="00E24C8A" w:rsidRPr="0060258A" w:rsidRDefault="00E24C8A" w:rsidP="00E24C8A">
      <w:pPr>
        <w:spacing w:line="480" w:lineRule="auto"/>
        <w:jc w:val="both"/>
        <w:rPr>
          <w:rFonts w:ascii="Times New Roman" w:hAnsi="Times New Roman" w:cs="Times New Roman"/>
          <w:color w:val="000000" w:themeColor="text1"/>
        </w:rPr>
      </w:pPr>
    </w:p>
    <w:p w14:paraId="0A2497A5" w14:textId="77777777" w:rsidR="00E24C8A" w:rsidRPr="0060258A" w:rsidRDefault="00E24C8A" w:rsidP="00E24C8A">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Fit the LDDM to empirical behavioral data</w:t>
      </w:r>
    </w:p>
    <w:p w14:paraId="38DA53BB" w14:textId="77777777" w:rsidR="00E24C8A" w:rsidRPr="0060258A" w:rsidRDefault="00E24C8A" w:rsidP="00E24C8A">
      <w:pPr>
        <w:spacing w:line="480" w:lineRule="auto"/>
        <w:jc w:val="both"/>
        <w:rPr>
          <w:rFonts w:ascii="Times New Roman" w:hAnsi="Times New Roman" w:cs="Times New Roman"/>
          <w:i/>
          <w:color w:val="000000" w:themeColor="text1"/>
        </w:rPr>
      </w:pPr>
    </w:p>
    <w:p w14:paraId="2ACB0F04" w14:textId="5A823DF1"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with seven free parameters (the weights of self-excitation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disinhibition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the variance of Gaussian white noise in the Ornstein-Uhlenbeck process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60258A">
        <w:rPr>
          <w:rFonts w:ascii="Times New Roman" w:hAnsi="Times New Roman" w:cs="Times New Roman"/>
          <w:color w:val="000000" w:themeColor="text1"/>
        </w:rPr>
        <w:t>), the scaling parameter of input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and time constants </w:t>
      </w:r>
      <w:r w:rsidRPr="0060258A">
        <w:rPr>
          <w:rFonts w:ascii="Times New Roman" w:hAnsi="Times New Roman" w:cs="Times New Roman"/>
          <w:color w:val="000000" w:themeColor="text1"/>
          <w:lang w:eastAsia="zh-TW"/>
        </w:rPr>
        <w:t xml:space="preserve">for three types of units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rPr>
        <w:t>) was fit to choice behavior (RT and choice accuracy) in a classic perceptual decision-making dataset</w:t>
      </w:r>
      <w:ins w:id="118" w:author="Bo Shen" w:date="2023-02-03T11:51:00Z">
        <w:r w:rsidR="0048166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{"citationID":"PLWrMBBS","properties":{"formattedCitation":"(Roitman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We employed the commonly used quantile maximum likelihood estimation (QMLE) method</w:t>
      </w:r>
      <w:ins w:id="119" w:author="Bo Shen" w:date="2023-02-03T11:51:00Z">
        <w:r w:rsidR="002528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{"citationID":"ACK0z4kj","properties":{"formattedCitation":"(Heathcote et al., 2002; Ratcliff &amp; McKoon, 2007)","plainCitation":"(Heathcote et al., 2002; Ratcliff &amp; McKoon, 2007)","noteIndex":0},"citationItems":[{"id":3847,"uris":["http://zotero.org/users/6345545/items/X6XXR2QC"],"itemData":{"id":3847,"type":"article-journal","abstract":"Queen’s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K."}],"issued":{"date-parts":[["2002",6,1]]}}},{"id":70,"uris":["http://zotero.org/users/6345545/items/V9KT6JDC"],"itemData":{"id":70,"type":"article-journal","abstract":"The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Computation","page":"873-922","source":"mitpressjournals.org (Atypon)","title":"The Diffusion Decision Model: Theory and Data for Two-Choice Decision Tasks","title-short":"The Diffusion Decision Model","volume":"20","author":[{"family":"Ratcliff","given":"Roger"},{"family":"McKoon","given":"Gail"}],"issued":{"date-parts":[["2007",12,17]]}}}],"schema":"https://github.com/citation-style-language/schema/raw/master/csl-citation.json"}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rPr>
        <w:t>(Heathcote et al., 2002; Ratcliff &amp; McKoon, 2007)</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rationale of QMLE is to minimize the differences between the predicted data and the empirical data on the proportion of number of trials located in each RT bin. Choice accuracy was implicitly estimated because the algorithm accounts for the proportion of number of trials between correct and error trials. Nine quantiles (from .1 to .9 with .1 of step size) were used resulting in ten RT bins, with correct and error trials accounted for separately at each coherence level. Because the LDDM has no closed-</w:t>
      </w:r>
      <w:r w:rsidRPr="0060258A">
        <w:rPr>
          <w:rFonts w:ascii="Times New Roman" w:hAnsi="Times New Roman" w:cs="Times New Roman"/>
          <w:color w:val="000000" w:themeColor="text1"/>
        </w:rPr>
        <w:lastRenderedPageBreak/>
        <w:t xml:space="preserve">form analytic expression for the RT distribution, we evaluated the prediction by Monte Carlo simulations (10240 repetitions for each input coherence). In each simulated trial, the initial values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were set as 32 Hz to be comparable to empirical data</w:t>
      </w:r>
      <w:ins w:id="120" w:author="Bo Shen" w:date="2023-02-03T11:51: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{"citationID":"YYgtw7UL","properties":{"formattedCitation":"(Churchland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Visual stimulus (motion) inputs were defined as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and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*(1-c’) for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where the free parameter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models input scaling and the coherence c’ replicated values in the original experiment (0, 3.2, 6.4, 12.8, 25.6, and 51.2 %)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{"citationID":"Npgo2Vxs","properties":{"formattedCitation":"(Roitman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visual stimulus onset, a gap period (90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was implemented in order to capture the commonly observed initial dip in empirical firing rates</w:t>
      </w:r>
      <w:ins w:id="121" w:author="Bo Shen" w:date="2023-02-03T11:52:00Z">
        <w:r w:rsidR="00E27687">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{"citationID":"1HNUS2zU","properties":{"formattedCitation":"(Roitman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Gated disinhibition was activated along with inputs after the gap. A decision was reached when either of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reached a decision threshold of 70 Hz, the biological threshold observed in the empirical data</w:t>
      </w:r>
      <w:ins w:id="122" w:author="Bo Shen" w:date="2023-02-02T18:16:00Z">
        <w:r w:rsidR="0001053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{"citationID":"ULZAVznw","properties":{"formattedCitation":"(Roitman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30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was added to the RT of threshold hitting to capture the delay in the down-streaming motor execution. After the decision, the input values</w:t>
      </w:r>
      <w:ins w:id="123" w:author="Bo Shen" w:date="2023-02-02T18:17:00Z">
        <w:r w:rsidR="0001053E">
          <w:rPr>
            <w:rFonts w:ascii="Times New Roman" w:hAnsi="Times New Roman" w:cs="Times New Roman"/>
            <w:color w:val="000000" w:themeColor="text1"/>
          </w:rPr>
          <w:t xml:space="preserve">, </w:t>
        </w:r>
      </w:ins>
      <w:del w:id="124" w:author="Bo Shen" w:date="2023-02-02T18:17:00Z">
        <w:r w:rsidRPr="0060258A" w:rsidDel="0001053E">
          <w:rPr>
            <w:rFonts w:ascii="Times New Roman" w:hAnsi="Times New Roman" w:cs="Times New Roman"/>
            <w:color w:val="000000" w:themeColor="text1"/>
          </w:rPr>
          <w:delText xml:space="preserve">, </w:delText>
        </w:r>
      </w:del>
      <m:oMath>
        <m:r>
          <w:del w:id="125" w:author="Bo Shen" w:date="2023-02-02T18:17:00Z">
            <w:rPr>
              <w:rFonts w:ascii="Cambria Math" w:hAnsi="Cambria Math" w:cs="Times New Roman"/>
              <w:color w:val="000000" w:themeColor="text1"/>
            </w:rPr>
            <m:t>self-excitation</m:t>
          </w:del>
        </m:r>
      </m:oMath>
      <w:ins w:id="126" w:author="Bo Shen" w:date="2023-02-02T18:17:00Z">
        <w:r w:rsidR="0001053E">
          <w:rPr>
            <w:rFonts w:ascii="Times New Roman" w:hAnsi="Times New Roman" w:cs="Times New Roman"/>
            <w:color w:val="000000" w:themeColor="text1"/>
          </w:rPr>
          <w:t>α</w:t>
        </w:r>
      </w:ins>
      <w:r w:rsidRPr="0060258A">
        <w:rPr>
          <w:rFonts w:ascii="Times New Roman" w:hAnsi="Times New Roman" w:cs="Times New Roman"/>
          <w:color w:val="000000" w:themeColor="text1"/>
        </w:rPr>
        <w:t xml:space="preserve">, and </w:t>
      </w:r>
      <m:oMath>
        <m:r>
          <w:ins w:id="127" w:author="Bo Shen" w:date="2023-02-02T18:17:00Z">
            <w:rPr>
              <w:rFonts w:ascii="Cambria Math" w:hAnsi="Cambria Math" w:cs="Times New Roman"/>
              <w:color w:val="000000" w:themeColor="text1"/>
            </w:rPr>
            <m:t>β</m:t>
          </w:ins>
        </m:r>
      </m:oMath>
      <w:ins w:id="128" w:author="Bo Shen" w:date="2023-02-02T18:17:00Z">
        <w:r w:rsidR="0001053E">
          <w:rPr>
            <w:rFonts w:ascii="Times New Roman" w:hAnsi="Times New Roman" w:cs="Times New Roman"/>
            <w:color w:val="000000" w:themeColor="text1"/>
          </w:rPr>
          <w:t xml:space="preserve"> </w:t>
        </w:r>
      </w:ins>
      <w:del w:id="129" w:author="Bo Shen" w:date="2023-02-02T18:17:00Z">
        <w:r w:rsidRPr="0060258A" w:rsidDel="0001053E">
          <w:rPr>
            <w:rFonts w:ascii="Times New Roman" w:hAnsi="Times New Roman" w:cs="Times New Roman"/>
            <w:color w:val="000000" w:themeColor="text1"/>
          </w:rPr>
          <w:delText xml:space="preserve">disinhibition </w:delText>
        </w:r>
      </w:del>
      <w:r w:rsidRPr="0060258A">
        <w:rPr>
          <w:rFonts w:ascii="Times New Roman" w:hAnsi="Times New Roman" w:cs="Times New Roman"/>
          <w:color w:val="000000" w:themeColor="text1"/>
        </w:rPr>
        <w:t xml:space="preserve">were reset to zero. The negative loglikelihood (nLL) of QMLE was minimized using </w:t>
      </w:r>
      <w:r>
        <w:rPr>
          <w:rFonts w:ascii="Times New Roman" w:hAnsi="Times New Roman" w:cs="Times New Roman"/>
          <w:color w:val="000000" w:themeColor="text1"/>
        </w:rPr>
        <w:t>BADS</w:t>
      </w:r>
      <w:r w:rsidRPr="0060258A">
        <w:rPr>
          <w:rFonts w:ascii="Times New Roman" w:hAnsi="Times New Roman" w:cs="Times New Roman"/>
          <w:color w:val="000000" w:themeColor="text1"/>
        </w:rPr>
        <w:t xml:space="preserve"> algorithm in </w:t>
      </w:r>
      <w:proofErr w:type="spellStart"/>
      <w:r w:rsidRPr="0060258A">
        <w:rPr>
          <w:rFonts w:ascii="Times New Roman" w:hAnsi="Times New Roman" w:cs="Times New Roman"/>
          <w:color w:val="000000" w:themeColor="text1"/>
        </w:rPr>
        <w:t>Matlab</w:t>
      </w:r>
      <w:proofErr w:type="spellEnd"/>
      <w:ins w:id="130" w:author="Bo Shen" w:date="2023-02-02T18:19:00Z">
        <w:r w:rsidR="00853504">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{"citationID":"tvtMj4hv","properties":{"formattedCitation":"(Acerbi &amp; Ma, 2017a)","plainCitation":"(Acerbi &amp; Ma, 2017a)","noteIndex":0},"citationItems":[{"id":5783,"uris":["http://zotero.org/users/6345545/items/I6YSZFV9"],"itemData":{"id":5783,"type":"paper-conference","container-title":"Advances in Neural Information Processing Systems","publisher":"Curran Associates, Inc.","title":"Practical Bayesian Optimization for Model Fitting with Bayesian Adaptive Direct Search","URL":"https://proceedings.neurips.cc/paper/2017/file/df0aab058ce179e4f7ab135ed4e641a9-Paper.pdf","volume":"30","author":[{"family":"Acerbi","given":"Luigi"},{"family":"Ma","given":"Wei Ji"}],"editor":[{"family":"Guyon","given":"I."},{"family":"Luxburg","given":"U. Von"},{"family":"Bengio","given":"S."},{"family":"Wallach","given":"H."},{"family":"Fergus","given":"R."},{"family":"Vishwanathan","given":"S."},{"family":"Garnett","given":"R."}],"issued":{"date-parts":[["2017"]]}}}],"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color w:val="000000"/>
        </w:rPr>
        <w:t>(</w:t>
      </w:r>
      <w:proofErr w:type="spellStart"/>
      <w:r>
        <w:rPr>
          <w:rFonts w:ascii="Times New Roman" w:hAnsi="Times New Roman" w:cs="Times New Roman"/>
          <w:color w:val="000000"/>
        </w:rPr>
        <w:t>Acerbi</w:t>
      </w:r>
      <w:proofErr w:type="spellEnd"/>
      <w:r>
        <w:rPr>
          <w:rFonts w:ascii="Times New Roman" w:hAnsi="Times New Roman" w:cs="Times New Roman"/>
          <w:color w:val="000000"/>
        </w:rPr>
        <w:t xml:space="preserve"> &amp; Ma, 2017a)</w:t>
      </w:r>
      <w:r>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estimation was conducted using GPU (NVIDIA Tesla V100) parallel computation on a high-performance cluster (NYU Langone), with 160 chains of random initial parameter values to prevent local minima. The chain with the smallest </w:t>
      </w:r>
      <w:proofErr w:type="spellStart"/>
      <w:r w:rsidRPr="0060258A">
        <w:rPr>
          <w:rFonts w:ascii="Times New Roman" w:hAnsi="Times New Roman" w:cs="Times New Roman"/>
          <w:color w:val="000000" w:themeColor="text1"/>
        </w:rPr>
        <w:t>nLL</w:t>
      </w:r>
      <w:proofErr w:type="spellEnd"/>
      <w:r w:rsidRPr="0060258A">
        <w:rPr>
          <w:rFonts w:ascii="Times New Roman" w:hAnsi="Times New Roman" w:cs="Times New Roman"/>
          <w:color w:val="000000" w:themeColor="text1"/>
        </w:rPr>
        <w:t xml:space="preserve"> in its fitting result was selected as the </w:t>
      </w:r>
      <w:del w:id="131" w:author="Bo Shen" w:date="2023-02-03T11:52:00Z">
        <w:r w:rsidRPr="0060258A" w:rsidDel="00D22270">
          <w:rPr>
            <w:rFonts w:ascii="Times New Roman" w:hAnsi="Times New Roman" w:cs="Times New Roman"/>
            <w:color w:val="000000" w:themeColor="text1"/>
          </w:rPr>
          <w:delText>best fitting</w:delText>
        </w:r>
      </w:del>
      <w:ins w:id="132" w:author="Bo Shen" w:date="2023-02-03T11:52:00Z">
        <w:r w:rsidR="00D22270">
          <w:rPr>
            <w:rFonts w:ascii="Times New Roman" w:hAnsi="Times New Roman" w:cs="Times New Roman"/>
            <w:color w:val="000000" w:themeColor="text1"/>
          </w:rPr>
          <w:t>best-fitting</w:t>
        </w:r>
      </w:ins>
      <w:r w:rsidRPr="0060258A">
        <w:rPr>
          <w:rFonts w:ascii="Times New Roman" w:hAnsi="Times New Roman" w:cs="Times New Roman"/>
          <w:color w:val="000000" w:themeColor="text1"/>
        </w:rPr>
        <w:t xml:space="preserve"> result.</w:t>
      </w:r>
    </w:p>
    <w:p w14:paraId="4B0BDD60" w14:textId="77777777" w:rsidR="00E24C8A" w:rsidRPr="0060258A" w:rsidRDefault="00E24C8A" w:rsidP="00E24C8A">
      <w:pPr>
        <w:spacing w:line="480" w:lineRule="auto"/>
        <w:jc w:val="both"/>
        <w:rPr>
          <w:rFonts w:ascii="Times New Roman" w:hAnsi="Times New Roman" w:cs="Times New Roman"/>
          <w:color w:val="000000" w:themeColor="text1"/>
        </w:rPr>
      </w:pPr>
    </w:p>
    <w:p w14:paraId="21388C4F" w14:textId="0D3233C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visualization of the predicted RT distribution (</w:t>
      </w:r>
      <w:r w:rsidRPr="0060258A">
        <w:rPr>
          <w:rFonts w:ascii="Times New Roman" w:hAnsi="Times New Roman" w:cs="Times New Roman"/>
          <w:b/>
          <w:color w:val="000000" w:themeColor="text1"/>
        </w:rPr>
        <w:t>Fig. 6A</w:t>
      </w:r>
      <w:r w:rsidRPr="0060258A">
        <w:rPr>
          <w:rFonts w:ascii="Times New Roman" w:hAnsi="Times New Roman" w:cs="Times New Roman"/>
          <w:color w:val="000000" w:themeColor="text1"/>
        </w:rPr>
        <w:t>) was calculated based on 60 evenly distributed RT bins, with correct and error trials calculated separately under each coherence. The predicted neural dynamics (</w:t>
      </w:r>
      <w:r w:rsidRPr="0060258A">
        <w:rPr>
          <w:rFonts w:ascii="Times New Roman" w:hAnsi="Times New Roman" w:cs="Times New Roman"/>
          <w:b/>
          <w:color w:val="000000" w:themeColor="text1"/>
        </w:rPr>
        <w:t>Fig. 6D</w:t>
      </w:r>
      <w:r w:rsidRPr="0060258A">
        <w:rPr>
          <w:rFonts w:ascii="Times New Roman" w:hAnsi="Times New Roman" w:cs="Times New Roman"/>
          <w:color w:val="000000" w:themeColor="text1"/>
        </w:rPr>
        <w:t xml:space="preserve">) were generated using the model best fit to behavior.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were aggregated across correct trials, segregated by units associated with the chosen </w:t>
      </w:r>
      <w:del w:id="133" w:author="Bo Shen" w:date="2023-02-03T11:52:00Z">
        <w:r w:rsidRPr="0060258A" w:rsidDel="00506562">
          <w:rPr>
            <w:rFonts w:ascii="Times New Roman" w:hAnsi="Times New Roman" w:cs="Times New Roman"/>
            <w:color w:val="000000" w:themeColor="text1"/>
          </w:rPr>
          <w:delText>side and unchosen side</w:delText>
        </w:r>
      </w:del>
      <w:ins w:id="134" w:author="Bo Shen" w:date="2023-02-03T11:52:00Z">
        <w:r w:rsidR="00506562">
          <w:rPr>
            <w:rFonts w:ascii="Times New Roman" w:hAnsi="Times New Roman" w:cs="Times New Roman"/>
            <w:color w:val="000000" w:themeColor="text1"/>
          </w:rPr>
          <w:t>and unchosen sides</w:t>
        </w:r>
      </w:ins>
      <w:r w:rsidRPr="0060258A">
        <w:rPr>
          <w:rFonts w:ascii="Times New Roman" w:hAnsi="Times New Roman" w:cs="Times New Roman"/>
          <w:color w:val="000000" w:themeColor="text1"/>
        </w:rPr>
        <w:t>. As in the original experiment data visualization</w:t>
      </w:r>
      <w:ins w:id="135" w:author="Bo Shen" w:date="2023-02-03T11:52:00Z">
        <w:r w:rsidR="00AE64E8">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{"citationID":"Q7L6Onmv","properties":{"formattedCitation":"(Roitman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lastRenderedPageBreak/>
        <w:t xml:space="preserve">activity early in trials was aligned to stimulus onset and data within 100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boundary crossing were omitted to reduce the impact of decision dynamics on visualizing </w:t>
      </w:r>
      <w:del w:id="136" w:author="Bo Shen" w:date="2023-02-03T11:52:00Z">
        <w:r w:rsidRPr="0060258A" w:rsidDel="00506562">
          <w:rPr>
            <w:rFonts w:ascii="Times New Roman" w:hAnsi="Times New Roman" w:cs="Times New Roman"/>
            <w:color w:val="000000" w:themeColor="text1"/>
          </w:rPr>
          <w:delText>early stage</w:delText>
        </w:r>
      </w:del>
      <w:ins w:id="137" w:author="Bo Shen" w:date="2023-02-03T11:52:00Z">
        <w:r w:rsidR="00506562">
          <w:rPr>
            <w:rFonts w:ascii="Times New Roman" w:hAnsi="Times New Roman" w:cs="Times New Roman"/>
            <w:color w:val="000000" w:themeColor="text1"/>
          </w:rPr>
          <w:t>early-stage</w:t>
        </w:r>
      </w:ins>
      <w:r w:rsidRPr="0060258A">
        <w:rPr>
          <w:rFonts w:ascii="Times New Roman" w:hAnsi="Times New Roman" w:cs="Times New Roman"/>
          <w:color w:val="000000" w:themeColor="text1"/>
        </w:rPr>
        <w:t xml:space="preserve"> ramping dynamics. Early activity traces were cut off at the median value of RT for each coherence level to ensure that the average trace was based on at least half of the trials. Activity late in trials was aligned to the time of </w:t>
      </w:r>
      <w:ins w:id="138" w:author="Bo Shen" w:date="2023-02-03T11:52:00Z">
        <w:r w:rsidR="0050656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 xml:space="preserve">decision, and data within 200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of stimulus onset was omitted.</w:t>
      </w:r>
    </w:p>
    <w:p w14:paraId="116B83C6" w14:textId="77777777" w:rsidR="00E24C8A" w:rsidRDefault="00E24C8A" w:rsidP="00E24C8A">
      <w:pPr>
        <w:spacing w:line="480" w:lineRule="auto"/>
        <w:jc w:val="both"/>
        <w:rPr>
          <w:rFonts w:ascii="Times New Roman" w:hAnsi="Times New Roman" w:cs="Times New Roman"/>
          <w:color w:val="000000" w:themeColor="text1"/>
        </w:rPr>
      </w:pPr>
    </w:p>
    <w:p w14:paraId="64AB0AEF" w14:textId="77777777" w:rsidR="00E24C8A" w:rsidRPr="0060258A" w:rsidRDefault="00E24C8A" w:rsidP="00E24C8A">
      <w:pPr>
        <w:spacing w:line="480" w:lineRule="auto"/>
        <w:jc w:val="both"/>
        <w:rPr>
          <w:rFonts w:ascii="Times New Roman" w:hAnsi="Times New Roman" w:cs="Times New Roman"/>
          <w:color w:val="000000" w:themeColor="text1"/>
        </w:rPr>
      </w:pPr>
    </w:p>
    <w:p w14:paraId="10CF6205" w14:textId="77777777" w:rsidR="00E24C8A" w:rsidRPr="009F6C6A" w:rsidRDefault="00E24C8A" w:rsidP="00E24C8A">
      <w:pPr>
        <w:spacing w:line="480" w:lineRule="auto"/>
        <w:jc w:val="both"/>
        <w:rPr>
          <w:rFonts w:ascii="Times New Roman" w:hAnsi="Times New Roman" w:cs="Times New Roman"/>
          <w:i/>
          <w:color w:val="000000" w:themeColor="text1"/>
        </w:rPr>
      </w:pPr>
      <w:bookmarkStart w:id="139" w:name="_Toc101170400"/>
      <w:r w:rsidRPr="009F6C6A">
        <w:rPr>
          <w:rFonts w:ascii="Times New Roman" w:hAnsi="Times New Roman" w:cs="Times New Roman"/>
          <w:i/>
          <w:color w:val="000000" w:themeColor="text1"/>
        </w:rPr>
        <w:t xml:space="preserve">Fit the RNM to </w:t>
      </w:r>
      <w:bookmarkEnd w:id="139"/>
      <w:r w:rsidRPr="0060258A">
        <w:rPr>
          <w:rFonts w:ascii="Times New Roman" w:hAnsi="Times New Roman" w:cs="Times New Roman"/>
          <w:i/>
          <w:color w:val="000000" w:themeColor="text1"/>
        </w:rPr>
        <w:t>empirical behavioral data</w:t>
      </w:r>
    </w:p>
    <w:p w14:paraId="7EF02291" w14:textId="77777777" w:rsidR="00E24C8A" w:rsidRDefault="00E24C8A" w:rsidP="00E24C8A">
      <w:pPr>
        <w:spacing w:line="480" w:lineRule="auto"/>
        <w:jc w:val="both"/>
        <w:rPr>
          <w:rFonts w:ascii="Times New Roman" w:hAnsi="Times New Roman" w:cs="Times New Roman"/>
          <w:b/>
        </w:rPr>
      </w:pPr>
    </w:p>
    <w:p w14:paraId="5D6B2330" w14:textId="093465C9" w:rsidR="00E24C8A" w:rsidRDefault="00E24C8A" w:rsidP="00E24C8A">
      <w:pPr>
        <w:spacing w:line="480" w:lineRule="auto"/>
        <w:jc w:val="both"/>
        <w:rPr>
          <w:rFonts w:ascii="Times New Roman" w:hAnsi="Times New Roman" w:cs="Times New Roman"/>
        </w:rPr>
      </w:pPr>
      <w:r w:rsidRPr="00B333A0">
        <w:rPr>
          <w:rFonts w:ascii="Times New Roman" w:hAnsi="Times New Roman" w:cs="Times New Roman"/>
        </w:rPr>
        <w:t>In order to compare the model performance in predicting choice behaviors, we fit the original RNM to the classical perceptual decision dataset</w:t>
      </w:r>
      <w:ins w:id="140"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{"citationID":"Zf3AF5ZX","properties":{"formattedCitation":"(Roitman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(Roitman &amp; Shadlen, 2002)</w:t>
      </w:r>
      <w:r>
        <w:rPr>
          <w:rFonts w:ascii="Times New Roman" w:hAnsi="Times New Roman" w:cs="Times New Roman"/>
        </w:rPr>
        <w:fldChar w:fldCharType="end"/>
      </w:r>
      <w:r w:rsidRPr="00B333A0">
        <w:rPr>
          <w:rFonts w:ascii="Times New Roman" w:hAnsi="Times New Roman" w:cs="Times New Roman"/>
        </w:rPr>
        <w:t>.</w:t>
      </w:r>
      <w:r>
        <w:rPr>
          <w:rFonts w:ascii="Times New Roman" w:hAnsi="Times New Roman" w:cs="Times New Roman"/>
        </w:rPr>
        <w:t xml:space="preserve"> We used the reduced form of the RNM</w:t>
      </w:r>
      <w:ins w:id="141" w:author="Bo Shen" w:date="2023-01-31T12:36:00Z">
        <w:r w:rsidR="004F3BDC">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{"citationID":"aRnfxaBW","properties":{"formattedCitation":"(Wong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(Wong &amp; Wang, 2006)</w:t>
      </w:r>
      <w:r>
        <w:rPr>
          <w:rFonts w:ascii="Times New Roman" w:hAnsi="Times New Roman" w:cs="Times New Roman"/>
        </w:rPr>
        <w:fldChar w:fldCharType="end"/>
      </w:r>
      <w:r>
        <w:rPr>
          <w:rFonts w:ascii="Times New Roman" w:hAnsi="Times New Roman" w:cs="Times New Roman"/>
        </w:rPr>
        <w:t xml:space="preserve">. We set eight parameters in the reduced model (see the Appendix in its original paper) as free parameters to fit: </w:t>
      </w:r>
      <w:r>
        <w:rPr>
          <w:rFonts w:ascii="Times New Roman" w:hAnsi="Times New Roman" w:cs="Times New Roman"/>
          <w:lang w:eastAsia="zh-TW"/>
        </w:rPr>
        <w:t>self-excitatory</w:t>
      </w:r>
      <w:r w:rsidRPr="003025E8">
        <w:rPr>
          <w:rFonts w:ascii="Times New Roman" w:hAnsi="Times New Roman" w:cs="Times New Roman"/>
        </w:rPr>
        <w:t xml:space="preserve"> coupling </w:t>
      </w:r>
      <w:r w:rsidRPr="003025E8">
        <w:rPr>
          <w:rFonts w:ascii="Times New Roman" w:hAnsi="Times New Roman" w:cs="Times New Roman"/>
          <w:lang w:eastAsia="zh-TW"/>
        </w:rPr>
        <w:t>weights</w:t>
      </w:r>
      <w:r>
        <w:rPr>
          <w:rFonts w:ascii="Times New Roman" w:hAnsi="Times New Roman" w:cs="Times New Roman"/>
          <w:lang w:eastAsia="zh-TW"/>
        </w:rPr>
        <w:t xml:space="preserve">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1,1</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2,2</m:t>
            </m:r>
          </m:sub>
        </m:sSub>
      </m:oMath>
      <w:r>
        <w:rPr>
          <w:rFonts w:ascii="Times New Roman" w:hAnsi="Times New Roman" w:cs="Times New Roman"/>
        </w:rPr>
        <w:t xml:space="preserve">, mutual inhibitory coupling weights </w:t>
      </w:r>
      <m:oMath>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1,2</m:t>
            </m:r>
          </m:sub>
        </m:sSub>
        <m:r>
          <w:rPr>
            <w:rFonts w:ascii="Cambria Math" w:hAnsi="Cambria Math" w:cs="Times New Roman"/>
            <w:lang w:eastAsia="zh-TW"/>
          </w:rPr>
          <m:t>=J</m:t>
        </m:r>
        <m:sSub>
          <m:sSubPr>
            <m:ctrlPr>
              <w:rPr>
                <w:rFonts w:ascii="Cambria Math" w:hAnsi="Cambria Math" w:cs="Times New Roman"/>
                <w:i/>
                <w:lang w:eastAsia="zh-TW"/>
              </w:rPr>
            </m:ctrlPr>
          </m:sSubPr>
          <m:e>
            <m:r>
              <w:rPr>
                <w:rFonts w:ascii="Cambria Math" w:hAnsi="Cambria Math" w:cs="Times New Roman"/>
                <w:lang w:eastAsia="zh-TW"/>
              </w:rPr>
              <m:t>N</m:t>
            </m:r>
          </m:e>
          <m:sub>
            <m:r>
              <w:rPr>
                <w:rFonts w:ascii="Cambria Math" w:hAnsi="Cambria Math" w:cs="Times New Roman"/>
                <w:lang w:eastAsia="zh-TW"/>
              </w:rPr>
              <m:t>2,1</m:t>
            </m:r>
          </m:sub>
        </m:sSub>
      </m:oMath>
      <w:r w:rsidRPr="001A1418">
        <w:rPr>
          <w:rFonts w:ascii="Times New Roman" w:hAnsi="Times New Roman" w:cs="Times New Roman"/>
          <w:lang w:eastAsia="zh-TW"/>
        </w:rPr>
        <w:t>,</w:t>
      </w:r>
      <w:r w:rsidRPr="001A1418">
        <w:rPr>
          <w:rFonts w:ascii="Times New Roman" w:hAnsi="Times New Roman" w:cs="Times New Roman"/>
        </w:rPr>
        <w:t xml:space="preserve"> </w:t>
      </w:r>
      <w:r w:rsidRPr="001A1418">
        <w:rPr>
          <w:rFonts w:ascii="Times New Roman" w:hAnsi="Times New Roman" w:cs="Times New Roman"/>
          <w:lang w:eastAsia="zh-TW"/>
        </w:rPr>
        <w:t xml:space="preserve">non-selective input </w:t>
      </w:r>
      <m:oMath>
        <m:sSub>
          <m:sSubPr>
            <m:ctrlPr>
              <w:rPr>
                <w:rFonts w:ascii="Cambria Math" w:hAnsi="Cambria Math" w:cs="Times New Roman"/>
                <w:i/>
                <w:lang w:eastAsia="zh-TW"/>
              </w:rPr>
            </m:ctrlPr>
          </m:sSubPr>
          <m:e>
            <m:r>
              <w:rPr>
                <w:rFonts w:ascii="Cambria Math" w:hAnsi="Cambria Math" w:cs="Times New Roman"/>
                <w:lang w:eastAsia="zh-TW"/>
              </w:rPr>
              <m:t>I</m:t>
            </m:r>
          </m:e>
          <m:sub>
            <m:r>
              <w:rPr>
                <w:rFonts w:ascii="Cambria Math" w:hAnsi="Cambria Math" w:cs="Times New Roman"/>
                <w:lang w:eastAsia="zh-TW"/>
              </w:rPr>
              <m:t>0</m:t>
            </m:r>
          </m:sub>
        </m:sSub>
      </m:oMath>
      <w:r w:rsidRPr="001A1418">
        <w:rPr>
          <w:rFonts w:ascii="Times New Roman" w:hAnsi="Times New Roman" w:cs="Times New Roman"/>
          <w:lang w:eastAsia="zh-TW"/>
        </w:rPr>
        <w:t xml:space="preserve">, noise amplitude of OU process </w:t>
      </w:r>
      <m:oMath>
        <m:sSub>
          <m:sSubPr>
            <m:ctrlPr>
              <w:rPr>
                <w:rFonts w:ascii="Cambria Math" w:hAnsi="Cambria Math" w:cs="Times New Roman"/>
                <w:i/>
                <w:lang w:eastAsia="zh-TW"/>
              </w:rPr>
            </m:ctrlPr>
          </m:sSubPr>
          <m:e>
            <m:r>
              <w:rPr>
                <w:rFonts w:ascii="Cambria Math" w:hAnsi="Cambria Math" w:cs="Times New Roman"/>
                <w:lang w:eastAsia="zh-TW"/>
              </w:rPr>
              <m:t>σ</m:t>
            </m:r>
          </m:e>
          <m:sub>
            <m:r>
              <w:rPr>
                <w:rFonts w:ascii="Cambria Math" w:hAnsi="Cambria Math" w:cs="Times New Roman"/>
                <w:lang w:eastAsia="zh-TW"/>
              </w:rPr>
              <m:t>noise</m:t>
            </m:r>
          </m:sub>
        </m:sSub>
      </m:oMath>
      <w:r w:rsidRPr="001A1418">
        <w:rPr>
          <w:rFonts w:ascii="Times New Roman" w:hAnsi="Times New Roman" w:cs="Times New Roman"/>
          <w:lang w:eastAsia="zh-TW"/>
        </w:rPr>
        <w:t xml:space="preserve">, input scale </w:t>
      </w:r>
      <m:oMath>
        <m:sSub>
          <m:sSubPr>
            <m:ctrlPr>
              <w:rPr>
                <w:rFonts w:ascii="Cambria Math" w:hAnsi="Cambria Math" w:cs="Times New Roman"/>
                <w:i/>
                <w:lang w:eastAsia="zh-TW"/>
              </w:rPr>
            </m:ctrlPr>
          </m:sSubPr>
          <m:e>
            <m:r>
              <w:rPr>
                <w:rFonts w:ascii="Cambria Math" w:hAnsi="Cambria Math" w:cs="Times New Roman"/>
                <w:lang w:eastAsia="zh-TW"/>
              </w:rPr>
              <m:t>μ</m:t>
            </m:r>
          </m:e>
          <m:sub>
            <m:r>
              <w:rPr>
                <w:rFonts w:ascii="Cambria Math" w:hAnsi="Cambria Math" w:cs="Times New Roman"/>
                <w:lang w:eastAsia="zh-TW"/>
              </w:rPr>
              <m:t>0</m:t>
            </m:r>
          </m:sub>
        </m:sSub>
      </m:oMath>
      <w:r w:rsidRPr="001A1418">
        <w:rPr>
          <w:rFonts w:ascii="Times New Roman" w:hAnsi="Times New Roman" w:cs="Times New Roman"/>
          <w:lang w:eastAsia="zh-TW"/>
        </w:rPr>
        <w:t>,</w:t>
      </w:r>
      <w:r>
        <w:rPr>
          <w:rFonts w:ascii="Times New Roman" w:hAnsi="Times New Roman" w:cs="Times New Roman"/>
          <w:lang w:eastAsia="zh-TW"/>
        </w:rPr>
        <w:t xml:space="preserve"> synaptic kinetic parameter</w:t>
      </w:r>
      <w:del w:id="142" w:author="Bo Shen" w:date="2023-02-02T19:13:00Z">
        <w:r w:rsidRPr="001A1418" w:rsidDel="00812748">
          <w:rPr>
            <w:rFonts w:ascii="Times New Roman" w:hAnsi="Times New Roman" w:cs="Times New Roman"/>
            <w:lang w:eastAsia="zh-TW"/>
          </w:rPr>
          <w:delText xml:space="preserve"> </w:delText>
        </w:r>
      </w:del>
      <w:r>
        <w:rPr>
          <w:rFonts w:ascii="Times New Roman" w:hAnsi="Times New Roman" w:cs="Times New Roman"/>
          <w:lang w:eastAsia="zh-TW"/>
        </w:rPr>
        <w:t xml:space="preserve"> </w:t>
      </w:r>
      <m:oMath>
        <m:r>
          <w:rPr>
            <w:rFonts w:ascii="Cambria Math" w:hAnsi="Cambria Math" w:cs="Times New Roman"/>
          </w:rPr>
          <m:t>γ</m:t>
        </m:r>
      </m:oMath>
      <w:r>
        <w:rPr>
          <w:rFonts w:ascii="Times New Roman" w:hAnsi="Times New Roman" w:cs="Times New Roman"/>
        </w:rPr>
        <w:t xml:space="preserve">, initial value </w:t>
      </w:r>
      <m:oMath>
        <m:sSub>
          <m:sSubPr>
            <m:ctrlPr>
              <w:rPr>
                <w:rFonts w:ascii="Cambria Math" w:hAnsi="Cambria Math" w:cs="Times New Roman"/>
                <w:i/>
                <w:lang w:eastAsia="zh-TW"/>
              </w:rPr>
            </m:ctrlPr>
          </m:sSubPr>
          <m:e>
            <m:r>
              <w:rPr>
                <w:rFonts w:ascii="Cambria Math" w:hAnsi="Cambria Math" w:cs="Times New Roman"/>
                <w:lang w:eastAsia="zh-TW"/>
              </w:rPr>
              <m:t>H</m:t>
            </m:r>
          </m:e>
          <m:sub>
            <m:r>
              <w:rPr>
                <w:rFonts w:ascii="Cambria Math" w:hAnsi="Cambria Math" w:cs="Times New Roman"/>
                <w:lang w:eastAsia="zh-TW"/>
              </w:rPr>
              <m:t>0</m:t>
            </m:r>
          </m:sub>
        </m:sSub>
      </m:oMath>
      <w:r>
        <w:rPr>
          <w:rFonts w:ascii="Times New Roman" w:hAnsi="Times New Roman" w:cs="Times New Roman"/>
        </w:rPr>
        <w:t xml:space="preserve">,  </w:t>
      </w:r>
      <w:r w:rsidRPr="001A1418">
        <w:rPr>
          <w:rFonts w:ascii="Times New Roman" w:hAnsi="Times New Roman" w:cs="Times New Roman"/>
          <w:lang w:eastAsia="zh-TW"/>
        </w:rPr>
        <w:t xml:space="preserve">and time constant </w:t>
      </w:r>
      <m:oMath>
        <m:sSub>
          <m:sSubPr>
            <m:ctrlPr>
              <w:rPr>
                <w:rFonts w:ascii="Cambria Math" w:hAnsi="Cambria Math" w:cs="Times New Roman"/>
                <w:i/>
                <w:lang w:eastAsia="zh-TW"/>
              </w:rPr>
            </m:ctrlPr>
          </m:sSubPr>
          <m:e>
            <m:r>
              <w:rPr>
                <w:rFonts w:ascii="Cambria Math" w:hAnsi="Cambria Math" w:cs="Times New Roman"/>
                <w:lang w:eastAsia="zh-TW"/>
              </w:rPr>
              <m:t>τ</m:t>
            </m:r>
          </m:e>
          <m:sub>
            <m:r>
              <w:rPr>
                <w:rFonts w:ascii="Cambria Math" w:hAnsi="Cambria Math" w:cs="Times New Roman"/>
                <w:lang w:eastAsia="zh-TW"/>
              </w:rPr>
              <m:t>S</m:t>
            </m:r>
          </m:sub>
        </m:sSub>
      </m:oMath>
      <w:r w:rsidRPr="001A1418">
        <w:rPr>
          <w:rFonts w:ascii="Times New Roman" w:hAnsi="Times New Roman" w:cs="Times New Roman"/>
          <w:lang w:eastAsia="zh-TW"/>
        </w:rPr>
        <w:t xml:space="preserve">. </w:t>
      </w:r>
      <w:r>
        <w:rPr>
          <w:rFonts w:ascii="Times New Roman" w:hAnsi="Times New Roman" w:cs="Times New Roman"/>
        </w:rPr>
        <w:t xml:space="preserve">The other parameters that describing the input-output relationship of a single cell were set as the same in the paper: </w:t>
      </w:r>
      <w:r w:rsidRPr="00F53EB1">
        <w:rPr>
          <w:rFonts w:ascii="Times New Roman" w:hAnsi="Times New Roman" w:cs="Times New Roman" w:hint="eastAsia"/>
          <w:i/>
        </w:rPr>
        <w:t>a</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270</w:t>
      </w:r>
      <w:r>
        <w:rPr>
          <w:rFonts w:ascii="Times New Roman" w:hAnsi="Times New Roman" w:cs="Times New Roman"/>
        </w:rPr>
        <w:t xml:space="preserve"> </w:t>
      </w:r>
      <w:r w:rsidRPr="00B7639C">
        <w:rPr>
          <w:rFonts w:ascii="Times New Roman" w:hAnsi="Times New Roman" w:cs="Times New Roman" w:hint="eastAsia"/>
        </w:rPr>
        <w:t>(</w:t>
      </w:r>
      <w:proofErr w:type="spellStart"/>
      <w:r w:rsidRPr="00B7639C">
        <w:rPr>
          <w:rFonts w:ascii="Times New Roman" w:hAnsi="Times New Roman" w:cs="Times New Roman" w:hint="eastAsia"/>
        </w:rPr>
        <w:t>VnC</w:t>
      </w:r>
      <w:proofErr w:type="spellEnd"/>
      <w:r w:rsidRPr="00B7639C">
        <w:rPr>
          <w:rFonts w:ascii="Times New Roman" w:hAnsi="Times New Roman" w:cs="Times New Roman" w:hint="eastAsia"/>
        </w:rPr>
        <w:t>)</w:t>
      </w:r>
      <w:r w:rsidRPr="00734D89">
        <w:rPr>
          <w:rFonts w:ascii="Times New Roman" w:hAnsi="Times New Roman" w:cs="Times New Roman"/>
          <w:vertAlign w:val="superscript"/>
        </w:rPr>
        <w:t>-</w:t>
      </w:r>
      <w:r w:rsidRPr="00734D89">
        <w:rPr>
          <w:rFonts w:ascii="Times New Roman" w:hAnsi="Times New Roman" w:cs="Times New Roman" w:hint="eastAsia"/>
          <w:vertAlign w:val="superscript"/>
        </w:rPr>
        <w:t>1</w:t>
      </w:r>
      <w:r w:rsidRPr="00B7639C">
        <w:rPr>
          <w:rFonts w:ascii="Times New Roman" w:hAnsi="Times New Roman" w:cs="Times New Roman" w:hint="eastAsia"/>
        </w:rPr>
        <w:t xml:space="preserve">, </w:t>
      </w:r>
      <w:r w:rsidRPr="00F53EB1">
        <w:rPr>
          <w:rFonts w:ascii="Times New Roman" w:hAnsi="Times New Roman" w:cs="Times New Roman" w:hint="eastAsia"/>
          <w:i/>
        </w:rPr>
        <w:t>b</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108</w:t>
      </w:r>
      <w:r>
        <w:rPr>
          <w:rFonts w:ascii="Times New Roman" w:hAnsi="Times New Roman" w:cs="Times New Roman"/>
        </w:rPr>
        <w:t xml:space="preserve"> </w:t>
      </w:r>
      <w:r w:rsidRPr="00B7639C">
        <w:rPr>
          <w:rFonts w:ascii="Times New Roman" w:hAnsi="Times New Roman" w:cs="Times New Roman" w:hint="eastAsia"/>
        </w:rPr>
        <w:t>Hz,</w:t>
      </w:r>
      <w:r>
        <w:rPr>
          <w:rFonts w:ascii="Times New Roman" w:hAnsi="Times New Roman" w:cs="Times New Roman"/>
        </w:rPr>
        <w:t xml:space="preserve"> </w:t>
      </w:r>
      <w:r w:rsidRPr="00F53EB1">
        <w:rPr>
          <w:rFonts w:ascii="Times New Roman" w:hAnsi="Times New Roman" w:cs="Times New Roman" w:hint="eastAsia"/>
          <w:i/>
        </w:rPr>
        <w:t>d</w:t>
      </w:r>
      <w:r w:rsidRPr="00B7639C">
        <w:rPr>
          <w:rFonts w:ascii="Times New Roman" w:hAnsi="Times New Roman" w:cs="Times New Roman" w:hint="eastAsia"/>
        </w:rPr>
        <w:t xml:space="preserve"> </w:t>
      </w:r>
      <w:r>
        <w:rPr>
          <w:rFonts w:ascii="Times New Roman" w:hAnsi="Times New Roman" w:cs="Times New Roman"/>
        </w:rPr>
        <w:t xml:space="preserve">= </w:t>
      </w:r>
      <w:r w:rsidRPr="00B7639C">
        <w:rPr>
          <w:rFonts w:ascii="Times New Roman" w:hAnsi="Times New Roman" w:cs="Times New Roman" w:hint="eastAsia"/>
        </w:rPr>
        <w:t>0.154</w:t>
      </w:r>
      <w:r>
        <w:rPr>
          <w:rFonts w:ascii="Times New Roman" w:hAnsi="Times New Roman" w:cs="Times New Roman"/>
        </w:rPr>
        <w:t xml:space="preserve"> </w:t>
      </w:r>
      <w:r w:rsidRPr="00B7639C">
        <w:rPr>
          <w:rFonts w:ascii="Times New Roman" w:hAnsi="Times New Roman" w:cs="Times New Roman" w:hint="eastAsia"/>
        </w:rPr>
        <w:t>s</w:t>
      </w:r>
      <w:r>
        <w:rPr>
          <w:rFonts w:ascii="Times New Roman" w:hAnsi="Times New Roman" w:cs="Times New Roman"/>
        </w:rPr>
        <w:t xml:space="preserve">. The time constant for the AMPA receptor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AMPA</m:t>
            </m:r>
          </m:sub>
        </m:sSub>
      </m:oMath>
      <w:r>
        <w:rPr>
          <w:rFonts w:ascii="Times New Roman" w:hAnsi="Times New Roman" w:cs="Times New Roman"/>
        </w:rPr>
        <w:t xml:space="preserve"> is fixed as 2 </w:t>
      </w:r>
      <w:proofErr w:type="spellStart"/>
      <w:r>
        <w:rPr>
          <w:rFonts w:ascii="Times New Roman" w:hAnsi="Times New Roman" w:cs="Times New Roman"/>
        </w:rPr>
        <w:t>ms.</w:t>
      </w:r>
      <w:proofErr w:type="spellEnd"/>
      <w:r>
        <w:rPr>
          <w:rFonts w:ascii="Times New Roman" w:hAnsi="Times New Roman" w:cs="Times New Roman"/>
        </w:rPr>
        <w:t xml:space="preserve"> </w:t>
      </w:r>
      <w:ins w:id="143" w:author="Bo Shen" w:date="2023-02-03T11:08:00Z">
        <w:r w:rsidR="00956ED8">
          <w:rPr>
            <w:rFonts w:ascii="Times New Roman" w:hAnsi="Times New Roman" w:cs="Times New Roman"/>
          </w:rPr>
          <w:t>The task setting and t</w:t>
        </w:r>
      </w:ins>
      <w:del w:id="144" w:author="Bo Shen" w:date="2023-02-03T11:08:00Z">
        <w:r w:rsidDel="00956ED8">
          <w:rPr>
            <w:rFonts w:ascii="Times New Roman" w:hAnsi="Times New Roman" w:cs="Times New Roman"/>
          </w:rPr>
          <w:delText>T</w:delText>
        </w:r>
      </w:del>
      <w:proofErr w:type="gramStart"/>
      <w:r>
        <w:rPr>
          <w:rFonts w:ascii="Times New Roman" w:hAnsi="Times New Roman" w:cs="Times New Roman"/>
        </w:rPr>
        <w:t>he</w:t>
      </w:r>
      <w:proofErr w:type="gramEnd"/>
      <w:r>
        <w:rPr>
          <w:rFonts w:ascii="Times New Roman" w:hAnsi="Times New Roman" w:cs="Times New Roman"/>
        </w:rPr>
        <w:t xml:space="preserve"> optimization used </w:t>
      </w:r>
      <w:del w:id="145" w:author="Bo Shen" w:date="2023-02-03T11:08:00Z">
        <w:r w:rsidDel="00956ED8">
          <w:rPr>
            <w:rFonts w:ascii="Times New Roman" w:hAnsi="Times New Roman" w:cs="Times New Roman"/>
          </w:rPr>
          <w:delText>is</w:delText>
        </w:r>
      </w:del>
      <w:ins w:id="146" w:author="Bo Shen" w:date="2023-02-03T13:09:00Z">
        <w:r w:rsidR="00233F2F">
          <w:rPr>
            <w:rFonts w:ascii="Times New Roman" w:hAnsi="Times New Roman" w:cs="Times New Roman"/>
          </w:rPr>
          <w:t>were kept</w:t>
        </w:r>
      </w:ins>
      <w:r>
        <w:rPr>
          <w:rFonts w:ascii="Times New Roman" w:hAnsi="Times New Roman" w:cs="Times New Roman"/>
        </w:rPr>
        <w:t xml:space="preserve"> the same as </w:t>
      </w:r>
      <w:ins w:id="147" w:author="Bo Shen" w:date="2023-02-03T13:09:00Z">
        <w:r w:rsidR="00233F2F">
          <w:rPr>
            <w:rFonts w:ascii="Times New Roman" w:hAnsi="Times New Roman" w:cs="Times New Roman"/>
          </w:rPr>
          <w:t xml:space="preserve">in </w:t>
        </w:r>
      </w:ins>
      <w:r>
        <w:rPr>
          <w:rFonts w:ascii="Times New Roman" w:hAnsi="Times New Roman" w:cs="Times New Roman"/>
        </w:rPr>
        <w:t xml:space="preserve">fitting the LDDM (see above). </w:t>
      </w:r>
      <w:del w:id="148" w:author="Bo Shen" w:date="2023-02-03T11:08:00Z">
        <w:r w:rsidDel="00956ED8">
          <w:rPr>
            <w:rFonts w:ascii="Times New Roman" w:hAnsi="Times New Roman" w:cs="Times New Roman"/>
          </w:rPr>
          <w:delText>Time</w:delText>
        </w:r>
      </w:del>
      <w:ins w:id="149" w:author="Bo Shen" w:date="2023-02-03T11:08:00Z">
        <w:r w:rsidR="00956ED8">
          <w:rPr>
            <w:rFonts w:ascii="Times New Roman" w:hAnsi="Times New Roman" w:cs="Times New Roman"/>
          </w:rPr>
          <w:t>The time</w:t>
        </w:r>
      </w:ins>
      <w:r>
        <w:rPr>
          <w:rFonts w:ascii="Times New Roman" w:hAnsi="Times New Roman" w:cs="Times New Roman"/>
        </w:rPr>
        <w:t xml:space="preserve"> step </w:t>
      </w:r>
      <w:r w:rsidRPr="00563E7C">
        <w:rPr>
          <w:rFonts w:ascii="Times New Roman" w:hAnsi="Times New Roman" w:cs="Times New Roman"/>
          <w:i/>
        </w:rPr>
        <w:t>dt</w:t>
      </w:r>
      <w:r>
        <w:rPr>
          <w:rFonts w:ascii="Times New Roman" w:hAnsi="Times New Roman" w:cs="Times New Roman"/>
        </w:rPr>
        <w:t xml:space="preserve"> was set as .001 s. </w:t>
      </w:r>
      <w:del w:id="150" w:author="Bo Shen" w:date="2023-02-03T13:08:00Z">
        <w:r w:rsidDel="00233F2F">
          <w:rPr>
            <w:rFonts w:ascii="Times New Roman" w:hAnsi="Times New Roman" w:cs="Times New Roman"/>
          </w:rPr>
          <w:delText xml:space="preserve">In the </w:delText>
        </w:r>
      </w:del>
      <w:del w:id="151" w:author="Bo Shen" w:date="2023-02-03T11:08:00Z">
        <w:r w:rsidDel="00956ED8">
          <w:rPr>
            <w:rFonts w:ascii="Times New Roman" w:hAnsi="Times New Roman" w:cs="Times New Roman"/>
          </w:rPr>
          <w:delText>best fitting</w:delText>
        </w:r>
      </w:del>
      <w:del w:id="152" w:author="Bo Shen" w:date="2023-02-03T13:08:00Z">
        <w:r w:rsidDel="00233F2F">
          <w:rPr>
            <w:rFonts w:ascii="Times New Roman" w:hAnsi="Times New Roman" w:cs="Times New Roman"/>
          </w:rPr>
          <w:delText xml:space="preserve"> results, most of the best-fitting parameters are close to the values selected in the original paper (</w:delText>
        </w:r>
      </w:del>
      <m:oMath>
        <m:r>
          <w:del w:id="153" w:author="Bo Shen" w:date="2023-02-03T13:08:00Z">
            <w:rPr>
              <w:rFonts w:ascii="Cambria Math" w:hAnsi="Cambria Math" w:cs="Times New Roman"/>
              <w:lang w:eastAsia="zh-TW"/>
            </w:rPr>
            <m:t>J</m:t>
          </w:del>
        </m:r>
        <m:sSub>
          <m:sSubPr>
            <m:ctrlPr>
              <w:del w:id="154" w:author="Bo Shen" w:date="2023-02-03T13:08:00Z">
                <w:rPr>
                  <w:rFonts w:ascii="Cambria Math" w:hAnsi="Cambria Math" w:cs="Times New Roman"/>
                  <w:i/>
                  <w:lang w:eastAsia="zh-TW"/>
                </w:rPr>
              </w:del>
            </m:ctrlPr>
          </m:sSubPr>
          <m:e>
            <m:r>
              <w:del w:id="155" w:author="Bo Shen" w:date="2023-02-03T13:08:00Z">
                <w:rPr>
                  <w:rFonts w:ascii="Cambria Math" w:hAnsi="Cambria Math" w:cs="Times New Roman"/>
                  <w:lang w:eastAsia="zh-TW"/>
                </w:rPr>
                <m:t>N</m:t>
              </w:del>
            </m:r>
          </m:e>
          <m:sub>
            <m:r>
              <w:del w:id="156" w:author="Bo Shen" w:date="2023-02-03T13:08:00Z">
                <w:rPr>
                  <w:rFonts w:ascii="Cambria Math" w:hAnsi="Cambria Math" w:cs="Times New Roman"/>
                  <w:lang w:eastAsia="zh-TW"/>
                </w:rPr>
                <m:t>1,1</m:t>
              </w:del>
            </m:r>
          </m:sub>
        </m:sSub>
        <m:r>
          <w:del w:id="157" w:author="Bo Shen" w:date="2023-02-03T13:08:00Z">
            <w:rPr>
              <w:rFonts w:ascii="Cambria Math" w:hAnsi="Cambria Math" w:cs="Times New Roman"/>
              <w:lang w:eastAsia="zh-TW"/>
            </w:rPr>
            <m:t>=J</m:t>
          </w:del>
        </m:r>
        <m:sSub>
          <m:sSubPr>
            <m:ctrlPr>
              <w:del w:id="158" w:author="Bo Shen" w:date="2023-02-03T13:08:00Z">
                <w:rPr>
                  <w:rFonts w:ascii="Cambria Math" w:hAnsi="Cambria Math" w:cs="Times New Roman"/>
                  <w:i/>
                  <w:lang w:eastAsia="zh-TW"/>
                </w:rPr>
              </w:del>
            </m:ctrlPr>
          </m:sSubPr>
          <m:e>
            <m:r>
              <w:del w:id="159" w:author="Bo Shen" w:date="2023-02-03T13:08:00Z">
                <w:rPr>
                  <w:rFonts w:ascii="Cambria Math" w:hAnsi="Cambria Math" w:cs="Times New Roman"/>
                  <w:lang w:eastAsia="zh-TW"/>
                </w:rPr>
                <m:t>N</m:t>
              </w:del>
            </m:r>
          </m:e>
          <m:sub>
            <m:r>
              <w:del w:id="160" w:author="Bo Shen" w:date="2023-02-03T13:08:00Z">
                <w:rPr>
                  <w:rFonts w:ascii="Cambria Math" w:hAnsi="Cambria Math" w:cs="Times New Roman"/>
                  <w:lang w:eastAsia="zh-TW"/>
                </w:rPr>
                <m:t>2,2</m:t>
              </w:del>
            </m:r>
          </m:sub>
        </m:sSub>
        <m:r>
          <w:del w:id="161" w:author="Bo Shen" w:date="2023-02-03T13:08:00Z">
            <w:rPr>
              <w:rFonts w:ascii="Cambria Math" w:hAnsi="Cambria Math" w:cs="Times New Roman"/>
              <w:lang w:eastAsia="zh-TW"/>
            </w:rPr>
            <m:t>=.2632</m:t>
          </w:del>
        </m:r>
      </m:oMath>
      <w:del w:id="162" w:author="Bo Shen" w:date="2023-02-03T13:08:00Z">
        <w:r w:rsidRPr="00BB3093" w:rsidDel="00233F2F">
          <w:rPr>
            <w:rFonts w:ascii="Times New Roman" w:hAnsi="Times New Roman" w:cs="Times New Roman"/>
            <w:lang w:eastAsia="zh-TW"/>
          </w:rPr>
          <w:delText xml:space="preserve">, </w:delText>
        </w:r>
      </w:del>
      <m:oMath>
        <m:r>
          <w:del w:id="163" w:author="Bo Shen" w:date="2023-02-03T13:08:00Z">
            <w:rPr>
              <w:rFonts w:ascii="Cambria Math" w:hAnsi="Cambria Math" w:cs="Times New Roman"/>
              <w:lang w:eastAsia="zh-TW"/>
            </w:rPr>
            <m:t>J</m:t>
          </w:del>
        </m:r>
        <m:sSub>
          <m:sSubPr>
            <m:ctrlPr>
              <w:del w:id="164" w:author="Bo Shen" w:date="2023-02-03T13:08:00Z">
                <w:rPr>
                  <w:rFonts w:ascii="Cambria Math" w:hAnsi="Cambria Math" w:cs="Times New Roman"/>
                  <w:i/>
                  <w:lang w:eastAsia="zh-TW"/>
                </w:rPr>
              </w:del>
            </m:ctrlPr>
          </m:sSubPr>
          <m:e>
            <m:r>
              <w:del w:id="165" w:author="Bo Shen" w:date="2023-02-03T13:08:00Z">
                <w:rPr>
                  <w:rFonts w:ascii="Cambria Math" w:hAnsi="Cambria Math" w:cs="Times New Roman"/>
                  <w:lang w:eastAsia="zh-TW"/>
                </w:rPr>
                <m:t>N</m:t>
              </w:del>
            </m:r>
          </m:e>
          <m:sub>
            <m:r>
              <w:del w:id="166" w:author="Bo Shen" w:date="2023-02-03T13:08:00Z">
                <w:rPr>
                  <w:rFonts w:ascii="Cambria Math" w:hAnsi="Cambria Math" w:cs="Times New Roman"/>
                  <w:lang w:eastAsia="zh-TW"/>
                </w:rPr>
                <m:t>1,2</m:t>
              </w:del>
            </m:r>
          </m:sub>
        </m:sSub>
        <m:r>
          <w:del w:id="167" w:author="Bo Shen" w:date="2023-02-03T13:08:00Z">
            <w:rPr>
              <w:rFonts w:ascii="Cambria Math" w:hAnsi="Cambria Math" w:cs="Times New Roman"/>
              <w:lang w:eastAsia="zh-TW"/>
            </w:rPr>
            <m:t>=J</m:t>
          </w:del>
        </m:r>
        <m:sSub>
          <m:sSubPr>
            <m:ctrlPr>
              <w:del w:id="168" w:author="Bo Shen" w:date="2023-02-03T13:08:00Z">
                <w:rPr>
                  <w:rFonts w:ascii="Cambria Math" w:hAnsi="Cambria Math" w:cs="Times New Roman"/>
                  <w:i/>
                  <w:lang w:eastAsia="zh-TW"/>
                </w:rPr>
              </w:del>
            </m:ctrlPr>
          </m:sSubPr>
          <m:e>
            <m:r>
              <w:del w:id="169" w:author="Bo Shen" w:date="2023-02-03T13:08:00Z">
                <w:rPr>
                  <w:rFonts w:ascii="Cambria Math" w:hAnsi="Cambria Math" w:cs="Times New Roman"/>
                  <w:lang w:eastAsia="zh-TW"/>
                </w:rPr>
                <m:t>N</m:t>
              </w:del>
            </m:r>
          </m:e>
          <m:sub>
            <m:r>
              <w:del w:id="170" w:author="Bo Shen" w:date="2023-02-03T13:08:00Z">
                <w:rPr>
                  <w:rFonts w:ascii="Cambria Math" w:hAnsi="Cambria Math" w:cs="Times New Roman"/>
                  <w:lang w:eastAsia="zh-TW"/>
                </w:rPr>
                <m:t>2,1</m:t>
              </w:del>
            </m:r>
          </m:sub>
        </m:sSub>
        <m:r>
          <w:del w:id="171" w:author="Bo Shen" w:date="2023-02-03T13:08:00Z">
            <w:rPr>
              <w:rFonts w:ascii="Cambria Math" w:hAnsi="Cambria Math" w:cs="Times New Roman"/>
              <w:lang w:eastAsia="zh-TW"/>
            </w:rPr>
            <m:t>=.0224</m:t>
          </w:del>
        </m:r>
      </m:oMath>
      <w:del w:id="172" w:author="Bo Shen" w:date="2023-02-03T13:08:00Z">
        <w:r w:rsidRPr="00BB3093" w:rsidDel="00233F2F">
          <w:rPr>
            <w:rFonts w:ascii="Times New Roman" w:hAnsi="Times New Roman" w:cs="Times New Roman"/>
            <w:lang w:eastAsia="zh-TW"/>
          </w:rPr>
          <w:delText xml:space="preserve">, </w:delText>
        </w:r>
      </w:del>
      <m:oMath>
        <m:sSub>
          <m:sSubPr>
            <m:ctrlPr>
              <w:del w:id="173" w:author="Bo Shen" w:date="2023-02-03T13:08:00Z">
                <w:rPr>
                  <w:rFonts w:ascii="Cambria Math" w:hAnsi="Cambria Math" w:cs="Times New Roman"/>
                  <w:i/>
                  <w:lang w:eastAsia="zh-TW"/>
                </w:rPr>
              </w:del>
            </m:ctrlPr>
          </m:sSubPr>
          <m:e>
            <m:r>
              <w:del w:id="174" w:author="Bo Shen" w:date="2023-02-03T13:08:00Z">
                <w:rPr>
                  <w:rFonts w:ascii="Cambria Math" w:hAnsi="Cambria Math" w:cs="Times New Roman"/>
                  <w:lang w:eastAsia="zh-TW"/>
                </w:rPr>
                <m:t>I</m:t>
              </w:del>
            </m:r>
          </m:e>
          <m:sub>
            <m:r>
              <w:del w:id="175" w:author="Bo Shen" w:date="2023-02-03T13:08:00Z">
                <w:rPr>
                  <w:rFonts w:ascii="Cambria Math" w:hAnsi="Cambria Math" w:cs="Times New Roman"/>
                  <w:lang w:eastAsia="zh-TW"/>
                </w:rPr>
                <m:t>0</m:t>
              </w:del>
            </m:r>
          </m:sub>
        </m:sSub>
        <m:r>
          <w:del w:id="176" w:author="Bo Shen" w:date="2023-02-03T13:08:00Z">
            <w:rPr>
              <w:rFonts w:ascii="Cambria Math" w:hAnsi="Cambria Math" w:cs="Times New Roman"/>
              <w:lang w:eastAsia="zh-TW"/>
            </w:rPr>
            <m:t>=.2647</m:t>
          </w:del>
        </m:r>
      </m:oMath>
      <w:del w:id="177" w:author="Bo Shen" w:date="2023-02-03T13:08:00Z">
        <w:r w:rsidRPr="00BB3093" w:rsidDel="00233F2F">
          <w:rPr>
            <w:rFonts w:ascii="Times New Roman" w:hAnsi="Times New Roman" w:cs="Times New Roman"/>
            <w:lang w:eastAsia="zh-TW"/>
          </w:rPr>
          <w:delText xml:space="preserve">, </w:delText>
        </w:r>
      </w:del>
      <m:oMath>
        <m:sSub>
          <m:sSubPr>
            <m:ctrlPr>
              <w:del w:id="178" w:author="Bo Shen" w:date="2023-02-03T13:08:00Z">
                <w:rPr>
                  <w:rFonts w:ascii="Cambria Math" w:hAnsi="Cambria Math" w:cs="Times New Roman"/>
                  <w:i/>
                  <w:lang w:eastAsia="zh-TW"/>
                </w:rPr>
              </w:del>
            </m:ctrlPr>
          </m:sSubPr>
          <m:e>
            <m:r>
              <w:del w:id="179" w:author="Bo Shen" w:date="2023-02-03T13:08:00Z">
                <w:rPr>
                  <w:rFonts w:ascii="Cambria Math" w:hAnsi="Cambria Math" w:cs="Times New Roman"/>
                  <w:lang w:eastAsia="zh-TW"/>
                </w:rPr>
                <m:t>σ</m:t>
              </w:del>
            </m:r>
          </m:e>
          <m:sub>
            <m:r>
              <w:del w:id="180" w:author="Bo Shen" w:date="2023-02-03T13:08:00Z">
                <w:rPr>
                  <w:rFonts w:ascii="Cambria Math" w:hAnsi="Cambria Math" w:cs="Times New Roman"/>
                  <w:lang w:eastAsia="zh-TW"/>
                </w:rPr>
                <m:t>noise</m:t>
              </w:del>
            </m:r>
          </m:sub>
        </m:sSub>
        <m:r>
          <w:del w:id="181" w:author="Bo Shen" w:date="2023-02-03T13:08:00Z">
            <w:rPr>
              <w:rFonts w:ascii="Cambria Math" w:hAnsi="Cambria Math" w:cs="Times New Roman"/>
              <w:lang w:eastAsia="zh-TW"/>
            </w:rPr>
            <m:t>=.0709</m:t>
          </w:del>
        </m:r>
      </m:oMath>
      <w:del w:id="182" w:author="Bo Shen" w:date="2023-02-03T13:08:00Z">
        <w:r w:rsidRPr="00BB3093" w:rsidDel="00233F2F">
          <w:rPr>
            <w:rFonts w:ascii="Times New Roman" w:hAnsi="Times New Roman" w:cs="Times New Roman"/>
            <w:lang w:eastAsia="zh-TW"/>
          </w:rPr>
          <w:delText xml:space="preserve">, </w:delText>
        </w:r>
      </w:del>
      <m:oMath>
        <m:sSub>
          <m:sSubPr>
            <m:ctrlPr>
              <w:del w:id="183" w:author="Bo Shen" w:date="2023-02-03T13:08:00Z">
                <w:rPr>
                  <w:rFonts w:ascii="Cambria Math" w:hAnsi="Cambria Math" w:cs="Times New Roman"/>
                  <w:i/>
                  <w:lang w:eastAsia="zh-TW"/>
                </w:rPr>
              </w:del>
            </m:ctrlPr>
          </m:sSubPr>
          <m:e>
            <m:r>
              <w:del w:id="184" w:author="Bo Shen" w:date="2023-02-03T13:08:00Z">
                <w:rPr>
                  <w:rFonts w:ascii="Cambria Math" w:hAnsi="Cambria Math" w:cs="Times New Roman"/>
                  <w:lang w:eastAsia="zh-TW"/>
                </w:rPr>
                <m:t>μ</m:t>
              </w:del>
            </m:r>
          </m:e>
          <m:sub>
            <m:r>
              <w:del w:id="185" w:author="Bo Shen" w:date="2023-02-03T13:08:00Z">
                <w:rPr>
                  <w:rFonts w:ascii="Cambria Math" w:hAnsi="Cambria Math" w:cs="Times New Roman"/>
                  <w:lang w:eastAsia="zh-TW"/>
                </w:rPr>
                <m:t>0</m:t>
              </w:del>
            </m:r>
          </m:sub>
        </m:sSub>
        <m:r>
          <w:del w:id="186" w:author="Bo Shen" w:date="2023-02-03T13:08:00Z">
            <w:rPr>
              <w:rFonts w:ascii="Cambria Math" w:hAnsi="Cambria Math" w:cs="Times New Roman"/>
              <w:lang w:eastAsia="zh-TW"/>
            </w:rPr>
            <m:t>=55.63</m:t>
          </w:del>
        </m:r>
      </m:oMath>
      <w:del w:id="187" w:author="Bo Shen" w:date="2023-02-03T13:08:00Z">
        <w:r w:rsidRPr="00BB3093" w:rsidDel="00233F2F">
          <w:rPr>
            <w:rFonts w:ascii="Times New Roman" w:hAnsi="Times New Roman" w:cs="Times New Roman"/>
            <w:lang w:eastAsia="zh-TW"/>
          </w:rPr>
          <w:delText xml:space="preserve">, </w:delText>
        </w:r>
      </w:del>
      <m:oMath>
        <m:r>
          <w:del w:id="188" w:author="Bo Shen" w:date="2023-02-03T13:08:00Z">
            <w:rPr>
              <w:rFonts w:ascii="Cambria Math" w:hAnsi="Cambria Math" w:cs="Times New Roman"/>
            </w:rPr>
            <m:t>γ=.5887</m:t>
          </w:del>
        </m:r>
      </m:oMath>
      <w:del w:id="189" w:author="Bo Shen" w:date="2023-02-03T13:08:00Z">
        <w:r w:rsidDel="00233F2F">
          <w:rPr>
            <w:rFonts w:ascii="Times New Roman" w:hAnsi="Times New Roman" w:cs="Times New Roman"/>
            <w:lang w:eastAsia="zh-TW"/>
          </w:rPr>
          <w:delText xml:space="preserve">, </w:delText>
        </w:r>
      </w:del>
      <m:oMath>
        <m:sSub>
          <m:sSubPr>
            <m:ctrlPr>
              <w:del w:id="190" w:author="Bo Shen" w:date="2023-02-03T13:08:00Z">
                <w:rPr>
                  <w:rFonts w:ascii="Cambria Math" w:hAnsi="Cambria Math" w:cs="Times New Roman"/>
                  <w:i/>
                  <w:lang w:eastAsia="zh-TW"/>
                </w:rPr>
              </w:del>
            </m:ctrlPr>
          </m:sSubPr>
          <m:e>
            <m:r>
              <w:del w:id="191" w:author="Bo Shen" w:date="2023-02-03T13:08:00Z">
                <w:rPr>
                  <w:rFonts w:ascii="Cambria Math" w:hAnsi="Cambria Math" w:cs="Times New Roman"/>
                  <w:lang w:eastAsia="zh-TW"/>
                </w:rPr>
                <m:t>H</m:t>
              </w:del>
            </m:r>
          </m:e>
          <m:sub>
            <m:r>
              <w:del w:id="192" w:author="Bo Shen" w:date="2023-02-03T13:08:00Z">
                <w:rPr>
                  <w:rFonts w:ascii="Cambria Math" w:hAnsi="Cambria Math" w:cs="Times New Roman"/>
                  <w:lang w:eastAsia="zh-TW"/>
                </w:rPr>
                <m:t>0</m:t>
              </w:del>
            </m:r>
          </m:sub>
        </m:sSub>
        <m:r>
          <w:del w:id="193" w:author="Bo Shen" w:date="2023-02-03T13:08:00Z">
            <w:rPr>
              <w:rFonts w:ascii="Cambria Math" w:hAnsi="Cambria Math" w:cs="Times New Roman"/>
              <w:lang w:eastAsia="zh-TW"/>
            </w:rPr>
            <m:t>=2.622</m:t>
          </w:del>
        </m:r>
      </m:oMath>
      <w:del w:id="194" w:author="Bo Shen" w:date="2023-02-03T13:08:00Z">
        <w:r w:rsidDel="00233F2F">
          <w:rPr>
            <w:rFonts w:ascii="Times New Roman" w:hAnsi="Times New Roman" w:cs="Times New Roman"/>
            <w:lang w:eastAsia="zh-TW"/>
          </w:rPr>
          <w:delText xml:space="preserve">, </w:delText>
        </w:r>
        <w:r w:rsidRPr="00BB3093" w:rsidDel="00233F2F">
          <w:rPr>
            <w:rFonts w:ascii="Times New Roman" w:hAnsi="Times New Roman" w:cs="Times New Roman"/>
            <w:lang w:eastAsia="zh-TW"/>
          </w:rPr>
          <w:delText xml:space="preserve">and </w:delText>
        </w:r>
      </w:del>
      <m:oMath>
        <m:sSub>
          <m:sSubPr>
            <m:ctrlPr>
              <w:del w:id="195" w:author="Bo Shen" w:date="2023-02-03T13:08:00Z">
                <w:rPr>
                  <w:rFonts w:ascii="Cambria Math" w:hAnsi="Cambria Math" w:cs="Times New Roman"/>
                  <w:i/>
                  <w:lang w:eastAsia="zh-TW"/>
                </w:rPr>
              </w:del>
            </m:ctrlPr>
          </m:sSubPr>
          <m:e>
            <m:r>
              <w:del w:id="196" w:author="Bo Shen" w:date="2023-02-03T13:08:00Z">
                <w:rPr>
                  <w:rFonts w:ascii="Cambria Math" w:hAnsi="Cambria Math" w:cs="Times New Roman"/>
                  <w:lang w:eastAsia="zh-TW"/>
                </w:rPr>
                <m:t>τ</m:t>
              </w:del>
            </m:r>
          </m:e>
          <m:sub>
            <m:r>
              <w:del w:id="197" w:author="Bo Shen" w:date="2023-02-03T13:08:00Z">
                <w:rPr>
                  <w:rFonts w:ascii="Cambria Math" w:hAnsi="Cambria Math" w:cs="Times New Roman"/>
                  <w:lang w:eastAsia="zh-TW"/>
                </w:rPr>
                <m:t>S</m:t>
              </w:del>
            </m:r>
          </m:sub>
        </m:sSub>
        <m:r>
          <w:del w:id="198" w:author="Bo Shen" w:date="2023-02-03T13:08:00Z">
            <w:rPr>
              <w:rFonts w:ascii="Cambria Math" w:hAnsi="Cambria Math" w:cs="Times New Roman"/>
              <w:lang w:eastAsia="zh-TW"/>
            </w:rPr>
            <m:t>=.1672</m:t>
          </w:del>
        </m:r>
      </m:oMath>
      <w:del w:id="199" w:author="Bo Shen" w:date="2023-02-03T13:08:00Z">
        <w:r w:rsidDel="00233F2F">
          <w:rPr>
            <w:rFonts w:ascii="Times New Roman" w:hAnsi="Times New Roman" w:cs="Times New Roman"/>
          </w:rPr>
          <w:delText>).</w:delText>
        </w:r>
      </w:del>
    </w:p>
    <w:p w14:paraId="7231D4DB" w14:textId="77777777" w:rsidR="00E24C8A" w:rsidRDefault="00E24C8A" w:rsidP="00E24C8A">
      <w:pPr>
        <w:spacing w:line="480" w:lineRule="auto"/>
        <w:jc w:val="both"/>
        <w:rPr>
          <w:rFonts w:ascii="Times New Roman" w:hAnsi="Times New Roman" w:cs="Times New Roman"/>
          <w:color w:val="000000" w:themeColor="text1"/>
        </w:rPr>
      </w:pPr>
    </w:p>
    <w:p w14:paraId="3B028A8C" w14:textId="00EC070E" w:rsidR="00960902" w:rsidRPr="009F6C6A" w:rsidRDefault="00960902" w:rsidP="00960902">
      <w:pPr>
        <w:spacing w:line="480" w:lineRule="auto"/>
        <w:jc w:val="both"/>
        <w:rPr>
          <w:ins w:id="200" w:author="Bo Shen" w:date="2023-02-03T11:53:00Z"/>
          <w:rFonts w:ascii="Times New Roman" w:hAnsi="Times New Roman" w:cs="Times New Roman"/>
          <w:i/>
          <w:color w:val="000000" w:themeColor="text1"/>
        </w:rPr>
      </w:pPr>
      <w:ins w:id="201" w:author="Bo Shen" w:date="2023-02-03T11:53:00Z">
        <w:r w:rsidRPr="009F6C6A">
          <w:rPr>
            <w:rFonts w:ascii="Times New Roman" w:hAnsi="Times New Roman" w:cs="Times New Roman"/>
            <w:i/>
            <w:color w:val="000000" w:themeColor="text1"/>
          </w:rPr>
          <w:t xml:space="preserve">Fit the </w:t>
        </w:r>
        <w:r>
          <w:rPr>
            <w:rFonts w:ascii="Times New Roman" w:hAnsi="Times New Roman" w:cs="Times New Roman"/>
            <w:i/>
            <w:color w:val="000000" w:themeColor="text1"/>
          </w:rPr>
          <w:t>LCA</w:t>
        </w:r>
        <w:r w:rsidRPr="009F6C6A">
          <w:rPr>
            <w:rFonts w:ascii="Times New Roman" w:hAnsi="Times New Roman" w:cs="Times New Roman"/>
            <w:i/>
            <w:color w:val="000000" w:themeColor="text1"/>
          </w:rPr>
          <w:t xml:space="preserve"> to </w:t>
        </w:r>
        <w:r w:rsidRPr="0060258A">
          <w:rPr>
            <w:rFonts w:ascii="Times New Roman" w:hAnsi="Times New Roman" w:cs="Times New Roman"/>
            <w:i/>
            <w:color w:val="000000" w:themeColor="text1"/>
          </w:rPr>
          <w:t>empirical behavioral data</w:t>
        </w:r>
      </w:ins>
    </w:p>
    <w:p w14:paraId="266C0062" w14:textId="77777777" w:rsidR="0041556A" w:rsidRDefault="0041556A" w:rsidP="00E24C8A">
      <w:pPr>
        <w:spacing w:line="480" w:lineRule="auto"/>
        <w:jc w:val="both"/>
        <w:rPr>
          <w:ins w:id="202" w:author="Bo Shen" w:date="2023-02-03T12:55:00Z"/>
          <w:rFonts w:ascii="Times New Roman" w:hAnsi="Times New Roman" w:cs="Times New Roman"/>
          <w:color w:val="000000" w:themeColor="text1"/>
        </w:rPr>
      </w:pPr>
    </w:p>
    <w:p w14:paraId="6F0DBF52" w14:textId="0B4D1003" w:rsidR="000E4D0F" w:rsidRDefault="00960902" w:rsidP="00E24C8A">
      <w:pPr>
        <w:spacing w:line="480" w:lineRule="auto"/>
        <w:jc w:val="both"/>
        <w:rPr>
          <w:ins w:id="203" w:author="Bo Shen" w:date="2023-02-03T12:29:00Z"/>
          <w:rFonts w:ascii="Times New Roman" w:hAnsi="Times New Roman" w:cs="Times New Roman"/>
        </w:rPr>
      </w:pPr>
      <w:ins w:id="204" w:author="Bo Shen" w:date="2023-02-03T11:53:00Z">
        <w:r>
          <w:rPr>
            <w:rFonts w:ascii="Times New Roman" w:hAnsi="Times New Roman" w:cs="Times New Roman"/>
            <w:color w:val="000000" w:themeColor="text1"/>
          </w:rPr>
          <w:lastRenderedPageBreak/>
          <w:t xml:space="preserve">Another </w:t>
        </w:r>
      </w:ins>
      <w:ins w:id="205" w:author="Bo Shen" w:date="2023-02-03T12:25:00Z">
        <w:r w:rsidR="007F42AA">
          <w:rPr>
            <w:rFonts w:ascii="Times New Roman" w:hAnsi="Times New Roman" w:cs="Times New Roman"/>
            <w:color w:val="000000" w:themeColor="text1"/>
          </w:rPr>
          <w:t>widely acknowledged</w:t>
        </w:r>
      </w:ins>
      <w:ins w:id="206" w:author="Bo Shen" w:date="2023-02-03T11:53:00Z">
        <w:r>
          <w:rPr>
            <w:rFonts w:ascii="Times New Roman" w:hAnsi="Times New Roman" w:cs="Times New Roman"/>
            <w:color w:val="000000" w:themeColor="text1"/>
          </w:rPr>
          <w:t xml:space="preserve"> decision circuit model – the leaky competi</w:t>
        </w:r>
      </w:ins>
      <w:ins w:id="207" w:author="Bo Shen" w:date="2023-02-03T11:54:00Z">
        <w:r>
          <w:rPr>
            <w:rFonts w:ascii="Times New Roman" w:hAnsi="Times New Roman" w:cs="Times New Roman"/>
            <w:color w:val="000000" w:themeColor="text1"/>
          </w:rPr>
          <w:t>ng</w:t>
        </w:r>
      </w:ins>
      <w:ins w:id="208" w:author="Bo Shen" w:date="2023-02-03T11:53:00Z">
        <w:r>
          <w:rPr>
            <w:rFonts w:ascii="Times New Roman" w:hAnsi="Times New Roman" w:cs="Times New Roman"/>
            <w:color w:val="000000" w:themeColor="text1"/>
          </w:rPr>
          <w:t xml:space="preserve"> accumulator model </w:t>
        </w:r>
      </w:ins>
      <w:ins w:id="209" w:author="Bo Shen" w:date="2023-02-03T12:25:00Z">
        <w:r w:rsidR="007F42AA">
          <w:rPr>
            <w:rFonts w:ascii="Times New Roman" w:hAnsi="Times New Roman" w:cs="Times New Roman"/>
            <w:color w:val="000000" w:themeColor="text1"/>
          </w:rPr>
          <w:t>(LCA)</w:t>
        </w:r>
      </w:ins>
      <w:ins w:id="210" w:author="Bo Shen" w:date="2023-02-03T12:26:00Z">
        <w:r w:rsidR="007F42AA">
          <w:rPr>
            <w:rFonts w:ascii="Times New Roman" w:hAnsi="Times New Roman" w:cs="Times New Roman"/>
            <w:color w:val="000000" w:themeColor="text1"/>
          </w:rPr>
          <w:t xml:space="preserve"> </w:t>
        </w:r>
      </w:ins>
      <w:r w:rsidR="007F42AA">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{"citationID":"UbM2MqF9","properties":{"formattedCitation":"(Usher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7F42AA">
        <w:rPr>
          <w:rFonts w:ascii="Times New Roman" w:hAnsi="Times New Roman" w:cs="Times New Roman"/>
          <w:color w:val="000000" w:themeColor="text1"/>
        </w:rPr>
        <w:fldChar w:fldCharType="separate"/>
      </w:r>
      <w:r w:rsidR="007F42AA">
        <w:rPr>
          <w:rFonts w:ascii="Times New Roman" w:hAnsi="Times New Roman" w:cs="Times New Roman"/>
          <w:noProof/>
          <w:color w:val="000000" w:themeColor="text1"/>
        </w:rPr>
        <w:t>(Usher &amp; McClelland, 2001)</w:t>
      </w:r>
      <w:r w:rsidR="007F42AA">
        <w:rPr>
          <w:rFonts w:ascii="Times New Roman" w:hAnsi="Times New Roman" w:cs="Times New Roman"/>
          <w:color w:val="000000" w:themeColor="text1"/>
        </w:rPr>
        <w:fldChar w:fldCharType="end"/>
      </w:r>
      <w:ins w:id="211" w:author="Bo Shen" w:date="2023-02-03T12:26:00Z">
        <w:r w:rsidR="007F42AA">
          <w:rPr>
            <w:rFonts w:ascii="Times New Roman" w:hAnsi="Times New Roman" w:cs="Times New Roman"/>
            <w:color w:val="000000" w:themeColor="text1"/>
          </w:rPr>
          <w:t xml:space="preserve"> was fit to the behavioral data </w:t>
        </w:r>
        <w:r w:rsidR="007F42AA">
          <w:rPr>
            <w:rFonts w:ascii="Times New Roman" w:hAnsi="Times New Roman" w:cs="Times New Roman"/>
          </w:rPr>
          <w:fldChar w:fldCharType="begin"/>
        </w:r>
      </w:ins>
      <w:r w:rsidR="007F42AA">
        <w:rPr>
          <w:rFonts w:ascii="Times New Roman" w:hAnsi="Times New Roman" w:cs="Times New Roman"/>
        </w:rPr>
        <w:instrText xml:space="preserve"> ADDIN ZOTERO_ITEM CSL_CITATION {"citationID":"0vv6TMHw","properties":{"formattedCitation":"(Roitman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ins w:id="212" w:author="Bo Shen" w:date="2023-02-03T12:26:00Z">
        <w:r w:rsidR="007F42AA">
          <w:rPr>
            <w:rFonts w:ascii="Times New Roman" w:hAnsi="Times New Roman" w:cs="Times New Roman"/>
          </w:rPr>
          <w:fldChar w:fldCharType="separate"/>
        </w:r>
        <w:r w:rsidR="007F42AA">
          <w:rPr>
            <w:rFonts w:ascii="Times New Roman" w:hAnsi="Times New Roman" w:cs="Times New Roman"/>
          </w:rPr>
          <w:t>(Roitman &amp; Shadlen, 2002)</w:t>
        </w:r>
        <w:r w:rsidR="007F42AA">
          <w:rPr>
            <w:rFonts w:ascii="Times New Roman" w:hAnsi="Times New Roman" w:cs="Times New Roman"/>
          </w:rPr>
          <w:fldChar w:fldCharType="end"/>
        </w:r>
        <w:r w:rsidR="007F42AA" w:rsidRPr="00B333A0">
          <w:rPr>
            <w:rFonts w:ascii="Times New Roman" w:hAnsi="Times New Roman" w:cs="Times New Roman"/>
          </w:rPr>
          <w:t>.</w:t>
        </w:r>
      </w:ins>
      <w:ins w:id="213" w:author="Bo Shen" w:date="2023-02-03T12:27:00Z">
        <w:r w:rsidR="000E4D0F">
          <w:rPr>
            <w:rFonts w:ascii="Times New Roman" w:hAnsi="Times New Roman" w:cs="Times New Roman"/>
          </w:rPr>
          <w:t xml:space="preserve"> The</w:t>
        </w:r>
      </w:ins>
      <w:ins w:id="214" w:author="Bo Shen" w:date="2023-02-03T12:28:00Z">
        <w:r w:rsidR="000E4D0F">
          <w:rPr>
            <w:rFonts w:ascii="Times New Roman" w:hAnsi="Times New Roman" w:cs="Times New Roman"/>
          </w:rPr>
          <w:t xml:space="preserve"> dynamics of </w:t>
        </w:r>
      </w:ins>
      <w:ins w:id="215" w:author="Bo Shen" w:date="2023-02-03T12:29:00Z">
        <w:r w:rsidR="000E4D0F">
          <w:rPr>
            <w:rFonts w:ascii="Times New Roman" w:hAnsi="Times New Roman" w:cs="Times New Roman"/>
          </w:rPr>
          <w:t xml:space="preserve">the two nodes in the </w:t>
        </w:r>
      </w:ins>
      <w:ins w:id="216" w:author="Bo Shen" w:date="2023-02-03T12:28:00Z">
        <w:r w:rsidR="000E4D0F">
          <w:rPr>
            <w:rFonts w:ascii="Times New Roman" w:hAnsi="Times New Roman" w:cs="Times New Roman"/>
          </w:rPr>
          <w:t>LCA can be described using the following differential equations</w:t>
        </w:r>
      </w:ins>
      <w:ins w:id="217" w:author="Bo Shen" w:date="2023-02-03T12:41:00Z">
        <w:r w:rsidR="00C30049">
          <w:rPr>
            <w:rFonts w:ascii="Times New Roman" w:hAnsi="Times New Roman" w:cs="Times New Roman"/>
          </w:rPr>
          <w:t xml:space="preserve"> (Eq. X).</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8" w:author="Bo Shen" w:date="2023-02-03T12:41: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620"/>
        <w:gridCol w:w="4613"/>
        <w:gridCol w:w="3117"/>
        <w:tblGridChange w:id="219">
          <w:tblGrid>
            <w:gridCol w:w="2065"/>
            <w:gridCol w:w="4168"/>
            <w:gridCol w:w="3117"/>
          </w:tblGrid>
        </w:tblGridChange>
      </w:tblGrid>
      <w:tr w:rsidR="000E4D0F" w14:paraId="650D250D" w14:textId="77777777" w:rsidTr="00C30049">
        <w:trPr>
          <w:ins w:id="220" w:author="Bo Shen" w:date="2023-02-03T12:30:00Z"/>
        </w:trPr>
        <w:tc>
          <w:tcPr>
            <w:tcW w:w="1620" w:type="dxa"/>
            <w:tcPrChange w:id="221" w:author="Bo Shen" w:date="2023-02-03T12:41:00Z">
              <w:tcPr>
                <w:tcW w:w="2065" w:type="dxa"/>
              </w:tcPr>
            </w:tcPrChange>
          </w:tcPr>
          <w:p w14:paraId="6123AF15" w14:textId="77777777" w:rsidR="000E4D0F" w:rsidRDefault="000E4D0F" w:rsidP="0020720A">
            <w:pPr>
              <w:spacing w:line="480" w:lineRule="auto"/>
              <w:jc w:val="both"/>
              <w:rPr>
                <w:ins w:id="222" w:author="Bo Shen" w:date="2023-02-03T12:30:00Z"/>
                <w:rFonts w:ascii="Times New Roman" w:hAnsi="Times New Roman" w:cs="Times New Roman"/>
              </w:rPr>
            </w:pPr>
          </w:p>
        </w:tc>
        <w:tc>
          <w:tcPr>
            <w:tcW w:w="4613" w:type="dxa"/>
            <w:tcPrChange w:id="223" w:author="Bo Shen" w:date="2023-02-03T12:41:00Z">
              <w:tcPr>
                <w:tcW w:w="4168" w:type="dxa"/>
              </w:tcPr>
            </w:tcPrChange>
          </w:tcPr>
          <w:p w14:paraId="31009158" w14:textId="53B3C383" w:rsidR="000E4D0F" w:rsidRPr="00481F27" w:rsidRDefault="00C30049" w:rsidP="0020720A">
            <w:pPr>
              <w:spacing w:line="480" w:lineRule="auto"/>
              <w:jc w:val="both"/>
              <w:rPr>
                <w:ins w:id="224" w:author="Bo Shen" w:date="2023-02-03T12:30:00Z"/>
                <w:rFonts w:ascii="Times New Roman" w:hAnsi="Times New Roman" w:cs="Times New Roman"/>
              </w:rPr>
            </w:pPr>
            <m:oMathPara>
              <m:oMathParaPr>
                <m:jc m:val="left"/>
              </m:oMathParaPr>
              <m:oMath>
                <m:r>
                  <w:ins w:id="225" w:author="Bo Shen" w:date="2023-02-03T12:38:00Z">
                    <w:rPr>
                      <w:rFonts w:ascii="Cambria Math" w:hAnsi="Cambria Math" w:cs="Times New Roman"/>
                    </w:rPr>
                    <m:t>d</m:t>
                  </w:ins>
                </m:r>
                <m:sSub>
                  <m:sSubPr>
                    <m:ctrlPr>
                      <w:ins w:id="226" w:author="Bo Shen" w:date="2023-02-03T12:38:00Z">
                        <w:rPr>
                          <w:rFonts w:ascii="Cambria Math" w:hAnsi="Cambria Math" w:cs="Times New Roman"/>
                          <w:i/>
                        </w:rPr>
                      </w:ins>
                    </m:ctrlPr>
                  </m:sSubPr>
                  <m:e>
                    <m:r>
                      <w:ins w:id="227" w:author="Bo Shen" w:date="2023-02-03T12:38:00Z">
                        <w:rPr>
                          <w:rFonts w:ascii="Cambria Math" w:hAnsi="Cambria Math" w:cs="Times New Roman"/>
                        </w:rPr>
                        <m:t>x</m:t>
                      </w:ins>
                    </m:r>
                  </m:e>
                  <m:sub>
                    <m:r>
                      <w:ins w:id="228" w:author="Bo Shen" w:date="2023-02-03T12:38:00Z">
                        <w:rPr>
                          <w:rFonts w:ascii="Cambria Math" w:hAnsi="Cambria Math" w:cs="Times New Roman"/>
                        </w:rPr>
                        <m:t>i</m:t>
                      </w:ins>
                    </m:r>
                  </m:sub>
                </m:sSub>
                <m:r>
                  <w:ins w:id="229" w:author="Bo Shen" w:date="2023-02-03T12:38:00Z">
                    <w:rPr>
                      <w:rFonts w:ascii="Cambria Math" w:hAnsi="Cambria Math" w:cs="Times New Roman"/>
                    </w:rPr>
                    <m:t>=</m:t>
                  </w:ins>
                </m:r>
                <m:d>
                  <m:dPr>
                    <m:ctrlPr>
                      <w:ins w:id="230" w:author="Bo Shen" w:date="2023-02-03T12:38:00Z">
                        <w:rPr>
                          <w:rFonts w:ascii="Cambria Math" w:hAnsi="Cambria Math" w:cs="Times New Roman"/>
                          <w:i/>
                        </w:rPr>
                      </w:ins>
                    </m:ctrlPr>
                  </m:dPr>
                  <m:e>
                    <m:sSub>
                      <m:sSubPr>
                        <m:ctrlPr>
                          <w:ins w:id="231" w:author="Bo Shen" w:date="2023-02-03T12:39:00Z">
                            <w:rPr>
                              <w:rFonts w:ascii="Cambria Math" w:hAnsi="Cambria Math" w:cs="Times New Roman"/>
                              <w:i/>
                            </w:rPr>
                          </w:ins>
                        </m:ctrlPr>
                      </m:sSubPr>
                      <m:e>
                        <m:r>
                          <w:ins w:id="232" w:author="Bo Shen" w:date="2023-02-03T12:39:00Z">
                            <w:rPr>
                              <w:rFonts w:ascii="Cambria Math" w:hAnsi="Cambria Math" w:cs="Times New Roman"/>
                            </w:rPr>
                            <m:t>ρ</m:t>
                          </w:ins>
                        </m:r>
                      </m:e>
                      <m:sub>
                        <m:r>
                          <w:ins w:id="233" w:author="Bo Shen" w:date="2023-02-03T12:39:00Z">
                            <w:rPr>
                              <w:rFonts w:ascii="Cambria Math" w:hAnsi="Cambria Math" w:cs="Times New Roman"/>
                            </w:rPr>
                            <m:t>i</m:t>
                          </w:ins>
                        </m:r>
                      </m:sub>
                    </m:sSub>
                    <m:r>
                      <w:ins w:id="234" w:author="Bo Shen" w:date="2023-02-03T12:39:00Z">
                        <w:rPr>
                          <w:rFonts w:ascii="Cambria Math" w:hAnsi="Cambria Math" w:cs="Times New Roman"/>
                        </w:rPr>
                        <m:t>-k</m:t>
                      </w:ins>
                    </m:r>
                    <m:sSub>
                      <m:sSubPr>
                        <m:ctrlPr>
                          <w:ins w:id="235" w:author="Bo Shen" w:date="2023-02-03T12:39:00Z">
                            <w:rPr>
                              <w:rFonts w:ascii="Cambria Math" w:hAnsi="Cambria Math" w:cs="Times New Roman"/>
                              <w:i/>
                            </w:rPr>
                          </w:ins>
                        </m:ctrlPr>
                      </m:sSubPr>
                      <m:e>
                        <m:r>
                          <w:ins w:id="236" w:author="Bo Shen" w:date="2023-02-03T12:39:00Z">
                            <w:rPr>
                              <w:rFonts w:ascii="Cambria Math" w:hAnsi="Cambria Math" w:cs="Times New Roman"/>
                            </w:rPr>
                            <m:t>x</m:t>
                          </w:ins>
                        </m:r>
                      </m:e>
                      <m:sub>
                        <m:r>
                          <w:ins w:id="237" w:author="Bo Shen" w:date="2023-02-03T12:39:00Z">
                            <w:rPr>
                              <w:rFonts w:ascii="Cambria Math" w:hAnsi="Cambria Math" w:cs="Times New Roman"/>
                            </w:rPr>
                            <m:t>i</m:t>
                          </w:ins>
                        </m:r>
                      </m:sub>
                    </m:sSub>
                    <m:r>
                      <w:ins w:id="238" w:author="Bo Shen" w:date="2023-02-03T12:39:00Z">
                        <w:rPr>
                          <w:rFonts w:ascii="Cambria Math" w:hAnsi="Cambria Math" w:cs="Times New Roman"/>
                        </w:rPr>
                        <m:t>-β</m:t>
                      </w:ins>
                    </m:r>
                    <m:nary>
                      <m:naryPr>
                        <m:chr m:val="∑"/>
                        <m:limLoc m:val="subSup"/>
                        <m:supHide m:val="1"/>
                        <m:ctrlPr>
                          <w:ins w:id="239" w:author="Bo Shen" w:date="2023-02-03T12:39:00Z">
                            <w:rPr>
                              <w:rFonts w:ascii="Cambria Math" w:hAnsi="Cambria Math" w:cs="Times New Roman"/>
                              <w:i/>
                            </w:rPr>
                          </w:ins>
                        </m:ctrlPr>
                      </m:naryPr>
                      <m:sub>
                        <m:r>
                          <w:ins w:id="240" w:author="Bo Shen" w:date="2023-02-03T12:39:00Z">
                            <w:rPr>
                              <w:rFonts w:ascii="Cambria Math" w:hAnsi="Cambria Math" w:cs="Times New Roman"/>
                            </w:rPr>
                            <m:t>j≠i</m:t>
                          </w:ins>
                        </m:r>
                      </m:sub>
                      <m:sup/>
                      <m:e>
                        <m:sSub>
                          <m:sSubPr>
                            <m:ctrlPr>
                              <w:ins w:id="241" w:author="Bo Shen" w:date="2023-02-03T12:39:00Z">
                                <w:rPr>
                                  <w:rFonts w:ascii="Cambria Math" w:hAnsi="Cambria Math" w:cs="Times New Roman"/>
                                  <w:i/>
                                </w:rPr>
                              </w:ins>
                            </m:ctrlPr>
                          </m:sSubPr>
                          <m:e>
                            <m:r>
                              <w:ins w:id="242" w:author="Bo Shen" w:date="2023-02-03T12:39:00Z">
                                <w:rPr>
                                  <w:rFonts w:ascii="Cambria Math" w:hAnsi="Cambria Math" w:cs="Times New Roman"/>
                                </w:rPr>
                                <m:t>x</m:t>
                              </w:ins>
                            </m:r>
                          </m:e>
                          <m:sub>
                            <m:r>
                              <w:ins w:id="243" w:author="Bo Shen" w:date="2023-02-03T12:39:00Z">
                                <w:rPr>
                                  <w:rFonts w:ascii="Cambria Math" w:hAnsi="Cambria Math" w:cs="Times New Roman"/>
                                </w:rPr>
                                <m:t>j</m:t>
                              </w:ins>
                            </m:r>
                          </m:sub>
                        </m:sSub>
                      </m:e>
                    </m:nary>
                  </m:e>
                </m:d>
                <m:f>
                  <m:fPr>
                    <m:ctrlPr>
                      <w:ins w:id="244" w:author="Bo Shen" w:date="2023-02-03T12:40:00Z">
                        <w:rPr>
                          <w:rFonts w:ascii="Cambria Math" w:hAnsi="Cambria Math" w:cs="Times New Roman"/>
                          <w:i/>
                        </w:rPr>
                      </w:ins>
                    </m:ctrlPr>
                  </m:fPr>
                  <m:num>
                    <m:r>
                      <w:ins w:id="245" w:author="Bo Shen" w:date="2023-02-03T12:40:00Z">
                        <w:rPr>
                          <w:rFonts w:ascii="Cambria Math" w:hAnsi="Cambria Math" w:cs="Times New Roman"/>
                        </w:rPr>
                        <m:t>dt</m:t>
                      </w:ins>
                    </m:r>
                  </m:num>
                  <m:den>
                    <m:r>
                      <w:ins w:id="246" w:author="Bo Shen" w:date="2023-02-03T12:40:00Z">
                        <w:rPr>
                          <w:rFonts w:ascii="Cambria Math" w:hAnsi="Cambria Math" w:cs="Times New Roman"/>
                        </w:rPr>
                        <m:t>τ</m:t>
                      </w:ins>
                    </m:r>
                  </m:den>
                </m:f>
                <m:r>
                  <w:ins w:id="247" w:author="Bo Shen" w:date="2023-02-03T12:40:00Z">
                    <w:rPr>
                      <w:rFonts w:ascii="Cambria Math" w:hAnsi="Cambria Math" w:cs="Times New Roman"/>
                    </w:rPr>
                    <m:t xml:space="preserve"> +</m:t>
                  </w:ins>
                </m:r>
                <m:sSub>
                  <m:sSubPr>
                    <m:ctrlPr>
                      <w:ins w:id="248" w:author="Bo Shen" w:date="2023-02-03T12:41:00Z">
                        <w:rPr>
                          <w:rFonts w:ascii="Cambria Math" w:hAnsi="Cambria Math" w:cs="Times New Roman"/>
                          <w:i/>
                        </w:rPr>
                      </w:ins>
                    </m:ctrlPr>
                  </m:sSubPr>
                  <m:e>
                    <m:r>
                      <w:ins w:id="249" w:author="Bo Shen" w:date="2023-02-03T12:41:00Z">
                        <w:rPr>
                          <w:rFonts w:ascii="Cambria Math" w:hAnsi="Cambria Math" w:cs="Times New Roman"/>
                        </w:rPr>
                        <m:t>ξ</m:t>
                      </w:ins>
                    </m:r>
                  </m:e>
                  <m:sub>
                    <m:r>
                      <w:ins w:id="250" w:author="Bo Shen" w:date="2023-02-03T12:41:00Z">
                        <w:rPr>
                          <w:rFonts w:ascii="Cambria Math" w:hAnsi="Cambria Math" w:cs="Times New Roman"/>
                        </w:rPr>
                        <m:t>i</m:t>
                      </w:ins>
                    </m:r>
                  </m:sub>
                </m:sSub>
                <m:rad>
                  <m:radPr>
                    <m:degHide m:val="1"/>
                    <m:ctrlPr>
                      <w:ins w:id="251" w:author="Bo Shen" w:date="2023-02-03T12:41:00Z">
                        <w:rPr>
                          <w:rFonts w:ascii="Cambria Math" w:hAnsi="Cambria Math" w:cs="Times New Roman"/>
                          <w:i/>
                        </w:rPr>
                      </w:ins>
                    </m:ctrlPr>
                  </m:radPr>
                  <m:deg/>
                  <m:e>
                    <m:f>
                      <m:fPr>
                        <m:ctrlPr>
                          <w:ins w:id="252" w:author="Bo Shen" w:date="2023-02-03T12:41:00Z">
                            <w:rPr>
                              <w:rFonts w:ascii="Cambria Math" w:hAnsi="Cambria Math" w:cs="Times New Roman"/>
                              <w:i/>
                            </w:rPr>
                          </w:ins>
                        </m:ctrlPr>
                      </m:fPr>
                      <m:num>
                        <m:r>
                          <w:ins w:id="253" w:author="Bo Shen" w:date="2023-02-03T12:41:00Z">
                            <w:rPr>
                              <w:rFonts w:ascii="Cambria Math" w:hAnsi="Cambria Math" w:cs="Times New Roman"/>
                            </w:rPr>
                            <m:t>dt</m:t>
                          </w:ins>
                        </m:r>
                      </m:num>
                      <m:den>
                        <m:r>
                          <w:ins w:id="254" w:author="Bo Shen" w:date="2023-02-03T12:41:00Z">
                            <w:rPr>
                              <w:rFonts w:ascii="Cambria Math" w:hAnsi="Cambria Math" w:cs="Times New Roman"/>
                            </w:rPr>
                            <m:t>τ</m:t>
                          </w:ins>
                        </m:r>
                      </m:den>
                    </m:f>
                  </m:e>
                </m:rad>
                <m:r>
                  <w:ins w:id="255" w:author="Bo Shen" w:date="2023-02-03T12:40:00Z">
                    <w:rPr>
                      <w:rFonts w:ascii="Cambria Math" w:hAnsi="Cambria Math" w:cs="Times New Roman"/>
                    </w:rPr>
                    <m:t xml:space="preserve"> </m:t>
                  </w:ins>
                </m:r>
              </m:oMath>
            </m:oMathPara>
          </w:p>
        </w:tc>
        <w:tc>
          <w:tcPr>
            <w:tcW w:w="3117" w:type="dxa"/>
            <w:vAlign w:val="center"/>
            <w:tcPrChange w:id="256" w:author="Bo Shen" w:date="2023-02-03T12:41:00Z">
              <w:tcPr>
                <w:tcW w:w="3117" w:type="dxa"/>
                <w:vAlign w:val="center"/>
              </w:tcPr>
            </w:tcPrChange>
          </w:tcPr>
          <w:p w14:paraId="64D1F0BB" w14:textId="7F8C28C3" w:rsidR="000E4D0F" w:rsidRDefault="000E4D0F" w:rsidP="0041556A">
            <w:pPr>
              <w:spacing w:line="480" w:lineRule="auto"/>
              <w:jc w:val="right"/>
              <w:rPr>
                <w:ins w:id="257" w:author="Bo Shen" w:date="2023-02-03T12:30:00Z"/>
                <w:rFonts w:ascii="Times New Roman" w:hAnsi="Times New Roman" w:cs="Times New Roman"/>
              </w:rPr>
              <w:pPrChange w:id="258" w:author="Bo Shen" w:date="2023-02-03T12:55:00Z">
                <w:pPr>
                  <w:spacing w:line="480" w:lineRule="auto"/>
                  <w:jc w:val="both"/>
                </w:pPr>
              </w:pPrChange>
            </w:pPr>
            <w:ins w:id="259" w:author="Bo Shen" w:date="2023-02-03T12:30:00Z">
              <w:r>
                <w:rPr>
                  <w:rFonts w:ascii="Times New Roman" w:hAnsi="Times New Roman" w:cs="Times New Roman"/>
                </w:rPr>
                <w:t>(X)</w:t>
              </w:r>
            </w:ins>
          </w:p>
        </w:tc>
      </w:tr>
    </w:tbl>
    <w:p w14:paraId="2D4E2079" w14:textId="77777777" w:rsidR="000E4D0F" w:rsidRDefault="000E4D0F" w:rsidP="00E24C8A">
      <w:pPr>
        <w:spacing w:line="480" w:lineRule="auto"/>
        <w:jc w:val="both"/>
        <w:rPr>
          <w:ins w:id="260" w:author="Bo Shen" w:date="2023-02-03T12:28:00Z"/>
          <w:rFonts w:ascii="Times New Roman" w:hAnsi="Times New Roman" w:cs="Times New Roman"/>
        </w:rPr>
      </w:pPr>
    </w:p>
    <w:p w14:paraId="436C3B11" w14:textId="77777777" w:rsidR="00304BEB" w:rsidRDefault="000E4D0F" w:rsidP="00E24C8A">
      <w:pPr>
        <w:spacing w:line="480" w:lineRule="auto"/>
        <w:jc w:val="both"/>
        <w:rPr>
          <w:ins w:id="261" w:author="Bo Shen" w:date="2023-02-03T12:54:00Z"/>
          <w:rFonts w:ascii="Times New Roman" w:hAnsi="Times New Roman" w:cs="Times New Roman"/>
        </w:rPr>
      </w:pPr>
      <w:ins w:id="262" w:author="Bo Shen" w:date="2023-02-03T12:27:00Z">
        <w:r>
          <w:rPr>
            <w:rFonts w:ascii="Times New Roman" w:hAnsi="Times New Roman" w:cs="Times New Roman"/>
          </w:rPr>
          <w:t xml:space="preserve"> </w:t>
        </w:r>
      </w:ins>
      <w:ins w:id="263" w:author="Bo Shen" w:date="2023-02-03T12:42:00Z">
        <w:r w:rsidR="00C30049">
          <w:rPr>
            <w:rFonts w:ascii="Times New Roman" w:hAnsi="Times New Roman" w:cs="Times New Roman"/>
          </w:rPr>
          <w:t xml:space="preserve">where </w:t>
        </w:r>
      </w:ins>
      <m:oMath>
        <m:sSub>
          <m:sSubPr>
            <m:ctrlPr>
              <w:ins w:id="264" w:author="Bo Shen" w:date="2023-02-03T12:42:00Z">
                <w:rPr>
                  <w:rFonts w:ascii="Cambria Math" w:hAnsi="Cambria Math" w:cs="Times New Roman"/>
                  <w:i/>
                </w:rPr>
              </w:ins>
            </m:ctrlPr>
          </m:sSubPr>
          <m:e>
            <m:r>
              <w:ins w:id="265" w:author="Bo Shen" w:date="2023-02-03T12:42:00Z">
                <w:rPr>
                  <w:rFonts w:ascii="Cambria Math" w:hAnsi="Cambria Math" w:cs="Times New Roman"/>
                </w:rPr>
                <m:t>x</m:t>
              </w:ins>
            </m:r>
          </m:e>
          <m:sub>
            <m:r>
              <w:ins w:id="266" w:author="Bo Shen" w:date="2023-02-03T12:42:00Z">
                <w:rPr>
                  <w:rFonts w:ascii="Cambria Math" w:hAnsi="Cambria Math" w:cs="Times New Roman"/>
                </w:rPr>
                <m:t>i</m:t>
              </w:ins>
            </m:r>
          </m:sub>
        </m:sSub>
      </m:oMath>
      <w:ins w:id="267" w:author="Bo Shen" w:date="2023-02-03T12:42:00Z">
        <w:r w:rsidR="00C30049">
          <w:rPr>
            <w:rFonts w:ascii="Times New Roman" w:hAnsi="Times New Roman" w:cs="Times New Roman"/>
          </w:rPr>
          <w:t xml:space="preserve"> (</w:t>
        </w:r>
      </w:ins>
      <m:oMath>
        <m:r>
          <w:ins w:id="268" w:author="Bo Shen" w:date="2023-02-03T12:42:00Z">
            <w:rPr>
              <w:rFonts w:ascii="Cambria Math" w:hAnsi="Cambria Math" w:cs="Times New Roman"/>
            </w:rPr>
            <m:t>i=1 and 2</m:t>
          </w:ins>
        </m:r>
      </m:oMath>
      <w:ins w:id="269" w:author="Bo Shen" w:date="2023-02-03T12:42:00Z">
        <w:r w:rsidR="00C30049">
          <w:rPr>
            <w:rFonts w:ascii="Times New Roman" w:hAnsi="Times New Roman" w:cs="Times New Roman"/>
          </w:rPr>
          <w:t>) indicates the activit</w:t>
        </w:r>
      </w:ins>
      <w:ins w:id="270" w:author="Bo Shen" w:date="2023-02-03T12:43:00Z">
        <w:r w:rsidR="00C30049">
          <w:rPr>
            <w:rFonts w:ascii="Times New Roman" w:hAnsi="Times New Roman" w:cs="Times New Roman"/>
          </w:rPr>
          <w:t>y</w:t>
        </w:r>
      </w:ins>
      <w:ins w:id="271" w:author="Bo Shen" w:date="2023-02-03T12:42:00Z">
        <w:r w:rsidR="00C30049">
          <w:rPr>
            <w:rFonts w:ascii="Times New Roman" w:hAnsi="Times New Roman" w:cs="Times New Roman"/>
          </w:rPr>
          <w:t xml:space="preserve"> </w:t>
        </w:r>
      </w:ins>
      <w:ins w:id="272" w:author="Bo Shen" w:date="2023-02-03T12:43:00Z">
        <w:r w:rsidR="00C30049">
          <w:rPr>
            <w:rFonts w:ascii="Times New Roman" w:hAnsi="Times New Roman" w:cs="Times New Roman"/>
          </w:rPr>
          <w:t>of each node;</w:t>
        </w:r>
      </w:ins>
      <w:ins w:id="273" w:author="Bo Shen" w:date="2023-02-03T12:53:00Z">
        <w:r w:rsidR="00FB37AC">
          <w:rPr>
            <w:rFonts w:ascii="Times New Roman" w:hAnsi="Times New Roman" w:cs="Times New Roman"/>
          </w:rPr>
          <w:t xml:space="preserve"> </w:t>
        </w:r>
      </w:ins>
      <m:oMath>
        <m:sSub>
          <m:sSubPr>
            <m:ctrlPr>
              <w:ins w:id="274" w:author="Bo Shen" w:date="2023-02-03T12:53:00Z">
                <w:rPr>
                  <w:rFonts w:ascii="Cambria Math" w:hAnsi="Cambria Math" w:cs="Times New Roman"/>
                  <w:i/>
                </w:rPr>
              </w:ins>
            </m:ctrlPr>
          </m:sSubPr>
          <m:e>
            <m:r>
              <w:ins w:id="275" w:author="Bo Shen" w:date="2023-02-03T12:53:00Z">
                <w:rPr>
                  <w:rFonts w:ascii="Cambria Math" w:hAnsi="Cambria Math" w:cs="Times New Roman"/>
                </w:rPr>
                <m:t>ρ</m:t>
              </w:ins>
            </m:r>
          </m:e>
          <m:sub>
            <m:r>
              <w:ins w:id="276" w:author="Bo Shen" w:date="2023-02-03T12:53:00Z">
                <w:rPr>
                  <w:rFonts w:ascii="Cambria Math" w:hAnsi="Cambria Math" w:cs="Times New Roman"/>
                </w:rPr>
                <m:t>i</m:t>
              </w:ins>
            </m:r>
          </m:sub>
        </m:sSub>
      </m:oMath>
      <w:ins w:id="277" w:author="Bo Shen" w:date="2023-02-03T12:53:00Z">
        <w:r w:rsidR="00FB37AC">
          <w:rPr>
            <w:rFonts w:ascii="Times New Roman" w:hAnsi="Times New Roman" w:cs="Times New Roman"/>
          </w:rPr>
          <w:t xml:space="preserve"> indicates the </w:t>
        </w:r>
        <w:r w:rsidR="00304BEB">
          <w:rPr>
            <w:rFonts w:ascii="Times New Roman" w:hAnsi="Times New Roman" w:cs="Times New Roman"/>
          </w:rPr>
          <w:t>excitatory</w:t>
        </w:r>
        <w:r w:rsidR="00FB37AC">
          <w:rPr>
            <w:rFonts w:ascii="Times New Roman" w:hAnsi="Times New Roman" w:cs="Times New Roman"/>
          </w:rPr>
          <w:t xml:space="preserve"> input value to each node;</w:t>
        </w:r>
      </w:ins>
      <w:ins w:id="278" w:author="Bo Shen" w:date="2023-02-03T12:43:00Z">
        <w:r w:rsidR="00C30049">
          <w:rPr>
            <w:rFonts w:ascii="Times New Roman" w:hAnsi="Times New Roman" w:cs="Times New Roman"/>
          </w:rPr>
          <w:t xml:space="preserve"> </w:t>
        </w:r>
      </w:ins>
      <m:oMath>
        <m:r>
          <w:ins w:id="279" w:author="Bo Shen" w:date="2023-02-03T12:43:00Z">
            <w:rPr>
              <w:rFonts w:ascii="Cambria Math" w:hAnsi="Cambria Math" w:cs="Times New Roman"/>
            </w:rPr>
            <m:t>k</m:t>
          </w:ins>
        </m:r>
      </m:oMath>
      <w:ins w:id="280" w:author="Bo Shen" w:date="2023-02-03T12:43:00Z">
        <w:r w:rsidR="00BC3129">
          <w:rPr>
            <w:rFonts w:ascii="Times New Roman" w:hAnsi="Times New Roman" w:cs="Times New Roman"/>
          </w:rPr>
          <w:t xml:space="preserve"> indicates the </w:t>
        </w:r>
      </w:ins>
      <w:ins w:id="281" w:author="Bo Shen" w:date="2023-02-03T12:44:00Z">
        <w:r w:rsidR="00BC3129">
          <w:rPr>
            <w:rFonts w:ascii="Times New Roman" w:hAnsi="Times New Roman" w:cs="Times New Roman"/>
          </w:rPr>
          <w:t xml:space="preserve">net </w:t>
        </w:r>
      </w:ins>
      <w:ins w:id="282" w:author="Bo Shen" w:date="2023-02-03T12:45:00Z">
        <w:r w:rsidR="00BC3129">
          <w:rPr>
            <w:rFonts w:ascii="Times New Roman" w:hAnsi="Times New Roman" w:cs="Times New Roman"/>
          </w:rPr>
          <w:t>leakage</w:t>
        </w:r>
      </w:ins>
      <w:ins w:id="283" w:author="Bo Shen" w:date="2023-02-03T12:44:00Z">
        <w:r w:rsidR="00BC3129">
          <w:rPr>
            <w:rFonts w:ascii="Times New Roman" w:hAnsi="Times New Roman" w:cs="Times New Roman"/>
          </w:rPr>
          <w:t xml:space="preserve"> on each node after </w:t>
        </w:r>
      </w:ins>
      <w:ins w:id="284" w:author="Bo Shen" w:date="2023-02-03T12:48:00Z">
        <w:r w:rsidR="00FB37AC">
          <w:rPr>
            <w:rFonts w:ascii="Times New Roman" w:hAnsi="Times New Roman" w:cs="Times New Roman"/>
          </w:rPr>
          <w:t>the</w:t>
        </w:r>
      </w:ins>
      <w:ins w:id="285" w:author="Bo Shen" w:date="2023-02-03T12:49:00Z">
        <w:r w:rsidR="00FB37AC">
          <w:rPr>
            <w:rFonts w:ascii="Times New Roman" w:hAnsi="Times New Roman" w:cs="Times New Roman"/>
          </w:rPr>
          <w:t xml:space="preserve"> </w:t>
        </w:r>
      </w:ins>
      <w:ins w:id="286" w:author="Bo Shen" w:date="2023-02-03T12:48:00Z">
        <w:r w:rsidR="00FB37AC">
          <w:rPr>
            <w:rFonts w:ascii="Times New Roman" w:hAnsi="Times New Roman" w:cs="Times New Roman"/>
          </w:rPr>
          <w:t>cance</w:t>
        </w:r>
      </w:ins>
      <w:ins w:id="287" w:author="Bo Shen" w:date="2023-02-03T12:49:00Z">
        <w:r w:rsidR="00FB37AC">
          <w:rPr>
            <w:rFonts w:ascii="Times New Roman" w:hAnsi="Times New Roman" w:cs="Times New Roman"/>
          </w:rPr>
          <w:t>llation</w:t>
        </w:r>
      </w:ins>
      <w:ins w:id="288" w:author="Bo Shen" w:date="2023-02-03T12:48:00Z">
        <w:r w:rsidR="00FB37AC">
          <w:rPr>
            <w:rFonts w:ascii="Times New Roman" w:hAnsi="Times New Roman" w:cs="Times New Roman"/>
          </w:rPr>
          <w:t xml:space="preserve"> </w:t>
        </w:r>
      </w:ins>
      <w:ins w:id="289" w:author="Bo Shen" w:date="2023-02-03T12:49:00Z">
        <w:r w:rsidR="00FB37AC">
          <w:rPr>
            <w:rFonts w:ascii="Times New Roman" w:hAnsi="Times New Roman" w:cs="Times New Roman"/>
          </w:rPr>
          <w:t>of</w:t>
        </w:r>
      </w:ins>
      <w:ins w:id="290" w:author="Bo Shen" w:date="2023-02-03T12:48:00Z">
        <w:r w:rsidR="00FB37AC">
          <w:rPr>
            <w:rFonts w:ascii="Times New Roman" w:hAnsi="Times New Roman" w:cs="Times New Roman"/>
          </w:rPr>
          <w:t xml:space="preserve"> </w:t>
        </w:r>
      </w:ins>
      <w:ins w:id="291" w:author="Bo Shen" w:date="2023-02-03T12:46:00Z">
        <w:r w:rsidR="00BC3129">
          <w:rPr>
            <w:rFonts w:ascii="Times New Roman" w:hAnsi="Times New Roman" w:cs="Times New Roman"/>
          </w:rPr>
          <w:t>recurrent excitation;</w:t>
        </w:r>
      </w:ins>
      <w:ins w:id="292" w:author="Bo Shen" w:date="2023-02-03T12:50:00Z">
        <w:r w:rsidR="00FB37AC">
          <w:rPr>
            <w:rFonts w:ascii="Times New Roman" w:hAnsi="Times New Roman" w:cs="Times New Roman"/>
          </w:rPr>
          <w:t xml:space="preserve"> </w:t>
        </w:r>
      </w:ins>
      <m:oMath>
        <m:r>
          <w:ins w:id="293" w:author="Bo Shen" w:date="2023-02-03T12:50:00Z">
            <w:rPr>
              <w:rFonts w:ascii="Cambria Math" w:hAnsi="Cambria Math" w:cs="Times New Roman"/>
            </w:rPr>
            <m:t>β</m:t>
          </w:ins>
        </m:r>
      </m:oMath>
      <w:ins w:id="294" w:author="Bo Shen" w:date="2023-02-03T12:46:00Z">
        <w:r w:rsidR="00BC3129">
          <w:rPr>
            <w:rFonts w:ascii="Times New Roman" w:hAnsi="Times New Roman" w:cs="Times New Roman"/>
          </w:rPr>
          <w:t xml:space="preserve"> </w:t>
        </w:r>
      </w:ins>
      <w:ins w:id="295" w:author="Bo Shen" w:date="2023-02-03T12:50:00Z">
        <w:r w:rsidR="00FB37AC">
          <w:rPr>
            <w:rFonts w:ascii="Times New Roman" w:hAnsi="Times New Roman" w:cs="Times New Roman"/>
          </w:rPr>
          <w:t>weighs</w:t>
        </w:r>
      </w:ins>
      <w:ins w:id="296" w:author="Bo Shen" w:date="2023-02-03T12:49:00Z">
        <w:r w:rsidR="00FB37AC">
          <w:rPr>
            <w:rFonts w:ascii="Times New Roman" w:hAnsi="Times New Roman" w:cs="Times New Roman"/>
          </w:rPr>
          <w:t xml:space="preserve"> the </w:t>
        </w:r>
      </w:ins>
      <w:ins w:id="297" w:author="Bo Shen" w:date="2023-02-03T12:50:00Z">
        <w:r w:rsidR="00FB37AC">
          <w:rPr>
            <w:rFonts w:ascii="Times New Roman" w:hAnsi="Times New Roman" w:cs="Times New Roman"/>
          </w:rPr>
          <w:t>mutual</w:t>
        </w:r>
      </w:ins>
      <w:ins w:id="298" w:author="Bo Shen" w:date="2023-02-03T12:49:00Z">
        <w:r w:rsidR="00FB37AC">
          <w:rPr>
            <w:rFonts w:ascii="Times New Roman" w:hAnsi="Times New Roman" w:cs="Times New Roman"/>
          </w:rPr>
          <w:t xml:space="preserve"> inhibition </w:t>
        </w:r>
      </w:ins>
      <w:ins w:id="299" w:author="Bo Shen" w:date="2023-02-03T12:50:00Z">
        <w:r w:rsidR="00FB37AC">
          <w:rPr>
            <w:rFonts w:ascii="Times New Roman" w:hAnsi="Times New Roman" w:cs="Times New Roman"/>
          </w:rPr>
          <w:t xml:space="preserve">strength </w:t>
        </w:r>
      </w:ins>
      <w:ins w:id="300" w:author="Bo Shen" w:date="2023-02-03T12:49:00Z">
        <w:r w:rsidR="00FB37AC">
          <w:rPr>
            <w:rFonts w:ascii="Times New Roman" w:hAnsi="Times New Roman" w:cs="Times New Roman"/>
          </w:rPr>
          <w:t xml:space="preserve">from </w:t>
        </w:r>
      </w:ins>
      <w:ins w:id="301" w:author="Bo Shen" w:date="2023-02-03T12:50:00Z">
        <w:r w:rsidR="00FB37AC">
          <w:rPr>
            <w:rFonts w:ascii="Times New Roman" w:hAnsi="Times New Roman" w:cs="Times New Roman"/>
          </w:rPr>
          <w:t xml:space="preserve">the </w:t>
        </w:r>
      </w:ins>
      <w:ins w:id="302" w:author="Bo Shen" w:date="2023-02-03T12:49:00Z">
        <w:r w:rsidR="00FB37AC">
          <w:rPr>
            <w:rFonts w:ascii="Times New Roman" w:hAnsi="Times New Roman" w:cs="Times New Roman"/>
          </w:rPr>
          <w:t>other nodes</w:t>
        </w:r>
      </w:ins>
      <w:ins w:id="303" w:author="Bo Shen" w:date="2023-02-03T12:50:00Z">
        <w:r w:rsidR="00FB37AC">
          <w:rPr>
            <w:rFonts w:ascii="Times New Roman" w:hAnsi="Times New Roman" w:cs="Times New Roman"/>
          </w:rPr>
          <w:t>;</w:t>
        </w:r>
      </w:ins>
      <w:ins w:id="304" w:author="Bo Shen" w:date="2023-02-03T12:52:00Z">
        <w:r w:rsidR="00FB37AC">
          <w:rPr>
            <w:rFonts w:ascii="Times New Roman" w:hAnsi="Times New Roman" w:cs="Times New Roman"/>
          </w:rPr>
          <w:t xml:space="preserve"> </w:t>
        </w:r>
      </w:ins>
      <m:oMath>
        <m:sSub>
          <m:sSubPr>
            <m:ctrlPr>
              <w:ins w:id="305" w:author="Bo Shen" w:date="2023-02-03T12:52:00Z">
                <w:rPr>
                  <w:rFonts w:ascii="Cambria Math" w:hAnsi="Cambria Math" w:cs="Times New Roman"/>
                  <w:i/>
                </w:rPr>
              </w:ins>
            </m:ctrlPr>
          </m:sSubPr>
          <m:e>
            <m:r>
              <w:ins w:id="306" w:author="Bo Shen" w:date="2023-02-03T12:52:00Z">
                <w:rPr>
                  <w:rFonts w:ascii="Cambria Math" w:hAnsi="Cambria Math" w:cs="Times New Roman"/>
                </w:rPr>
                <m:t>ξ</m:t>
              </w:ins>
            </m:r>
          </m:e>
          <m:sub>
            <m:r>
              <w:ins w:id="307" w:author="Bo Shen" w:date="2023-02-03T12:52:00Z">
                <w:rPr>
                  <w:rFonts w:ascii="Cambria Math" w:hAnsi="Cambria Math" w:cs="Times New Roman"/>
                </w:rPr>
                <m:t>i</m:t>
              </w:ins>
            </m:r>
          </m:sub>
        </m:sSub>
      </m:oMath>
      <w:ins w:id="308" w:author="Bo Shen" w:date="2023-02-03T12:50:00Z">
        <w:r w:rsidR="00FB37AC">
          <w:rPr>
            <w:rFonts w:ascii="Times New Roman" w:hAnsi="Times New Roman" w:cs="Times New Roman"/>
          </w:rPr>
          <w:t xml:space="preserve"> </w:t>
        </w:r>
      </w:ins>
      <w:ins w:id="309" w:author="Bo Shen" w:date="2023-02-03T12:52:00Z">
        <w:r w:rsidR="00FB37AC">
          <w:rPr>
            <w:rFonts w:ascii="Times New Roman" w:hAnsi="Times New Roman" w:cs="Times New Roman"/>
          </w:rPr>
          <w:t xml:space="preserve">is a Gaussian random noise on each node with a standard deviation of </w:t>
        </w:r>
      </w:ins>
      <m:oMath>
        <m:r>
          <w:ins w:id="310" w:author="Bo Shen" w:date="2023-02-03T12:52:00Z">
            <w:rPr>
              <w:rFonts w:ascii="Cambria Math" w:hAnsi="Cambria Math" w:cs="Times New Roman"/>
            </w:rPr>
            <m:t>σ</m:t>
          </w:ins>
        </m:r>
      </m:oMath>
      <w:ins w:id="311" w:author="Bo Shen" w:date="2023-02-03T12:53:00Z">
        <w:r w:rsidR="00FB37AC">
          <w:rPr>
            <w:rFonts w:ascii="Times New Roman" w:hAnsi="Times New Roman" w:cs="Times New Roman"/>
          </w:rPr>
          <w:t>.</w:t>
        </w:r>
      </w:ins>
      <w:ins w:id="312" w:author="Bo Shen" w:date="2023-02-03T12:49:00Z">
        <w:r w:rsidR="00FB37AC">
          <w:rPr>
            <w:rFonts w:ascii="Times New Roman" w:hAnsi="Times New Roman" w:cs="Times New Roman"/>
          </w:rPr>
          <w:t xml:space="preserve"> </w:t>
        </w:r>
      </w:ins>
    </w:p>
    <w:p w14:paraId="1455D782" w14:textId="77777777" w:rsidR="00304BEB" w:rsidRDefault="00304BEB" w:rsidP="00E24C8A">
      <w:pPr>
        <w:spacing w:line="480" w:lineRule="auto"/>
        <w:jc w:val="both"/>
        <w:rPr>
          <w:ins w:id="313" w:author="Bo Shen" w:date="2023-02-03T12:54:00Z"/>
          <w:rFonts w:ascii="Times New Roman" w:hAnsi="Times New Roman" w:cs="Times New Roman"/>
        </w:rPr>
      </w:pPr>
    </w:p>
    <w:p w14:paraId="7CBFCF63" w14:textId="38900E9E" w:rsidR="00E24C8A" w:rsidRDefault="00693B2B" w:rsidP="00E24C8A">
      <w:pPr>
        <w:spacing w:line="480" w:lineRule="auto"/>
        <w:jc w:val="both"/>
        <w:rPr>
          <w:ins w:id="314" w:author="Bo Shen" w:date="2023-02-03T12:58:00Z"/>
          <w:rFonts w:ascii="Times New Roman" w:hAnsi="Times New Roman" w:cs="Times New Roman"/>
        </w:rPr>
      </w:pPr>
      <w:ins w:id="315" w:author="Bo Shen" w:date="2023-02-03T13:00:00Z">
        <w:r>
          <w:rPr>
            <w:rFonts w:ascii="Times New Roman" w:hAnsi="Times New Roman" w:cs="Times New Roman"/>
          </w:rPr>
          <w:t xml:space="preserve">The input values </w:t>
        </w:r>
      </w:ins>
      <m:oMath>
        <m:sSub>
          <m:sSubPr>
            <m:ctrlPr>
              <w:ins w:id="316" w:author="Bo Shen" w:date="2023-02-03T13:00:00Z">
                <w:rPr>
                  <w:rFonts w:ascii="Cambria Math" w:hAnsi="Cambria Math" w:cs="Times New Roman"/>
                  <w:i/>
                </w:rPr>
              </w:ins>
            </m:ctrlPr>
          </m:sSubPr>
          <m:e>
            <m:r>
              <w:ins w:id="317" w:author="Bo Shen" w:date="2023-02-03T13:00:00Z">
                <w:rPr>
                  <w:rFonts w:ascii="Cambria Math" w:hAnsi="Cambria Math" w:cs="Times New Roman"/>
                </w:rPr>
                <m:t>ρ</m:t>
              </w:ins>
            </m:r>
          </m:e>
          <m:sub>
            <m:r>
              <w:ins w:id="318" w:author="Bo Shen" w:date="2023-02-03T13:00:00Z">
                <w:rPr>
                  <w:rFonts w:ascii="Cambria Math" w:hAnsi="Cambria Math" w:cs="Times New Roman"/>
                </w:rPr>
                <m:t>i</m:t>
              </w:ins>
            </m:r>
          </m:sub>
        </m:sSub>
      </m:oMath>
      <w:ins w:id="319" w:author="Bo Shen" w:date="2023-02-03T13:00:00Z">
        <w:r>
          <w:rPr>
            <w:rFonts w:ascii="Times New Roman" w:hAnsi="Times New Roman" w:cs="Times New Roman"/>
          </w:rPr>
          <w:t xml:space="preserve"> were set as 1+c’ for option 1 and 1-c’ for option 2, with c’ changing over 0 to .512. </w:t>
        </w:r>
        <w:r>
          <w:rPr>
            <w:rFonts w:ascii="Times New Roman" w:hAnsi="Times New Roman" w:cs="Times New Roman"/>
          </w:rPr>
          <w:t xml:space="preserve">We fitted the </w:t>
        </w:r>
        <w:r>
          <w:rPr>
            <w:rFonts w:ascii="Times New Roman" w:hAnsi="Times New Roman" w:cs="Times New Roman"/>
          </w:rPr>
          <w:t xml:space="preserve">threshold as a free parameter. In that way, the time constant </w:t>
        </w:r>
      </w:ins>
      <m:oMath>
        <m:r>
          <w:ins w:id="320" w:author="Bo Shen" w:date="2023-02-03T13:00:00Z">
            <w:rPr>
              <w:rFonts w:ascii="Cambria Math" w:hAnsi="Cambria Math" w:cs="Times New Roman"/>
            </w:rPr>
            <m:t>τ</m:t>
          </w:ins>
        </m:r>
      </m:oMath>
      <w:ins w:id="321" w:author="Bo Shen" w:date="2023-02-03T13:00:00Z">
        <w:r>
          <w:rPr>
            <w:rFonts w:ascii="Times New Roman" w:hAnsi="Times New Roman" w:cs="Times New Roman"/>
          </w:rPr>
          <w:t xml:space="preserve"> can be </w:t>
        </w:r>
      </w:ins>
      <w:ins w:id="322" w:author="Bo Shen" w:date="2023-02-03T13:01:00Z">
        <w:r>
          <w:rPr>
            <w:rFonts w:ascii="Times New Roman" w:hAnsi="Times New Roman" w:cs="Times New Roman"/>
          </w:rPr>
          <w:t>taken</w:t>
        </w:r>
      </w:ins>
      <w:ins w:id="323" w:author="Bo Shen" w:date="2023-02-03T13:00:00Z">
        <w:r>
          <w:rPr>
            <w:rFonts w:ascii="Times New Roman" w:hAnsi="Times New Roman" w:cs="Times New Roman"/>
          </w:rPr>
          <w:t xml:space="preserve"> as </w:t>
        </w:r>
        <w:r>
          <w:rPr>
            <w:rFonts w:ascii="Times New Roman" w:hAnsi="Times New Roman" w:cs="Times New Roman"/>
          </w:rPr>
          <w:t>an arbitrary value</w:t>
        </w:r>
      </w:ins>
      <w:ins w:id="324" w:author="Bo Shen" w:date="2023-02-03T13:01:00Z">
        <w:r>
          <w:rPr>
            <w:rFonts w:ascii="Times New Roman" w:hAnsi="Times New Roman" w:cs="Times New Roman"/>
          </w:rPr>
          <w:t xml:space="preserve"> (100 </w:t>
        </w:r>
        <w:proofErr w:type="spellStart"/>
        <w:r>
          <w:rPr>
            <w:rFonts w:ascii="Times New Roman" w:hAnsi="Times New Roman" w:cs="Times New Roman"/>
          </w:rPr>
          <w:t>ms</w:t>
        </w:r>
      </w:ins>
      <w:proofErr w:type="spellEnd"/>
      <w:ins w:id="325" w:author="Bo Shen" w:date="2023-02-03T13:02:00Z">
        <w:r>
          <w:rPr>
            <w:rFonts w:ascii="Times New Roman" w:hAnsi="Times New Roman" w:cs="Times New Roman"/>
          </w:rPr>
          <w:t xml:space="preserve"> used in our case</w:t>
        </w:r>
      </w:ins>
      <w:ins w:id="326" w:author="Bo Shen" w:date="2023-02-03T13:01:00Z">
        <w:r>
          <w:rPr>
            <w:rFonts w:ascii="Times New Roman" w:hAnsi="Times New Roman" w:cs="Times New Roman"/>
          </w:rPr>
          <w:t>)</w:t>
        </w:r>
      </w:ins>
      <w:ins w:id="327" w:author="Bo Shen" w:date="2023-02-03T13:00:00Z">
        <w:r>
          <w:rPr>
            <w:rFonts w:ascii="Times New Roman" w:hAnsi="Times New Roman" w:cs="Times New Roman"/>
          </w:rPr>
          <w:t xml:space="preserve"> since it was not independent fro</w:t>
        </w:r>
      </w:ins>
      <w:ins w:id="328" w:author="Bo Shen" w:date="2023-02-03T13:01:00Z">
        <w:r>
          <w:rPr>
            <w:rFonts w:ascii="Times New Roman" w:hAnsi="Times New Roman" w:cs="Times New Roman"/>
          </w:rPr>
          <w:t>m the threshold.</w:t>
        </w:r>
      </w:ins>
      <w:ins w:id="329" w:author="Bo Shen" w:date="2023-02-03T13:00:00Z">
        <w:r>
          <w:rPr>
            <w:rFonts w:ascii="Times New Roman" w:hAnsi="Times New Roman" w:cs="Times New Roman"/>
          </w:rPr>
          <w:t xml:space="preserve"> </w:t>
        </w:r>
      </w:ins>
      <w:ins w:id="330" w:author="Bo Shen" w:date="2023-02-03T13:02:00Z">
        <w:r w:rsidR="00F81342">
          <w:rPr>
            <w:rFonts w:ascii="Times New Roman" w:hAnsi="Times New Roman" w:cs="Times New Roman"/>
          </w:rPr>
          <w:t xml:space="preserve">Other than the parameters we mentioned above, </w:t>
        </w:r>
      </w:ins>
      <m:oMath>
        <m:sSub>
          <m:sSubPr>
            <m:ctrlPr>
              <w:ins w:id="331" w:author="Bo Shen" w:date="2023-02-03T13:03:00Z">
                <w:rPr>
                  <w:rFonts w:ascii="Cambria Math" w:hAnsi="Cambria Math" w:cs="Times New Roman"/>
                  <w:i/>
                </w:rPr>
              </w:ins>
            </m:ctrlPr>
          </m:sSubPr>
          <m:e>
            <m:r>
              <w:ins w:id="332" w:author="Bo Shen" w:date="2023-02-03T13:03:00Z">
                <w:rPr>
                  <w:rFonts w:ascii="Cambria Math" w:hAnsi="Cambria Math" w:cs="Times New Roman"/>
                </w:rPr>
                <m:t>T</m:t>
              </w:ins>
            </m:r>
          </m:e>
          <m:sub>
            <m:r>
              <w:ins w:id="333" w:author="Bo Shen" w:date="2023-02-03T13:03:00Z">
                <w:rPr>
                  <w:rFonts w:ascii="Cambria Math" w:hAnsi="Cambria Math" w:cs="Times New Roman"/>
                </w:rPr>
                <m:t>0</m:t>
              </w:ins>
            </m:r>
          </m:sub>
        </m:sSub>
      </m:oMath>
      <w:ins w:id="334" w:author="Bo Shen" w:date="2023-02-03T13:03:00Z">
        <w:r w:rsidR="00F81342">
          <w:rPr>
            <w:rFonts w:ascii="Times New Roman" w:hAnsi="Times New Roman" w:cs="Times New Roman"/>
          </w:rPr>
          <w:t xml:space="preserve"> was estimated as a non-decision </w:t>
        </w:r>
      </w:ins>
      <w:ins w:id="335" w:author="Bo Shen" w:date="2023-02-03T13:04:00Z">
        <w:r w:rsidR="00134B5C">
          <w:rPr>
            <w:rFonts w:ascii="Times New Roman" w:hAnsi="Times New Roman" w:cs="Times New Roman"/>
          </w:rPr>
          <w:t xml:space="preserve">delay. That </w:t>
        </w:r>
      </w:ins>
      <w:ins w:id="336" w:author="Bo Shen" w:date="2023-02-03T13:05:00Z">
        <w:r w:rsidR="00134B5C">
          <w:rPr>
            <w:rFonts w:ascii="Times New Roman" w:hAnsi="Times New Roman" w:cs="Times New Roman"/>
          </w:rPr>
          <w:t>gives</w:t>
        </w:r>
      </w:ins>
      <w:ins w:id="337" w:author="Bo Shen" w:date="2023-02-03T13:04:00Z">
        <w:r w:rsidR="00134B5C">
          <w:rPr>
            <w:rFonts w:ascii="Times New Roman" w:hAnsi="Times New Roman" w:cs="Times New Roman"/>
          </w:rPr>
          <w:t xml:space="preserve"> in </w:t>
        </w:r>
      </w:ins>
      <w:ins w:id="338" w:author="Bo Shen" w:date="2023-02-03T13:05:00Z">
        <w:r w:rsidR="00134B5C">
          <w:rPr>
            <w:rFonts w:ascii="Times New Roman" w:hAnsi="Times New Roman" w:cs="Times New Roman"/>
          </w:rPr>
          <w:t xml:space="preserve">a </w:t>
        </w:r>
      </w:ins>
      <w:ins w:id="339" w:author="Bo Shen" w:date="2023-02-03T13:04:00Z">
        <w:r w:rsidR="00134B5C">
          <w:rPr>
            <w:rFonts w:ascii="Times New Roman" w:hAnsi="Times New Roman" w:cs="Times New Roman"/>
          </w:rPr>
          <w:t>total</w:t>
        </w:r>
      </w:ins>
      <w:ins w:id="340" w:author="Bo Shen" w:date="2023-02-03T12:27:00Z">
        <w:r w:rsidR="000E4D0F">
          <w:rPr>
            <w:rFonts w:ascii="Times New Roman" w:hAnsi="Times New Roman" w:cs="Times New Roman"/>
          </w:rPr>
          <w:t xml:space="preserve"> </w:t>
        </w:r>
      </w:ins>
      <w:ins w:id="341" w:author="Bo Shen" w:date="2023-02-03T13:05:00Z">
        <w:r w:rsidR="00134B5C">
          <w:rPr>
            <w:rFonts w:ascii="Times New Roman" w:hAnsi="Times New Roman" w:cs="Times New Roman"/>
          </w:rPr>
          <w:t xml:space="preserve">of </w:t>
        </w:r>
      </w:ins>
      <w:ins w:id="342" w:author="Bo Shen" w:date="2023-02-03T12:27:00Z">
        <w:r w:rsidR="000E4D0F">
          <w:rPr>
            <w:rFonts w:ascii="Times New Roman" w:hAnsi="Times New Roman" w:cs="Times New Roman"/>
          </w:rPr>
          <w:t>five free parameters</w:t>
        </w:r>
      </w:ins>
      <w:ins w:id="343" w:author="Bo Shen" w:date="2023-02-03T13:04:00Z">
        <w:r w:rsidR="00134B5C">
          <w:rPr>
            <w:rFonts w:ascii="Times New Roman" w:hAnsi="Times New Roman" w:cs="Times New Roman"/>
          </w:rPr>
          <w:t xml:space="preserve"> </w:t>
        </w:r>
      </w:ins>
      <w:ins w:id="344" w:author="Bo Shen" w:date="2023-02-03T13:05:00Z">
        <w:r w:rsidR="00134B5C">
          <w:rPr>
            <w:rFonts w:ascii="Times New Roman" w:hAnsi="Times New Roman" w:cs="Times New Roman"/>
          </w:rPr>
          <w:t>to estimate</w:t>
        </w:r>
      </w:ins>
      <w:ins w:id="345" w:author="Bo Shen" w:date="2023-02-03T12:55:00Z">
        <w:r w:rsidR="0041556A">
          <w:rPr>
            <w:rFonts w:ascii="Times New Roman" w:hAnsi="Times New Roman" w:cs="Times New Roman"/>
          </w:rPr>
          <w:t xml:space="preserve"> </w:t>
        </w:r>
      </w:ins>
      <m:oMath>
        <m:r>
          <w:ins w:id="346" w:author="Bo Shen" w:date="2023-02-03T12:55:00Z">
            <w:rPr>
              <w:rFonts w:ascii="Cambria Math" w:hAnsi="Cambria Math" w:cs="Times New Roman"/>
            </w:rPr>
            <m:t>k</m:t>
          </w:ins>
        </m:r>
      </m:oMath>
      <w:ins w:id="347" w:author="Bo Shen" w:date="2023-02-03T12:56:00Z">
        <w:r w:rsidR="004633ED">
          <w:rPr>
            <w:rFonts w:ascii="Times New Roman" w:hAnsi="Times New Roman" w:cs="Times New Roman"/>
          </w:rPr>
          <w:t xml:space="preserve">, </w:t>
        </w:r>
      </w:ins>
      <m:oMath>
        <m:r>
          <w:ins w:id="348" w:author="Bo Shen" w:date="2023-02-03T12:56:00Z">
            <w:rPr>
              <w:rFonts w:ascii="Cambria Math" w:hAnsi="Cambria Math" w:cs="Times New Roman"/>
            </w:rPr>
            <m:t>β</m:t>
          </w:ins>
        </m:r>
      </m:oMath>
      <w:ins w:id="349" w:author="Bo Shen" w:date="2023-02-03T12:56:00Z">
        <w:r w:rsidR="004633ED">
          <w:rPr>
            <w:rFonts w:ascii="Times New Roman" w:hAnsi="Times New Roman" w:cs="Times New Roman"/>
          </w:rPr>
          <w:t xml:space="preserve">, </w:t>
        </w:r>
      </w:ins>
      <m:oMath>
        <m:r>
          <w:ins w:id="350" w:author="Bo Shen" w:date="2023-02-03T12:56:00Z">
            <w:rPr>
              <w:rFonts w:ascii="Cambria Math" w:hAnsi="Cambria Math" w:cs="Times New Roman"/>
            </w:rPr>
            <m:t>σ</m:t>
          </w:ins>
        </m:r>
      </m:oMath>
      <w:ins w:id="351" w:author="Bo Shen" w:date="2023-02-03T13:05:00Z">
        <w:r w:rsidR="00134B5C">
          <w:rPr>
            <w:rFonts w:ascii="Times New Roman" w:hAnsi="Times New Roman" w:cs="Times New Roman"/>
          </w:rPr>
          <w:t xml:space="preserve">, </w:t>
        </w:r>
      </w:ins>
      <m:oMath>
        <m:r>
          <w:ins w:id="352" w:author="Bo Shen" w:date="2023-02-03T13:05:00Z">
            <w:rPr>
              <w:rFonts w:ascii="Cambria Math" w:hAnsi="Cambria Math" w:cs="Times New Roman"/>
            </w:rPr>
            <m:t>threshold</m:t>
          </w:ins>
        </m:r>
      </m:oMath>
      <w:ins w:id="353" w:author="Bo Shen" w:date="2023-02-03T13:05:00Z">
        <w:r w:rsidR="00134B5C">
          <w:rPr>
            <w:rFonts w:ascii="Times New Roman" w:hAnsi="Times New Roman" w:cs="Times New Roman"/>
          </w:rPr>
          <w:t xml:space="preserve">, and </w:t>
        </w:r>
      </w:ins>
      <m:oMath>
        <m:sSub>
          <m:sSubPr>
            <m:ctrlPr>
              <w:ins w:id="354" w:author="Bo Shen" w:date="2023-02-03T13:05:00Z">
                <w:rPr>
                  <w:rFonts w:ascii="Cambria Math" w:hAnsi="Cambria Math" w:cs="Times New Roman"/>
                  <w:i/>
                </w:rPr>
              </w:ins>
            </m:ctrlPr>
          </m:sSubPr>
          <m:e>
            <m:r>
              <w:ins w:id="355" w:author="Bo Shen" w:date="2023-02-03T13:05:00Z">
                <w:rPr>
                  <w:rFonts w:ascii="Cambria Math" w:hAnsi="Cambria Math" w:cs="Times New Roman"/>
                </w:rPr>
                <m:t>T</m:t>
              </w:ins>
            </m:r>
          </m:e>
          <m:sub>
            <m:r>
              <w:ins w:id="356" w:author="Bo Shen" w:date="2023-02-03T13:05:00Z">
                <w:rPr>
                  <w:rFonts w:ascii="Cambria Math" w:hAnsi="Cambria Math" w:cs="Times New Roman"/>
                </w:rPr>
                <m:t>0</m:t>
              </w:ins>
            </m:r>
          </m:sub>
        </m:sSub>
      </m:oMath>
      <w:ins w:id="357" w:author="Bo Shen" w:date="2023-02-03T13:04:00Z">
        <w:r w:rsidR="00134B5C">
          <w:rPr>
            <w:rFonts w:ascii="Times New Roman" w:hAnsi="Times New Roman" w:cs="Times New Roman"/>
          </w:rPr>
          <w:t>.</w:t>
        </w:r>
      </w:ins>
      <w:ins w:id="358" w:author="Bo Shen" w:date="2023-02-03T13:05:00Z">
        <w:r w:rsidR="00134B5C">
          <w:rPr>
            <w:rFonts w:ascii="Times New Roman" w:hAnsi="Times New Roman" w:cs="Times New Roman"/>
          </w:rPr>
          <w:t xml:space="preserve"> Since the scale of the </w:t>
        </w:r>
      </w:ins>
      <w:ins w:id="359" w:author="Bo Shen" w:date="2023-02-03T13:06:00Z">
        <w:r w:rsidR="00134B5C">
          <w:rPr>
            <w:rFonts w:ascii="Times New Roman" w:hAnsi="Times New Roman" w:cs="Times New Roman"/>
          </w:rPr>
          <w:t>activities is arbitrarily defined,</w:t>
        </w:r>
      </w:ins>
      <w:ins w:id="360" w:author="Bo Shen" w:date="2023-02-03T12:55:00Z">
        <w:r w:rsidR="0041556A">
          <w:rPr>
            <w:rFonts w:ascii="Times New Roman" w:hAnsi="Times New Roman" w:cs="Times New Roman"/>
          </w:rPr>
          <w:t xml:space="preserve"> </w:t>
        </w:r>
      </w:ins>
      <w:ins w:id="361" w:author="Bo Shen" w:date="2023-02-03T13:06:00Z">
        <w:r w:rsidR="00134B5C">
          <w:rPr>
            <w:rFonts w:ascii="Times New Roman" w:hAnsi="Times New Roman" w:cs="Times New Roman"/>
          </w:rPr>
          <w:t xml:space="preserve">it would need rescaling when </w:t>
        </w:r>
      </w:ins>
      <w:ins w:id="362" w:author="Bo Shen" w:date="2023-02-03T13:07:00Z">
        <w:r w:rsidR="00134B5C">
          <w:rPr>
            <w:rFonts w:ascii="Times New Roman" w:hAnsi="Times New Roman" w:cs="Times New Roman"/>
          </w:rPr>
          <w:t>compared</w:t>
        </w:r>
      </w:ins>
      <w:ins w:id="363" w:author="Bo Shen" w:date="2023-02-03T13:06:00Z">
        <w:r w:rsidR="00134B5C">
          <w:rPr>
            <w:rFonts w:ascii="Times New Roman" w:hAnsi="Times New Roman" w:cs="Times New Roman"/>
          </w:rPr>
          <w:t xml:space="preserve"> to the empirical data</w:t>
        </w:r>
      </w:ins>
      <w:ins w:id="364" w:author="Bo Shen" w:date="2023-02-03T13:07:00Z">
        <w:r w:rsidR="00134B5C">
          <w:rPr>
            <w:rFonts w:ascii="Times New Roman" w:hAnsi="Times New Roman" w:cs="Times New Roman"/>
          </w:rPr>
          <w:t xml:space="preserve"> of mean firing rates in</w:t>
        </w:r>
      </w:ins>
      <w:ins w:id="365" w:author="Bo Shen" w:date="2023-02-03T13:08:00Z">
        <w:r w:rsidR="00134B5C">
          <w:rPr>
            <w:rFonts w:ascii="Times New Roman" w:hAnsi="Times New Roman" w:cs="Times New Roman"/>
          </w:rPr>
          <w:t xml:space="preserve"> the unit of</w:t>
        </w:r>
      </w:ins>
      <w:ins w:id="366" w:author="Bo Shen" w:date="2023-02-03T13:07:00Z">
        <w:r w:rsidR="00134B5C">
          <w:rPr>
            <w:rFonts w:ascii="Times New Roman" w:hAnsi="Times New Roman" w:cs="Times New Roman"/>
          </w:rPr>
          <w:t xml:space="preserve"> Hz</w:t>
        </w:r>
      </w:ins>
      <w:ins w:id="367" w:author="Bo Shen" w:date="2023-02-03T13:06:00Z">
        <w:r w:rsidR="00134B5C">
          <w:rPr>
            <w:rFonts w:ascii="Times New Roman" w:hAnsi="Times New Roman" w:cs="Times New Roman"/>
          </w:rPr>
          <w:t>.</w:t>
        </w:r>
      </w:ins>
      <w:ins w:id="368" w:author="Bo Shen" w:date="2023-02-03T13:09:00Z">
        <w:r w:rsidR="00233F2F">
          <w:rPr>
            <w:rFonts w:ascii="Times New Roman" w:hAnsi="Times New Roman" w:cs="Times New Roman"/>
          </w:rPr>
          <w:t xml:space="preserve"> </w:t>
        </w:r>
        <w:r w:rsidR="00233F2F">
          <w:rPr>
            <w:rFonts w:ascii="Times New Roman" w:hAnsi="Times New Roman" w:cs="Times New Roman"/>
          </w:rPr>
          <w:t xml:space="preserve">The task setting and the optimization used </w:t>
        </w:r>
        <w:r w:rsidR="00233F2F">
          <w:rPr>
            <w:rFonts w:ascii="Times New Roman" w:hAnsi="Times New Roman" w:cs="Times New Roman"/>
          </w:rPr>
          <w:t>were kept</w:t>
        </w:r>
        <w:r w:rsidR="00233F2F">
          <w:rPr>
            <w:rFonts w:ascii="Times New Roman" w:hAnsi="Times New Roman" w:cs="Times New Roman"/>
          </w:rPr>
          <w:t xml:space="preserve"> the same as</w:t>
        </w:r>
        <w:r w:rsidR="00233F2F">
          <w:rPr>
            <w:rFonts w:ascii="Times New Roman" w:hAnsi="Times New Roman" w:cs="Times New Roman"/>
          </w:rPr>
          <w:t xml:space="preserve"> in</w:t>
        </w:r>
        <w:r w:rsidR="00233F2F">
          <w:rPr>
            <w:rFonts w:ascii="Times New Roman" w:hAnsi="Times New Roman" w:cs="Times New Roman"/>
          </w:rPr>
          <w:t xml:space="preserve"> fitting the LDDM (see above). The time step </w:t>
        </w:r>
        <w:r w:rsidR="00233F2F" w:rsidRPr="00563E7C">
          <w:rPr>
            <w:rFonts w:ascii="Times New Roman" w:hAnsi="Times New Roman" w:cs="Times New Roman"/>
            <w:i/>
          </w:rPr>
          <w:t>dt</w:t>
        </w:r>
        <w:r w:rsidR="00233F2F">
          <w:rPr>
            <w:rFonts w:ascii="Times New Roman" w:hAnsi="Times New Roman" w:cs="Times New Roman"/>
          </w:rPr>
          <w:t xml:space="preserve"> was set as .001 s.</w:t>
        </w:r>
      </w:ins>
    </w:p>
    <w:p w14:paraId="4B7D7666" w14:textId="77777777" w:rsidR="00693B2B" w:rsidRDefault="00693B2B" w:rsidP="00E24C8A">
      <w:pPr>
        <w:spacing w:line="480" w:lineRule="auto"/>
        <w:jc w:val="both"/>
        <w:rPr>
          <w:rFonts w:ascii="Times New Roman" w:hAnsi="Times New Roman" w:cs="Times New Roman"/>
          <w:color w:val="000000" w:themeColor="text1"/>
        </w:rPr>
      </w:pPr>
    </w:p>
    <w:p w14:paraId="658416A7" w14:textId="77777777" w:rsidR="00E24C8A" w:rsidRPr="00EC6C76" w:rsidRDefault="00E24C8A" w:rsidP="00E24C8A">
      <w:pPr>
        <w:pStyle w:val="Heading1"/>
        <w:spacing w:line="480" w:lineRule="auto"/>
        <w:rPr>
          <w:rFonts w:ascii="Times New Roman" w:hAnsi="Times New Roman" w:cs="Times New Roman"/>
          <w:i/>
          <w:color w:val="000000" w:themeColor="text1"/>
          <w:sz w:val="24"/>
          <w:szCs w:val="24"/>
        </w:rPr>
      </w:pPr>
      <w:r w:rsidRPr="00EC6C76">
        <w:rPr>
          <w:rFonts w:ascii="Times New Roman" w:hAnsi="Times New Roman" w:cs="Times New Roman"/>
          <w:i/>
          <w:color w:val="000000" w:themeColor="text1"/>
          <w:sz w:val="24"/>
          <w:szCs w:val="24"/>
        </w:rPr>
        <w:t>Analysis for persistent activity</w:t>
      </w:r>
    </w:p>
    <w:p w14:paraId="1765F118" w14:textId="77777777" w:rsidR="00E24C8A" w:rsidRPr="009E494C" w:rsidRDefault="00E24C8A" w:rsidP="00E24C8A">
      <w:pPr>
        <w:spacing w:line="480" w:lineRule="auto"/>
        <w:jc w:val="both"/>
        <w:rPr>
          <w:rFonts w:ascii="Times New Roman" w:hAnsi="Times New Roman" w:cs="Times New Roman"/>
          <w:b/>
        </w:rPr>
      </w:pPr>
    </w:p>
    <w:p w14:paraId="3CDED2D3" w14:textId="74738E59"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We showed in results that the LDDM with recurrent excitation predicts persistent activity that maintains input information during delay intervals. Here we provide mathematical analysis of the LDDM differential equations to examine the properties and genesis of this persistent activity. In addition to examining the property of the system with symmetric </w:t>
      </w:r>
      <w:del w:id="369" w:author="Bo Shen" w:date="2023-02-03T12:22:00Z">
        <w:r w:rsidDel="007F42AA">
          <w:rPr>
            <w:rFonts w:ascii="Times New Roman" w:hAnsi="Times New Roman" w:cs="Times New Roman"/>
          </w:rPr>
          <w:delText>gain control</w:delText>
        </w:r>
      </w:del>
      <w:ins w:id="370" w:author="Bo Shen" w:date="2023-02-03T12:22:00Z">
        <w:r w:rsidR="007F42AA">
          <w:rPr>
            <w:rFonts w:ascii="Times New Roman" w:hAnsi="Times New Roman" w:cs="Times New Roman"/>
          </w:rPr>
          <w:t>gain-control</w:t>
        </w:r>
      </w:ins>
      <w:r>
        <w:rPr>
          <w:rFonts w:ascii="Times New Roman" w:hAnsi="Times New Roman" w:cs="Times New Roman"/>
        </w:rPr>
        <w:t xml:space="preserve"> weights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ij(i</m:t>
            </m:r>
            <m:r>
              <w:rPr>
                <w:rFonts w:ascii="Cambria Math" w:hAnsi="Cambria Math" w:cs="Times New Roman" w:hint="eastAsia"/>
              </w:rPr>
              <m:t>≠</m:t>
            </m:r>
            <m:r>
              <w:rPr>
                <w:rFonts w:ascii="Cambria Math" w:hAnsi="Cambria Math" w:cs="Times New Roman"/>
              </w:rPr>
              <m:t>j)</m:t>
            </m:r>
          </m:sub>
        </m:sSub>
      </m:oMath>
      <w:r>
        <w:rPr>
          <w:rFonts w:ascii="Times New Roman" w:hAnsi="Times New Roman" w:cs="Times New Roman"/>
        </w:rPr>
        <w:t>), we expanded our analysis to allow the gain-control weights to be asymmetric; this allows us to examine the robustness of LDDM properties to asymmetric weights.</w:t>
      </w:r>
    </w:p>
    <w:p w14:paraId="4B4ACFD4" w14:textId="77777777" w:rsidR="00E24C8A" w:rsidRDefault="00E24C8A" w:rsidP="00E24C8A">
      <w:pPr>
        <w:spacing w:line="480" w:lineRule="auto"/>
        <w:jc w:val="both"/>
        <w:rPr>
          <w:rFonts w:ascii="Times New Roman" w:hAnsi="Times New Roman" w:cs="Times New Roman"/>
        </w:rPr>
      </w:pPr>
    </w:p>
    <w:p w14:paraId="1013D66E" w14:textId="33032C0F" w:rsidR="00E24C8A" w:rsidRDefault="00E24C8A" w:rsidP="00E24C8A">
      <w:pPr>
        <w:spacing w:line="480" w:lineRule="auto"/>
        <w:jc w:val="both"/>
        <w:rPr>
          <w:rFonts w:ascii="Times New Roman" w:hAnsi="Times New Roman" w:cs="Times New Roman"/>
        </w:rPr>
      </w:pPr>
      <w:r>
        <w:rPr>
          <w:rFonts w:ascii="Times New Roman" w:hAnsi="Times New Roman" w:cs="Times New Roman"/>
        </w:rPr>
        <w:t>Equilibrium states of the differential equations (</w:t>
      </w:r>
      <w:proofErr w:type="spellStart"/>
      <w:r w:rsidRPr="00451F22">
        <w:rPr>
          <w:rFonts w:ascii="Times New Roman" w:hAnsi="Times New Roman" w:cs="Times New Roman"/>
          <w:b/>
        </w:rPr>
        <w:t>Eqs</w:t>
      </w:r>
      <w:proofErr w:type="spellEnd"/>
      <w:r w:rsidRPr="00451F22">
        <w:rPr>
          <w:rFonts w:ascii="Times New Roman" w:hAnsi="Times New Roman" w:cs="Times New Roman"/>
          <w:b/>
        </w:rPr>
        <w:t>. 1-3</w:t>
      </w:r>
      <w:r>
        <w:rPr>
          <w:rFonts w:ascii="Times New Roman" w:hAnsi="Times New Roman" w:cs="Times New Roman"/>
        </w:rPr>
        <w:t xml:space="preserve">) after </w:t>
      </w:r>
      <w:ins w:id="371" w:author="Bo Shen" w:date="2023-02-03T11:39:00Z">
        <w:r w:rsidR="00CB0A3B">
          <w:rPr>
            <w:rFonts w:ascii="Times New Roman" w:hAnsi="Times New Roman" w:cs="Times New Roman"/>
          </w:rPr>
          <w:t xml:space="preserve">the </w:t>
        </w:r>
      </w:ins>
      <w:r>
        <w:rPr>
          <w:rFonts w:ascii="Times New Roman" w:hAnsi="Times New Roman" w:cs="Times New Roman"/>
        </w:rPr>
        <w:t>withdrawal of inputs were considered. The gain control weigh</w:t>
      </w:r>
      <w:ins w:id="372" w:author="Bo Shen" w:date="2023-02-03T11:39:00Z">
        <w:r w:rsidR="00CB0A3B">
          <w:rPr>
            <w:rFonts w:ascii="Times New Roman" w:hAnsi="Times New Roman" w:cs="Times New Roman"/>
          </w:rPr>
          <w:t>t</w:t>
        </w:r>
      </w:ins>
      <w:r>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were split into two parts, with the local-option weight denoted as </w:t>
      </w:r>
      <m:oMath>
        <m:r>
          <w:rPr>
            <w:rFonts w:ascii="Cambria Math" w:hAnsi="Cambria Math" w:cs="Times New Roman"/>
          </w:rPr>
          <m:t>w</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ii</m:t>
            </m:r>
          </m:sub>
        </m:sSub>
        <m:r>
          <w:rPr>
            <w:rFonts w:ascii="Cambria Math" w:hAnsi="Cambria Math" w:cs="Times New Roman"/>
          </w:rPr>
          <m:t>=w</m:t>
        </m:r>
      </m:oMath>
      <w:r>
        <w:rPr>
          <w:rFonts w:ascii="Times New Roman" w:hAnsi="Times New Roman" w:cs="Times New Roman"/>
        </w:rPr>
        <w:t xml:space="preserve">) and the cross-option weight denoted as </w:t>
      </w:r>
      <m:oMath>
        <m:r>
          <w:rPr>
            <w:rFonts w:ascii="Cambria Math" w:hAnsi="Cambria Math" w:cs="Times New Roman"/>
          </w:rPr>
          <m:t xml:space="preserve">v </m:t>
        </m:r>
      </m:oMath>
      <w:r>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d>
              <m:dPr>
                <m:ctrlPr>
                  <w:rPr>
                    <w:rFonts w:ascii="Cambria Math" w:hAnsi="Cambria Math" w:cs="Times New Roman"/>
                    <w:i/>
                  </w:rPr>
                </m:ctrlPr>
              </m:dPr>
              <m:e>
                <m:r>
                  <w:rPr>
                    <w:rFonts w:ascii="Cambria Math" w:hAnsi="Cambria Math" w:cs="Times New Roman"/>
                  </w:rPr>
                  <m:t>i</m:t>
                </m:r>
                <m:r>
                  <w:rPr>
                    <w:rFonts w:ascii="Cambria Math" w:hAnsi="Cambria Math" w:cs="Times New Roman" w:hint="eastAsia"/>
                  </w:rPr>
                  <m:t>≠</m:t>
                </m:r>
                <m:r>
                  <w:rPr>
                    <w:rFonts w:ascii="Cambria Math" w:hAnsi="Cambria Math" w:cs="Times New Roman" w:hint="eastAsia"/>
                  </w:rPr>
                  <m:t>j</m:t>
                </m:r>
              </m:e>
            </m:d>
          </m:sub>
        </m:sSub>
        <m:r>
          <w:rPr>
            <w:rFonts w:ascii="Cambria Math" w:hAnsi="Cambria Math" w:cs="Times New Roman"/>
          </w:rPr>
          <m:t>=v</m:t>
        </m:r>
      </m:oMath>
      <w:r>
        <w:rPr>
          <w:rFonts w:ascii="Times New Roman" w:hAnsi="Times New Roman" w:cs="Times New Roman"/>
        </w:rPr>
        <w:t>). The input values were set to zero and local disinhibition was assumed inactive (</w:t>
      </w:r>
      <m:oMath>
        <m:r>
          <w:rPr>
            <w:rFonts w:ascii="Cambria Math" w:hAnsi="Cambria Math" w:cs="Times New Roman"/>
          </w:rPr>
          <m:t>β=0</m:t>
        </m:r>
      </m:oMath>
      <w:r>
        <w:rPr>
          <w:rFonts w:ascii="Times New Roman" w:hAnsi="Times New Roman" w:cs="Times New Roman"/>
        </w:rPr>
        <w:t xml:space="preserve">). Equilibria of the system were solved by taking the intersection of the steady states of all units, i.e., when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and </w:t>
      </w:r>
      <m:oMath>
        <m:r>
          <w:rPr>
            <w:rFonts w:ascii="Cambria Math" w:hAnsi="Cambria Math" w:cs="Times New Roman"/>
          </w:rPr>
          <m:t>d</m:t>
        </m:r>
        <m:sSub>
          <m:sSubPr>
            <m:ctrlPr>
              <w:rPr>
                <w:rFonts w:ascii="Cambria Math" w:hAnsi="Cambria Math" w:cs="Times New Roman"/>
                <w:i/>
              </w:rPr>
            </m:ctrlPr>
          </m:sSubPr>
          <m:e>
            <m:r>
              <w:ins w:id="373" w:author="Bo Shen" w:date="2023-02-03T11:40:00Z">
                <w:rPr>
                  <w:rFonts w:ascii="Cambria Math" w:hAnsi="Cambria Math" w:cs="Times New Roman"/>
                </w:rPr>
                <m:t>D</m:t>
              </w:ins>
            </m:r>
            <m:r>
              <w:del w:id="374" w:author="Bo Shen" w:date="2023-02-03T11:40:00Z">
                <w:rPr>
                  <w:rFonts w:ascii="Cambria Math" w:hAnsi="Cambria Math" w:cs="Times New Roman"/>
                </w:rPr>
                <m:t>I</m:t>
              </w:del>
            </m:r>
          </m:e>
          <m:sub>
            <m:r>
              <w:rPr>
                <w:rFonts w:ascii="Cambria Math" w:hAnsi="Cambria Math" w:cs="Times New Roman"/>
              </w:rPr>
              <m:t>i</m:t>
            </m:r>
          </m:sub>
        </m:sSub>
        <m:r>
          <w:rPr>
            <w:rFonts w:ascii="Cambria Math" w:hAnsi="Cambria Math" w:cs="Times New Roman"/>
          </w:rPr>
          <m:t>/dt</m:t>
        </m:r>
      </m:oMath>
      <w:r>
        <w:rPr>
          <w:rFonts w:ascii="Times New Roman" w:hAnsi="Times New Roman" w:cs="Times New Roman"/>
        </w:rPr>
        <w:t xml:space="preserve"> all equal to 0. When the input terms are set to zero, the solution degrades from </w:t>
      </w:r>
      <w:r w:rsidRPr="00DF1C76">
        <w:rPr>
          <w:rFonts w:ascii="Times New Roman" w:hAnsi="Times New Roman" w:cs="Times New Roman"/>
          <w:b/>
        </w:rPr>
        <w:t>Eq. 10</w:t>
      </w:r>
      <w:r>
        <w:rPr>
          <w:rFonts w:ascii="Times New Roman" w:hAnsi="Times New Roman" w:cs="Times New Roman"/>
        </w:rPr>
        <w:t xml:space="preserve"> to </w:t>
      </w:r>
      <w:r w:rsidRPr="00DF1C76">
        <w:rPr>
          <w:rFonts w:ascii="Times New Roman" w:hAnsi="Times New Roman" w:cs="Times New Roman"/>
          <w:b/>
        </w:rPr>
        <w:t>Eq. 14</w:t>
      </w:r>
      <w:r>
        <w:rPr>
          <w:rFonts w:ascii="Times New Roman" w:hAnsi="Times New Roman" w:cs="Times New Roman"/>
        </w:rPr>
        <w:t xml:space="preserve"> as a linear form, </w:t>
      </w:r>
    </w:p>
    <w:p w14:paraId="6415E857"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6FD4021" w14:textId="77777777" w:rsidTr="00007227">
        <w:tc>
          <w:tcPr>
            <w:tcW w:w="2700" w:type="dxa"/>
            <w:vAlign w:val="center"/>
          </w:tcPr>
          <w:p w14:paraId="377F3C28" w14:textId="77777777" w:rsidR="00E24C8A" w:rsidRDefault="00E24C8A" w:rsidP="00007227">
            <w:pPr>
              <w:spacing w:line="480" w:lineRule="auto"/>
              <w:jc w:val="both"/>
              <w:rPr>
                <w:rFonts w:ascii="Times New Roman" w:hAnsi="Times New Roman" w:cs="Times New Roman"/>
              </w:rPr>
            </w:pPr>
          </w:p>
          <w:p w14:paraId="27338940"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7F2510FF" w14:textId="7E2BAD84" w:rsidR="00E24C8A" w:rsidRPr="00026C08" w:rsidRDefault="00E24C8A" w:rsidP="00007227">
            <w:pPr>
              <w:spacing w:line="480" w:lineRule="auto"/>
              <w:jc w:val="both"/>
              <w:rPr>
                <w:rFonts w:ascii="Times New Roman" w:hAnsi="Times New Roman" w:cs="Times New Roman"/>
                <w:iCs/>
              </w:rPr>
            </w:pPr>
            <m:oMathPara>
              <m:oMath>
                <m:r>
                  <w:rPr>
                    <w:rFonts w:ascii="Cambria Math" w:hAnsi="Cambria Math" w:cs="Times New Roman"/>
                    <w:color w:val="000000" w:themeColor="text1"/>
                  </w:rPr>
                  <m:t>w</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+v</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375" w:author="Bo Shen" w:date="2023-02-03T11:40:00Z">
                    <w:rPr>
                      <w:rFonts w:ascii="Cambria Math" w:hAnsi="Cambria Math" w:cs="Times New Roman"/>
                      <w:color w:val="000000" w:themeColor="text1"/>
                    </w:rPr>
                    <m:t>-</m:t>
                  </w:ins>
                </m:r>
                <m:sSub>
                  <m:sSubPr>
                    <m:ctrlPr>
                      <w:ins w:id="376" w:author="Bo Shen" w:date="2023-02-03T11:40:00Z">
                        <w:rPr>
                          <w:rFonts w:ascii="Cambria Math" w:hAnsi="Cambria Math" w:cs="Times New Roman"/>
                          <w:i/>
                          <w:color w:val="000000" w:themeColor="text1"/>
                        </w:rPr>
                      </w:ins>
                    </m:ctrlPr>
                  </m:sSubPr>
                  <m:e>
                    <m:r>
                      <w:ins w:id="377" w:author="Bo Shen" w:date="2023-02-03T11:40:00Z">
                        <w:rPr>
                          <w:rFonts w:ascii="Cambria Math" w:hAnsi="Cambria Math" w:cs="Times New Roman"/>
                          <w:color w:val="000000" w:themeColor="text1"/>
                        </w:rPr>
                        <m:t>G</m:t>
                      </w:ins>
                    </m:r>
                  </m:e>
                  <m:sub>
                    <m:r>
                      <w:ins w:id="378" w:author="Bo Shen" w:date="2023-02-03T11:40:00Z">
                        <w:rPr>
                          <w:rFonts w:ascii="Cambria Math" w:hAnsi="Cambria Math" w:cs="Times New Roman"/>
                          <w:color w:val="000000" w:themeColor="text1"/>
                        </w:rPr>
                        <m:t>0</m:t>
                      </w:ins>
                    </m:r>
                  </m:sub>
                </m:sSub>
              </m:oMath>
            </m:oMathPara>
          </w:p>
        </w:tc>
        <w:tc>
          <w:tcPr>
            <w:tcW w:w="2420" w:type="dxa"/>
            <w:vAlign w:val="center"/>
          </w:tcPr>
          <w:p w14:paraId="4C0A020B"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379" w:name="_Ref60753772"/>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14</w:t>
            </w:r>
            <w:r w:rsidRPr="00AB0D47">
              <w:rPr>
                <w:rFonts w:ascii="Times New Roman" w:hAnsi="Times New Roman" w:cs="Times New Roman"/>
                <w:i w:val="0"/>
                <w:color w:val="000000" w:themeColor="text1"/>
                <w:sz w:val="24"/>
                <w:szCs w:val="24"/>
              </w:rPr>
              <w:fldChar w:fldCharType="end"/>
            </w:r>
            <w:bookmarkEnd w:id="379"/>
            <w:r w:rsidRPr="008835A5">
              <w:rPr>
                <w:rFonts w:ascii="Times New Roman" w:hAnsi="Times New Roman" w:cs="Times New Roman"/>
                <w:i w:val="0"/>
                <w:color w:val="000000" w:themeColor="text1"/>
                <w:sz w:val="24"/>
                <w:szCs w:val="24"/>
              </w:rPr>
              <w:t>)</w:t>
            </w:r>
          </w:p>
        </w:tc>
      </w:tr>
    </w:tbl>
    <w:p w14:paraId="2C920D8D"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For a binary choice system, the solution of </w:t>
      </w:r>
      <w:r w:rsidRPr="00DF1C76">
        <w:rPr>
          <w:rFonts w:ascii="Times New Roman" w:hAnsi="Times New Roman" w:cs="Times New Roman"/>
          <w:b/>
        </w:rPr>
        <w:t>Eq. 14</w:t>
      </w:r>
      <w:r>
        <w:rPr>
          <w:rFonts w:ascii="Times New Roman" w:hAnsi="Times New Roman" w:cs="Times New Roman"/>
        </w:rPr>
        <w:t xml:space="preserve"> is denoted in linear algebra as:</w:t>
      </w:r>
    </w:p>
    <w:p w14:paraId="7A1EB2B6" w14:textId="77777777" w:rsidR="00E24C8A" w:rsidRPr="001D6F35"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53B3B380" w14:textId="77777777" w:rsidTr="00007227">
        <w:tc>
          <w:tcPr>
            <w:tcW w:w="2700" w:type="dxa"/>
            <w:vAlign w:val="center"/>
          </w:tcPr>
          <w:p w14:paraId="06BADDD1" w14:textId="77777777" w:rsidR="00E24C8A" w:rsidRDefault="00E24C8A" w:rsidP="00007227">
            <w:pPr>
              <w:spacing w:line="480" w:lineRule="auto"/>
              <w:jc w:val="both"/>
              <w:rPr>
                <w:rFonts w:ascii="Times New Roman" w:hAnsi="Times New Roman" w:cs="Times New Roman"/>
              </w:rPr>
            </w:pPr>
          </w:p>
          <w:p w14:paraId="49DC4B67"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23459C44" w14:textId="63AA79FA" w:rsidR="00E24C8A" w:rsidRPr="00026C08" w:rsidRDefault="00695083"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w</m:t>
                          </m:r>
                        </m:e>
                        <m:e>
                          <m:r>
                            <w:rPr>
                              <w:rFonts w:ascii="Cambria Math" w:hAnsi="Cambria Math" w:cs="Times New Roman"/>
                            </w:rPr>
                            <m:t>v</m:t>
                          </m:r>
                        </m:e>
                      </m:mr>
                      <m:mr>
                        <m:e>
                          <m:r>
                            <w:rPr>
                              <w:rFonts w:ascii="Cambria Math" w:hAnsi="Cambria Math" w:cs="Times New Roman"/>
                            </w:rPr>
                            <m:t>v</m:t>
                          </m:r>
                        </m:e>
                        <m:e>
                          <m:r>
                            <w:rPr>
                              <w:rFonts w:ascii="Cambria Math" w:hAnsi="Cambria Math" w:cs="Times New Roman"/>
                            </w:rPr>
                            <m:t>w</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380" w:author="Bo Shen" w:date="2023-02-03T11:41:00Z">
                              <w:rPr>
                                <w:rFonts w:ascii="Cambria Math" w:hAnsi="Cambria Math" w:cs="Times New Roman"/>
                              </w:rPr>
                              <m:t>-</m:t>
                            </w:ins>
                          </m:r>
                          <m:sSub>
                            <m:sSubPr>
                              <m:ctrlPr>
                                <w:ins w:id="381" w:author="Bo Shen" w:date="2023-02-03T11:41:00Z">
                                  <w:rPr>
                                    <w:rFonts w:ascii="Cambria Math" w:hAnsi="Cambria Math" w:cs="Times New Roman"/>
                                    <w:i/>
                                  </w:rPr>
                                </w:ins>
                              </m:ctrlPr>
                            </m:sSubPr>
                            <m:e>
                              <m:r>
                                <w:ins w:id="382" w:author="Bo Shen" w:date="2023-02-03T11:41:00Z">
                                  <w:rPr>
                                    <w:rFonts w:ascii="Cambria Math" w:hAnsi="Cambria Math" w:cs="Times New Roman"/>
                                  </w:rPr>
                                  <m:t>G</m:t>
                                </w:ins>
                              </m:r>
                            </m:e>
                            <m:sub>
                              <m:r>
                                <w:ins w:id="383" w:author="Bo Shen" w:date="2023-02-03T11:41:00Z">
                                  <w:rPr>
                                    <w:rFonts w:ascii="Cambria Math" w:hAnsi="Cambria Math" w:cs="Times New Roman"/>
                                  </w:rPr>
                                  <m:t>0</m:t>
                                </w:ins>
                              </m:r>
                            </m:sub>
                          </m:sSub>
                        </m:e>
                      </m:mr>
                      <m:mr>
                        <m:e>
                          <m:r>
                            <w:rPr>
                              <w:rFonts w:ascii="Cambria Math" w:hAnsi="Cambria Math" w:cs="Times New Roman"/>
                            </w:rPr>
                            <m:t>α-1</m:t>
                          </m:r>
                          <m:r>
                            <w:ins w:id="384" w:author="Bo Shen" w:date="2023-02-03T11:41:00Z">
                              <w:rPr>
                                <w:rFonts w:ascii="Cambria Math" w:hAnsi="Cambria Math" w:cs="Times New Roman"/>
                              </w:rPr>
                              <m:t>-</m:t>
                            </w:ins>
                          </m:r>
                          <m:sSub>
                            <m:sSubPr>
                              <m:ctrlPr>
                                <w:ins w:id="385" w:author="Bo Shen" w:date="2023-02-03T11:41:00Z">
                                  <w:rPr>
                                    <w:rFonts w:ascii="Cambria Math" w:hAnsi="Cambria Math" w:cs="Times New Roman"/>
                                    <w:i/>
                                  </w:rPr>
                                </w:ins>
                              </m:ctrlPr>
                            </m:sSubPr>
                            <m:e>
                              <m:r>
                                <w:ins w:id="386" w:author="Bo Shen" w:date="2023-02-03T11:41:00Z">
                                  <w:rPr>
                                    <w:rFonts w:ascii="Cambria Math" w:hAnsi="Cambria Math" w:cs="Times New Roman"/>
                                  </w:rPr>
                                  <m:t>G</m:t>
                                </w:ins>
                              </m:r>
                            </m:e>
                            <m:sub>
                              <m:r>
                                <w:ins w:id="387" w:author="Bo Shen" w:date="2023-02-03T11:41:00Z">
                                  <w:rPr>
                                    <w:rFonts w:ascii="Cambria Math" w:hAnsi="Cambria Math" w:cs="Times New Roman"/>
                                  </w:rPr>
                                  <m:t>0</m:t>
                                </w:ins>
                              </m:r>
                            </m:sub>
                          </m:sSub>
                        </m:e>
                      </m:mr>
                    </m:m>
                  </m:e>
                </m:d>
              </m:oMath>
            </m:oMathPara>
          </w:p>
        </w:tc>
        <w:tc>
          <w:tcPr>
            <w:tcW w:w="2420" w:type="dxa"/>
            <w:vAlign w:val="center"/>
          </w:tcPr>
          <w:p w14:paraId="40889B1E"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bookmarkStart w:id="388" w:name="_Ref70511831"/>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15</w:t>
            </w:r>
            <w:r w:rsidRPr="00AB0D47">
              <w:rPr>
                <w:rFonts w:ascii="Times New Roman" w:hAnsi="Times New Roman" w:cs="Times New Roman"/>
                <w:i w:val="0"/>
                <w:color w:val="000000" w:themeColor="text1"/>
                <w:sz w:val="24"/>
                <w:szCs w:val="24"/>
              </w:rPr>
              <w:fldChar w:fldCharType="end"/>
            </w:r>
            <w:bookmarkEnd w:id="388"/>
            <w:r w:rsidRPr="008835A5">
              <w:rPr>
                <w:rFonts w:ascii="Times New Roman" w:hAnsi="Times New Roman" w:cs="Times New Roman"/>
                <w:i w:val="0"/>
                <w:color w:val="000000" w:themeColor="text1"/>
                <w:sz w:val="24"/>
                <w:szCs w:val="24"/>
              </w:rPr>
              <w:t>)</w:t>
            </w:r>
          </w:p>
        </w:tc>
      </w:tr>
    </w:tbl>
    <w:p w14:paraId="2FFA1B07" w14:textId="27868A27" w:rsidR="00E24C8A" w:rsidRDefault="00E24C8A" w:rsidP="00E24C8A">
      <w:pPr>
        <w:spacing w:line="480" w:lineRule="auto"/>
        <w:jc w:val="both"/>
        <w:rPr>
          <w:rFonts w:ascii="Times New Roman" w:hAnsi="Times New Roman" w:cs="Times New Roman"/>
        </w:rPr>
      </w:pPr>
      <w:r>
        <w:rPr>
          <w:rFonts w:ascii="Times New Roman" w:hAnsi="Times New Roman" w:cs="Times New Roman"/>
        </w:rPr>
        <w:t>The solutions of the equations depend on the value of</w:t>
      </w:r>
      <w:ins w:id="389" w:author="Bo Shen" w:date="2023-02-03T13:15:00Z">
        <w:r w:rsidR="007E6FF6">
          <w:rPr>
            <w:rFonts w:ascii="Times New Roman" w:hAnsi="Times New Roman" w:cs="Times New Roman"/>
          </w:rPr>
          <w:t xml:space="preserve"> recurrent excitation</w:t>
        </w:r>
      </w:ins>
      <w:r>
        <w:rPr>
          <w:rFonts w:ascii="Times New Roman" w:hAnsi="Times New Roman" w:cs="Times New Roman"/>
        </w:rPr>
        <w:t xml:space="preserve"> </w:t>
      </w:r>
      <m:oMath>
        <m:r>
          <w:rPr>
            <w:rFonts w:ascii="Cambria Math" w:hAnsi="Cambria Math" w:cs="Times New Roman"/>
          </w:rPr>
          <m:t>α</m:t>
        </m:r>
      </m:oMath>
      <w:ins w:id="390" w:author="Bo Shen" w:date="2023-02-03T13:14:00Z">
        <w:r w:rsidR="007E6FF6">
          <w:rPr>
            <w:rFonts w:ascii="Times New Roman" w:hAnsi="Times New Roman" w:cs="Times New Roman"/>
          </w:rPr>
          <w:t xml:space="preserve"> and </w:t>
        </w:r>
      </w:ins>
      <w:ins w:id="391" w:author="Bo Shen" w:date="2023-02-03T13:15:00Z">
        <w:r w:rsidR="007E6FF6">
          <w:rPr>
            <w:rFonts w:ascii="Times New Roman" w:hAnsi="Times New Roman" w:cs="Times New Roman"/>
          </w:rPr>
          <w:t xml:space="preserve">baseline gain control </w:t>
        </w:r>
      </w:ins>
      <m:oMath>
        <m:sSub>
          <m:sSubPr>
            <m:ctrlPr>
              <w:ins w:id="392" w:author="Bo Shen" w:date="2023-02-03T13:14:00Z">
                <w:rPr>
                  <w:rFonts w:ascii="Cambria Math" w:hAnsi="Cambria Math" w:cs="Times New Roman"/>
                  <w:i/>
                </w:rPr>
              </w:ins>
            </m:ctrlPr>
          </m:sSubPr>
          <m:e>
            <m:r>
              <w:ins w:id="393" w:author="Bo Shen" w:date="2023-02-03T13:14:00Z">
                <w:rPr>
                  <w:rFonts w:ascii="Cambria Math" w:hAnsi="Cambria Math" w:cs="Times New Roman"/>
                </w:rPr>
                <m:t>G</m:t>
              </w:ins>
            </m:r>
          </m:e>
          <m:sub>
            <m:r>
              <w:ins w:id="394" w:author="Bo Shen" w:date="2023-02-03T13:14:00Z">
                <w:rPr>
                  <w:rFonts w:ascii="Cambria Math" w:hAnsi="Cambria Math" w:cs="Times New Roman"/>
                </w:rPr>
                <m:t>0</m:t>
              </w:ins>
            </m:r>
          </m:sub>
        </m:sSub>
      </m:oMath>
      <w:r>
        <w:rPr>
          <w:rFonts w:ascii="Times New Roman" w:hAnsi="Times New Roman" w:cs="Times New Roman"/>
        </w:rPr>
        <w:t xml:space="preserve">. When </w:t>
      </w:r>
      <m:oMath>
        <m:r>
          <w:rPr>
            <w:rFonts w:ascii="Cambria Math" w:hAnsi="Cambria Math" w:cs="Times New Roman"/>
          </w:rPr>
          <m:t>α≤1</m:t>
        </m:r>
        <m:r>
          <w:ins w:id="395" w:author="Bo Shen" w:date="2023-02-03T11:41:00Z">
            <w:rPr>
              <w:rFonts w:ascii="Cambria Math" w:hAnsi="Cambria Math" w:cs="Times New Roman"/>
            </w:rPr>
            <m:t>+</m:t>
          </w:ins>
        </m:r>
        <m:sSub>
          <m:sSubPr>
            <m:ctrlPr>
              <w:ins w:id="396" w:author="Bo Shen" w:date="2023-02-03T11:41:00Z">
                <w:rPr>
                  <w:rFonts w:ascii="Cambria Math" w:hAnsi="Cambria Math" w:cs="Times New Roman"/>
                  <w:i/>
                </w:rPr>
              </w:ins>
            </m:ctrlPr>
          </m:sSubPr>
          <m:e>
            <m:r>
              <w:ins w:id="397" w:author="Bo Shen" w:date="2023-02-03T11:41:00Z">
                <w:rPr>
                  <w:rFonts w:ascii="Cambria Math" w:hAnsi="Cambria Math" w:cs="Times New Roman"/>
                </w:rPr>
                <m:t>G</m:t>
              </w:ins>
            </m:r>
          </m:e>
          <m:sub>
            <m:r>
              <w:ins w:id="398" w:author="Bo Shen" w:date="2023-02-03T11:41:00Z">
                <w:rPr>
                  <w:rFonts w:ascii="Cambria Math" w:hAnsi="Cambria Math" w:cs="Times New Roman"/>
                </w:rPr>
                <m:t>0</m:t>
              </w:ins>
            </m:r>
          </m:sub>
        </m:sSub>
      </m:oMath>
      <w:r>
        <w:rPr>
          <w:rFonts w:ascii="Times New Roman" w:hAnsi="Times New Roman" w:cs="Times New Roman"/>
        </w:rPr>
        <w:t xml:space="preserve">, the equations do not provide a positive solution. This explains why </w:t>
      </w:r>
      <w:r>
        <w:rPr>
          <w:rFonts w:ascii="Times New Roman" w:hAnsi="Times New Roman" w:cs="Times New Roman"/>
        </w:rPr>
        <w:lastRenderedPageBreak/>
        <w:t>the system without recurrent excitation (</w:t>
      </w:r>
      <m:oMath>
        <m:r>
          <w:rPr>
            <w:rFonts w:ascii="Cambria Math" w:hAnsi="Cambria Math" w:cs="Times New Roman"/>
          </w:rPr>
          <m:t>α=0</m:t>
        </m:r>
      </m:oMath>
      <w:r>
        <w:rPr>
          <w:rFonts w:ascii="Times New Roman" w:hAnsi="Times New Roman" w:cs="Times New Roman"/>
        </w:rPr>
        <w:t xml:space="preserve">) cannot generate persistent activity. When </w:t>
      </w:r>
      <m:oMath>
        <m:r>
          <w:rPr>
            <w:rFonts w:ascii="Cambria Math" w:hAnsi="Cambria Math" w:cs="Times New Roman"/>
          </w:rPr>
          <m:t>α&gt;1</m:t>
        </m:r>
        <m:r>
          <w:ins w:id="399" w:author="Bo Shen" w:date="2023-02-03T11:41:00Z">
            <w:rPr>
              <w:rFonts w:ascii="Cambria Math" w:hAnsi="Cambria Math" w:cs="Times New Roman"/>
            </w:rPr>
            <m:t>+</m:t>
          </w:ins>
        </m:r>
        <m:sSub>
          <m:sSubPr>
            <m:ctrlPr>
              <w:ins w:id="400" w:author="Bo Shen" w:date="2023-02-03T11:41:00Z">
                <w:rPr>
                  <w:rFonts w:ascii="Cambria Math" w:hAnsi="Cambria Math" w:cs="Times New Roman"/>
                  <w:i/>
                </w:rPr>
              </w:ins>
            </m:ctrlPr>
          </m:sSubPr>
          <m:e>
            <m:r>
              <w:ins w:id="401" w:author="Bo Shen" w:date="2023-02-03T11:41:00Z">
                <w:rPr>
                  <w:rFonts w:ascii="Cambria Math" w:hAnsi="Cambria Math" w:cs="Times New Roman"/>
                </w:rPr>
                <m:t>G</m:t>
              </w:ins>
            </m:r>
          </m:e>
          <m:sub>
            <m:r>
              <w:ins w:id="402" w:author="Bo Shen" w:date="2023-02-03T11:41:00Z">
                <w:rPr>
                  <w:rFonts w:ascii="Cambria Math" w:hAnsi="Cambria Math" w:cs="Times New Roman"/>
                </w:rPr>
                <m:t>0</m:t>
              </w:ins>
            </m:r>
          </m:sub>
        </m:sSub>
      </m:oMath>
      <w:r>
        <w:rPr>
          <w:rFonts w:ascii="Times New Roman" w:hAnsi="Times New Roman" w:cs="Times New Roman"/>
        </w:rPr>
        <w:t xml:space="preserve">, the equations provide positive solutions. The model generates persistent activities in three different patterns depending on the symmetry of gain control weights, i.e., </w:t>
      </w:r>
      <m:oMath>
        <m:r>
          <w:rPr>
            <w:rFonts w:ascii="Cambria Math" w:hAnsi="Cambria Math" w:cs="Times New Roman"/>
          </w:rPr>
          <m:t>v&lt;w</m:t>
        </m:r>
      </m:oMath>
      <w:r>
        <w:rPr>
          <w:rFonts w:ascii="Times New Roman" w:hAnsi="Times New Roman" w:cs="Times New Roman"/>
        </w:rPr>
        <w:t xml:space="preserve">, </w:t>
      </w:r>
      <m:oMath>
        <m:r>
          <w:rPr>
            <w:rFonts w:ascii="Cambria Math" w:hAnsi="Cambria Math" w:cs="Times New Roman"/>
          </w:rPr>
          <m:t>v=w</m:t>
        </m:r>
      </m:oMath>
      <w:r>
        <w:rPr>
          <w:rFonts w:ascii="Times New Roman" w:hAnsi="Times New Roman" w:cs="Times New Roman"/>
        </w:rPr>
        <w:t xml:space="preserve">, and  </w:t>
      </w:r>
      <m:oMath>
        <m:r>
          <w:rPr>
            <w:rFonts w:ascii="Cambria Math" w:hAnsi="Cambria Math" w:cs="Times New Roman"/>
          </w:rPr>
          <m:t>v&gt;w</m:t>
        </m:r>
      </m:oMath>
      <w:r>
        <w:rPr>
          <w:rFonts w:ascii="Times New Roman" w:hAnsi="Times New Roman" w:cs="Times New Roman"/>
        </w:rPr>
        <w:t>.</w:t>
      </w:r>
    </w:p>
    <w:p w14:paraId="28EBBA1B" w14:textId="77777777" w:rsidR="00E24C8A" w:rsidRDefault="00E24C8A" w:rsidP="00E24C8A">
      <w:pPr>
        <w:spacing w:line="480" w:lineRule="auto"/>
        <w:jc w:val="both"/>
        <w:rPr>
          <w:rFonts w:ascii="Times New Roman" w:hAnsi="Times New Roman" w:cs="Times New Roman"/>
        </w:rPr>
      </w:pPr>
    </w:p>
    <w:p w14:paraId="764F5A1F" w14:textId="575958C4"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First, by assuming </w:t>
      </w:r>
      <m:oMath>
        <m:r>
          <w:rPr>
            <w:rFonts w:ascii="Cambria Math" w:hAnsi="Cambria Math" w:cs="Times New Roman"/>
          </w:rPr>
          <m:t>v=w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403" w:author="Bo Shen" w:date="2023-02-03T11:41:00Z">
            <w:rPr>
              <w:rFonts w:ascii="Cambria Math" w:hAnsi="Cambria Math" w:cs="Times New Roman"/>
            </w:rPr>
            <m:t>+</m:t>
          </w:ins>
        </m:r>
        <m:sSub>
          <m:sSubPr>
            <m:ctrlPr>
              <w:ins w:id="404" w:author="Bo Shen" w:date="2023-02-03T11:41:00Z">
                <w:rPr>
                  <w:rFonts w:ascii="Cambria Math" w:hAnsi="Cambria Math" w:cs="Times New Roman"/>
                  <w:i/>
                </w:rPr>
              </w:ins>
            </m:ctrlPr>
          </m:sSubPr>
          <m:e>
            <m:r>
              <w:ins w:id="405" w:author="Bo Shen" w:date="2023-02-03T11:41:00Z">
                <w:rPr>
                  <w:rFonts w:ascii="Cambria Math" w:hAnsi="Cambria Math" w:cs="Times New Roman"/>
                </w:rPr>
                <m:t>G</m:t>
              </w:ins>
            </m:r>
          </m:e>
          <m:sub>
            <m:r>
              <w:ins w:id="406" w:author="Bo Shen" w:date="2023-02-03T11:41:00Z">
                <w:rPr>
                  <w:rFonts w:ascii="Cambria Math" w:hAnsi="Cambria Math" w:cs="Times New Roman"/>
                </w:rPr>
                <m:t>0</m:t>
              </w:ins>
            </m:r>
          </m:sub>
        </m:sSub>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overlap on a line of attraction, as shown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Pr>
          <w:rFonts w:ascii="Times New Roman" w:hAnsi="Times New Roman" w:cs="Times New Roman"/>
          <w:b/>
        </w:rPr>
        <w:t xml:space="preserve"> (</w:t>
      </w:r>
      <w:r w:rsidRPr="00C50C4A">
        <w:rPr>
          <w:rFonts w:ascii="Times New Roman" w:hAnsi="Times New Roman" w:cs="Times New Roman"/>
        </w:rPr>
        <w:t xml:space="preserve">the same as </w:t>
      </w:r>
      <w:r>
        <w:rPr>
          <w:rFonts w:ascii="Times New Roman" w:hAnsi="Times New Roman" w:cs="Times New Roman"/>
          <w:b/>
        </w:rPr>
        <w:t>Fig. 8-figure supplement 1B</w:t>
      </w:r>
      <w:r>
        <w:rPr>
          <w:rFonts w:ascii="Times New Roman" w:hAnsi="Times New Roman" w:cs="Times New Roman"/>
        </w:rPr>
        <w:t>). Any position on this line is an equilibrium point. This is a special case where the eigenvalues on each point have a real part of zero, therefore, linearization around the equilibrium points cannot tell us their stability. Thus, we checked instead the instantaneous change direction of neural activities across a wide range of initial values to see whether the system converges to the line of attraction. From the differential equations (</w:t>
      </w:r>
      <w:proofErr w:type="spellStart"/>
      <w:r w:rsidRPr="00C96356">
        <w:rPr>
          <w:rFonts w:ascii="Times New Roman" w:hAnsi="Times New Roman" w:cs="Times New Roman"/>
          <w:b/>
        </w:rPr>
        <w:t>Eqs</w:t>
      </w:r>
      <w:proofErr w:type="spellEnd"/>
      <w:r w:rsidRPr="00C96356">
        <w:rPr>
          <w:rFonts w:ascii="Times New Roman" w:hAnsi="Times New Roman" w:cs="Times New Roman"/>
          <w:b/>
        </w:rPr>
        <w:t>. 1-3</w:t>
      </w:r>
      <w:r>
        <w:rPr>
          <w:rFonts w:ascii="Times New Roman" w:hAnsi="Times New Roman" w:cs="Times New Roman"/>
        </w:rPr>
        <w:t>), the ratio</w:t>
      </w:r>
      <m:oMath>
        <m:r>
          <w:rPr>
            <w:rFonts w:ascii="Cambria Math" w:hAnsi="Cambria Math" w:cs="Times New Roman"/>
          </w:rPr>
          <m:t xml:space="preserve">  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of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den>
        </m:f>
        <m:r>
          <w:rPr>
            <w:rFonts w:ascii="Cambria Math" w:hAnsi="Cambria Math" w:cs="Times New Roman"/>
          </w:rPr>
          <m:t>)</m:t>
        </m:r>
      </m:oMath>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/dt=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α</m:t>
            </m:r>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en>
        </m:f>
        <m:r>
          <w:rPr>
            <w:rFonts w:ascii="Cambria Math" w:hAnsi="Cambria Math" w:cs="Times New Roman"/>
          </w:rPr>
          <m:t>)</m:t>
        </m:r>
      </m:oMath>
      <w:r>
        <w:rPr>
          <w:rFonts w:ascii="Times New Roman" w:hAnsi="Times New Roman" w:cs="Times New Roman"/>
        </w:rPr>
        <w:t>) keeps the same ratio as the ratio of original activities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given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under the assumption of symmetric gain control weights. As a result, for any given initial values,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change in the direction that preserves the original ratio until reaching equilibrium on the line of attraction. The instantaneous changes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are shown as a vector field (red arrows) in </w:t>
      </w:r>
      <w:r w:rsidRPr="0080084F">
        <w:rPr>
          <w:rFonts w:ascii="Times New Roman" w:hAnsi="Times New Roman" w:cs="Times New Roman"/>
          <w:b/>
        </w:rPr>
        <w:t>Fig</w:t>
      </w:r>
      <w:r>
        <w:rPr>
          <w:rFonts w:ascii="Times New Roman" w:hAnsi="Times New Roman" w:cs="Times New Roman"/>
          <w:b/>
        </w:rPr>
        <w:t>.</w:t>
      </w:r>
      <w:r w:rsidRPr="0080084F">
        <w:rPr>
          <w:rFonts w:ascii="Times New Roman" w:hAnsi="Times New Roman" w:cs="Times New Roman"/>
          <w:b/>
        </w:rPr>
        <w:t xml:space="preserve"> </w:t>
      </w:r>
      <w:r>
        <w:rPr>
          <w:rFonts w:ascii="Times New Roman" w:hAnsi="Times New Roman" w:cs="Times New Roman"/>
          <w:b/>
        </w:rPr>
        <w:t>8</w:t>
      </w:r>
      <w:r w:rsidRPr="00124817">
        <w:rPr>
          <w:rFonts w:ascii="Times New Roman" w:hAnsi="Times New Roman" w:cs="Times New Roman"/>
          <w:b/>
        </w:rPr>
        <w:t>B</w:t>
      </w:r>
      <w:r w:rsidRPr="00872BB2">
        <w:rPr>
          <w:rFonts w:ascii="Times New Roman" w:hAnsi="Times New Roman" w:cs="Times New Roman"/>
        </w:rPr>
        <w:t xml:space="preserve">. </w:t>
      </w:r>
      <w:r>
        <w:rPr>
          <w:rFonts w:ascii="Times New Roman" w:hAnsi="Times New Roman" w:cs="Times New Roman"/>
        </w:rPr>
        <w:t xml:space="preserve">Thus, any positive initial values will drop into an equilibrium state with the ratio of </w:t>
      </w:r>
      <w:r w:rsidRPr="009A14EE">
        <w:rPr>
          <w:rFonts w:ascii="Times New Roman" w:hAnsi="Times New Roman" w:cs="Times New Roman"/>
          <w:i/>
        </w:rPr>
        <w:t>R</w:t>
      </w:r>
      <w:r w:rsidRPr="009A14EE">
        <w:rPr>
          <w:rFonts w:ascii="Times New Roman" w:hAnsi="Times New Roman" w:cs="Times New Roman"/>
          <w:i/>
          <w:vertAlign w:val="subscript"/>
        </w:rPr>
        <w:t>1</w:t>
      </w:r>
      <w:r w:rsidRPr="00A36D4A">
        <w:rPr>
          <w:rFonts w:ascii="Times New Roman" w:hAnsi="Times New Roman" w:cs="Times New Roman"/>
          <w:i/>
          <w:vertAlign w:val="superscript"/>
        </w:rPr>
        <w:t>*</w:t>
      </w:r>
      <w:r>
        <w:rPr>
          <w:rFonts w:ascii="Times New Roman" w:hAnsi="Times New Roman" w:cs="Times New Roman"/>
        </w:rPr>
        <w:t>/</w:t>
      </w:r>
      <w:r w:rsidRPr="009A14EE">
        <w:rPr>
          <w:rFonts w:ascii="Times New Roman" w:hAnsi="Times New Roman" w:cs="Times New Roman"/>
          <w:i/>
        </w:rPr>
        <w:t>R</w:t>
      </w:r>
      <w:r w:rsidRPr="009A14EE">
        <w:rPr>
          <w:rFonts w:ascii="Times New Roman" w:hAnsi="Times New Roman" w:cs="Times New Roman"/>
          <w:i/>
          <w:vertAlign w:val="subscript"/>
        </w:rPr>
        <w:t>2</w:t>
      </w:r>
      <w:r w:rsidRPr="00A36D4A">
        <w:rPr>
          <w:rFonts w:ascii="Times New Roman" w:hAnsi="Times New Roman" w:cs="Times New Roman"/>
          <w:vertAlign w:val="superscript"/>
        </w:rPr>
        <w:t>*</w:t>
      </w:r>
      <w:r>
        <w:rPr>
          <w:rFonts w:ascii="Times New Roman" w:hAnsi="Times New Roman" w:cs="Times New Roman"/>
        </w:rPr>
        <w:t xml:space="preserve"> maintaining the ratio of initial values, which preserves the ratio of inputs when the activities are inherited from the stage of value representation. </w:t>
      </w:r>
      <w:r>
        <w:rPr>
          <w:rFonts w:ascii="Times New Roman" w:hAnsi="Times New Roman" w:cs="Times New Roman"/>
          <w:b/>
        </w:rPr>
        <w:t>Fig. 8-figure supplement 1</w:t>
      </w:r>
      <w:r w:rsidRPr="0030288E">
        <w:rPr>
          <w:rFonts w:ascii="Times New Roman" w:hAnsi="Times New Roman" w:cs="Times New Roman"/>
          <w:b/>
        </w:rPr>
        <w:t>E</w:t>
      </w:r>
      <w:r>
        <w:rPr>
          <w:rFonts w:ascii="Times New Roman" w:hAnsi="Times New Roman" w:cs="Times New Roman"/>
          <w:i/>
        </w:rPr>
        <w:t xml:space="preserve"> </w:t>
      </w:r>
      <w:r>
        <w:rPr>
          <w:rFonts w:ascii="Times New Roman" w:hAnsi="Times New Roman" w:cs="Times New Roman"/>
        </w:rPr>
        <w:t xml:space="preserve">shows example dynamics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under different ratios of input values (</w:t>
      </w:r>
      <w:r>
        <w:rPr>
          <w:rFonts w:ascii="Times New Roman" w:hAnsi="Times New Roman" w:cs="Times New Roman"/>
          <w:b/>
        </w:rPr>
        <w:t>Fig. 8-figure supplement 1</w:t>
      </w:r>
      <w:r w:rsidRPr="008C0B77">
        <w:rPr>
          <w:rFonts w:ascii="Times New Roman" w:hAnsi="Times New Roman" w:cs="Times New Roman"/>
          <w:b/>
        </w:rPr>
        <w:t>G</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activities show</w:t>
      </w:r>
      <w:r>
        <w:rPr>
          <w:rFonts w:ascii="Times New Roman" w:hAnsi="Times New Roman" w:cs="Times New Roman" w:hint="eastAsia"/>
        </w:rPr>
        <w:t xml:space="preserve"> the</w:t>
      </w:r>
      <w:r>
        <w:rPr>
          <w:rFonts w:ascii="Times New Roman" w:hAnsi="Times New Roman" w:cs="Times New Roman"/>
        </w:rPr>
        <w:t xml:space="preserve"> characteristic dynamic of divisive normalization during the inputs and preserve this input information after withdrawal of inputs. </w:t>
      </w:r>
    </w:p>
    <w:p w14:paraId="5D415FEE" w14:textId="77777777" w:rsidR="00E24C8A" w:rsidRDefault="00E24C8A" w:rsidP="00E24C8A">
      <w:pPr>
        <w:spacing w:line="480" w:lineRule="auto"/>
        <w:jc w:val="both"/>
        <w:rPr>
          <w:rFonts w:ascii="Times New Roman" w:hAnsi="Times New Roman" w:cs="Times New Roman"/>
        </w:rPr>
      </w:pPr>
    </w:p>
    <w:p w14:paraId="300A134A" w14:textId="6F6ECEAF" w:rsidR="00E24C8A" w:rsidRDefault="00E24C8A" w:rsidP="00E24C8A">
      <w:pPr>
        <w:spacing w:line="480" w:lineRule="auto"/>
        <w:jc w:val="both"/>
        <w:rPr>
          <w:rFonts w:ascii="Times New Roman" w:hAnsi="Times New Roman" w:cs="Times New Roman"/>
          <w:color w:val="FF0000"/>
        </w:rPr>
      </w:pPr>
      <w:r>
        <w:rPr>
          <w:rFonts w:ascii="Times New Roman" w:hAnsi="Times New Roman" w:cs="Times New Roman"/>
        </w:rPr>
        <w:lastRenderedPageBreak/>
        <w:t xml:space="preserve">However, since the values of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are complementary on the line of attraction, any combinations of values with a constant sum satisfies the equilibrium. Thus, any disturbance to the system (e.g.</w:t>
      </w:r>
      <w:ins w:id="407" w:author="Bo Shen" w:date="2023-02-03T13:16:00Z">
        <w:r w:rsidR="007E6FF6">
          <w:rPr>
            <w:rFonts w:ascii="Times New Roman" w:hAnsi="Times New Roman" w:cs="Times New Roman"/>
          </w:rPr>
          <w:t>,</w:t>
        </w:r>
      </w:ins>
      <w:r>
        <w:rPr>
          <w:rFonts w:ascii="Times New Roman" w:hAnsi="Times New Roman" w:cs="Times New Roman"/>
        </w:rPr>
        <w:t xml:space="preserve"> random noise) will drive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oMath>
      <w:r>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oMath>
      <w:r>
        <w:rPr>
          <w:rFonts w:ascii="Times New Roman" w:hAnsi="Times New Roman" w:cs="Times New Roman"/>
        </w:rPr>
        <w:t xml:space="preserve"> to deviate from their original ratio resulting in a loss of the coded information about the inputs. Noise-driven drift on the line of attraction will cause decaying of the coded value information over time, consistent with the degradation attribute </w:t>
      </w:r>
      <w:r>
        <w:rPr>
          <w:rFonts w:ascii="Times New Roman" w:hAnsi="Times New Roman" w:cs="Times New Roman"/>
          <w:color w:val="000000" w:themeColor="text1"/>
        </w:rPr>
        <w:t>of working memory</w:t>
      </w:r>
      <w:ins w:id="408" w:author="Bo Shen" w:date="2023-02-03T13:10:00Z">
        <w:r w:rsidR="0016212D">
          <w:rPr>
            <w:rFonts w:ascii="Times New Roman" w:hAnsi="Times New Roman" w:cs="Times New Roman"/>
            <w:color w:val="000000" w:themeColor="text1"/>
          </w:rPr>
          <w:t xml:space="preserve"> </w:t>
        </w:r>
      </w:ins>
      <w:r>
        <w:rPr>
          <w:rFonts w:ascii="Times New Roman" w:hAnsi="Times New Roman" w:cs="Times New Roman"/>
          <w:color w:val="000000" w:themeColor="text1"/>
        </w:rPr>
        <w:fldChar w:fldCharType="begin"/>
      </w:r>
      <w:r w:rsidR="007F42AA">
        <w:rPr>
          <w:rFonts w:ascii="Times New Roman" w:hAnsi="Times New Roman" w:cs="Times New Roman"/>
          <w:color w:val="000000" w:themeColor="text1"/>
        </w:rPr>
        <w:instrText xml:space="preserve"> ADDIN ZOTERO_ITEM CSL_CITATION {"citationID":"2VoGWV5M","properties":{"formattedCitation":"(Barrouillet et al., 2011; Barrouillet &amp; Camos, 2012; Lee &amp; Harris, 1996; Paivio &amp; Bleasdale, 1974; Portrat et al., 2008)","plainCitation":"(Barrouillet et al., 2011; Barrouillet &amp; Camos, 2012; Lee &amp; Harris, 1996; Paivio &amp; Bleasdale, 1974; Portrat et al., 2008)","noteIndex":0},"citationItems":[{"id":3745,"uris":["http://zotero.org/users/6345545/items/A9UTXJLN"],"itemData":{"id":3745,"type":"article-journal","abstract":"The sources of forgetting in working memory (WM) are a matter of intense debate: Is there a time-related decay of memory traces, or is forgetting uniquely due to representation-based interference? In a previous study, we claimed to have provided evidence supporting the temporal decay hypothesis (S. Portrat, P. Barrouillet, &amp; V. Camos, 2008). However, reanalyzing our data, S. Lewandowsky and K. Oberauer (2009) demonstrated that they do not provide compelling evidence for temporal decay and suggested a class of alternative models favoring a representation-based interference account. In this article, we develop from the most recent proposals made by Lewandowsky and Oberauer 2 of the most plausible extensions of these alternative models. We show that neither of these extensions can account for recent findings related to between-domain WM performance and that both lead to predictions that are contradicted by new empirical evidence. Finally, we show that recent studies that have been claimed to rule out the temporal decay hypothesis do not resist close scrutiny. We conclude that the time-based resource-sharing model remains the most parsimonious way to account for forgetting and restoration of memory traces in WM.","container-title":"Journal of Experimental Psychology: Learning, Memory, and Cognition","DOI":"10.1037/a0022933","ISSN":"1939-1285, 0278-7393","issue":"5","journalAbbreviation":"Journal of Experimental Psychology: Learning, Memory, and Cognition","language":"en","page":"1302-1317","source":"DOI.org (Crossref)","title":"Further evidence for temporal decay in working memory: Reply to Lewandowsky and Oberauer (2009).","title-short":"Further evidence for temporal decay in working memory","volume":"37","author":[{"family":"Barrouillet","given":"Pierre"},{"family":"Portrat","given":"Sophie"},{"family":"Vergauwe","given":"Evie"},{"family":"Diependaele","given":"Kevin"},{"family":"Camos","given":"Valérie"}],"issued":{"date-parts":[["2011"]]}}},{"id":3746,"uris":["http://zotero.org/users/6345545/items/7N92ESFZ"],"itemData":{"id":3746,"type":"article-journal","abstract":"Working memory is the system devoted to the simultaneous processing and storage of information needed to perform many cognitive tasks. We present a theory that assumes that time constraints constitute the main limitation of working memory. According to our theory, processing and storage compete for attention, which constitutes a limited resource. As soon as attention is switched away, memory traces suffer from temporal decay, but they can be refreshed by bringing them back into the focus of attention. Because a central bottleneck constrains controlled cognitive activities that require attention so that they must take place one at a time, memory traces decline when the central bottleneck is occupied by processing activities. This results in a sequential functioning of working memory that alternates between processing and maintenance, leading to a trade-off between these two activities. We review empirical evidence of this trade-off and discuss its implications for the increase in working memory capacity over the course of development.","container-title":"Current Directions in Psychological Science","DOI":"10.1177/0963721412459513","ISSN":"0963-7214","issue":"6","journalAbbreviation":"Curr Dir Psychol Sci","language":"en","note":"publisher: SAGE Publications Inc","page":"413-419","source":"SAGE Journals","title":"As Time Goes By: Temporal Constraints in Working Memory","title-short":"As Time Goes By","volume":"21","author":[{"family":"Barrouillet","given":"Pierre"},{"family":"Camos","given":"Valérie"}],"issued":{"date-parts":[["2012",12,1]]}}},{"id":3755,"uris":["http://zotero.org/users/6345545/items/D5E2G6DQ"],"itemData":{"id":3755,"type":"article-journal","abstract":"It was demonstrated that estimates of decay time for non-verbal short-term visual memory varied from less than 3 sec to beyond 30 sec in a same-different matching task, depending on the physical similarity between target and comparison stimuli. The more dissimilar the stimuli, the higher the memory score at all delays and the slower the decline in performance over time. These findings draw attention to the obvious but commonly neglected point, that generalizations concerning the duration of visual shortterm memory, particularly as measured by recognition tests, should be routinely based on a psychophysical approach in which various task conditions are systematically varied along with retention interval. Incidental to the main point, the results also suggest that decay functions may reflect a decline in accessibility rather than a complete loss of availability of memory traces.","container-title":"Canadian Journal of Psychology/Revue canadienne de psychologie","DOI":"10.1037/h0081973","ISSN":"0008-4255","issue":"1","journalAbbreviation":"Canadian Journal of Psychology/Revue canadienne de psychologie","language":"en","page":"24-31","source":"DOI.org (Crossref)","title":"Visual short-term memory: A methodological caveat.","title-short":"Visual short-term memory","volume":"28","author":[{"family":"Paivio","given":"Allan"},{"family":"Bleasdale","given":"Fraser"}],"issued":{"date-parts":[["1974"]]}}},{"id":3743,"uris":["http://zotero.org/users/6345545/items/W6LQRLLP"],"itemData":{"id":3743,"type":"article-journal","abstract":"The time-based resource-sharing model of working memory assumes that memory traces suffer from a time-related decay when attention is occupied by concurrent activities. Using complex continuous span tasks in which temporal parameters are carefully controlled, P. Barrouillet, S. Bernardin, S. Portrat, E. Vergauwe, &amp; V. Camos (2007) recently provided evidence that any increase in time of the processing component of these tasks results in lower recall performance. However, K. Oberauer and R. Kliegl (2006) pointed out that, in this paradigm, increased processing times are accompanied by a corollary decrease of the remaining time during which attention is available to refresh memory traces. As a consequence, the main determinant of recall performance in complex span tasks would not be the duration of attentional capture inducing time-related decay, as Barrouillet et al. (2007) claimed, but the time available to repair memory traces, and thus would be compatible with an interference account of forgetting. The authors demonstrate here that even when the time available to refresh memory traces is kept constant, increasing the processing time still results in poorer recall, confirming that time-related decay is the source of forgetting within working memory.","container-title":"Journal of Experimental Psychology: Learning, Memory, and Cognition","DOI":"10.1037/a0013356","ISSN":"1939-1285, 0278-7393","issue":"6","journalAbbreviation":"Journal of Experimental Psychology: Learning, Memory, and Cognition","language":"en","page":"1561-1564","source":"DOI.org (Crossref)","title":"Time-related decay or interference-based forgetting in working memory?","volume":"34","author":[{"family":"Portrat","given":"Sophie"},{"family":"Barrouillet","given":"Pierre"},{"family":"Camos","given":"Valérie"}],"issued":{"date-parts":[["2008"]]}}},{"id":3751,"uris":["http://zotero.org/users/6345545/items/NLE7LRQX"],"itemData":{"id":3751,"type":"article-journal","abstract":"A two interval forced choice constant stimuli method was used to determine: (i) the point of subjective equality (PSE); and (ii) the just-noticeable-difference (JND) in contrast for two luminance gratings, one held in short-term visual memory. Psychometric functions for delayed contrast discrimination were determined as a function of spatial frequency from 1 to 8 c/deg, reference contrast from 5 to 60% and inter-stimulus interval from 1 to 10 sec. The PSE for remembered contrast was invariant with spatial frequency and inter-stimulus interval for the three reference contrast levels tested. The JND contrast plotted against spatial frequency followed a U-shaped function with lowest thresholds at around 4 c/deg. The threshold function translates parallel to the sensitivity axis with an increase in either the reference contrast or the inter-stimulus interval. However, the bandpass shape of the threshold function is invariant with both reference contrast and inter-stimulus interval. At 1, 3 and 10 sec inter-stimulus intervals, contrast JNDs increase with reference contrast according to a power law with an average exponent of 0.70. Contrast JNDs also increase as a power function of the inter-stimulus interval with an average exponent of 0.38 for the three reference contrasts tested. Copyright © 1996. Published by Elsevier Science Ltd.","container-title":"Vision Research","DOI":"10.1016/0042-6989(95)00271-5","ISSN":"0042-6989","issue":"14","journalAbbreviation":"Vision Research","language":"en","page":"2159-2166","source":"ScienceDirect","title":"Contrast Transfer Characteristics of Visual Short-term Memory","volume":"36","author":[{"family":"Lee","given":"Billy"},{"family":"Harris","given":"John"}],"issued":{"date-parts":[["1996",7,1]]}}}],"schema":"https://github.com/citation-style-language/schema/raw/master/csl-citation.json"} </w:instrText>
      </w:r>
      <w:r>
        <w:rPr>
          <w:rFonts w:ascii="Times New Roman" w:hAnsi="Times New Roman" w:cs="Times New Roman"/>
          <w:color w:val="000000" w:themeColor="text1"/>
        </w:rPr>
        <w:fldChar w:fldCharType="separate"/>
      </w:r>
      <w:r w:rsidR="007F42AA">
        <w:rPr>
          <w:rFonts w:ascii="Times New Roman" w:hAnsi="Times New Roman" w:cs="Times New Roman"/>
          <w:color w:val="000000"/>
        </w:rPr>
        <w:t>(</w:t>
      </w:r>
      <w:proofErr w:type="spellStart"/>
      <w:r w:rsidR="007F42AA">
        <w:rPr>
          <w:rFonts w:ascii="Times New Roman" w:hAnsi="Times New Roman" w:cs="Times New Roman"/>
          <w:color w:val="000000"/>
        </w:rPr>
        <w:t>Barrouillet</w:t>
      </w:r>
      <w:proofErr w:type="spellEnd"/>
      <w:r w:rsidR="007F42AA">
        <w:rPr>
          <w:rFonts w:ascii="Times New Roman" w:hAnsi="Times New Roman" w:cs="Times New Roman"/>
          <w:color w:val="000000"/>
        </w:rPr>
        <w:t xml:space="preserve"> et al., 2011; </w:t>
      </w:r>
      <w:proofErr w:type="spellStart"/>
      <w:r w:rsidR="007F42AA">
        <w:rPr>
          <w:rFonts w:ascii="Times New Roman" w:hAnsi="Times New Roman" w:cs="Times New Roman"/>
          <w:color w:val="000000"/>
        </w:rPr>
        <w:t>Barrouillet</w:t>
      </w:r>
      <w:proofErr w:type="spellEnd"/>
      <w:r w:rsidR="007F42AA">
        <w:rPr>
          <w:rFonts w:ascii="Times New Roman" w:hAnsi="Times New Roman" w:cs="Times New Roman"/>
          <w:color w:val="000000"/>
        </w:rPr>
        <w:t xml:space="preserve"> &amp; Camos, 2012; Lee &amp; Harris, 1996; </w:t>
      </w:r>
      <w:proofErr w:type="spellStart"/>
      <w:r w:rsidR="007F42AA">
        <w:rPr>
          <w:rFonts w:ascii="Times New Roman" w:hAnsi="Times New Roman" w:cs="Times New Roman"/>
          <w:color w:val="000000"/>
        </w:rPr>
        <w:t>Paivio</w:t>
      </w:r>
      <w:proofErr w:type="spellEnd"/>
      <w:r w:rsidR="007F42AA">
        <w:rPr>
          <w:rFonts w:ascii="Times New Roman" w:hAnsi="Times New Roman" w:cs="Times New Roman"/>
          <w:color w:val="000000"/>
        </w:rPr>
        <w:t xml:space="preserve"> &amp; Bleasdale, 1974; </w:t>
      </w:r>
      <w:proofErr w:type="spellStart"/>
      <w:r w:rsidR="007F42AA">
        <w:rPr>
          <w:rFonts w:ascii="Times New Roman" w:hAnsi="Times New Roman" w:cs="Times New Roman"/>
          <w:color w:val="000000"/>
        </w:rPr>
        <w:t>Portrat</w:t>
      </w:r>
      <w:proofErr w:type="spellEnd"/>
      <w:r w:rsidR="007F42AA">
        <w:rPr>
          <w:rFonts w:ascii="Times New Roman" w:hAnsi="Times New Roman" w:cs="Times New Roman"/>
          <w:color w:val="000000"/>
        </w:rPr>
        <w:t xml:space="preserve"> et al., 2008)</w:t>
      </w:r>
      <w:r>
        <w:rPr>
          <w:rFonts w:ascii="Times New Roman" w:hAnsi="Times New Roman" w:cs="Times New Roman"/>
          <w:color w:val="000000" w:themeColor="text1"/>
        </w:rPr>
        <w:fldChar w:fldCharType="end"/>
      </w:r>
      <w:r w:rsidRPr="00827CA2">
        <w:rPr>
          <w:rFonts w:ascii="Times New Roman" w:hAnsi="Times New Roman" w:cs="Times New Roman"/>
          <w:color w:val="000000" w:themeColor="text1"/>
        </w:rPr>
        <w:t>.</w:t>
      </w:r>
    </w:p>
    <w:p w14:paraId="0D92D1F5" w14:textId="77777777" w:rsidR="00E24C8A" w:rsidRDefault="00E24C8A" w:rsidP="00E24C8A">
      <w:pPr>
        <w:spacing w:line="480" w:lineRule="auto"/>
        <w:jc w:val="both"/>
        <w:rPr>
          <w:rFonts w:ascii="Times New Roman" w:hAnsi="Times New Roman" w:cs="Times New Roman"/>
          <w:color w:val="000000" w:themeColor="text1"/>
        </w:rPr>
      </w:pPr>
    </w:p>
    <w:p w14:paraId="548D4FD6" w14:textId="77777777" w:rsidR="00E24C8A"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In addition, </w:t>
      </w:r>
      <w:r>
        <w:rPr>
          <w:rFonts w:ascii="Times New Roman" w:hAnsi="Times New Roman" w:cs="Times New Roman"/>
          <w:color w:val="000000" w:themeColor="text1"/>
        </w:rPr>
        <w:t>under the special condition of symmetric gain control weights (</w:t>
      </w:r>
      <m:oMath>
        <m:r>
          <w:rPr>
            <w:rFonts w:ascii="Cambria Math" w:hAnsi="Cambria Math" w:cs="Times New Roman"/>
            <w:color w:val="000000" w:themeColor="text1"/>
          </w:rPr>
          <m:t>v=w</m:t>
        </m:r>
      </m:oMath>
      <w:r>
        <w:rPr>
          <w:rFonts w:ascii="Times New Roman" w:hAnsi="Times New Roman" w:cs="Times New Roman"/>
          <w:color w:val="000000" w:themeColor="text1"/>
        </w:rPr>
        <w:t>)</w:t>
      </w:r>
      <w:r w:rsidRPr="00100198">
        <w:rPr>
          <w:rFonts w:ascii="Times New Roman" w:hAnsi="Times New Roman" w:cs="Times New Roman"/>
          <w:color w:val="000000" w:themeColor="text1"/>
        </w:rPr>
        <w:t xml:space="preserve">, the formula in </w:t>
      </w:r>
      <w:r w:rsidRPr="00E45DE9">
        <w:rPr>
          <w:rFonts w:ascii="Times New Roman" w:hAnsi="Times New Roman" w:cs="Times New Roman"/>
          <w:b/>
          <w:color w:val="000000" w:themeColor="text1"/>
        </w:rPr>
        <w:t>Eq. 15</w:t>
      </w:r>
      <w:r w:rsidRPr="00100198">
        <w:rPr>
          <w:rFonts w:ascii="Times New Roman" w:hAnsi="Times New Roman" w:cs="Times New Roman"/>
          <w:color w:val="000000" w:themeColor="text1"/>
        </w:rPr>
        <w:t xml:space="preserve"> can be easily exp</w:t>
      </w:r>
      <w:r>
        <w:rPr>
          <w:rFonts w:ascii="Times New Roman" w:hAnsi="Times New Roman" w:cs="Times New Roman"/>
          <w:color w:val="000000" w:themeColor="text1"/>
        </w:rPr>
        <w:t>a</w:t>
      </w:r>
      <w:r w:rsidRPr="00100198">
        <w:rPr>
          <w:rFonts w:ascii="Times New Roman" w:hAnsi="Times New Roman" w:cs="Times New Roman"/>
          <w:color w:val="000000" w:themeColor="text1"/>
        </w:rPr>
        <w:t>nded to multiple inputs</w:t>
      </w:r>
      <w:r>
        <w:rPr>
          <w:rFonts w:ascii="Times New Roman" w:hAnsi="Times New Roman" w:cs="Times New Roman"/>
          <w:color w:val="000000" w:themeColor="text1"/>
        </w:rPr>
        <w:t xml:space="preserve"> with the equilibrium delay interval activities defined by:</w:t>
      </w:r>
    </w:p>
    <w:p w14:paraId="4C3CA88C" w14:textId="77777777" w:rsidR="00E24C8A" w:rsidRPr="007513FD" w:rsidRDefault="00E24C8A" w:rsidP="00E24C8A">
      <w:pPr>
        <w:spacing w:line="480" w:lineRule="auto"/>
        <w:jc w:val="both"/>
        <w:rPr>
          <w:rFonts w:ascii="Times New Roman" w:hAnsi="Times New Roman" w:cs="Times New Roman"/>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100198" w14:paraId="3159D360" w14:textId="77777777" w:rsidTr="00007227">
        <w:tc>
          <w:tcPr>
            <w:tcW w:w="2700" w:type="dxa"/>
            <w:vAlign w:val="center"/>
          </w:tcPr>
          <w:p w14:paraId="4E1ADA9A" w14:textId="77777777" w:rsidR="00E24C8A" w:rsidRPr="00100198" w:rsidRDefault="00E24C8A" w:rsidP="00007227">
            <w:pPr>
              <w:spacing w:line="480" w:lineRule="auto"/>
              <w:jc w:val="both"/>
              <w:rPr>
                <w:rFonts w:ascii="Times New Roman" w:hAnsi="Times New Roman" w:cs="Times New Roman"/>
                <w:color w:val="000000" w:themeColor="text1"/>
              </w:rPr>
            </w:pPr>
          </w:p>
        </w:tc>
        <w:tc>
          <w:tcPr>
            <w:tcW w:w="4230" w:type="dxa"/>
            <w:vAlign w:val="center"/>
          </w:tcPr>
          <w:p w14:paraId="77411451" w14:textId="3D70C06A" w:rsidR="00E24C8A" w:rsidRPr="00100198" w:rsidRDefault="00695083" w:rsidP="00007227">
            <w:pPr>
              <w:spacing w:line="480" w:lineRule="auto"/>
              <w:jc w:val="both"/>
              <w:rPr>
                <w:rFonts w:ascii="Times New Roman" w:hAnsi="Times New Roman" w:cs="Times New Roman"/>
                <w:color w:val="000000" w:themeColor="text1"/>
              </w:rPr>
            </w:pPr>
            <m:oMathPara>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i</m:t>
                    </m:r>
                  </m:sub>
                  <m:sup>
                    <m:r>
                      <w:rPr>
                        <w:rFonts w:ascii="Cambria Math" w:hAnsi="Cambria Math" w:cs="Times New Roman"/>
                        <w:color w:val="000000" w:themeColor="text1"/>
                      </w:rPr>
                      <m:t>N</m:t>
                    </m:r>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e>
                </m:nary>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409" w:author="Bo Shen" w:date="2023-02-03T13:11:00Z">
                        <w:rPr>
                          <w:rFonts w:ascii="Cambria Math" w:hAnsi="Cambria Math" w:cs="Times New Roman"/>
                          <w:color w:val="000000" w:themeColor="text1"/>
                        </w:rPr>
                        <m:t>-</m:t>
                      </w:ins>
                    </m:r>
                    <m:sSub>
                      <m:sSubPr>
                        <m:ctrlPr>
                          <w:ins w:id="410" w:author="Bo Shen" w:date="2023-02-03T13:11:00Z">
                            <w:rPr>
                              <w:rFonts w:ascii="Cambria Math" w:hAnsi="Cambria Math" w:cs="Times New Roman"/>
                              <w:i/>
                              <w:color w:val="000000" w:themeColor="text1"/>
                            </w:rPr>
                          </w:ins>
                        </m:ctrlPr>
                      </m:sSubPr>
                      <m:e>
                        <m:r>
                          <w:ins w:id="411" w:author="Bo Shen" w:date="2023-02-03T13:11:00Z">
                            <w:rPr>
                              <w:rFonts w:ascii="Cambria Math" w:hAnsi="Cambria Math" w:cs="Times New Roman"/>
                              <w:color w:val="000000" w:themeColor="text1"/>
                            </w:rPr>
                            <m:t>G</m:t>
                          </w:ins>
                        </m:r>
                      </m:e>
                      <m:sub>
                        <m:r>
                          <w:ins w:id="412" w:author="Bo Shen" w:date="2023-02-03T13:11:00Z">
                            <w:rPr>
                              <w:rFonts w:ascii="Cambria Math" w:hAnsi="Cambria Math" w:cs="Times New Roman"/>
                              <w:color w:val="000000" w:themeColor="text1"/>
                            </w:rPr>
                            <m:t>0</m:t>
                          </w:ins>
                        </m:r>
                      </m:sub>
                    </m:sSub>
                  </m:num>
                  <m:den>
                    <m:r>
                      <w:rPr>
                        <w:rFonts w:ascii="Cambria Math" w:hAnsi="Cambria Math" w:cs="Times New Roman"/>
                        <w:color w:val="000000" w:themeColor="text1"/>
                      </w:rPr>
                      <m:t>w</m:t>
                    </m:r>
                  </m:den>
                </m:f>
              </m:oMath>
            </m:oMathPara>
          </w:p>
          <w:p w14:paraId="16B5677B" w14:textId="77777777" w:rsidR="00E24C8A" w:rsidRPr="00100198" w:rsidRDefault="00E24C8A" w:rsidP="00007227">
            <w:pPr>
              <w:spacing w:line="480" w:lineRule="auto"/>
              <w:jc w:val="both"/>
              <w:rPr>
                <w:rFonts w:ascii="Times New Roman" w:hAnsi="Times New Roman" w:cs="Times New Roman"/>
                <w:iCs/>
                <w:color w:val="000000" w:themeColor="text1"/>
              </w:rPr>
            </w:pPr>
          </w:p>
        </w:tc>
        <w:tc>
          <w:tcPr>
            <w:tcW w:w="2420" w:type="dxa"/>
            <w:vAlign w:val="center"/>
          </w:tcPr>
          <w:p w14:paraId="484F9D7E" w14:textId="77777777" w:rsidR="00E24C8A" w:rsidRPr="00100198" w:rsidRDefault="00E24C8A" w:rsidP="00007227">
            <w:pPr>
              <w:pStyle w:val="Caption"/>
              <w:jc w:val="right"/>
              <w:rPr>
                <w:rFonts w:ascii="Times New Roman" w:hAnsi="Times New Roman" w:cs="Times New Roman"/>
                <w:i w:val="0"/>
                <w:color w:val="000000" w:themeColor="text1"/>
                <w:sz w:val="24"/>
                <w:szCs w:val="24"/>
              </w:rPr>
            </w:pPr>
            <w:r w:rsidRPr="00100198">
              <w:rPr>
                <w:rFonts w:ascii="Times New Roman" w:hAnsi="Times New Roman" w:cs="Times New Roman"/>
                <w:i w:val="0"/>
                <w:color w:val="000000" w:themeColor="text1"/>
                <w:sz w:val="24"/>
                <w:szCs w:val="24"/>
              </w:rPr>
              <w:t>(</w:t>
            </w:r>
            <w:r w:rsidRPr="00100198">
              <w:rPr>
                <w:rFonts w:ascii="Times New Roman" w:hAnsi="Times New Roman" w:cs="Times New Roman"/>
                <w:i w:val="0"/>
                <w:color w:val="000000" w:themeColor="text1"/>
                <w:sz w:val="24"/>
                <w:szCs w:val="24"/>
              </w:rPr>
              <w:fldChar w:fldCharType="begin"/>
            </w:r>
            <w:r w:rsidRPr="00100198">
              <w:rPr>
                <w:rFonts w:ascii="Times New Roman" w:hAnsi="Times New Roman" w:cs="Times New Roman"/>
                <w:i w:val="0"/>
                <w:color w:val="000000" w:themeColor="text1"/>
                <w:sz w:val="24"/>
                <w:szCs w:val="24"/>
              </w:rPr>
              <w:instrText xml:space="preserve"> SEQ Equation \* ARABIC </w:instrText>
            </w:r>
            <w:r w:rsidRPr="00100198">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16</w:t>
            </w:r>
            <w:r w:rsidRPr="00100198">
              <w:rPr>
                <w:rFonts w:ascii="Times New Roman" w:hAnsi="Times New Roman" w:cs="Times New Roman"/>
                <w:i w:val="0"/>
                <w:color w:val="000000" w:themeColor="text1"/>
                <w:sz w:val="24"/>
                <w:szCs w:val="24"/>
              </w:rPr>
              <w:fldChar w:fldCharType="end"/>
            </w:r>
            <w:r w:rsidRPr="00100198">
              <w:rPr>
                <w:rFonts w:ascii="Times New Roman" w:hAnsi="Times New Roman" w:cs="Times New Roman"/>
                <w:i w:val="0"/>
                <w:color w:val="000000" w:themeColor="text1"/>
                <w:sz w:val="24"/>
                <w:szCs w:val="24"/>
              </w:rPr>
              <w:t>)</w:t>
            </w:r>
          </w:p>
        </w:tc>
      </w:tr>
    </w:tbl>
    <w:p w14:paraId="5E0ED33A" w14:textId="53CDE873" w:rsidR="00E24C8A" w:rsidRPr="00100198" w:rsidRDefault="00E24C8A" w:rsidP="00E24C8A">
      <w:pPr>
        <w:spacing w:line="480" w:lineRule="auto"/>
        <w:jc w:val="both"/>
        <w:rPr>
          <w:rFonts w:ascii="Times New Roman" w:hAnsi="Times New Roman" w:cs="Times New Roman"/>
          <w:color w:val="000000" w:themeColor="text1"/>
        </w:rPr>
      </w:pPr>
      <w:r w:rsidRPr="00100198">
        <w:rPr>
          <w:rFonts w:ascii="Times New Roman" w:hAnsi="Times New Roman" w:cs="Times New Roman"/>
          <w:color w:val="000000" w:themeColor="text1"/>
        </w:rPr>
        <w:t xml:space="preserve">The summed value of all </w:t>
      </w:r>
      <w:r w:rsidRPr="00100198">
        <w:rPr>
          <w:rFonts w:ascii="Times New Roman" w:hAnsi="Times New Roman" w:cs="Times New Roman"/>
          <w:i/>
          <w:color w:val="000000" w:themeColor="text1"/>
        </w:rPr>
        <w:t>R</w:t>
      </w:r>
      <w:r w:rsidRPr="00100198">
        <w:rPr>
          <w:rFonts w:ascii="Times New Roman" w:hAnsi="Times New Roman" w:cs="Times New Roman"/>
          <w:color w:val="000000" w:themeColor="text1"/>
        </w:rPr>
        <w:t xml:space="preserve"> units equals to </w:t>
      </w:r>
      <w:r>
        <w:rPr>
          <w:rFonts w:ascii="Times New Roman" w:hAnsi="Times New Roman" w:cs="Times New Roman"/>
          <w:color w:val="000000" w:themeColor="text1"/>
        </w:rPr>
        <w:t xml:space="preserve">a constant </w:t>
      </w:r>
      <m:oMath>
        <m:f>
          <m:fPr>
            <m:ctrlPr>
              <w:rPr>
                <w:rFonts w:ascii="Cambria Math" w:hAnsi="Cambria Math" w:cs="Times New Roman"/>
                <w:i/>
                <w:color w:val="000000" w:themeColor="text1"/>
              </w:rPr>
            </m:ctrlPr>
          </m:fPr>
          <m:num>
            <m:r>
              <w:rPr>
                <w:rFonts w:ascii="Cambria Math" w:hAnsi="Cambria Math" w:cs="Times New Roman"/>
                <w:color w:val="000000" w:themeColor="text1"/>
              </w:rPr>
              <m:t>α-1</m:t>
            </m:r>
            <m:r>
              <w:ins w:id="413" w:author="Bo Shen" w:date="2023-02-03T13:11:00Z">
                <w:rPr>
                  <w:rFonts w:ascii="Cambria Math" w:hAnsi="Cambria Math" w:cs="Times New Roman"/>
                  <w:color w:val="000000" w:themeColor="text1"/>
                </w:rPr>
                <m:t>-</m:t>
              </w:ins>
            </m:r>
            <m:sSub>
              <m:sSubPr>
                <m:ctrlPr>
                  <w:ins w:id="414" w:author="Bo Shen" w:date="2023-02-03T13:11:00Z">
                    <w:rPr>
                      <w:rFonts w:ascii="Cambria Math" w:hAnsi="Cambria Math" w:cs="Times New Roman"/>
                      <w:i/>
                      <w:color w:val="000000" w:themeColor="text1"/>
                    </w:rPr>
                  </w:ins>
                </m:ctrlPr>
              </m:sSubPr>
              <m:e>
                <m:r>
                  <w:ins w:id="415" w:author="Bo Shen" w:date="2023-02-03T13:11:00Z">
                    <w:rPr>
                      <w:rFonts w:ascii="Cambria Math" w:hAnsi="Cambria Math" w:cs="Times New Roman"/>
                      <w:color w:val="000000" w:themeColor="text1"/>
                    </w:rPr>
                    <m:t>G</m:t>
                  </w:ins>
                </m:r>
              </m:e>
              <m:sub>
                <m:r>
                  <w:ins w:id="416" w:author="Bo Shen" w:date="2023-02-03T13:11:00Z">
                    <w:rPr>
                      <w:rFonts w:ascii="Cambria Math" w:hAnsi="Cambria Math" w:cs="Times New Roman"/>
                      <w:color w:val="000000" w:themeColor="text1"/>
                    </w:rPr>
                    <m:t>0</m:t>
                  </w:ins>
                </m:r>
              </m:sub>
            </m:sSub>
          </m:num>
          <m:den>
            <m:r>
              <w:rPr>
                <w:rFonts w:ascii="Cambria Math" w:hAnsi="Cambria Math" w:cs="Times New Roman"/>
                <w:color w:val="000000" w:themeColor="text1"/>
              </w:rPr>
              <m:t>w</m:t>
            </m:r>
          </m:den>
        </m:f>
      </m:oMath>
      <w:r>
        <w:rPr>
          <w:rFonts w:ascii="Times New Roman" w:hAnsi="Times New Roman" w:cs="Times New Roman"/>
          <w:color w:val="000000" w:themeColor="text1"/>
        </w:rPr>
        <w:t>. When the number of inputs (</w:t>
      </w:r>
      <w:r w:rsidRPr="009C59DE">
        <w:rPr>
          <w:rFonts w:ascii="Times New Roman" w:hAnsi="Times New Roman" w:cs="Times New Roman"/>
          <w:i/>
          <w:color w:val="000000" w:themeColor="text1"/>
        </w:rPr>
        <w:t>N</w:t>
      </w:r>
      <w:r>
        <w:rPr>
          <w:rFonts w:ascii="Times New Roman" w:hAnsi="Times New Roman" w:cs="Times New Roman"/>
          <w:color w:val="000000" w:themeColor="text1"/>
        </w:rPr>
        <w:t xml:space="preserve">) increases, the activity shared by each </w:t>
      </w:r>
      <w:r w:rsidRPr="00610FD1">
        <w:rPr>
          <w:rFonts w:ascii="Times New Roman" w:hAnsi="Times New Roman" w:cs="Times New Roman"/>
          <w:i/>
          <w:color w:val="000000" w:themeColor="text1"/>
        </w:rPr>
        <w:t>R</w:t>
      </w:r>
      <w:r>
        <w:rPr>
          <w:rFonts w:ascii="Times New Roman" w:hAnsi="Times New Roman" w:cs="Times New Roman"/>
          <w:color w:val="000000" w:themeColor="text1"/>
        </w:rPr>
        <w:t xml:space="preserve"> unit decreases and leads to a lower signal relative to noise scale. Thus, as the number of coded items increasing, the information kept during persistent activity may become less accurate considering lower signal-to-noise ratio. This may explain another important attribute of working memory – the constraint of working memory span </w:t>
      </w:r>
      <w:r w:rsidRPr="003722D1">
        <w:rPr>
          <w:rFonts w:ascii="Times New Roman" w:hAnsi="Times New Roman" w:cs="Times New Roman"/>
        </w:rPr>
        <w:fldChar w:fldCharType="begin"/>
      </w:r>
      <w:r>
        <w:rPr>
          <w:rFonts w:ascii="Times New Roman" w:hAnsi="Times New Roman" w:cs="Times New Roman"/>
        </w:rPr>
        <w:instrText xml:space="preserve"> ADDIN ZOTERO_ITEM CSL_CITATION {"citationID":"y4XSyVpz","properties":{"formattedCitation":"(Cowan,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3722D1">
        <w:rPr>
          <w:rFonts w:ascii="Times New Roman" w:hAnsi="Times New Roman" w:cs="Times New Roman"/>
        </w:rPr>
        <w:fldChar w:fldCharType="separate"/>
      </w:r>
      <w:r>
        <w:rPr>
          <w:rFonts w:ascii="Times New Roman" w:hAnsi="Times New Roman" w:cs="Times New Roman"/>
        </w:rPr>
        <w:t>(Cowan, 2010, 2016; Engle, 2001, 2002; Oberauer et al., 2016)</w:t>
      </w:r>
      <w:r w:rsidRPr="003722D1">
        <w:rPr>
          <w:rFonts w:ascii="Times New Roman" w:hAnsi="Times New Roman" w:cs="Times New Roman"/>
        </w:rPr>
        <w:fldChar w:fldCharType="end"/>
      </w:r>
      <w:r>
        <w:rPr>
          <w:rFonts w:ascii="Times New Roman" w:hAnsi="Times New Roman" w:cs="Times New Roman"/>
          <w:color w:val="000000" w:themeColor="text1"/>
        </w:rPr>
        <w:t xml:space="preserve">. </w:t>
      </w:r>
    </w:p>
    <w:p w14:paraId="79CA519A" w14:textId="77777777" w:rsidR="00E24C8A" w:rsidRDefault="00E24C8A" w:rsidP="00E24C8A">
      <w:pPr>
        <w:spacing w:line="480" w:lineRule="auto"/>
        <w:jc w:val="both"/>
        <w:rPr>
          <w:rFonts w:ascii="Times New Roman" w:hAnsi="Times New Roman" w:cs="Times New Roman"/>
        </w:rPr>
      </w:pPr>
    </w:p>
    <w:p w14:paraId="61A9729C" w14:textId="0C137355" w:rsidR="00E24C8A" w:rsidRDefault="00E24C8A" w:rsidP="00E24C8A">
      <w:pPr>
        <w:spacing w:line="480" w:lineRule="auto"/>
        <w:jc w:val="both"/>
        <w:rPr>
          <w:rFonts w:ascii="Times New Roman" w:hAnsi="Times New Roman" w:cs="Times New Roman"/>
        </w:rPr>
      </w:pPr>
      <w:r>
        <w:rPr>
          <w:rFonts w:ascii="Times New Roman" w:hAnsi="Times New Roman" w:cs="Times New Roman"/>
        </w:rPr>
        <w:lastRenderedPageBreak/>
        <w:t xml:space="preserve">Second, by assuming </w:t>
      </w:r>
      <m:oMath>
        <m:r>
          <w:rPr>
            <w:rFonts w:ascii="Cambria Math" w:hAnsi="Cambria Math" w:cs="Times New Roman"/>
          </w:rPr>
          <m:t>v&lt;w</m:t>
        </m:r>
      </m:oMath>
      <w:r>
        <w:rPr>
          <w:rFonts w:ascii="Times New Roman" w:hAnsi="Times New Roman" w:cs="Times New Roman"/>
        </w:rPr>
        <w:t xml:space="preserve"> and </w:t>
      </w:r>
      <m:oMath>
        <m:r>
          <w:rPr>
            <w:rFonts w:ascii="Cambria Math" w:hAnsi="Cambria Math" w:cs="Times New Roman"/>
          </w:rPr>
          <m:t>α&gt;1</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where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share the same value </w:t>
      </w:r>
      <m:oMath>
        <m:f>
          <m:fPr>
            <m:ctrlPr>
              <w:rPr>
                <w:rFonts w:ascii="Cambria Math" w:hAnsi="Cambria Math" w:cs="Times New Roman"/>
                <w:i/>
              </w:rPr>
            </m:ctrlPr>
          </m:fPr>
          <m:num>
            <m:r>
              <w:rPr>
                <w:rFonts w:ascii="Cambria Math" w:hAnsi="Cambria Math" w:cs="Times New Roman"/>
              </w:rPr>
              <m:t>α-1</m:t>
            </m:r>
            <m:r>
              <w:ins w:id="417" w:author="Bo Shen" w:date="2023-02-03T13:12:00Z">
                <w:rPr>
                  <w:rFonts w:ascii="Cambria Math" w:hAnsi="Cambria Math" w:cs="Times New Roman"/>
                </w:rPr>
                <m:t>-</m:t>
              </w:ins>
            </m:r>
            <m:sSub>
              <m:sSubPr>
                <m:ctrlPr>
                  <w:ins w:id="418" w:author="Bo Shen" w:date="2023-02-03T13:12:00Z">
                    <w:rPr>
                      <w:rFonts w:ascii="Cambria Math" w:hAnsi="Cambria Math" w:cs="Times New Roman"/>
                      <w:i/>
                    </w:rPr>
                  </w:ins>
                </m:ctrlPr>
              </m:sSubPr>
              <m:e>
                <m:r>
                  <w:ins w:id="419" w:author="Bo Shen" w:date="2023-02-03T13:12:00Z">
                    <w:rPr>
                      <w:rFonts w:ascii="Cambria Math" w:hAnsi="Cambria Math" w:cs="Times New Roman"/>
                    </w:rPr>
                    <m:t>G</m:t>
                  </w:ins>
                </m:r>
              </m:e>
              <m:sub>
                <m:r>
                  <w:ins w:id="420" w:author="Bo Shen" w:date="2023-02-03T13:12:00Z">
                    <w:rPr>
                      <w:rFonts w:ascii="Cambria Math" w:hAnsi="Cambria Math" w:cs="Times New Roman"/>
                    </w:rPr>
                    <m:t>0</m:t>
                  </w:ins>
                </m:r>
              </m:sub>
            </m:sSub>
          </m:num>
          <m:den>
            <m:r>
              <w:rPr>
                <w:rFonts w:ascii="Cambria Math" w:hAnsi="Cambria Math" w:cs="Times New Roman"/>
              </w:rPr>
              <m:t>w+v</m:t>
            </m:r>
          </m:den>
        </m:f>
      </m:oMath>
      <w:r>
        <w:rPr>
          <w:rFonts w:ascii="Times New Roman" w:hAnsi="Times New Roman" w:cs="Times New Roman"/>
        </w:rPr>
        <w:t xml:space="preserve"> (</w:t>
      </w:r>
      <w:r>
        <w:rPr>
          <w:rFonts w:ascii="Times New Roman" w:hAnsi="Times New Roman" w:cs="Times New Roman"/>
          <w:b/>
        </w:rPr>
        <w:t>Fig. 8-figure supplement 1A</w:t>
      </w:r>
      <w:r>
        <w:rPr>
          <w:rFonts w:ascii="Times New Roman" w:hAnsi="Times New Roman" w:cs="Times New Roman"/>
        </w:rPr>
        <w:t xml:space="preserve">). The point is confirmed as attractive by linearization. Any positive initial values on the space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converge into this point, which is visualized in the instantaneous change ranges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for a wide range of given initial values (</w:t>
      </w:r>
      <w:r>
        <w:rPr>
          <w:rFonts w:ascii="Times New Roman" w:hAnsi="Times New Roman" w:cs="Times New Roman"/>
          <w:b/>
        </w:rPr>
        <w:t>Fig. 8-figure supplement 1A</w:t>
      </w:r>
      <w:r>
        <w:rPr>
          <w:rFonts w:ascii="Times New Roman" w:hAnsi="Times New Roman" w:cs="Times New Roman"/>
        </w:rPr>
        <w:t xml:space="preserve">). Thus,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will gradually converge to be equal and the original information about input values will be lost. Nevertheless, the dynamic of information losing is based on the level of asymmetry of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For a close-to-symmetric </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ij</m:t>
            </m:r>
          </m:sub>
        </m:sSub>
      </m:oMath>
      <w:r>
        <w:rPr>
          <w:rFonts w:ascii="Times New Roman" w:hAnsi="Times New Roman" w:cs="Times New Roman"/>
        </w:rPr>
        <w:t xml:space="preserve"> matrix, the input information can be still preserved for a </w:t>
      </w:r>
      <w:r>
        <w:rPr>
          <w:rFonts w:ascii="Times New Roman" w:hAnsi="Times New Roman" w:cs="Times New Roman" w:hint="eastAsia"/>
        </w:rPr>
        <w:t>considerable</w:t>
      </w:r>
      <w:r>
        <w:rPr>
          <w:rFonts w:ascii="Times New Roman" w:hAnsi="Times New Roman" w:cs="Times New Roman"/>
        </w:rPr>
        <w:t xml:space="preserve"> </w:t>
      </w:r>
      <w:r>
        <w:rPr>
          <w:rFonts w:ascii="Times New Roman" w:hAnsi="Times New Roman" w:cs="Times New Roman" w:hint="eastAsia"/>
        </w:rPr>
        <w:t>amount</w:t>
      </w:r>
      <w:r>
        <w:rPr>
          <w:rFonts w:ascii="Times New Roman" w:hAnsi="Times New Roman" w:cs="Times New Roman"/>
        </w:rPr>
        <w:t xml:space="preserve"> of time. We showed example dynamics </w:t>
      </w:r>
      <w:r>
        <w:rPr>
          <w:rFonts w:ascii="Times New Roman" w:hAnsi="Times New Roman" w:cs="Times New Roman" w:hint="eastAsia"/>
        </w:rPr>
        <w:t>of</w:t>
      </w:r>
      <w:r>
        <w:rPr>
          <w:rFonts w:ascii="Times New Roman" w:hAnsi="Times New Roman" w:cs="Times New Roman"/>
        </w:rPr>
        <w:t xml:space="preserve"> information loss in </w:t>
      </w:r>
      <w:r>
        <w:rPr>
          <w:rFonts w:ascii="Times New Roman" w:hAnsi="Times New Roman" w:cs="Times New Roman"/>
          <w:b/>
        </w:rPr>
        <w:t>Fig. 8-figure supplement 1D</w:t>
      </w:r>
      <w:r w:rsidRPr="00320057">
        <w:rPr>
          <w:rFonts w:ascii="Times New Roman" w:hAnsi="Times New Roman" w:cs="Times New Roman"/>
        </w:rPr>
        <w:t xml:space="preserve">. </w:t>
      </w:r>
      <w:r>
        <w:rPr>
          <w:rFonts w:ascii="Times New Roman" w:hAnsi="Times New Roman" w:cs="Times New Roman"/>
        </w:rPr>
        <w:t xml:space="preserve">After withdrawal of inputs, the </w:t>
      </w:r>
      <w:r w:rsidRPr="0024735C">
        <w:rPr>
          <w:rFonts w:ascii="Times New Roman" w:hAnsi="Times New Roman" w:cs="Times New Roman"/>
          <w:i/>
        </w:rPr>
        <w:t>R</w:t>
      </w:r>
      <w:r>
        <w:rPr>
          <w:rFonts w:ascii="Times New Roman" w:hAnsi="Times New Roman" w:cs="Times New Roman"/>
        </w:rPr>
        <w:t xml:space="preserve"> unit activities collapse into the same level and the coded ratio information gradually diminishes (simulation parameters: </w:t>
      </w:r>
      <m:oMath>
        <m:r>
          <w:rPr>
            <w:rFonts w:ascii="Cambria Math" w:hAnsi="Cambria Math" w:cs="Times New Roman"/>
          </w:rPr>
          <m:t>α=10,</m:t>
        </m:r>
        <m:r>
          <w:ins w:id="421" w:author="Bo Shen" w:date="2023-02-03T13:12:00Z">
            <w:rPr>
              <w:rFonts w:ascii="Cambria Math" w:hAnsi="Cambria Math" w:cs="Times New Roman"/>
            </w:rPr>
            <m:t xml:space="preserve"> </m:t>
          </w:ins>
        </m:r>
        <m:sSub>
          <m:sSubPr>
            <m:ctrlPr>
              <w:ins w:id="422" w:author="Bo Shen" w:date="2023-02-03T13:12:00Z">
                <w:rPr>
                  <w:rFonts w:ascii="Cambria Math" w:hAnsi="Cambria Math" w:cs="Times New Roman"/>
                  <w:i/>
                </w:rPr>
              </w:ins>
            </m:ctrlPr>
          </m:sSubPr>
          <m:e>
            <m:r>
              <w:ins w:id="423" w:author="Bo Shen" w:date="2023-02-03T13:12:00Z">
                <w:rPr>
                  <w:rFonts w:ascii="Cambria Math" w:hAnsi="Cambria Math" w:cs="Times New Roman"/>
                </w:rPr>
                <m:t>G</m:t>
              </w:ins>
            </m:r>
          </m:e>
          <m:sub>
            <m:r>
              <w:ins w:id="424" w:author="Bo Shen" w:date="2023-02-03T13:12:00Z">
                <w:rPr>
                  <w:rFonts w:ascii="Cambria Math" w:hAnsi="Cambria Math" w:cs="Times New Roman"/>
                </w:rPr>
                <m:t>0</m:t>
              </w:ins>
            </m:r>
          </m:sub>
        </m:sSub>
        <m:r>
          <w:ins w:id="425" w:author="Bo Shen" w:date="2023-02-03T13:12:00Z">
            <w:rPr>
              <w:rFonts w:ascii="Cambria Math" w:hAnsi="Cambria Math" w:cs="Times New Roman"/>
            </w:rPr>
            <m:t>=0,</m:t>
          </w:ins>
        </m:r>
        <m:r>
          <w:rPr>
            <w:rFonts w:ascii="Cambria Math" w:hAnsi="Cambria Math" w:cs="Times New Roman"/>
          </w:rPr>
          <m:t xml:space="preserve"> w=1, v= .7, β=0</m:t>
        </m:r>
      </m:oMath>
      <w:r>
        <w:rPr>
          <w:rFonts w:ascii="Times New Roman" w:hAnsi="Times New Roman" w:cs="Times New Roman"/>
        </w:rPr>
        <w:t>).</w:t>
      </w:r>
    </w:p>
    <w:p w14:paraId="3C9EB9A4" w14:textId="77777777" w:rsidR="00E24C8A" w:rsidRDefault="00E24C8A" w:rsidP="00E24C8A">
      <w:pPr>
        <w:spacing w:line="480" w:lineRule="auto"/>
        <w:jc w:val="both"/>
        <w:rPr>
          <w:rFonts w:ascii="Times New Roman" w:hAnsi="Times New Roman" w:cs="Times New Roman"/>
        </w:rPr>
      </w:pPr>
    </w:p>
    <w:p w14:paraId="3044A2CB" w14:textId="5E6482E8"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Finally, by assuming </w:t>
      </w:r>
      <m:oMath>
        <m:r>
          <w:rPr>
            <w:rFonts w:ascii="Cambria Math" w:hAnsi="Cambria Math" w:cs="Times New Roman"/>
          </w:rPr>
          <m:t>v&gt;w</m:t>
        </m:r>
      </m:oMath>
      <w:r w:rsidRPr="00037357">
        <w:rPr>
          <w:rFonts w:ascii="Times New Roman" w:hAnsi="Times New Roman" w:cs="Times New Roman"/>
        </w:rPr>
        <w:t xml:space="preserve"> </w:t>
      </w:r>
      <w:r>
        <w:rPr>
          <w:rFonts w:ascii="Times New Roman" w:hAnsi="Times New Roman" w:cs="Times New Roman"/>
        </w:rPr>
        <w:t xml:space="preserve">and </w:t>
      </w:r>
      <m:oMath>
        <m:r>
          <w:rPr>
            <w:rFonts w:ascii="Cambria Math" w:hAnsi="Cambria Math" w:cs="Times New Roman"/>
          </w:rPr>
          <m:t>α&gt;1</m:t>
        </m:r>
        <m:r>
          <w:ins w:id="426" w:author="Bo Shen" w:date="2023-02-03T13:12:00Z">
            <w:rPr>
              <w:rFonts w:ascii="Cambria Math" w:hAnsi="Cambria Math" w:cs="Times New Roman"/>
            </w:rPr>
            <m:t>+</m:t>
          </w:ins>
        </m:r>
        <m:sSub>
          <m:sSubPr>
            <m:ctrlPr>
              <w:ins w:id="427" w:author="Bo Shen" w:date="2023-02-03T13:12:00Z">
                <w:rPr>
                  <w:rFonts w:ascii="Cambria Math" w:hAnsi="Cambria Math" w:cs="Times New Roman"/>
                  <w:i/>
                </w:rPr>
              </w:ins>
            </m:ctrlPr>
          </m:sSubPr>
          <m:e>
            <m:r>
              <w:ins w:id="428" w:author="Bo Shen" w:date="2023-02-03T13:12:00Z">
                <w:rPr>
                  <w:rFonts w:ascii="Cambria Math" w:hAnsi="Cambria Math" w:cs="Times New Roman"/>
                </w:rPr>
                <m:t>G</m:t>
              </w:ins>
            </m:r>
          </m:e>
          <m:sub>
            <m:r>
              <w:ins w:id="429" w:author="Bo Shen" w:date="2023-02-03T13:12:00Z">
                <w:rPr>
                  <w:rFonts w:ascii="Cambria Math" w:hAnsi="Cambria Math" w:cs="Times New Roman"/>
                </w:rPr>
                <m:t>0</m:t>
              </w:ins>
            </m:r>
          </m:sub>
        </m:sSub>
      </m:oMath>
      <w:r>
        <w:rPr>
          <w:rFonts w:ascii="Times New Roman" w:hAnsi="Times New Roman" w:cs="Times New Roman"/>
        </w:rPr>
        <w:t>,</w:t>
      </w:r>
      <w:r w:rsidRPr="00762F1E">
        <w:rPr>
          <w:rFonts w:ascii="Times New Roman" w:hAnsi="Times New Roman" w:cs="Times New Roman"/>
        </w:rPr>
        <w:t xml:space="preserve"> </w:t>
      </w:r>
      <w:r>
        <w:rPr>
          <w:rFonts w:ascii="Times New Roman" w:hAnsi="Times New Roman" w:cs="Times New Roman"/>
        </w:rPr>
        <w:t xml:space="preserve">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which is confirmed as unstable by linearization (</w:t>
      </w:r>
      <w:r>
        <w:rPr>
          <w:rFonts w:ascii="Times New Roman" w:hAnsi="Times New Roman" w:cs="Times New Roman"/>
          <w:b/>
        </w:rPr>
        <w:t>Fig. 8-figure supplement 1C</w:t>
      </w:r>
      <w:r>
        <w:rPr>
          <w:rFonts w:ascii="Times New Roman" w:hAnsi="Times New Roman" w:cs="Times New Roman"/>
        </w:rPr>
        <w:t>). Any initial values of activities on the space will diverge into the upper-left or bottom-right corner of the space generating high contrast between</w:t>
      </w:r>
      <w:r w:rsidRPr="000D5C3B">
        <w:rPr>
          <w:rFonts w:ascii="Times New Roman" w:hAnsi="Times New Roman" w:cs="Times New Roman"/>
          <w:i/>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the higher activity as </w:t>
      </w:r>
      <m:oMath>
        <m:f>
          <m:fPr>
            <m:ctrlPr>
              <w:rPr>
                <w:rFonts w:ascii="Cambria Math" w:hAnsi="Cambria Math" w:cs="Times New Roman"/>
                <w:i/>
              </w:rPr>
            </m:ctrlPr>
          </m:fPr>
          <m:num>
            <m:r>
              <w:rPr>
                <w:rFonts w:ascii="Cambria Math" w:hAnsi="Cambria Math" w:cs="Times New Roman"/>
              </w:rPr>
              <m:t>α-1</m:t>
            </m:r>
            <m:r>
              <w:ins w:id="430" w:author="Bo Shen" w:date="2023-02-03T13:12:00Z">
                <w:rPr>
                  <w:rFonts w:ascii="Cambria Math" w:hAnsi="Cambria Math" w:cs="Times New Roman"/>
                </w:rPr>
                <m:t>-</m:t>
              </w:ins>
            </m:r>
            <m:sSub>
              <m:sSubPr>
                <m:ctrlPr>
                  <w:ins w:id="431" w:author="Bo Shen" w:date="2023-02-03T13:12:00Z">
                    <w:rPr>
                      <w:rFonts w:ascii="Cambria Math" w:hAnsi="Cambria Math" w:cs="Times New Roman"/>
                      <w:i/>
                    </w:rPr>
                  </w:ins>
                </m:ctrlPr>
              </m:sSubPr>
              <m:e>
                <m:r>
                  <w:ins w:id="432" w:author="Bo Shen" w:date="2023-02-03T13:12:00Z">
                    <w:rPr>
                      <w:rFonts w:ascii="Cambria Math" w:hAnsi="Cambria Math" w:cs="Times New Roman"/>
                    </w:rPr>
                    <m:t>G</m:t>
                  </w:ins>
                </m:r>
              </m:e>
              <m:sub>
                <m:r>
                  <w:ins w:id="433" w:author="Bo Shen" w:date="2023-02-03T13:12:00Z">
                    <w:rPr>
                      <w:rFonts w:ascii="Cambria Math" w:hAnsi="Cambria Math" w:cs="Times New Roman"/>
                    </w:rPr>
                    <m:t>0</m:t>
                  </w:ins>
                </m:r>
              </m:sub>
            </m:sSub>
          </m:num>
          <m:den>
            <m:r>
              <w:rPr>
                <w:rFonts w:ascii="Cambria Math" w:hAnsi="Cambria Math" w:cs="Times New Roman"/>
              </w:rPr>
              <m:t>w</m:t>
            </m:r>
          </m:den>
        </m:f>
      </m:oMath>
      <w:r>
        <w:rPr>
          <w:rFonts w:ascii="Times New Roman" w:hAnsi="Times New Roman" w:cs="Times New Roman"/>
        </w:rPr>
        <w:t xml:space="preserve"> and the lower activity suppressed to zero.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(red arrows) are visualized in the vector field in </w:t>
      </w:r>
      <w:r>
        <w:rPr>
          <w:rFonts w:ascii="Times New Roman" w:hAnsi="Times New Roman" w:cs="Times New Roman"/>
          <w:b/>
        </w:rPr>
        <w:t>Fig. 8-figure supplement 1C</w:t>
      </w:r>
      <w:r>
        <w:rPr>
          <w:rFonts w:ascii="Times New Roman" w:hAnsi="Times New Roman" w:cs="Times New Roman"/>
        </w:rPr>
        <w:t xml:space="preserve">. The instantaneous change direction bifurcates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biased to the side associated with higher initial activity. As an outcome, the </w:t>
      </w:r>
      <w:r w:rsidRPr="00E80ABB">
        <w:rPr>
          <w:rFonts w:ascii="Times New Roman" w:hAnsi="Times New Roman" w:cs="Times New Roman"/>
          <w:i/>
        </w:rPr>
        <w:t>R</w:t>
      </w:r>
      <w:r>
        <w:rPr>
          <w:rFonts w:ascii="Times New Roman" w:hAnsi="Times New Roman" w:cs="Times New Roman"/>
        </w:rPr>
        <w:t xml:space="preserve"> unit with higher initial values tends to increase while the opponent unit tends to be suppressed to zero, a process that implements WTA competition before the action stage but with constrained higher activity.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are shown in </w:t>
      </w:r>
      <w:r>
        <w:rPr>
          <w:rFonts w:ascii="Times New Roman" w:hAnsi="Times New Roman" w:cs="Times New Roman"/>
          <w:b/>
        </w:rPr>
        <w:t xml:space="preserve">Fig. 8-figure </w:t>
      </w:r>
      <w:r>
        <w:rPr>
          <w:rFonts w:ascii="Times New Roman" w:hAnsi="Times New Roman" w:cs="Times New Roman"/>
          <w:b/>
        </w:rPr>
        <w:lastRenderedPageBreak/>
        <w:t>supplement 1</w:t>
      </w:r>
      <w:r w:rsidRPr="004456A3">
        <w:rPr>
          <w:rFonts w:ascii="Times New Roman" w:hAnsi="Times New Roman" w:cs="Times New Roman"/>
          <w:b/>
        </w:rPr>
        <w:t>F</w:t>
      </w:r>
      <w:r>
        <w:rPr>
          <w:rFonts w:ascii="Times New Roman" w:hAnsi="Times New Roman" w:cs="Times New Roman"/>
        </w:rPr>
        <w:t>. After withdrawal of inputs,</w:t>
      </w:r>
      <w:r w:rsidDel="00BA1D30">
        <w:rPr>
          <w:rFonts w:ascii="Times New Roman" w:hAnsi="Times New Roman" w:cs="Times New Roman"/>
        </w:rPr>
        <w:t xml:space="preserv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activities with different preceding input values collapse onto the same level of high activity, while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activities with lower input values are suppressed to zero. Thus, the system gradually switches from the normalized coding of inputs to a categorical coding of choice over the delay interval.</w:t>
      </w:r>
    </w:p>
    <w:p w14:paraId="542613E5" w14:textId="77777777" w:rsidR="00E24C8A" w:rsidRDefault="00E24C8A" w:rsidP="00E24C8A">
      <w:pPr>
        <w:spacing w:line="480" w:lineRule="auto"/>
        <w:rPr>
          <w:rFonts w:ascii="Times New Roman" w:hAnsi="Times New Roman" w:cs="Times New Roman"/>
          <w:b/>
        </w:rPr>
      </w:pPr>
    </w:p>
    <w:p w14:paraId="53D62357" w14:textId="77777777" w:rsidR="00E24C8A" w:rsidRPr="00F24321" w:rsidRDefault="00E24C8A" w:rsidP="007E6FF6">
      <w:pPr>
        <w:spacing w:line="480" w:lineRule="auto"/>
        <w:jc w:val="both"/>
        <w:rPr>
          <w:rFonts w:ascii="Times New Roman" w:hAnsi="Times New Roman" w:cs="Times New Roman"/>
          <w:b/>
        </w:rPr>
        <w:pPrChange w:id="434" w:author="Bo Shen" w:date="2023-02-03T13:13:00Z">
          <w:pPr>
            <w:spacing w:line="480" w:lineRule="auto"/>
          </w:pPr>
        </w:pPrChange>
      </w:pPr>
      <w:r>
        <w:rPr>
          <w:rFonts w:ascii="Times New Roman" w:hAnsi="Times New Roman" w:cs="Times New Roman"/>
        </w:rPr>
        <w:t>We also examined whether p</w:t>
      </w:r>
      <w:r>
        <w:rPr>
          <w:rFonts w:ascii="Times New Roman" w:hAnsi="Times New Roman" w:cs="Times New Roman" w:hint="eastAsia"/>
        </w:rPr>
        <w:t>er</w:t>
      </w:r>
      <w:r>
        <w:rPr>
          <w:rFonts w:ascii="Times New Roman" w:hAnsi="Times New Roman" w:cs="Times New Roman"/>
        </w:rPr>
        <w:t>sistent activity could exist with active local disinhibition. We showed in results that persistent activity in the working-memory task switches to WTA choice under the dynamic control of disinhibition (</w:t>
      </w:r>
      <w:r w:rsidRPr="005005F6">
        <w:rPr>
          <w:rFonts w:ascii="Times New Roman" w:hAnsi="Times New Roman" w:cs="Times New Roman"/>
          <w:b/>
        </w:rPr>
        <w:t>Fig</w:t>
      </w:r>
      <w:r>
        <w:rPr>
          <w:rFonts w:ascii="Times New Roman" w:hAnsi="Times New Roman" w:cs="Times New Roman"/>
          <w:b/>
        </w:rPr>
        <w:t>.</w:t>
      </w:r>
      <w:r w:rsidRPr="005005F6">
        <w:rPr>
          <w:rFonts w:ascii="Times New Roman" w:hAnsi="Times New Roman" w:cs="Times New Roman"/>
          <w:b/>
        </w:rPr>
        <w:t xml:space="preserve"> </w:t>
      </w:r>
      <w:r>
        <w:rPr>
          <w:rFonts w:ascii="Times New Roman" w:hAnsi="Times New Roman" w:cs="Times New Roman"/>
          <w:b/>
        </w:rPr>
        <w:t>8D-F</w:t>
      </w:r>
      <w:r>
        <w:rPr>
          <w:rFonts w:ascii="Times New Roman" w:hAnsi="Times New Roman" w:cs="Times New Roman"/>
        </w:rPr>
        <w:t xml:space="preserve">). How does the transition from persistent activity to WTA choice happen? How might disinhibition change the dynamic pattern of persistent activity during a delay interval?  </w:t>
      </w:r>
    </w:p>
    <w:p w14:paraId="591690B4" w14:textId="77777777" w:rsidR="00E24C8A" w:rsidRDefault="00E24C8A" w:rsidP="007E6FF6">
      <w:pPr>
        <w:spacing w:line="480" w:lineRule="auto"/>
        <w:jc w:val="both"/>
        <w:rPr>
          <w:rFonts w:ascii="Times New Roman" w:hAnsi="Times New Roman" w:cs="Times New Roman"/>
        </w:rPr>
        <w:pPrChange w:id="435" w:author="Bo Shen" w:date="2023-02-03T13:13:00Z">
          <w:pPr>
            <w:spacing w:line="480" w:lineRule="auto"/>
            <w:jc w:val="both"/>
          </w:pPr>
        </w:pPrChange>
      </w:pPr>
    </w:p>
    <w:p w14:paraId="51BA29E6" w14:textId="77777777" w:rsidR="00E24C8A" w:rsidRDefault="00E24C8A" w:rsidP="008031A5">
      <w:pPr>
        <w:spacing w:line="480" w:lineRule="auto"/>
        <w:jc w:val="both"/>
        <w:rPr>
          <w:rFonts w:ascii="Times New Roman" w:hAnsi="Times New Roman" w:cs="Times New Roman"/>
        </w:rPr>
      </w:pPr>
      <w:r>
        <w:rPr>
          <w:rFonts w:ascii="Times New Roman" w:hAnsi="Times New Roman" w:cs="Times New Roman"/>
        </w:rPr>
        <w:t>The analysis was based on the differential equations of the system with symmetric gain control weights and without inputs (</w:t>
      </w:r>
      <w:proofErr w:type="spellStart"/>
      <w:r w:rsidRPr="006506B6">
        <w:rPr>
          <w:rFonts w:ascii="Times New Roman" w:hAnsi="Times New Roman" w:cs="Times New Roman"/>
          <w:b/>
        </w:rPr>
        <w:t>Eqs</w:t>
      </w:r>
      <w:proofErr w:type="spellEnd"/>
      <w:r w:rsidRPr="006506B6">
        <w:rPr>
          <w:rFonts w:ascii="Times New Roman" w:hAnsi="Times New Roman" w:cs="Times New Roman"/>
          <w:b/>
        </w:rPr>
        <w:t>. 1-3</w:t>
      </w:r>
      <w:r>
        <w:rPr>
          <w:rFonts w:ascii="Times New Roman" w:hAnsi="Times New Roman" w:cs="Times New Roman"/>
        </w:rPr>
        <w:t xml:space="preserve">). The equilibrium solution is given by: </w:t>
      </w:r>
    </w:p>
    <w:p w14:paraId="6DE63498" w14:textId="77777777" w:rsidR="00E24C8A" w:rsidRDefault="00E24C8A" w:rsidP="007E6FF6">
      <w:pPr>
        <w:spacing w:line="480" w:lineRule="auto"/>
        <w:jc w:val="both"/>
        <w:rPr>
          <w:rFonts w:ascii="Times New Roman" w:hAnsi="Times New Roman" w:cs="Times New Roman"/>
        </w:rPr>
        <w:pPrChange w:id="436" w:author="Bo Shen" w:date="2023-02-03T13:13:00Z">
          <w:pPr>
            <w:spacing w:line="480" w:lineRule="auto"/>
            <w:jc w:val="both"/>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2DC1FD15" w14:textId="77777777" w:rsidTr="00007227">
        <w:tc>
          <w:tcPr>
            <w:tcW w:w="2700" w:type="dxa"/>
            <w:vAlign w:val="center"/>
          </w:tcPr>
          <w:p w14:paraId="337C9578"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4D7EE5F3" w14:textId="741E42CC" w:rsidR="00E24C8A" w:rsidRPr="00026C08" w:rsidRDefault="007E6FF6" w:rsidP="00007227">
            <w:pPr>
              <w:spacing w:line="480" w:lineRule="auto"/>
              <w:jc w:val="both"/>
              <w:rPr>
                <w:rFonts w:ascii="Times New Roman" w:hAnsi="Times New Roman" w:cs="Times New Roman"/>
                <w:iCs/>
              </w:rPr>
            </w:pPr>
            <m:oMathPara>
              <m:oMath>
                <m:d>
                  <m:dPr>
                    <m:ctrlPr>
                      <w:rPr>
                        <w:rFonts w:ascii="Cambria Math" w:hAnsi="Cambria Math" w:cs="Times New Roman"/>
                        <w:i/>
                        <w:color w:val="000000" w:themeColor="text1"/>
                      </w:rPr>
                    </m:ctrlPr>
                  </m:dPr>
                  <m:e>
                    <m:r>
                      <w:rPr>
                        <w:rFonts w:ascii="Cambria Math" w:hAnsi="Cambria Math" w:cs="Times New Roman"/>
                        <w:color w:val="000000" w:themeColor="text1"/>
                      </w:rPr>
                      <m:t>ω-β</m:t>
                    </m:r>
                  </m:e>
                </m:d>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+ω</m:t>
                </m:r>
                <m:nary>
                  <m:naryPr>
                    <m:chr m:val="∑"/>
                    <m:limLoc m:val="subSup"/>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r>
                      <w:rPr>
                        <w:rFonts w:ascii="Cambria Math" w:hAnsi="Cambria Math" w:cs="Times New Roman" w:hint="eastAsia"/>
                        <w:color w:val="000000" w:themeColor="text1"/>
                      </w:rPr>
                      <m:t>≠</m:t>
                    </m:r>
                    <m:r>
                      <w:rPr>
                        <w:rFonts w:ascii="Cambria Math" w:hAnsi="Cambria Math" w:cs="Times New Roman" w:hint="eastAsia"/>
                        <w:color w:val="000000" w:themeColor="text1"/>
                      </w:rPr>
                      <m:t>j</m:t>
                    </m:r>
                  </m:sub>
                  <m:sup/>
                  <m:e>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r>
                  <w:rPr>
                    <w:rFonts w:ascii="Cambria Math" w:hAnsi="Cambria Math" w:cs="Times New Roman"/>
                    <w:color w:val="000000" w:themeColor="text1"/>
                  </w:rPr>
                  <m:t>=α-1</m:t>
                </m:r>
                <m:r>
                  <w:ins w:id="437" w:author="Bo Shen" w:date="2023-02-03T13:13:00Z">
                    <w:rPr>
                      <w:rFonts w:ascii="Cambria Math" w:hAnsi="Cambria Math" w:cs="Times New Roman"/>
                      <w:color w:val="000000" w:themeColor="text1"/>
                    </w:rPr>
                    <m:t>-</m:t>
                  </w:ins>
                </m:r>
                <m:sSub>
                  <m:sSubPr>
                    <m:ctrlPr>
                      <w:ins w:id="438" w:author="Bo Shen" w:date="2023-02-03T13:13:00Z">
                        <w:rPr>
                          <w:rFonts w:ascii="Cambria Math" w:hAnsi="Cambria Math" w:cs="Times New Roman"/>
                          <w:i/>
                          <w:color w:val="000000" w:themeColor="text1"/>
                        </w:rPr>
                      </w:ins>
                    </m:ctrlPr>
                  </m:sSubPr>
                  <m:e>
                    <m:r>
                      <w:ins w:id="439" w:author="Bo Shen" w:date="2023-02-03T13:13:00Z">
                        <w:rPr>
                          <w:rFonts w:ascii="Cambria Math" w:hAnsi="Cambria Math" w:cs="Times New Roman"/>
                          <w:color w:val="000000" w:themeColor="text1"/>
                        </w:rPr>
                        <m:t>G</m:t>
                      </w:ins>
                    </m:r>
                  </m:e>
                  <m:sub>
                    <m:r>
                      <w:ins w:id="440" w:author="Bo Shen" w:date="2023-02-03T13:13:00Z">
                        <w:rPr>
                          <w:rFonts w:ascii="Cambria Math" w:hAnsi="Cambria Math" w:cs="Times New Roman"/>
                          <w:color w:val="000000" w:themeColor="text1"/>
                        </w:rPr>
                        <m:t>0</m:t>
                      </w:ins>
                    </m:r>
                  </m:sub>
                </m:sSub>
              </m:oMath>
            </m:oMathPara>
          </w:p>
        </w:tc>
        <w:tc>
          <w:tcPr>
            <w:tcW w:w="2420" w:type="dxa"/>
            <w:vAlign w:val="center"/>
          </w:tcPr>
          <w:p w14:paraId="18486E73"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17</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0616D72A" w14:textId="77777777" w:rsidR="00E24C8A" w:rsidRDefault="00E24C8A" w:rsidP="00E24C8A">
      <w:pPr>
        <w:spacing w:line="480" w:lineRule="auto"/>
        <w:jc w:val="both"/>
        <w:rPr>
          <w:rFonts w:ascii="Times New Roman" w:hAnsi="Times New Roman" w:cs="Times New Roman"/>
        </w:rPr>
      </w:pPr>
    </w:p>
    <w:p w14:paraId="35491324"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With binary inputs, the solution can be thus written as:</w:t>
      </w:r>
    </w:p>
    <w:p w14:paraId="4F701E59" w14:textId="77777777" w:rsidR="00E24C8A" w:rsidRDefault="00E24C8A" w:rsidP="00E24C8A">
      <w:pPr>
        <w:spacing w:line="480" w:lineRule="auto"/>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4230"/>
        <w:gridCol w:w="2420"/>
      </w:tblGrid>
      <w:tr w:rsidR="00E24C8A" w:rsidRPr="008835A5" w14:paraId="378FD849" w14:textId="77777777" w:rsidTr="00007227">
        <w:tc>
          <w:tcPr>
            <w:tcW w:w="2700" w:type="dxa"/>
            <w:vAlign w:val="center"/>
          </w:tcPr>
          <w:p w14:paraId="1B49271B" w14:textId="77777777" w:rsidR="00E24C8A" w:rsidRDefault="00E24C8A" w:rsidP="00007227">
            <w:pPr>
              <w:spacing w:line="480" w:lineRule="auto"/>
              <w:jc w:val="both"/>
              <w:rPr>
                <w:rFonts w:ascii="Times New Roman" w:hAnsi="Times New Roman" w:cs="Times New Roman"/>
              </w:rPr>
            </w:pPr>
          </w:p>
        </w:tc>
        <w:tc>
          <w:tcPr>
            <w:tcW w:w="4230" w:type="dxa"/>
            <w:vAlign w:val="center"/>
          </w:tcPr>
          <w:p w14:paraId="606E0A6D" w14:textId="05EA767A" w:rsidR="00E24C8A" w:rsidRPr="00026C08" w:rsidRDefault="00695083" w:rsidP="00007227">
            <w:pPr>
              <w:spacing w:line="480" w:lineRule="auto"/>
              <w:jc w:val="both"/>
              <w:rPr>
                <w:rFonts w:ascii="Times New Roman" w:hAnsi="Times New Roman" w:cs="Times New Roman"/>
                <w:iCs/>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ω-β</m:t>
                          </m:r>
                        </m:e>
                        <m:e>
                          <m:r>
                            <w:rPr>
                              <w:rFonts w:ascii="Cambria Math" w:hAnsi="Cambria Math" w:cs="Times New Roman"/>
                            </w:rPr>
                            <m:t>ω</m:t>
                          </m:r>
                        </m:e>
                      </m:mr>
                      <m:mr>
                        <m:e>
                          <m:r>
                            <w:rPr>
                              <w:rFonts w:ascii="Cambria Math" w:hAnsi="Cambria Math" w:cs="Times New Roman"/>
                            </w:rPr>
                            <m:t>ω</m:t>
                          </m:r>
                        </m:e>
                        <m:e>
                          <m:r>
                            <w:rPr>
                              <w:rFonts w:ascii="Cambria Math" w:hAnsi="Cambria Math" w:cs="Times New Roman"/>
                            </w:rPr>
                            <m:t>ω-β</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m:t>
                              </m:r>
                            </m:sup>
                          </m:sSubSup>
                        </m:e>
                      </m:mr>
                      <m:m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m:t>
                              </m:r>
                            </m:sup>
                          </m:sSubSup>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α-1</m:t>
                          </m:r>
                          <m:r>
                            <w:ins w:id="441" w:author="Bo Shen" w:date="2023-02-03T13:13:00Z">
                              <w:rPr>
                                <w:rFonts w:ascii="Cambria Math" w:hAnsi="Cambria Math" w:cs="Times New Roman"/>
                              </w:rPr>
                              <m:t>-</m:t>
                            </w:ins>
                          </m:r>
                          <m:sSub>
                            <m:sSubPr>
                              <m:ctrlPr>
                                <w:ins w:id="442" w:author="Bo Shen" w:date="2023-02-03T13:13:00Z">
                                  <w:rPr>
                                    <w:rFonts w:ascii="Cambria Math" w:hAnsi="Cambria Math" w:cs="Times New Roman"/>
                                    <w:i/>
                                  </w:rPr>
                                </w:ins>
                              </m:ctrlPr>
                            </m:sSubPr>
                            <m:e>
                              <m:r>
                                <w:ins w:id="443" w:author="Bo Shen" w:date="2023-02-03T13:13:00Z">
                                  <w:rPr>
                                    <w:rFonts w:ascii="Cambria Math" w:hAnsi="Cambria Math" w:cs="Times New Roman"/>
                                  </w:rPr>
                                  <m:t>G</m:t>
                                </w:ins>
                              </m:r>
                            </m:e>
                            <m:sub>
                              <m:r>
                                <w:ins w:id="444" w:author="Bo Shen" w:date="2023-02-03T13:13:00Z">
                                  <w:rPr>
                                    <w:rFonts w:ascii="Cambria Math" w:hAnsi="Cambria Math" w:cs="Times New Roman"/>
                                  </w:rPr>
                                  <m:t>0</m:t>
                                </w:ins>
                              </m:r>
                            </m:sub>
                          </m:sSub>
                        </m:e>
                      </m:mr>
                      <m:mr>
                        <m:e>
                          <m:r>
                            <w:rPr>
                              <w:rFonts w:ascii="Cambria Math" w:hAnsi="Cambria Math" w:cs="Times New Roman"/>
                            </w:rPr>
                            <m:t>α-1</m:t>
                          </m:r>
                          <m:r>
                            <w:ins w:id="445" w:author="Bo Shen" w:date="2023-02-03T13:13:00Z">
                              <w:rPr>
                                <w:rFonts w:ascii="Cambria Math" w:hAnsi="Cambria Math" w:cs="Times New Roman"/>
                              </w:rPr>
                              <m:t>-</m:t>
                            </w:ins>
                          </m:r>
                          <m:sSub>
                            <m:sSubPr>
                              <m:ctrlPr>
                                <w:ins w:id="446" w:author="Bo Shen" w:date="2023-02-03T13:13:00Z">
                                  <w:rPr>
                                    <w:rFonts w:ascii="Cambria Math" w:hAnsi="Cambria Math" w:cs="Times New Roman"/>
                                    <w:i/>
                                  </w:rPr>
                                </w:ins>
                              </m:ctrlPr>
                            </m:sSubPr>
                            <m:e>
                              <m:r>
                                <w:ins w:id="447" w:author="Bo Shen" w:date="2023-02-03T13:13:00Z">
                                  <w:rPr>
                                    <w:rFonts w:ascii="Cambria Math" w:hAnsi="Cambria Math" w:cs="Times New Roman"/>
                                  </w:rPr>
                                  <m:t>G</m:t>
                                </w:ins>
                              </m:r>
                            </m:e>
                            <m:sub>
                              <m:r>
                                <w:ins w:id="448" w:author="Bo Shen" w:date="2023-02-03T13:13:00Z">
                                  <w:rPr>
                                    <w:rFonts w:ascii="Cambria Math" w:hAnsi="Cambria Math" w:cs="Times New Roman"/>
                                  </w:rPr>
                                  <m:t>0</m:t>
                                </w:ins>
                              </m:r>
                            </m:sub>
                          </m:sSub>
                        </m:e>
                      </m:mr>
                    </m:m>
                  </m:e>
                </m:d>
              </m:oMath>
            </m:oMathPara>
          </w:p>
        </w:tc>
        <w:tc>
          <w:tcPr>
            <w:tcW w:w="2420" w:type="dxa"/>
            <w:vAlign w:val="center"/>
          </w:tcPr>
          <w:p w14:paraId="7892ECB5" w14:textId="77777777" w:rsidR="00E24C8A" w:rsidRPr="008835A5" w:rsidRDefault="00E24C8A" w:rsidP="00007227">
            <w:pPr>
              <w:pStyle w:val="Caption"/>
              <w:jc w:val="right"/>
              <w:rPr>
                <w:rFonts w:ascii="Times New Roman" w:hAnsi="Times New Roman" w:cs="Times New Roman"/>
                <w:i w:val="0"/>
                <w:color w:val="000000" w:themeColor="text1"/>
                <w:sz w:val="24"/>
                <w:szCs w:val="24"/>
              </w:rPr>
            </w:pPr>
            <w:r w:rsidRPr="00AB0D47">
              <w:rPr>
                <w:rFonts w:ascii="Times New Roman" w:hAnsi="Times New Roman" w:cs="Times New Roman"/>
                <w:i w:val="0"/>
                <w:color w:val="000000" w:themeColor="text1"/>
                <w:sz w:val="24"/>
                <w:szCs w:val="24"/>
              </w:rPr>
              <w:t>(</w:t>
            </w:r>
            <w:r w:rsidRPr="00AB0D47">
              <w:rPr>
                <w:rFonts w:ascii="Times New Roman" w:hAnsi="Times New Roman" w:cs="Times New Roman"/>
                <w:i w:val="0"/>
                <w:color w:val="000000" w:themeColor="text1"/>
                <w:sz w:val="24"/>
                <w:szCs w:val="24"/>
              </w:rPr>
              <w:fldChar w:fldCharType="begin"/>
            </w:r>
            <w:r w:rsidRPr="00AB0D47">
              <w:rPr>
                <w:rFonts w:ascii="Times New Roman" w:hAnsi="Times New Roman" w:cs="Times New Roman"/>
                <w:i w:val="0"/>
                <w:color w:val="000000" w:themeColor="text1"/>
                <w:sz w:val="24"/>
                <w:szCs w:val="24"/>
              </w:rPr>
              <w:instrText xml:space="preserve"> SEQ Equation \* ARABIC </w:instrText>
            </w:r>
            <w:r w:rsidRPr="00AB0D47">
              <w:rPr>
                <w:rFonts w:ascii="Times New Roman" w:hAnsi="Times New Roman" w:cs="Times New Roman"/>
                <w:i w:val="0"/>
                <w:color w:val="000000" w:themeColor="text1"/>
                <w:sz w:val="24"/>
                <w:szCs w:val="24"/>
              </w:rPr>
              <w:fldChar w:fldCharType="separate"/>
            </w:r>
            <w:r>
              <w:rPr>
                <w:rFonts w:ascii="Times New Roman" w:hAnsi="Times New Roman" w:cs="Times New Roman"/>
                <w:i w:val="0"/>
                <w:noProof/>
                <w:color w:val="000000" w:themeColor="text1"/>
                <w:sz w:val="24"/>
                <w:szCs w:val="24"/>
              </w:rPr>
              <w:t>18</w:t>
            </w:r>
            <w:r w:rsidRPr="00AB0D47">
              <w:rPr>
                <w:rFonts w:ascii="Times New Roman" w:hAnsi="Times New Roman" w:cs="Times New Roman"/>
                <w:i w:val="0"/>
                <w:color w:val="000000" w:themeColor="text1"/>
                <w:sz w:val="24"/>
                <w:szCs w:val="24"/>
              </w:rPr>
              <w:fldChar w:fldCharType="end"/>
            </w:r>
            <w:r w:rsidRPr="008835A5">
              <w:rPr>
                <w:rFonts w:ascii="Times New Roman" w:hAnsi="Times New Roman" w:cs="Times New Roman"/>
                <w:i w:val="0"/>
                <w:color w:val="000000" w:themeColor="text1"/>
                <w:sz w:val="24"/>
                <w:szCs w:val="24"/>
              </w:rPr>
              <w:t>)</w:t>
            </w:r>
          </w:p>
        </w:tc>
      </w:tr>
    </w:tbl>
    <w:p w14:paraId="24693E2A" w14:textId="77777777" w:rsidR="00E24C8A" w:rsidRDefault="00E24C8A" w:rsidP="00E24C8A">
      <w:pPr>
        <w:spacing w:line="480" w:lineRule="auto"/>
        <w:jc w:val="both"/>
        <w:rPr>
          <w:rFonts w:ascii="Times New Roman" w:hAnsi="Times New Roman" w:cs="Times New Roman"/>
        </w:rPr>
      </w:pPr>
    </w:p>
    <w:p w14:paraId="74829C55" w14:textId="45E3DC42" w:rsidR="00E24C8A" w:rsidRDefault="00E24C8A" w:rsidP="00E24C8A">
      <w:pPr>
        <w:spacing w:line="480" w:lineRule="auto"/>
        <w:jc w:val="both"/>
        <w:rPr>
          <w:rFonts w:ascii="Times New Roman" w:hAnsi="Times New Roman" w:cs="Times New Roman"/>
        </w:rPr>
      </w:pPr>
      <w:del w:id="449" w:author="Bo Shen" w:date="2023-02-03T13:17:00Z">
        <w:r w:rsidDel="008031A5">
          <w:rPr>
            <w:rFonts w:ascii="Times New Roman" w:hAnsi="Times New Roman" w:cs="Times New Roman"/>
          </w:rPr>
          <w:delText>Beside</w:delText>
        </w:r>
      </w:del>
      <w:ins w:id="450" w:author="Bo Shen" w:date="2023-02-03T13:17:00Z">
        <w:r w:rsidR="008031A5">
          <w:rPr>
            <w:rFonts w:ascii="Times New Roman" w:hAnsi="Times New Roman" w:cs="Times New Roman"/>
          </w:rPr>
          <w:t>Besides</w:t>
        </w:r>
      </w:ins>
      <w:r>
        <w:rPr>
          <w:rFonts w:ascii="Times New Roman" w:hAnsi="Times New Roman" w:cs="Times New Roman"/>
        </w:rPr>
        <w:t xml:space="preserve"> the impact of recurrent excitation</w:t>
      </w:r>
      <w:ins w:id="451" w:author="Bo Shen" w:date="2023-02-03T13:17:00Z">
        <w:r w:rsidR="008031A5">
          <w:rPr>
            <w:rFonts w:ascii="Times New Roman" w:hAnsi="Times New Roman" w:cs="Times New Roman"/>
          </w:rPr>
          <w:t xml:space="preserve"> and baseline gain control</w:t>
        </w:r>
      </w:ins>
      <w:r>
        <w:rPr>
          <w:rFonts w:ascii="Times New Roman" w:hAnsi="Times New Roman" w:cs="Times New Roman"/>
        </w:rPr>
        <w:t xml:space="preserve"> </w:t>
      </w:r>
      <w:del w:id="452" w:author="Bo Shen" w:date="2023-02-03T13:17:00Z">
        <w:r w:rsidDel="008031A5">
          <w:rPr>
            <w:rFonts w:ascii="Times New Roman" w:hAnsi="Times New Roman" w:cs="Times New Roman"/>
          </w:rPr>
          <w:delText>(</w:delText>
        </w:r>
      </w:del>
      <m:oMath>
        <m:r>
          <w:del w:id="453" w:author="Bo Shen" w:date="2023-02-03T13:17:00Z">
            <w:rPr>
              <w:rFonts w:ascii="Cambria Math" w:hAnsi="Cambria Math" w:cs="Times New Roman"/>
            </w:rPr>
            <m:t>α</m:t>
          </w:del>
        </m:r>
      </m:oMath>
      <w:del w:id="454" w:author="Bo Shen" w:date="2023-02-03T13:17:00Z">
        <w:r w:rsidDel="008031A5">
          <w:rPr>
            <w:rFonts w:ascii="Times New Roman" w:hAnsi="Times New Roman" w:cs="Times New Roman"/>
          </w:rPr>
          <w:delText xml:space="preserve">) </w:delText>
        </w:r>
      </w:del>
      <w:r>
        <w:rPr>
          <w:rFonts w:ascii="Times New Roman" w:hAnsi="Times New Roman" w:cs="Times New Roman"/>
        </w:rPr>
        <w:t>discussed above, equilibrium responses are determined by the relative strength between disinhibition (</w:t>
      </w:r>
      <m:oMath>
        <m:r>
          <w:rPr>
            <w:rFonts w:ascii="Cambria Math" w:hAnsi="Cambria Math" w:cs="Times New Roman"/>
          </w:rPr>
          <m:t>β</m:t>
        </m:r>
      </m:oMath>
      <w:r>
        <w:rPr>
          <w:rFonts w:ascii="Times New Roman" w:hAnsi="Times New Roman" w:cs="Times New Roman"/>
        </w:rPr>
        <w:t xml:space="preserve">) and the gain control </w:t>
      </w:r>
      <w:r>
        <w:rPr>
          <w:rFonts w:ascii="Times New Roman" w:hAnsi="Times New Roman" w:cs="Times New Roman"/>
        </w:rPr>
        <w:lastRenderedPageBreak/>
        <w:t>weight (</w:t>
      </w:r>
      <m:oMath>
        <m:r>
          <w:rPr>
            <w:rFonts w:ascii="Cambria Math" w:hAnsi="Cambria Math" w:cs="Times New Roman"/>
          </w:rPr>
          <m:t>ω</m:t>
        </m:r>
      </m:oMath>
      <w:r>
        <w:rPr>
          <w:rFonts w:ascii="Times New Roman" w:hAnsi="Times New Roman" w:cs="Times New Roman"/>
        </w:rPr>
        <w:t xml:space="preserve">). We examined three separate conditions: </w:t>
      </w:r>
      <m:oMath>
        <m:r>
          <w:rPr>
            <w:rFonts w:ascii="Cambria Math" w:hAnsi="Cambria Math" w:cs="Times New Roman"/>
          </w:rPr>
          <m:t>β=0</m:t>
        </m:r>
      </m:oMath>
      <w:r>
        <w:rPr>
          <w:rFonts w:ascii="Times New Roman" w:hAnsi="Times New Roman" w:cs="Times New Roman"/>
        </w:rPr>
        <w:t xml:space="preserve">, </w:t>
      </w:r>
      <m:oMath>
        <m:r>
          <w:rPr>
            <w:rFonts w:ascii="Cambria Math" w:hAnsi="Cambria Math" w:cs="Times New Roman"/>
          </w:rPr>
          <m:t>0&lt;β&lt;ω</m:t>
        </m:r>
      </m:oMath>
      <w:r>
        <w:rPr>
          <w:rFonts w:ascii="Times New Roman" w:hAnsi="Times New Roman" w:cs="Times New Roman"/>
        </w:rPr>
        <w:t xml:space="preserve">, and </w:t>
      </w:r>
      <m:oMath>
        <m:r>
          <w:rPr>
            <w:rFonts w:ascii="Cambria Math" w:hAnsi="Cambria Math" w:cs="Times New Roman"/>
          </w:rPr>
          <m:t>β&gt;ω</m:t>
        </m:r>
      </m:oMath>
      <w:r>
        <w:rPr>
          <w:rFonts w:ascii="Times New Roman" w:hAnsi="Times New Roman" w:cs="Times New Roman"/>
        </w:rPr>
        <w:t xml:space="preserve">. We have already shown the analysis for the special case when </w:t>
      </w:r>
      <m:oMath>
        <m:r>
          <w:rPr>
            <w:rFonts w:ascii="Cambria Math" w:hAnsi="Cambria Math" w:cs="Times New Roman"/>
          </w:rPr>
          <m:t>β=0</m:t>
        </m:r>
      </m:oMath>
      <w:r>
        <w:rPr>
          <w:rFonts w:ascii="Times New Roman" w:hAnsi="Times New Roman" w:cs="Times New Roman"/>
        </w:rPr>
        <w:t xml:space="preserve"> above (phase plane analysis and example dynamic shown in </w:t>
      </w:r>
      <w:r>
        <w:rPr>
          <w:rFonts w:ascii="Times New Roman" w:hAnsi="Times New Roman" w:cs="Times New Roman"/>
          <w:b/>
        </w:rPr>
        <w:t>Fig. 8-figure supplement 1</w:t>
      </w:r>
      <w:r w:rsidRPr="00C05C94">
        <w:rPr>
          <w:rFonts w:ascii="Times New Roman" w:hAnsi="Times New Roman" w:cs="Times New Roman"/>
          <w:b/>
        </w:rPr>
        <w:t>B</w:t>
      </w:r>
      <w:r>
        <w:rPr>
          <w:rFonts w:ascii="Times New Roman" w:hAnsi="Times New Roman" w:cs="Times New Roman"/>
        </w:rPr>
        <w:t xml:space="preserve">) and replotted in </w:t>
      </w:r>
      <w:r>
        <w:rPr>
          <w:rFonts w:ascii="Times New Roman" w:hAnsi="Times New Roman" w:cs="Times New Roman"/>
          <w:b/>
        </w:rPr>
        <w:t>Fig. 8-figure supplement 2A</w:t>
      </w:r>
      <w:r>
        <w:rPr>
          <w:rFonts w:ascii="Times New Roman" w:hAnsi="Times New Roman" w:cs="Times New Roman"/>
        </w:rPr>
        <w:t xml:space="preserve"> for the sake of comparison with other two conditions. </w:t>
      </w:r>
    </w:p>
    <w:p w14:paraId="51B4693B" w14:textId="77777777" w:rsidR="00E24C8A" w:rsidRDefault="00E24C8A" w:rsidP="00E24C8A">
      <w:pPr>
        <w:spacing w:line="480" w:lineRule="auto"/>
        <w:jc w:val="both"/>
        <w:rPr>
          <w:rFonts w:ascii="Times New Roman" w:hAnsi="Times New Roman" w:cs="Times New Roman"/>
        </w:rPr>
      </w:pPr>
    </w:p>
    <w:p w14:paraId="1135DC1F" w14:textId="59D4F40B"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0&lt;β&lt;ω</m:t>
        </m:r>
      </m:oMath>
      <w:r>
        <w:rPr>
          <w:rFonts w:ascii="Times New Roman" w:hAnsi="Times New Roman" w:cs="Times New Roman"/>
        </w:rPr>
        <w:t xml:space="preserve">, the nullclines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intersect on a unique equilibrium point, whose stability was confirmed as unstable after checking the eigenvalues of Jacobian matrix around the point (</w:t>
      </w:r>
      <w:r>
        <w:rPr>
          <w:rFonts w:ascii="Times New Roman" w:hAnsi="Times New Roman" w:cs="Times New Roman"/>
          <w:b/>
        </w:rPr>
        <w:t>Fig. 8-figure supplement 2B</w:t>
      </w:r>
      <w:r>
        <w:rPr>
          <w:rFonts w:ascii="Times New Roman" w:hAnsi="Times New Roman" w:cs="Times New Roman"/>
        </w:rPr>
        <w:t xml:space="preserve">). Any initial values on the space will diverge into the upper-left or bottom-right corner of the space, with the higher activity value as </w:t>
      </w:r>
      <m:oMath>
        <m:f>
          <m:fPr>
            <m:ctrlPr>
              <w:rPr>
                <w:rFonts w:ascii="Cambria Math" w:hAnsi="Cambria Math" w:cs="Times New Roman"/>
                <w:i/>
              </w:rPr>
            </m:ctrlPr>
          </m:fPr>
          <m:num>
            <m:r>
              <w:rPr>
                <w:rFonts w:ascii="Cambria Math" w:hAnsi="Cambria Math" w:cs="Times New Roman"/>
              </w:rPr>
              <m:t>α-1</m:t>
            </m:r>
            <m:r>
              <w:ins w:id="455" w:author="Bo Shen" w:date="2023-02-03T13:17:00Z">
                <w:rPr>
                  <w:rFonts w:ascii="Cambria Math" w:hAnsi="Cambria Math" w:cs="Times New Roman"/>
                </w:rPr>
                <m:t>-</m:t>
              </w:ins>
            </m:r>
            <m:sSub>
              <m:sSubPr>
                <m:ctrlPr>
                  <w:ins w:id="456" w:author="Bo Shen" w:date="2023-02-03T13:17:00Z">
                    <w:rPr>
                      <w:rFonts w:ascii="Cambria Math" w:hAnsi="Cambria Math" w:cs="Times New Roman"/>
                      <w:i/>
                    </w:rPr>
                  </w:ins>
                </m:ctrlPr>
              </m:sSubPr>
              <m:e>
                <m:r>
                  <w:ins w:id="457" w:author="Bo Shen" w:date="2023-02-03T13:17:00Z">
                    <w:rPr>
                      <w:rFonts w:ascii="Cambria Math" w:hAnsi="Cambria Math" w:cs="Times New Roman"/>
                    </w:rPr>
                    <m:t>G</m:t>
                  </w:ins>
                </m:r>
              </m:e>
              <m:sub>
                <m:r>
                  <w:ins w:id="458" w:author="Bo Shen" w:date="2023-02-03T13:17:00Z">
                    <w:rPr>
                      <w:rFonts w:ascii="Cambria Math" w:hAnsi="Cambria Math" w:cs="Times New Roman"/>
                    </w:rPr>
                    <m:t>0</m:t>
                  </w:ins>
                </m:r>
              </m:sub>
            </m:sSub>
          </m:num>
          <m:den>
            <m:r>
              <w:rPr>
                <w:rFonts w:ascii="Cambria Math" w:hAnsi="Cambria Math" w:cs="Times New Roman"/>
              </w:rPr>
              <m:t>ω-β</m:t>
            </m:r>
          </m:den>
        </m:f>
      </m:oMath>
      <w:r>
        <w:rPr>
          <w:rFonts w:ascii="Times New Roman" w:hAnsi="Times New Roman" w:cs="Times New Roman"/>
        </w:rPr>
        <w:t xml:space="preserve">, and the lower activity value as zero. We show the instantaneous change rates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at given initial values in the vector field (red arrows) (</w:t>
      </w:r>
      <w:r>
        <w:rPr>
          <w:rFonts w:ascii="Times New Roman" w:hAnsi="Times New Roman" w:cs="Times New Roman"/>
          <w:b/>
        </w:rPr>
        <w:t>Fig. 8-figure supplement 2</w:t>
      </w:r>
      <w:r w:rsidRPr="00C05C94">
        <w:rPr>
          <w:rFonts w:ascii="Times New Roman" w:hAnsi="Times New Roman" w:cs="Times New Roman"/>
          <w:b/>
        </w:rPr>
        <w:t>B</w:t>
      </w:r>
      <w:r>
        <w:rPr>
          <w:rFonts w:ascii="Times New Roman" w:hAnsi="Times New Roman" w:cs="Times New Roman"/>
        </w:rPr>
        <w:t xml:space="preserve">). In </w:t>
      </w:r>
      <w:r>
        <w:rPr>
          <w:rFonts w:ascii="Times New Roman" w:hAnsi="Times New Roman" w:cs="Times New Roman"/>
          <w:b/>
        </w:rPr>
        <w:t>Fig. 8-figure supplement 2E</w:t>
      </w:r>
      <w:r w:rsidRPr="0033328E">
        <w:rPr>
          <w:rFonts w:ascii="Times New Roman" w:hAnsi="Times New Roman" w:cs="Times New Roman"/>
        </w:rPr>
        <w:t xml:space="preserve">, we </w:t>
      </w:r>
      <w:r>
        <w:rPr>
          <w:rFonts w:ascii="Times New Roman" w:hAnsi="Times New Roman" w:cs="Times New Roman"/>
        </w:rPr>
        <w:t xml:space="preserve">show example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activity dynamics (value setting kept the same as in </w:t>
      </w:r>
      <w:r>
        <w:rPr>
          <w:rFonts w:ascii="Times New Roman" w:hAnsi="Times New Roman" w:cs="Times New Roman"/>
          <w:b/>
        </w:rPr>
        <w:t>Fig. 8-figure supplement 1</w:t>
      </w:r>
      <w:r w:rsidRPr="004456A3">
        <w:rPr>
          <w:rFonts w:ascii="Times New Roman" w:hAnsi="Times New Roman" w:cs="Times New Roman"/>
          <w:b/>
        </w:rPr>
        <w:t>G</w:t>
      </w:r>
      <w:r>
        <w:rPr>
          <w:rFonts w:ascii="Times New Roman" w:hAnsi="Times New Roman" w:cs="Times New Roman"/>
        </w:rPr>
        <w:t xml:space="preserve">). All of the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with larger input values converge into the same level of activity after withdrawal of inputs, while all of the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with lower input values are suppressed to zero, implementing a WTA competition. Thus, the system gradually switches from normalized coding of input values to categorical choice from the early to the late stage of persistent activity.</w:t>
      </w:r>
    </w:p>
    <w:p w14:paraId="5A4A4303" w14:textId="77777777" w:rsidR="00E24C8A" w:rsidRDefault="00E24C8A" w:rsidP="00E24C8A">
      <w:pPr>
        <w:spacing w:line="480" w:lineRule="auto"/>
        <w:jc w:val="both"/>
        <w:rPr>
          <w:rFonts w:ascii="Times New Roman" w:hAnsi="Times New Roman" w:cs="Times New Roman"/>
        </w:rPr>
      </w:pPr>
    </w:p>
    <w:p w14:paraId="6DF9BB4E" w14:textId="77777777" w:rsidR="00E24C8A" w:rsidRDefault="00E24C8A" w:rsidP="00E24C8A">
      <w:pPr>
        <w:spacing w:line="480" w:lineRule="auto"/>
        <w:jc w:val="both"/>
        <w:rPr>
          <w:rFonts w:ascii="Times New Roman" w:hAnsi="Times New Roman" w:cs="Times New Roman"/>
        </w:rPr>
      </w:pPr>
      <w:r>
        <w:rPr>
          <w:rFonts w:ascii="Times New Roman" w:hAnsi="Times New Roman" w:cs="Times New Roman"/>
        </w:rPr>
        <w:t xml:space="preserve">By assuming </w:t>
      </w:r>
      <m:oMath>
        <m:r>
          <w:rPr>
            <w:rFonts w:ascii="Cambria Math" w:hAnsi="Cambria Math" w:cs="Times New Roman"/>
          </w:rPr>
          <m:t>β&gt;ω</m:t>
        </m:r>
      </m:oMath>
      <w:r>
        <w:rPr>
          <w:rFonts w:ascii="Times New Roman" w:hAnsi="Times New Roman" w:cs="Times New Roman"/>
        </w:rPr>
        <w:t>, most of the features are similar to the previous situation, except that the model now predicts no constraints on the maximum activity (</w:t>
      </w:r>
      <w:r>
        <w:rPr>
          <w:rFonts w:ascii="Times New Roman" w:hAnsi="Times New Roman" w:cs="Times New Roman"/>
          <w:b/>
        </w:rPr>
        <w:t>Fig. 8-figure supplement 2</w:t>
      </w:r>
      <w:r w:rsidRPr="00B53244">
        <w:rPr>
          <w:rFonts w:ascii="Times New Roman" w:hAnsi="Times New Roman" w:cs="Times New Roman"/>
          <w:b/>
        </w:rPr>
        <w:t>C</w:t>
      </w:r>
      <w:r w:rsidRPr="006D1A92">
        <w:rPr>
          <w:rFonts w:ascii="Times New Roman" w:hAnsi="Times New Roman" w:cs="Times New Roman"/>
        </w:rPr>
        <w:t>)</w:t>
      </w:r>
      <w:r>
        <w:rPr>
          <w:rFonts w:ascii="Times New Roman" w:hAnsi="Times New Roman" w:cs="Times New Roman"/>
        </w:rPr>
        <w:t xml:space="preserve">. The system shows nullclines with an intersection at a unique </w:t>
      </w:r>
      <w:proofErr w:type="spellStart"/>
      <w:r>
        <w:rPr>
          <w:rFonts w:ascii="Times New Roman" w:hAnsi="Times New Roman" w:cs="Times New Roman"/>
        </w:rPr>
        <w:t>repellor</w:t>
      </w:r>
      <w:proofErr w:type="spellEnd"/>
      <w:r>
        <w:rPr>
          <w:rFonts w:ascii="Times New Roman" w:hAnsi="Times New Roman" w:cs="Times New Roman"/>
        </w:rPr>
        <w:t xml:space="preserve">. The activities of </w:t>
      </w:r>
      <w:r w:rsidRPr="009A14EE">
        <w:rPr>
          <w:rFonts w:ascii="Times New Roman" w:hAnsi="Times New Roman" w:cs="Times New Roman"/>
          <w:i/>
        </w:rPr>
        <w:t>R</w:t>
      </w:r>
      <w:r w:rsidRPr="009A14EE">
        <w:rPr>
          <w:rFonts w:ascii="Times New Roman" w:hAnsi="Times New Roman" w:cs="Times New Roman"/>
          <w:i/>
          <w:vertAlign w:val="subscript"/>
        </w:rPr>
        <w:t>1</w:t>
      </w:r>
      <w:r>
        <w:rPr>
          <w:rFonts w:ascii="Times New Roman" w:hAnsi="Times New Roman" w:cs="Times New Roman"/>
        </w:rPr>
        <w:t xml:space="preserve"> and </w:t>
      </w:r>
      <w:r w:rsidRPr="009A14EE">
        <w:rPr>
          <w:rFonts w:ascii="Times New Roman" w:hAnsi="Times New Roman" w:cs="Times New Roman"/>
          <w:i/>
        </w:rPr>
        <w:t>R</w:t>
      </w:r>
      <w:r w:rsidRPr="009A14EE">
        <w:rPr>
          <w:rFonts w:ascii="Times New Roman" w:hAnsi="Times New Roman" w:cs="Times New Roman"/>
          <w:i/>
          <w:vertAlign w:val="subscript"/>
        </w:rPr>
        <w:t>2</w:t>
      </w:r>
      <w:r>
        <w:rPr>
          <w:rFonts w:ascii="Times New Roman" w:hAnsi="Times New Roman" w:cs="Times New Roman"/>
        </w:rPr>
        <w:t xml:space="preserve"> bifurcate at the line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vertAlign w:val="subscript"/>
              </w:rPr>
              <m:t>2</m:t>
            </m:r>
          </m:sub>
        </m:sSub>
      </m:oMath>
      <w:r>
        <w:rPr>
          <w:rFonts w:ascii="Times New Roman" w:hAnsi="Times New Roman" w:cs="Times New Roman"/>
        </w:rPr>
        <w:t xml:space="preserve">. The example dynamics show that the activity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which has higher initial value, increases to an unlimited level and thus will reach a decision threshold. The rising speed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depends on the advantage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over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as defined by their initial values. </w:t>
      </w:r>
    </w:p>
    <w:p w14:paraId="20938AC9" w14:textId="77777777" w:rsidR="00E24C8A" w:rsidRDefault="00E24C8A" w:rsidP="00E24C8A">
      <w:pPr>
        <w:spacing w:line="480" w:lineRule="auto"/>
        <w:jc w:val="both"/>
        <w:rPr>
          <w:rFonts w:ascii="Times New Roman" w:hAnsi="Times New Roman" w:cs="Times New Roman"/>
        </w:rPr>
      </w:pPr>
    </w:p>
    <w:p w14:paraId="574006C7" w14:textId="15E7AAA0" w:rsidR="00E24C8A" w:rsidRDefault="00E24C8A" w:rsidP="00E24C8A">
      <w:pPr>
        <w:spacing w:line="480" w:lineRule="auto"/>
        <w:jc w:val="both"/>
        <w:rPr>
          <w:rFonts w:ascii="Times New Roman" w:hAnsi="Times New Roman" w:cs="Times New Roman"/>
        </w:rPr>
      </w:pPr>
      <w:r>
        <w:rPr>
          <w:rFonts w:ascii="Times New Roman" w:hAnsi="Times New Roman" w:cs="Times New Roman"/>
        </w:rPr>
        <w:t>Taken together, th</w:t>
      </w:r>
      <w:ins w:id="459" w:author="Bo Shen" w:date="2023-02-03T14:02:00Z">
        <w:r w:rsidR="00AE0883">
          <w:rPr>
            <w:rFonts w:ascii="Times New Roman" w:hAnsi="Times New Roman" w:cs="Times New Roman"/>
          </w:rPr>
          <w:t>e</w:t>
        </w:r>
      </w:ins>
      <w:del w:id="460" w:author="Bo Shen" w:date="2023-02-03T14:02:00Z">
        <w:r w:rsidDel="00AE0883">
          <w:rPr>
            <w:rFonts w:ascii="Times New Roman" w:hAnsi="Times New Roman" w:cs="Times New Roman"/>
          </w:rPr>
          <w:delText>i</w:delText>
        </w:r>
      </w:del>
      <w:r>
        <w:rPr>
          <w:rFonts w:ascii="Times New Roman" w:hAnsi="Times New Roman" w:cs="Times New Roman"/>
        </w:rPr>
        <w:t>s</w:t>
      </w:r>
      <w:ins w:id="461" w:author="Bo Shen" w:date="2023-02-03T14:02:00Z">
        <w:r w:rsidR="00AE0883">
          <w:rPr>
            <w:rFonts w:ascii="Times New Roman" w:hAnsi="Times New Roman" w:cs="Times New Roman"/>
          </w:rPr>
          <w:t>e</w:t>
        </w:r>
      </w:ins>
      <w:r>
        <w:rPr>
          <w:rFonts w:ascii="Times New Roman" w:hAnsi="Times New Roman" w:cs="Times New Roman"/>
        </w:rPr>
        <w:t xml:space="preserve"> analys</w:t>
      </w:r>
      <w:ins w:id="462" w:author="Bo Shen" w:date="2023-02-03T14:02:00Z">
        <w:r w:rsidR="00AE0883">
          <w:rPr>
            <w:rFonts w:ascii="Times New Roman" w:hAnsi="Times New Roman" w:cs="Times New Roman"/>
          </w:rPr>
          <w:t>e</w:t>
        </w:r>
      </w:ins>
      <w:del w:id="463" w:author="Bo Shen" w:date="2023-02-03T14:02:00Z">
        <w:r w:rsidDel="00AE0883">
          <w:rPr>
            <w:rFonts w:ascii="Times New Roman" w:hAnsi="Times New Roman" w:cs="Times New Roman"/>
          </w:rPr>
          <w:delText>i</w:delText>
        </w:r>
      </w:del>
      <w:r>
        <w:rPr>
          <w:rFonts w:ascii="Times New Roman" w:hAnsi="Times New Roman" w:cs="Times New Roman"/>
        </w:rPr>
        <w:t xml:space="preserve">s </w:t>
      </w:r>
      <w:del w:id="464" w:author="Bo Shen" w:date="2023-02-03T14:02:00Z">
        <w:r w:rsidDel="00AE0883">
          <w:rPr>
            <w:rFonts w:ascii="Times New Roman" w:hAnsi="Times New Roman" w:cs="Times New Roman"/>
          </w:rPr>
          <w:delText>show</w:delText>
        </w:r>
      </w:del>
      <w:ins w:id="465" w:author="Bo Shen" w:date="2023-02-03T14:02:00Z">
        <w:r w:rsidR="00AE0883">
          <w:rPr>
            <w:rFonts w:ascii="Times New Roman" w:hAnsi="Times New Roman" w:cs="Times New Roman"/>
          </w:rPr>
          <w:t>show</w:t>
        </w:r>
      </w:ins>
      <w:r>
        <w:rPr>
          <w:rFonts w:ascii="Times New Roman" w:hAnsi="Times New Roman" w:cs="Times New Roman"/>
        </w:rPr>
        <w:t xml:space="preserve"> that persistent activity is present as normalized coding of input values only with symmetric gain control weights (</w:t>
      </w:r>
      <m:oMath>
        <m:r>
          <w:rPr>
            <w:rFonts w:ascii="Cambria Math" w:hAnsi="Cambria Math" w:cs="Times New Roman"/>
          </w:rPr>
          <m:t>w=v</m:t>
        </m:r>
      </m:oMath>
      <w:r>
        <w:rPr>
          <w:rFonts w:ascii="Times New Roman" w:hAnsi="Times New Roman" w:cs="Times New Roman"/>
        </w:rPr>
        <w:t>) and inactive disinhibition (</w:t>
      </w:r>
      <m:oMath>
        <m:r>
          <w:rPr>
            <w:rFonts w:ascii="Cambria Math" w:hAnsi="Cambria Math" w:cs="Times New Roman"/>
          </w:rPr>
          <m:t>β</m:t>
        </m:r>
      </m:oMath>
      <w:r>
        <w:rPr>
          <w:rFonts w:ascii="Times New Roman" w:hAnsi="Times New Roman" w:cs="Times New Roman"/>
        </w:rPr>
        <w:t>). When disinhibition has a moderate strength (</w:t>
      </w:r>
      <m:oMath>
        <m:r>
          <w:rPr>
            <w:rFonts w:ascii="Cambria Math" w:hAnsi="Cambria Math" w:cs="Times New Roman"/>
          </w:rPr>
          <m:t>0&lt;β&lt;ω</m:t>
        </m:r>
      </m:oMath>
      <w:r>
        <w:rPr>
          <w:rFonts w:ascii="Times New Roman" w:hAnsi="Times New Roman" w:cs="Times New Roman"/>
        </w:rPr>
        <w:t>), the persistent activity gradually transitions from value coding to categorical choice coding but avoids hitting the decision threshold. When disinhibition is strong enough (</w:t>
      </w:r>
      <m:oMath>
        <m:r>
          <w:rPr>
            <w:rFonts w:ascii="Cambria Math" w:hAnsi="Cambria Math" w:cs="Times New Roman"/>
          </w:rPr>
          <m:t>β&gt;ω</m:t>
        </m:r>
      </m:oMath>
      <w:r>
        <w:rPr>
          <w:rFonts w:ascii="Times New Roman" w:hAnsi="Times New Roman" w:cs="Times New Roman"/>
        </w:rPr>
        <w:t>), the system generates WTA competition and reaches the decision threshold.</w:t>
      </w:r>
    </w:p>
    <w:p w14:paraId="4E50DE41" w14:textId="77777777" w:rsidR="00E24C8A" w:rsidRDefault="00E24C8A" w:rsidP="00E24C8A">
      <w:pPr>
        <w:spacing w:line="480" w:lineRule="auto"/>
        <w:rPr>
          <w:rFonts w:ascii="Times New Roman" w:hAnsi="Times New Roman" w:cs="Times New Roman"/>
          <w:b/>
          <w:color w:val="000000" w:themeColor="text1"/>
        </w:rPr>
      </w:pPr>
    </w:p>
    <w:p w14:paraId="0F6B34EA" w14:textId="77777777" w:rsidR="00E24C8A" w:rsidRPr="0060258A" w:rsidRDefault="00E24C8A" w:rsidP="00E24C8A">
      <w:pPr>
        <w:spacing w:line="480" w:lineRule="auto"/>
        <w:rPr>
          <w:rFonts w:ascii="Times New Roman" w:hAnsi="Times New Roman" w:cs="Times New Roman"/>
          <w:b/>
          <w:color w:val="000000" w:themeColor="text1"/>
        </w:rPr>
      </w:pPr>
    </w:p>
    <w:p w14:paraId="1ED9AB8F"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Simulation on pharmacological manipulation</w:t>
      </w:r>
    </w:p>
    <w:p w14:paraId="1F97496B" w14:textId="77777777" w:rsidR="00E24C8A" w:rsidRPr="0060258A" w:rsidRDefault="00E24C8A" w:rsidP="00E24C8A">
      <w:pPr>
        <w:spacing w:line="480" w:lineRule="auto"/>
        <w:rPr>
          <w:rFonts w:ascii="Times New Roman" w:hAnsi="Times New Roman" w:cs="Times New Roman"/>
          <w:b/>
          <w:color w:val="000000" w:themeColor="text1"/>
        </w:rPr>
      </w:pPr>
    </w:p>
    <w:p w14:paraId="09E857C1" w14:textId="20AD6F1B" w:rsidR="00E24C8A" w:rsidRPr="0060258A" w:rsidRDefault="00E24C8A" w:rsidP="00E24C8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Pr="0060258A">
        <w:rPr>
          <w:rFonts w:ascii="Times New Roman" w:hAnsi="Times New Roman" w:cs="Times New Roman"/>
          <w:b/>
          <w:color w:val="000000" w:themeColor="text1"/>
        </w:rPr>
        <w:t>Fig. 10</w:t>
      </w:r>
      <w:r w:rsidRPr="0060258A">
        <w:rPr>
          <w:rFonts w:ascii="Times New Roman" w:hAnsi="Times New Roman" w:cs="Times New Roman"/>
          <w:color w:val="000000" w:themeColor="text1"/>
        </w:rPr>
        <w:t xml:space="preserve"> we tested GABAergic agonist manipulation effects in both the LDDM and RNM </w:t>
      </w:r>
      <w:r w:rsidRPr="0060258A">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{"citationID":"hh1dkxnO","properties":{"formattedCitation":"(Wong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Pr>
          <w:rFonts w:ascii="Times New Roman" w:hAnsi="Times New Roman" w:cs="Times New Roman"/>
          <w:color w:val="000000" w:themeColor="text1"/>
        </w:rPr>
        <w:t>(Wong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by assuming different levels of enhancement of the </w:t>
      </w:r>
      <w:ins w:id="466" w:author="Bo Shen" w:date="2023-02-03T13:56:00Z">
        <w:r w:rsidR="009E2611">
          <w:rPr>
            <w:rFonts w:ascii="Times New Roman" w:hAnsi="Times New Roman" w:cs="Times New Roman"/>
            <w:color w:val="000000" w:themeColor="text1"/>
          </w:rPr>
          <w:t xml:space="preserve">inhibitory </w:t>
        </w:r>
      </w:ins>
      <w:del w:id="467" w:author="Bo Shen" w:date="2023-02-03T13:56:00Z">
        <w:r w:rsidRPr="0060258A" w:rsidDel="009E2611">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projections</w:t>
      </w:r>
      <w:del w:id="468" w:author="Bo Shen" w:date="2023-02-03T13:56:00Z">
        <w:r w:rsidRPr="0060258A" w:rsidDel="009E2611">
          <w:rPr>
            <w:rFonts w:ascii="Times New Roman" w:hAnsi="Times New Roman" w:cs="Times New Roman"/>
            <w:color w:val="000000" w:themeColor="text1"/>
          </w:rPr>
          <w:delText xml:space="preserve"> from the inhibitory pools</w:delText>
        </w:r>
      </w:del>
      <w:r w:rsidRPr="0060258A">
        <w:rPr>
          <w:rFonts w:ascii="Times New Roman" w:hAnsi="Times New Roman" w:cs="Times New Roman"/>
          <w:color w:val="000000" w:themeColor="text1"/>
        </w:rPr>
        <w:t>. For LDDM (</w:t>
      </w:r>
      <w:r w:rsidRPr="0060258A">
        <w:rPr>
          <w:rFonts w:ascii="Times New Roman" w:hAnsi="Times New Roman" w:cs="Times New Roman"/>
          <w:b/>
          <w:color w:val="000000" w:themeColor="text1"/>
        </w:rPr>
        <w:t>Figs. 10A-D</w:t>
      </w:r>
      <w:r w:rsidRPr="0060258A">
        <w:rPr>
          <w:rFonts w:ascii="Times New Roman" w:hAnsi="Times New Roman" w:cs="Times New Roman"/>
          <w:color w:val="000000" w:themeColor="text1"/>
        </w:rPr>
        <w:t xml:space="preserve">), we assumed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r>
          <w:rPr>
            <w:rFonts w:ascii="Cambria Math" w:hAnsi="Cambria Math" w:cs="Times New Roman"/>
            <w:color w:val="000000" w:themeColor="text1"/>
          </w:rPr>
          <m:t>=1</m:t>
        </m:r>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r>
          <w:rPr>
            <w:rFonts w:ascii="Cambria Math" w:hAnsi="Cambria Math" w:cs="Times New Roman"/>
            <w:color w:val="000000" w:themeColor="text1"/>
          </w:rPr>
          <m:t>=100 ms</m:t>
        </m:r>
      </m:oMath>
      <w:r w:rsidRPr="0060258A">
        <w:rPr>
          <w:rFonts w:ascii="Times New Roman" w:hAnsi="Times New Roman" w:cs="Times New Roman"/>
          <w:color w:val="000000" w:themeColor="text1"/>
        </w:rPr>
        <w:t xml:space="preserve">, input scale </w:t>
      </w:r>
      <w:r w:rsidRPr="0060258A">
        <w:rPr>
          <w:rFonts w:ascii="Times New Roman" w:hAnsi="Times New Roman" w:cs="Times New Roman"/>
          <w:i/>
          <w:color w:val="000000" w:themeColor="text1"/>
        </w:rPr>
        <w:t>S</w:t>
      </w:r>
      <w:r w:rsidRPr="0060258A">
        <w:rPr>
          <w:rFonts w:ascii="Times New Roman" w:hAnsi="Times New Roman" w:cs="Times New Roman"/>
          <w:color w:val="000000" w:themeColor="text1"/>
        </w:rPr>
        <w:t xml:space="preserve"> = 256, decision threshold = 70</w:t>
      </w:r>
      <w:ins w:id="469" w:author="Bo Shen" w:date="2023-02-03T13:56:00Z">
        <w:r w:rsidR="009E261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Hz, and </w:t>
      </w:r>
      <w:r w:rsidRPr="009E2611">
        <w:rPr>
          <w:rFonts w:ascii="Times New Roman" w:hAnsi="Times New Roman" w:cs="Times New Roman"/>
          <w:i/>
          <w:iCs/>
          <w:color w:val="000000" w:themeColor="text1"/>
          <w:rPrChange w:id="470" w:author="Bo Shen" w:date="2023-02-03T13:56:00Z">
            <w:rPr>
              <w:rFonts w:ascii="Times New Roman" w:hAnsi="Times New Roman" w:cs="Times New Roman"/>
              <w:color w:val="000000" w:themeColor="text1"/>
            </w:rPr>
          </w:rPrChange>
        </w:rPr>
        <w:t>dt</w:t>
      </w:r>
      <w:r w:rsidRPr="0060258A">
        <w:rPr>
          <w:rFonts w:ascii="Times New Roman" w:hAnsi="Times New Roman" w:cs="Times New Roman"/>
          <w:color w:val="000000" w:themeColor="text1"/>
        </w:rPr>
        <w:t xml:space="preserve"> = 1 </w:t>
      </w:r>
      <w:proofErr w:type="spellStart"/>
      <w:r w:rsidRPr="0060258A">
        <w:rPr>
          <w:rFonts w:ascii="Times New Roman" w:hAnsi="Times New Roman" w:cs="Times New Roman"/>
          <w:color w:val="000000" w:themeColor="text1"/>
        </w:rPr>
        <w:t>ms.</w:t>
      </w:r>
      <w:proofErr w:type="spellEnd"/>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illustrated the temporal dynamic of excitatory pools (</w:t>
      </w:r>
      <w:r w:rsidRPr="009E2611">
        <w:rPr>
          <w:rFonts w:ascii="Times New Roman" w:hAnsi="Times New Roman" w:cs="Times New Roman"/>
          <w:i/>
          <w:iCs/>
          <w:color w:val="000000" w:themeColor="text1"/>
          <w:rPrChange w:id="471"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472" w:author="Bo Shen" w:date="2023-02-03T13:57:00Z">
            <w:rPr>
              <w:rFonts w:ascii="Times New Roman" w:hAnsi="Times New Roman" w:cs="Times New Roman"/>
              <w:color w:val="000000" w:themeColor="text1"/>
            </w:rPr>
          </w:rPrChange>
        </w:rPr>
        <w:t>1</w:t>
      </w:r>
      <w:r w:rsidRPr="0060258A">
        <w:rPr>
          <w:rFonts w:ascii="Times New Roman" w:hAnsi="Times New Roman" w:cs="Times New Roman"/>
          <w:color w:val="000000" w:themeColor="text1"/>
        </w:rPr>
        <w:t xml:space="preserve"> and </w:t>
      </w:r>
      <w:r w:rsidRPr="009E2611">
        <w:rPr>
          <w:rFonts w:ascii="Times New Roman" w:hAnsi="Times New Roman" w:cs="Times New Roman"/>
          <w:i/>
          <w:iCs/>
          <w:color w:val="000000" w:themeColor="text1"/>
          <w:rPrChange w:id="473" w:author="Bo Shen" w:date="2023-02-03T13:57:00Z">
            <w:rPr>
              <w:rFonts w:ascii="Times New Roman" w:hAnsi="Times New Roman" w:cs="Times New Roman"/>
              <w:color w:val="000000" w:themeColor="text1"/>
            </w:rPr>
          </w:rPrChange>
        </w:rPr>
        <w:t>R</w:t>
      </w:r>
      <w:r w:rsidRPr="009E2611">
        <w:rPr>
          <w:rFonts w:ascii="Times New Roman" w:hAnsi="Times New Roman" w:cs="Times New Roman"/>
          <w:i/>
          <w:iCs/>
          <w:color w:val="000000" w:themeColor="text1"/>
          <w:vertAlign w:val="subscript"/>
          <w:rPrChange w:id="474" w:author="Bo Shen" w:date="2023-02-03T13:57:00Z">
            <w:rPr>
              <w:rFonts w:ascii="Times New Roman" w:hAnsi="Times New Roman" w:cs="Times New Roman"/>
              <w:color w:val="000000" w:themeColor="text1"/>
            </w:rPr>
          </w:rPrChange>
        </w:rPr>
        <w:t>2</w:t>
      </w:r>
      <w:r w:rsidRPr="0060258A">
        <w:rPr>
          <w:rFonts w:ascii="Times New Roman" w:hAnsi="Times New Roman" w:cs="Times New Roman"/>
          <w:color w:val="000000" w:themeColor="text1"/>
        </w:rPr>
        <w:t>) under input coherence of 25% between control (</w:t>
      </w:r>
      <w:del w:id="475" w:author="Bo Shen" w:date="2023-02-03T13:57:00Z">
        <w:r w:rsidRPr="0060258A" w:rsidDel="009E2611">
          <w:rPr>
            <w:rFonts w:ascii="Times New Roman" w:hAnsi="Times New Roman" w:cs="Times New Roman"/>
            <w:color w:val="000000" w:themeColor="text1"/>
          </w:rPr>
          <w:delText xml:space="preserve">GABAergic </w:delText>
        </w:r>
      </w:del>
      <w:ins w:id="476" w:author="Bo Shen" w:date="2023-02-03T13:57:00Z">
        <w:r w:rsidR="009E2611">
          <w:rPr>
            <w:rFonts w:ascii="Times New Roman" w:hAnsi="Times New Roman" w:cs="Times New Roman"/>
            <w:color w:val="000000" w:themeColor="text1"/>
          </w:rPr>
          <w:t>inhibitory connection</w:t>
        </w:r>
        <w:r w:rsidR="009E261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weight = 1.0) and agonist (</w:t>
      </w:r>
      <w:del w:id="477" w:author="Bo Shen" w:date="2023-02-03T13:57:00Z">
        <w:r w:rsidRPr="0060258A" w:rsidDel="009E2611">
          <w:rPr>
            <w:rFonts w:ascii="Times New Roman" w:hAnsi="Times New Roman" w:cs="Times New Roman"/>
            <w:color w:val="000000" w:themeColor="text1"/>
          </w:rPr>
          <w:delText xml:space="preserve">GABAergic </w:delText>
        </w:r>
      </w:del>
      <w:ins w:id="478" w:author="Bo Shen" w:date="2023-02-03T13:57:00Z">
        <w:r w:rsidR="009E2611">
          <w:rPr>
            <w:rFonts w:ascii="Times New Roman" w:hAnsi="Times New Roman" w:cs="Times New Roman"/>
            <w:color w:val="000000" w:themeColor="text1"/>
          </w:rPr>
          <w:t xml:space="preserve">inhibitory connection </w:t>
        </w:r>
      </w:ins>
      <w:r w:rsidRPr="0060258A">
        <w:rPr>
          <w:rFonts w:ascii="Times New Roman" w:hAnsi="Times New Roman" w:cs="Times New Roman"/>
          <w:color w:val="000000" w:themeColor="text1"/>
        </w:rPr>
        <w:t xml:space="preserve">weight = 3.8) conditions (other parameters used were </w:t>
      </w:r>
      <m:oMath>
        <m:r>
          <w:rPr>
            <w:rFonts w:ascii="Cambria Math" w:hAnsi="Cambria Math" w:cs="Times New Roman"/>
            <w:color w:val="000000" w:themeColor="text1"/>
          </w:rPr>
          <m:t>α=5</m:t>
        </m:r>
      </m:oMath>
      <w:r w:rsidRPr="0060258A">
        <w:rPr>
          <w:rFonts w:ascii="Times New Roman" w:hAnsi="Times New Roman" w:cs="Times New Roman"/>
          <w:color w:val="000000" w:themeColor="text1"/>
        </w:rPr>
        <w:t>,</w:t>
      </w:r>
      <w:ins w:id="479" w:author="Bo Shen" w:date="2023-02-03T13:57:00Z">
        <w:r w:rsidR="009E2611">
          <w:rPr>
            <w:rFonts w:ascii="Times New Roman" w:hAnsi="Times New Roman" w:cs="Times New Roman"/>
            <w:color w:val="000000" w:themeColor="text1"/>
          </w:rPr>
          <w:t xml:space="preserve"> </w:t>
        </w:r>
      </w:ins>
      <m:oMath>
        <m:sSub>
          <m:sSubPr>
            <m:ctrlPr>
              <w:ins w:id="480" w:author="Bo Shen" w:date="2023-02-03T13:57:00Z">
                <w:rPr>
                  <w:rFonts w:ascii="Cambria Math" w:hAnsi="Cambria Math" w:cs="Times New Roman"/>
                  <w:i/>
                  <w:color w:val="000000" w:themeColor="text1"/>
                  <w:rPrChange w:id="481" w:author="Bo Shen" w:date="2023-02-03T13:58:00Z">
                    <w:rPr>
                      <w:rFonts w:ascii="Cambria Math" w:hAnsi="Cambria Math" w:cs="Times New Roman"/>
                      <w:i/>
                      <w:color w:val="000000" w:themeColor="text1"/>
                    </w:rPr>
                  </w:rPrChange>
                </w:rPr>
              </w:ins>
            </m:ctrlPr>
          </m:sSubPr>
          <m:e>
            <m:r>
              <w:ins w:id="482" w:author="Bo Shen" w:date="2023-02-03T13:57:00Z">
                <w:rPr>
                  <w:rFonts w:ascii="Cambria Math" w:hAnsi="Cambria Math" w:cs="Times New Roman"/>
                  <w:color w:val="000000" w:themeColor="text1"/>
                </w:rPr>
                <m:t>G</m:t>
              </w:ins>
            </m:r>
          </m:e>
          <m:sub>
            <m:r>
              <w:ins w:id="483" w:author="Bo Shen" w:date="2023-02-03T13:57:00Z">
                <w:rPr>
                  <w:rFonts w:ascii="Cambria Math" w:hAnsi="Cambria Math" w:cs="Times New Roman"/>
                  <w:color w:val="000000" w:themeColor="text1"/>
                  <w:rPrChange w:id="484" w:author="Bo Shen" w:date="2023-02-03T13:58:00Z">
                    <w:rPr>
                      <w:rFonts w:ascii="Cambria Math" w:hAnsi="Cambria Math" w:cs="Times New Roman"/>
                      <w:color w:val="000000" w:themeColor="text1"/>
                    </w:rPr>
                  </w:rPrChange>
                </w:rPr>
                <m:t>0</m:t>
              </w:ins>
            </m:r>
          </m:sub>
        </m:sSub>
      </m:oMath>
      <w:ins w:id="485" w:author="Bo Shen" w:date="2023-02-03T13:57:00Z">
        <w:r w:rsidR="009E2611">
          <w:rPr>
            <w:rFonts w:ascii="Times New Roman" w:hAnsi="Times New Roman" w:cs="Times New Roman"/>
            <w:color w:val="000000" w:themeColor="text1"/>
          </w:rPr>
          <w:t xml:space="preserve"> = 0, </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β=1.4</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σ=0</m:t>
        </m:r>
      </m:oMath>
      <w:r w:rsidRPr="0060258A">
        <w:rPr>
          <w:rFonts w:ascii="Times New Roman" w:hAnsi="Times New Roman" w:cs="Times New Roman"/>
          <w:color w:val="000000" w:themeColor="text1"/>
        </w:rPr>
        <w:t xml:space="preserve">).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examined the predicted RT and choice accuracy over different input coherences (c’ = [0, 3.2, 6.4, 12.8, 25.6, 51.2] %) and levels of </w:t>
      </w:r>
      <w:del w:id="486" w:author="Bo Shen" w:date="2023-02-03T13:58:00Z">
        <w:r w:rsidRPr="0060258A" w:rsidDel="009E2611">
          <w:rPr>
            <w:rFonts w:ascii="Times New Roman" w:hAnsi="Times New Roman" w:cs="Times New Roman"/>
            <w:color w:val="000000" w:themeColor="text1"/>
          </w:rPr>
          <w:delText xml:space="preserve">GABAergic </w:delText>
        </w:r>
      </w:del>
      <w:ins w:id="487" w:author="Bo Shen" w:date="2023-02-03T13:58:00Z">
        <w:r w:rsidR="009E2611">
          <w:rPr>
            <w:rFonts w:ascii="Times New Roman" w:hAnsi="Times New Roman" w:cs="Times New Roman"/>
            <w:color w:val="000000" w:themeColor="text1"/>
          </w:rPr>
          <w:t>inhibitory weights</w:t>
        </w:r>
        <w:r w:rsidR="009E2611" w:rsidRPr="0060258A">
          <w:rPr>
            <w:rFonts w:ascii="Times New Roman" w:hAnsi="Times New Roman" w:cs="Times New Roman"/>
            <w:color w:val="000000" w:themeColor="text1"/>
          </w:rPr>
          <w:t xml:space="preserve"> </w:t>
        </w:r>
      </w:ins>
      <w:del w:id="488" w:author="Bo Shen" w:date="2023-02-03T13:58:00Z">
        <w:r w:rsidRPr="0060258A" w:rsidDel="009E2611">
          <w:rPr>
            <w:rFonts w:ascii="Times New Roman" w:hAnsi="Times New Roman" w:cs="Times New Roman"/>
            <w:color w:val="000000" w:themeColor="text1"/>
          </w:rPr>
          <w:delText xml:space="preserve">activities </w:delText>
        </w:r>
      </w:del>
      <w:r w:rsidRPr="0060258A">
        <w:rPr>
          <w:rFonts w:ascii="Times New Roman" w:hAnsi="Times New Roman" w:cs="Times New Roman"/>
          <w:color w:val="000000" w:themeColor="text1"/>
        </w:rPr>
        <w:t>(from 1 (control) to 4 (enhanced)) (</w:t>
      </w:r>
      <m:oMath>
        <m:r>
          <w:rPr>
            <w:rFonts w:ascii="Cambria Math" w:hAnsi="Cambria Math" w:cs="Times New Roman"/>
            <w:color w:val="000000" w:themeColor="text1"/>
          </w:rPr>
          <m:t>α=10</m:t>
        </m:r>
      </m:oMath>
      <w:r w:rsidRPr="0060258A">
        <w:rPr>
          <w:rFonts w:ascii="Times New Roman" w:hAnsi="Times New Roman" w:cs="Times New Roman"/>
          <w:color w:val="000000" w:themeColor="text1"/>
        </w:rPr>
        <w:t xml:space="preserve">, </w:t>
      </w:r>
      <m:oMath>
        <m:sSub>
          <m:sSubPr>
            <m:ctrlPr>
              <w:ins w:id="489" w:author="Bo Shen" w:date="2023-02-03T13:58:00Z">
                <w:rPr>
                  <w:rFonts w:ascii="Cambria Math" w:hAnsi="Cambria Math" w:cs="Times New Roman"/>
                  <w:i/>
                  <w:color w:val="000000" w:themeColor="text1"/>
                  <w:rPrChange w:id="490" w:author="Bo Shen" w:date="2023-02-03T13:58:00Z">
                    <w:rPr>
                      <w:rFonts w:ascii="Cambria Math" w:hAnsi="Cambria Math" w:cs="Times New Roman"/>
                      <w:i/>
                      <w:color w:val="000000" w:themeColor="text1"/>
                    </w:rPr>
                  </w:rPrChange>
                </w:rPr>
              </w:ins>
            </m:ctrlPr>
          </m:sSubPr>
          <m:e>
            <m:r>
              <w:ins w:id="491" w:author="Bo Shen" w:date="2023-02-03T13:58:00Z">
                <w:rPr>
                  <w:rFonts w:ascii="Cambria Math" w:hAnsi="Cambria Math" w:cs="Times New Roman"/>
                  <w:color w:val="000000" w:themeColor="text1"/>
                </w:rPr>
                <m:t>G</m:t>
              </w:ins>
            </m:r>
          </m:e>
          <m:sub>
            <m:r>
              <w:ins w:id="492" w:author="Bo Shen" w:date="2023-02-03T13:58:00Z">
                <w:rPr>
                  <w:rFonts w:ascii="Cambria Math" w:hAnsi="Cambria Math" w:cs="Times New Roman"/>
                  <w:color w:val="000000" w:themeColor="text1"/>
                  <w:rPrChange w:id="493" w:author="Bo Shen" w:date="2023-02-03T13:58:00Z">
                    <w:rPr>
                      <w:rFonts w:ascii="Cambria Math" w:hAnsi="Cambria Math" w:cs="Times New Roman"/>
                      <w:color w:val="000000" w:themeColor="text1"/>
                    </w:rPr>
                  </w:rPrChange>
                </w:rPr>
                <m:t>0</m:t>
              </w:ins>
            </m:r>
          </m:sub>
        </m:sSub>
      </m:oMath>
      <w:ins w:id="494" w:author="Bo Shen" w:date="2023-02-03T13:58:00Z">
        <w:r w:rsidR="009E2611">
          <w:rPr>
            <w:rFonts w:ascii="Times New Roman" w:hAnsi="Times New Roman" w:cs="Times New Roman"/>
            <w:color w:val="000000" w:themeColor="text1"/>
          </w:rPr>
          <w:t xml:space="preserve"> = 0, </w:t>
        </w:r>
        <w:r w:rsidR="009E2611" w:rsidRPr="0060258A">
          <w:rPr>
            <w:rFonts w:ascii="Times New Roman" w:hAnsi="Times New Roman" w:cs="Times New Roman"/>
            <w:color w:val="000000" w:themeColor="text1"/>
          </w:rPr>
          <w:t xml:space="preserve"> </w:t>
        </w:r>
      </w:ins>
      <m:oMath>
        <m:r>
          <w:rPr>
            <w:rFonts w:ascii="Cambria Math" w:hAnsi="Cambria Math" w:cs="Times New Roman"/>
            <w:color w:val="000000" w:themeColor="text1"/>
          </w:rPr>
          <m:t>β=1.1</m:t>
        </m:r>
      </m:oMath>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m:t>
        </m:r>
      </m:oMath>
      <w:r w:rsidRPr="0060258A">
        <w:rPr>
          <w:rFonts w:ascii="Times New Roman" w:hAnsi="Times New Roman" w:cs="Times New Roman"/>
          <w:color w:val="000000" w:themeColor="text1"/>
        </w:rPr>
        <w:t xml:space="preserve">, and 10000 repetitions).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 xml:space="preserve"> showed the chromomeric and psychometric curves </w:t>
      </w:r>
      <w:ins w:id="495" w:author="Bo Shen" w:date="2023-02-03T13:59:00Z">
        <w:r w:rsidR="004B10C8">
          <w:rPr>
            <w:rFonts w:ascii="Times New Roman" w:hAnsi="Times New Roman" w:cs="Times New Roman"/>
            <w:color w:val="000000" w:themeColor="text1"/>
          </w:rPr>
          <w:t xml:space="preserve">over </w:t>
        </w:r>
      </w:ins>
      <w:del w:id="496" w:author="Bo Shen" w:date="2023-02-03T13:59:00Z">
        <w:r w:rsidRPr="0060258A" w:rsidDel="004B10C8">
          <w:rPr>
            <w:rFonts w:ascii="Times New Roman" w:hAnsi="Times New Roman" w:cs="Times New Roman"/>
            <w:color w:val="000000" w:themeColor="text1"/>
          </w:rPr>
          <w:delText xml:space="preserve">continuous </w:delText>
        </w:r>
      </w:del>
      <w:ins w:id="497" w:author="Bo Shen" w:date="2023-02-03T13:59:00Z">
        <w:r w:rsidR="004B10C8">
          <w:rPr>
            <w:rFonts w:ascii="Times New Roman" w:hAnsi="Times New Roman" w:cs="Times New Roman"/>
            <w:color w:val="000000" w:themeColor="text1"/>
          </w:rPr>
          <w:t>a number of</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input coherences (1</w:t>
      </w:r>
      <w:proofErr w:type="gramStart"/>
      <w:r w:rsidRPr="0060258A">
        <w:rPr>
          <w:rFonts w:ascii="Times New Roman" w:hAnsi="Times New Roman" w:cs="Times New Roman"/>
          <w:color w:val="000000" w:themeColor="text1"/>
        </w:rPr>
        <w:t>%  –</w:t>
      </w:r>
      <w:proofErr w:type="gramEnd"/>
      <w:r w:rsidRPr="0060258A">
        <w:rPr>
          <w:rFonts w:ascii="Times New Roman" w:hAnsi="Times New Roman" w:cs="Times New Roman"/>
          <w:color w:val="000000" w:themeColor="text1"/>
        </w:rPr>
        <w:t xml:space="preserve"> 100%) under the </w:t>
      </w:r>
      <w:r w:rsidRPr="0060258A">
        <w:rPr>
          <w:rFonts w:ascii="Times New Roman" w:hAnsi="Times New Roman" w:cs="Times New Roman" w:hint="eastAsia"/>
          <w:color w:val="000000" w:themeColor="text1"/>
        </w:rPr>
        <w:t>section</w:t>
      </w:r>
      <w:r w:rsidRPr="0060258A">
        <w:rPr>
          <w:rFonts w:ascii="Times New Roman" w:hAnsi="Times New Roman" w:cs="Times New Roman"/>
          <w:color w:val="000000" w:themeColor="text1"/>
        </w:rPr>
        <w:t xml:space="preserve"> between control</w:t>
      </w:r>
      <w:del w:id="498" w:author="Bo Shen" w:date="2023-02-03T13:59:00Z">
        <w:r w:rsidRPr="0060258A" w:rsidDel="004B10C8">
          <w:rPr>
            <w:rFonts w:ascii="Times New Roman" w:hAnsi="Times New Roman" w:cs="Times New Roman"/>
            <w:color w:val="000000" w:themeColor="text1"/>
          </w:rPr>
          <w:delText xml:space="preserve"> (GABAergic weight = 1.0)</w:delText>
        </w:r>
      </w:del>
      <w:r w:rsidRPr="0060258A">
        <w:rPr>
          <w:rFonts w:ascii="Times New Roman" w:hAnsi="Times New Roman" w:cs="Times New Roman"/>
          <w:color w:val="000000" w:themeColor="text1"/>
        </w:rPr>
        <w:t xml:space="preserve"> and GABAergic agonist (</w:t>
      </w:r>
      <w:ins w:id="499"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500"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 xml:space="preserve">weight = 1.8). Panel </w:t>
      </w:r>
      <w:r w:rsidRPr="0060258A">
        <w:rPr>
          <w:rFonts w:ascii="Times New Roman" w:hAnsi="Times New Roman" w:cs="Times New Roman"/>
          <w:b/>
          <w:color w:val="000000" w:themeColor="text1"/>
        </w:rPr>
        <w:t>D</w:t>
      </w:r>
      <w:r w:rsidRPr="0060258A">
        <w:rPr>
          <w:rFonts w:ascii="Times New Roman" w:hAnsi="Times New Roman" w:cs="Times New Roman"/>
          <w:color w:val="000000" w:themeColor="text1"/>
        </w:rPr>
        <w:t xml:space="preserve"> scanned the full parameter space of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between the contrast of control </w:t>
      </w:r>
      <w:del w:id="501" w:author="Bo Shen" w:date="2023-02-03T14:00:00Z">
        <w:r w:rsidRPr="0060258A" w:rsidDel="004B10C8">
          <w:rPr>
            <w:rFonts w:ascii="Times New Roman" w:hAnsi="Times New Roman" w:cs="Times New Roman"/>
            <w:color w:val="000000" w:themeColor="text1"/>
          </w:rPr>
          <w:delText xml:space="preserve">(GABAergic weight = 1.0) </w:delText>
        </w:r>
      </w:del>
      <w:r w:rsidRPr="0060258A">
        <w:rPr>
          <w:rFonts w:ascii="Times New Roman" w:hAnsi="Times New Roman" w:cs="Times New Roman"/>
          <w:color w:val="000000" w:themeColor="text1"/>
        </w:rPr>
        <w:t xml:space="preserve">and </w:t>
      </w:r>
      <w:r w:rsidRPr="0060258A">
        <w:rPr>
          <w:rFonts w:ascii="Times New Roman" w:hAnsi="Times New Roman" w:cs="Times New Roman"/>
          <w:color w:val="000000" w:themeColor="text1"/>
        </w:rPr>
        <w:lastRenderedPageBreak/>
        <w:t>GABAergic agonist (</w:t>
      </w:r>
      <w:ins w:id="502" w:author="Bo Shen" w:date="2023-02-03T14:00:00Z">
        <w:r w:rsidR="004B10C8">
          <w:rPr>
            <w:rFonts w:ascii="Times New Roman" w:hAnsi="Times New Roman" w:cs="Times New Roman"/>
            <w:color w:val="000000" w:themeColor="text1"/>
          </w:rPr>
          <w:t>inhibitory connection</w:t>
        </w:r>
        <w:r w:rsidR="004B10C8" w:rsidRPr="0060258A" w:rsidDel="004B10C8">
          <w:rPr>
            <w:rFonts w:ascii="Times New Roman" w:hAnsi="Times New Roman" w:cs="Times New Roman"/>
            <w:color w:val="000000" w:themeColor="text1"/>
          </w:rPr>
          <w:t xml:space="preserve"> </w:t>
        </w:r>
      </w:ins>
      <w:del w:id="503" w:author="Bo Shen" w:date="2023-02-03T14:00:00Z">
        <w:r w:rsidRPr="0060258A" w:rsidDel="004B10C8">
          <w:rPr>
            <w:rFonts w:ascii="Times New Roman" w:hAnsi="Times New Roman" w:cs="Times New Roman"/>
            <w:color w:val="000000" w:themeColor="text1"/>
          </w:rPr>
          <w:delText xml:space="preserve">GABAergic </w:delText>
        </w:r>
      </w:del>
      <w:r w:rsidRPr="0060258A">
        <w:rPr>
          <w:rFonts w:ascii="Times New Roman" w:hAnsi="Times New Roman" w:cs="Times New Roman"/>
          <w:color w:val="000000" w:themeColor="text1"/>
        </w:rPr>
        <w:t>weight = 1.8) (c’ = 3.2%,</w:t>
      </w:r>
      <w:ins w:id="504" w:author="Bo Shen" w:date="2023-02-03T14:00:00Z">
        <w:r w:rsidR="004B10C8">
          <w:rPr>
            <w:rFonts w:ascii="Times New Roman" w:hAnsi="Times New Roman" w:cs="Times New Roman"/>
            <w:color w:val="000000" w:themeColor="text1"/>
          </w:rPr>
          <w:t xml:space="preserve"> </w:t>
        </w:r>
      </w:ins>
      <m:oMath>
        <m:sSub>
          <m:sSubPr>
            <m:ctrlPr>
              <w:ins w:id="505" w:author="Bo Shen" w:date="2023-02-03T14:00:00Z">
                <w:rPr>
                  <w:rFonts w:ascii="Cambria Math" w:hAnsi="Cambria Math" w:cs="Times New Roman"/>
                  <w:i/>
                  <w:color w:val="000000" w:themeColor="text1"/>
                </w:rPr>
              </w:ins>
            </m:ctrlPr>
          </m:sSubPr>
          <m:e>
            <m:r>
              <w:ins w:id="506" w:author="Bo Shen" w:date="2023-02-03T14:00:00Z">
                <w:rPr>
                  <w:rFonts w:ascii="Cambria Math" w:hAnsi="Cambria Math" w:cs="Times New Roman"/>
                  <w:color w:val="000000" w:themeColor="text1"/>
                </w:rPr>
                <m:t>G</m:t>
              </w:ins>
            </m:r>
          </m:e>
          <m:sub>
            <m:r>
              <w:ins w:id="507" w:author="Bo Shen" w:date="2023-02-03T14:00:00Z">
                <w:rPr>
                  <w:rFonts w:ascii="Cambria Math" w:hAnsi="Cambria Math" w:cs="Times New Roman"/>
                  <w:color w:val="000000" w:themeColor="text1"/>
                </w:rPr>
                <m:t>0</m:t>
              </w:ins>
            </m:r>
          </m:sub>
        </m:sSub>
      </m:oMath>
      <w:ins w:id="508" w:author="Bo Shen" w:date="2023-02-03T14:00:00Z">
        <w:r w:rsidR="004B10C8">
          <w:rPr>
            <w:rFonts w:ascii="Times New Roman" w:hAnsi="Times New Roman" w:cs="Times New Roman"/>
            <w:color w:val="000000" w:themeColor="text1"/>
          </w:rPr>
          <w:t xml:space="preserve"> = 0,</w:t>
        </w:r>
      </w:ins>
      <w:r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σ=2.0</m:t>
        </m:r>
      </m:oMath>
      <w:r w:rsidRPr="0060258A">
        <w:rPr>
          <w:rFonts w:ascii="Times New Roman" w:hAnsi="Times New Roman" w:cs="Times New Roman"/>
          <w:color w:val="000000" w:themeColor="text1"/>
        </w:rPr>
        <w:t xml:space="preserve"> and 10000 repetitions). For RNM (</w:t>
      </w:r>
      <w:r w:rsidRPr="0060258A">
        <w:rPr>
          <w:rFonts w:ascii="Times New Roman" w:hAnsi="Times New Roman" w:cs="Times New Roman"/>
          <w:b/>
          <w:color w:val="000000" w:themeColor="text1"/>
        </w:rPr>
        <w:t>Figs. 10E-G</w:t>
      </w:r>
      <w:r w:rsidRPr="0060258A">
        <w:rPr>
          <w:rFonts w:ascii="Times New Roman" w:hAnsi="Times New Roman" w:cs="Times New Roman"/>
          <w:color w:val="000000" w:themeColor="text1"/>
        </w:rPr>
        <w:t xml:space="preserve">), we used the parameters specified in Wong and Wang, 2006 for the mean-field rate model. GABAergic weight was manipulated by weighting the inhibitory connection in the model. Panel </w:t>
      </w:r>
      <w:r w:rsidRPr="0060258A">
        <w:rPr>
          <w:rFonts w:ascii="Times New Roman" w:hAnsi="Times New Roman" w:cs="Times New Roman"/>
          <w:b/>
          <w:color w:val="000000" w:themeColor="text1"/>
        </w:rPr>
        <w:t>E</w:t>
      </w:r>
      <w:r w:rsidRPr="0060258A">
        <w:rPr>
          <w:rFonts w:ascii="Times New Roman" w:hAnsi="Times New Roman" w:cs="Times New Roman"/>
          <w:color w:val="000000" w:themeColor="text1"/>
        </w:rPr>
        <w:t xml:space="preserve"> illustrated the noiseless neural dynamics of RNM using the same input coherences and </w:t>
      </w:r>
      <w:del w:id="509" w:author="Bo Shen" w:date="2023-02-03T14:01:00Z">
        <w:r w:rsidRPr="0060258A" w:rsidDel="004B10C8">
          <w:rPr>
            <w:rFonts w:ascii="Times New Roman" w:hAnsi="Times New Roman" w:cs="Times New Roman"/>
            <w:color w:val="000000" w:themeColor="text1"/>
          </w:rPr>
          <w:delText xml:space="preserve">GABAergic </w:delText>
        </w:r>
      </w:del>
      <w:ins w:id="510" w:author="Bo Shen" w:date="2023-02-03T14:01:00Z">
        <w:r w:rsidR="004B10C8">
          <w:rPr>
            <w:rFonts w:ascii="Times New Roman" w:hAnsi="Times New Roman" w:cs="Times New Roman"/>
            <w:color w:val="000000" w:themeColor="text1"/>
          </w:rPr>
          <w:t>inhibitory</w:t>
        </w:r>
        <w:r w:rsidR="004B10C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enhancement levels as in panel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Panel </w:t>
      </w:r>
      <w:r w:rsidRPr="004B10C8">
        <w:rPr>
          <w:rFonts w:ascii="Times New Roman" w:hAnsi="Times New Roman" w:cs="Times New Roman"/>
          <w:b/>
          <w:bCs/>
          <w:color w:val="000000" w:themeColor="text1"/>
          <w:rPrChange w:id="511" w:author="Bo Shen" w:date="2023-02-03T14:01:00Z">
            <w:rPr>
              <w:rFonts w:ascii="Times New Roman" w:hAnsi="Times New Roman" w:cs="Times New Roman"/>
              <w:color w:val="000000" w:themeColor="text1"/>
            </w:rPr>
          </w:rPrChange>
        </w:rPr>
        <w:t>F</w:t>
      </w:r>
      <w:r w:rsidRPr="0060258A">
        <w:rPr>
          <w:rFonts w:ascii="Times New Roman" w:hAnsi="Times New Roman" w:cs="Times New Roman"/>
          <w:color w:val="000000" w:themeColor="text1"/>
        </w:rPr>
        <w:t xml:space="preserve"> was set to compare with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thus the input coherences and </w:t>
      </w:r>
      <w:del w:id="512" w:author="Bo Shen" w:date="2023-02-03T14:01:00Z">
        <w:r w:rsidRPr="0060258A" w:rsidDel="004B10C8">
          <w:rPr>
            <w:rFonts w:ascii="Times New Roman" w:hAnsi="Times New Roman" w:cs="Times New Roman"/>
            <w:color w:val="000000" w:themeColor="text1"/>
          </w:rPr>
          <w:delText xml:space="preserve">GABAergic </w:delText>
        </w:r>
      </w:del>
      <w:ins w:id="513" w:author="Bo Shen" w:date="2023-02-03T14:01:00Z">
        <w:r w:rsidR="004B10C8">
          <w:rPr>
            <w:rFonts w:ascii="Times New Roman" w:hAnsi="Times New Roman" w:cs="Times New Roman"/>
            <w:color w:val="000000" w:themeColor="text1"/>
          </w:rPr>
          <w:t xml:space="preserve">inhibitory </w:t>
        </w:r>
        <w:r w:rsidR="004B10C8" w:rsidRPr="0060258A">
          <w:rPr>
            <w:rFonts w:ascii="Times New Roman" w:hAnsi="Times New Roman" w:cs="Times New Roman"/>
            <w:color w:val="000000" w:themeColor="text1"/>
          </w:rPr>
          <w:t xml:space="preserve">enhancement </w:t>
        </w:r>
      </w:ins>
      <w:del w:id="514" w:author="Bo Shen" w:date="2023-02-03T14:01:00Z">
        <w:r w:rsidRPr="0060258A" w:rsidDel="004B10C8">
          <w:rPr>
            <w:rFonts w:ascii="Times New Roman" w:hAnsi="Times New Roman" w:cs="Times New Roman"/>
            <w:color w:val="000000" w:themeColor="text1"/>
          </w:rPr>
          <w:delText xml:space="preserve">activation </w:delText>
        </w:r>
      </w:del>
      <w:r w:rsidRPr="0060258A">
        <w:rPr>
          <w:rFonts w:ascii="Times New Roman" w:hAnsi="Times New Roman" w:cs="Times New Roman"/>
          <w:color w:val="000000" w:themeColor="text1"/>
        </w:rPr>
        <w:t xml:space="preserve">kept the same as in panel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with noise amplitude set as </w:t>
      </w:r>
      <m:oMath>
        <m:r>
          <w:rPr>
            <w:rFonts w:ascii="Cambria Math" w:hAnsi="Cambria Math" w:cs="Times New Roman"/>
            <w:color w:val="000000" w:themeColor="text1"/>
          </w:rPr>
          <m:t>σ=.02</m:t>
        </m:r>
      </m:oMath>
      <w:r w:rsidRPr="0060258A">
        <w:rPr>
          <w:rFonts w:ascii="Times New Roman" w:hAnsi="Times New Roman" w:cs="Times New Roman"/>
          <w:color w:val="000000" w:themeColor="text1"/>
        </w:rPr>
        <w:t xml:space="preserve"> under the framework of Wong and Wang, 2006. Panel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xml:space="preserve"> showed the chromomeric and psychometric function predicted by RNM under the same input and GABAergic assumptions as in panel </w:t>
      </w:r>
      <w:r w:rsidRPr="0060258A">
        <w:rPr>
          <w:rFonts w:ascii="Times New Roman" w:hAnsi="Times New Roman" w:cs="Times New Roman"/>
          <w:b/>
          <w:color w:val="000000" w:themeColor="text1"/>
        </w:rPr>
        <w:t>C</w:t>
      </w:r>
      <w:r w:rsidRPr="0060258A">
        <w:rPr>
          <w:rFonts w:ascii="Times New Roman" w:hAnsi="Times New Roman" w:cs="Times New Roman"/>
          <w:color w:val="000000" w:themeColor="text1"/>
        </w:rPr>
        <w:t>.</w:t>
      </w:r>
    </w:p>
    <w:p w14:paraId="317B3E56" w14:textId="77777777" w:rsidR="00E24C8A" w:rsidRDefault="00E24C8A" w:rsidP="00E24C8A">
      <w:pPr>
        <w:spacing w:line="480" w:lineRule="auto"/>
        <w:rPr>
          <w:rFonts w:ascii="Times New Roman" w:hAnsi="Times New Roman" w:cs="Times New Roman"/>
          <w:b/>
          <w:color w:val="000000" w:themeColor="text1"/>
        </w:rPr>
      </w:pPr>
    </w:p>
    <w:p w14:paraId="60133E0F" w14:textId="77777777" w:rsidR="00E24C8A" w:rsidRPr="0060258A" w:rsidRDefault="00E24C8A" w:rsidP="00E24C8A">
      <w:pPr>
        <w:spacing w:line="480" w:lineRule="auto"/>
        <w:rPr>
          <w:rFonts w:ascii="Times New Roman" w:hAnsi="Times New Roman" w:cs="Times New Roman"/>
          <w:b/>
          <w:color w:val="000000" w:themeColor="text1"/>
        </w:rPr>
      </w:pPr>
    </w:p>
    <w:p w14:paraId="5D40B6F7" w14:textId="77777777" w:rsidR="00E24C8A" w:rsidRPr="0060258A" w:rsidRDefault="00E24C8A" w:rsidP="00E24C8A">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Data </w:t>
      </w:r>
      <w:r>
        <w:rPr>
          <w:rFonts w:ascii="Times New Roman" w:hAnsi="Times New Roman" w:cs="Times New Roman"/>
          <w:i/>
          <w:color w:val="000000" w:themeColor="text1"/>
        </w:rPr>
        <w:t xml:space="preserve">and code </w:t>
      </w:r>
      <w:r w:rsidRPr="0060258A">
        <w:rPr>
          <w:rFonts w:ascii="Times New Roman" w:hAnsi="Times New Roman" w:cs="Times New Roman"/>
          <w:i/>
          <w:color w:val="000000" w:themeColor="text1"/>
        </w:rPr>
        <w:t>availability</w:t>
      </w:r>
    </w:p>
    <w:p w14:paraId="16B802B1" w14:textId="77777777" w:rsidR="00E24C8A" w:rsidRPr="00CC0583" w:rsidRDefault="00E24C8A" w:rsidP="00E24C8A">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e</w:t>
      </w:r>
      <w:r w:rsidRPr="0060258A">
        <w:rPr>
          <w:rFonts w:ascii="Times New Roman" w:hAnsi="Times New Roman" w:cs="Times New Roman"/>
          <w:color w:val="000000" w:themeColor="text1"/>
        </w:rPr>
        <w:t>mpirical data presented in this paper</w:t>
      </w:r>
      <w:r>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MATLAB code used for simulation</w:t>
      </w:r>
      <w:r>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and fitting the empirical data will be available upon publication at </w:t>
      </w:r>
      <w:r w:rsidRPr="00795572">
        <w:rPr>
          <w:rFonts w:ascii="Times New Roman" w:hAnsi="Times New Roman" w:cs="Times New Roman"/>
          <w:color w:val="000000" w:themeColor="text1"/>
        </w:rPr>
        <w:t>DOI 10.17605/OSF.IO/YGR57</w:t>
      </w:r>
      <w:r w:rsidRPr="0060258A">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C4BF56D" w14:textId="77777777" w:rsidR="00E24C8A" w:rsidRPr="0060258A" w:rsidDel="00695083" w:rsidRDefault="00E24C8A" w:rsidP="00E24C8A">
      <w:pPr>
        <w:rPr>
          <w:del w:id="515" w:author="Bo Shen" w:date="2023-02-03T14:02:00Z"/>
          <w:rFonts w:ascii="Times New Roman" w:hAnsi="Times New Roman" w:cs="Times New Roman"/>
          <w:b/>
          <w:color w:val="000000" w:themeColor="text1"/>
        </w:rPr>
      </w:pPr>
      <w:del w:id="516" w:author="Bo Shen" w:date="2023-02-03T14:02:00Z">
        <w:r w:rsidRPr="0060258A" w:rsidDel="00695083">
          <w:rPr>
            <w:rFonts w:ascii="Times New Roman" w:hAnsi="Times New Roman" w:cs="Times New Roman"/>
            <w:b/>
            <w:color w:val="000000" w:themeColor="text1"/>
          </w:rPr>
          <w:br w:type="page"/>
        </w:r>
      </w:del>
    </w:p>
    <w:p w14:paraId="7F5014D3" w14:textId="77777777" w:rsidR="00E15537" w:rsidRDefault="00E15537"/>
    <w:sectPr w:rsidR="00E15537" w:rsidSect="0069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5"/>
  </w:num>
  <w:num w:numId="6">
    <w:abstractNumId w:val="3"/>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8A"/>
    <w:rsid w:val="0001053E"/>
    <w:rsid w:val="000D237B"/>
    <w:rsid w:val="000E4D0F"/>
    <w:rsid w:val="00134B5C"/>
    <w:rsid w:val="0016212D"/>
    <w:rsid w:val="00214955"/>
    <w:rsid w:val="00233F2F"/>
    <w:rsid w:val="00252804"/>
    <w:rsid w:val="002806C8"/>
    <w:rsid w:val="002A4AE4"/>
    <w:rsid w:val="002F166E"/>
    <w:rsid w:val="00304BEB"/>
    <w:rsid w:val="00320D05"/>
    <w:rsid w:val="0041556A"/>
    <w:rsid w:val="004633ED"/>
    <w:rsid w:val="0048166B"/>
    <w:rsid w:val="004B10C8"/>
    <w:rsid w:val="004F3BDC"/>
    <w:rsid w:val="00506562"/>
    <w:rsid w:val="00515022"/>
    <w:rsid w:val="0056398F"/>
    <w:rsid w:val="005E37C7"/>
    <w:rsid w:val="00693B2B"/>
    <w:rsid w:val="00695083"/>
    <w:rsid w:val="00696AE2"/>
    <w:rsid w:val="00716637"/>
    <w:rsid w:val="007371CA"/>
    <w:rsid w:val="007E6FF6"/>
    <w:rsid w:val="007F42AA"/>
    <w:rsid w:val="008031A5"/>
    <w:rsid w:val="00812748"/>
    <w:rsid w:val="00853504"/>
    <w:rsid w:val="008E61C4"/>
    <w:rsid w:val="008F7A42"/>
    <w:rsid w:val="00956ED8"/>
    <w:rsid w:val="00960902"/>
    <w:rsid w:val="009E2611"/>
    <w:rsid w:val="00A777DB"/>
    <w:rsid w:val="00AC5E60"/>
    <w:rsid w:val="00AE0883"/>
    <w:rsid w:val="00AE64E8"/>
    <w:rsid w:val="00B5727A"/>
    <w:rsid w:val="00BC3129"/>
    <w:rsid w:val="00C30049"/>
    <w:rsid w:val="00CB0A3B"/>
    <w:rsid w:val="00D22270"/>
    <w:rsid w:val="00E15537"/>
    <w:rsid w:val="00E24C8A"/>
    <w:rsid w:val="00E27687"/>
    <w:rsid w:val="00E452CE"/>
    <w:rsid w:val="00E45568"/>
    <w:rsid w:val="00F81342"/>
    <w:rsid w:val="00FB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9470A2"/>
  <w15:chartTrackingRefBased/>
  <w15:docId w15:val="{B828D510-17DF-EC40-863A-79ABC0D7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8A"/>
  </w:style>
  <w:style w:type="paragraph" w:styleId="Heading1">
    <w:name w:val="heading 1"/>
    <w:basedOn w:val="Normal"/>
    <w:next w:val="Normal"/>
    <w:link w:val="Heading1Char"/>
    <w:uiPriority w:val="9"/>
    <w:qFormat/>
    <w:rsid w:val="00E24C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37C7"/>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autoRedefine/>
    <w:qFormat/>
    <w:rsid w:val="005E37C7"/>
    <w:pPr>
      <w:keepNext/>
      <w:keepLines/>
      <w:widowControl w:val="0"/>
      <w:spacing w:before="280" w:after="80"/>
      <w:jc w:val="both"/>
      <w:outlineLvl w:val="2"/>
    </w:pPr>
    <w:rPr>
      <w:rFonts w:ascii="Times New Roman" w:eastAsia="DengXian" w:hAnsi="Times New Roman" w:cs="DengXian"/>
      <w:b/>
      <w:szCs w:val="28"/>
    </w:rPr>
  </w:style>
  <w:style w:type="paragraph" w:styleId="Heading4">
    <w:name w:val="heading 4"/>
    <w:basedOn w:val="Normal"/>
    <w:next w:val="Normal"/>
    <w:link w:val="Heading4Char"/>
    <w:autoRedefine/>
    <w:uiPriority w:val="9"/>
    <w:unhideWhenUsed/>
    <w:qFormat/>
    <w:rsid w:val="005E37C7"/>
    <w:pPr>
      <w:keepNext/>
      <w:keepLines/>
      <w:spacing w:before="40" w:line="360" w:lineRule="auto"/>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37C7"/>
    <w:rPr>
      <w:rFonts w:ascii="Times New Roman" w:eastAsiaTheme="majorEastAsia" w:hAnsi="Times New Roman" w:cstheme="majorBidi"/>
      <w:i/>
      <w:iCs/>
      <w:color w:val="000000" w:themeColor="text1"/>
    </w:rPr>
  </w:style>
  <w:style w:type="character" w:customStyle="1" w:styleId="Heading3Char">
    <w:name w:val="Heading 3 Char"/>
    <w:basedOn w:val="DefaultParagraphFont"/>
    <w:link w:val="Heading3"/>
    <w:rsid w:val="005E37C7"/>
    <w:rPr>
      <w:rFonts w:ascii="Times New Roman" w:eastAsia="DengXian" w:hAnsi="Times New Roman" w:cs="DengXian"/>
      <w:b/>
      <w:szCs w:val="28"/>
    </w:rPr>
  </w:style>
  <w:style w:type="character" w:customStyle="1" w:styleId="Heading2Char">
    <w:name w:val="Heading 2 Char"/>
    <w:basedOn w:val="DefaultParagraphFont"/>
    <w:link w:val="Heading2"/>
    <w:uiPriority w:val="9"/>
    <w:rsid w:val="005E37C7"/>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E24C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24C8A"/>
    <w:pPr>
      <w:spacing w:after="200"/>
    </w:pPr>
    <w:rPr>
      <w:i/>
      <w:iCs/>
      <w:color w:val="44546A" w:themeColor="text2"/>
      <w:sz w:val="18"/>
      <w:szCs w:val="18"/>
    </w:rPr>
  </w:style>
  <w:style w:type="table" w:styleId="TableGrid">
    <w:name w:val="Table Grid"/>
    <w:basedOn w:val="TableNormal"/>
    <w:uiPriority w:val="39"/>
    <w:rsid w:val="00E24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4C8A"/>
    <w:pPr>
      <w:ind w:left="720"/>
      <w:contextualSpacing/>
    </w:pPr>
  </w:style>
  <w:style w:type="character" w:styleId="PlaceholderText">
    <w:name w:val="Placeholder Text"/>
    <w:basedOn w:val="DefaultParagraphFont"/>
    <w:uiPriority w:val="99"/>
    <w:semiHidden/>
    <w:rsid w:val="00E24C8A"/>
    <w:rPr>
      <w:color w:val="808080"/>
    </w:rPr>
  </w:style>
  <w:style w:type="paragraph" w:styleId="Header">
    <w:name w:val="header"/>
    <w:basedOn w:val="Normal"/>
    <w:link w:val="HeaderChar"/>
    <w:uiPriority w:val="99"/>
    <w:unhideWhenUsed/>
    <w:rsid w:val="00E24C8A"/>
    <w:pPr>
      <w:tabs>
        <w:tab w:val="center" w:pos="4680"/>
        <w:tab w:val="right" w:pos="9360"/>
      </w:tabs>
    </w:pPr>
  </w:style>
  <w:style w:type="character" w:customStyle="1" w:styleId="HeaderChar">
    <w:name w:val="Header Char"/>
    <w:basedOn w:val="DefaultParagraphFont"/>
    <w:link w:val="Header"/>
    <w:uiPriority w:val="99"/>
    <w:rsid w:val="00E24C8A"/>
  </w:style>
  <w:style w:type="paragraph" w:styleId="Footer">
    <w:name w:val="footer"/>
    <w:basedOn w:val="Normal"/>
    <w:link w:val="FooterChar"/>
    <w:uiPriority w:val="99"/>
    <w:unhideWhenUsed/>
    <w:rsid w:val="00E24C8A"/>
    <w:pPr>
      <w:tabs>
        <w:tab w:val="center" w:pos="4680"/>
        <w:tab w:val="right" w:pos="9360"/>
      </w:tabs>
    </w:pPr>
  </w:style>
  <w:style w:type="character" w:customStyle="1" w:styleId="FooterChar">
    <w:name w:val="Footer Char"/>
    <w:basedOn w:val="DefaultParagraphFont"/>
    <w:link w:val="Footer"/>
    <w:uiPriority w:val="99"/>
    <w:rsid w:val="00E24C8A"/>
  </w:style>
  <w:style w:type="character" w:styleId="CommentReference">
    <w:name w:val="annotation reference"/>
    <w:basedOn w:val="DefaultParagraphFont"/>
    <w:uiPriority w:val="99"/>
    <w:semiHidden/>
    <w:unhideWhenUsed/>
    <w:rsid w:val="00E24C8A"/>
    <w:rPr>
      <w:sz w:val="16"/>
      <w:szCs w:val="16"/>
    </w:rPr>
  </w:style>
  <w:style w:type="paragraph" w:styleId="CommentText">
    <w:name w:val="annotation text"/>
    <w:basedOn w:val="Normal"/>
    <w:link w:val="CommentTextChar"/>
    <w:uiPriority w:val="99"/>
    <w:semiHidden/>
    <w:unhideWhenUsed/>
    <w:rsid w:val="00E24C8A"/>
    <w:rPr>
      <w:sz w:val="20"/>
      <w:szCs w:val="20"/>
    </w:rPr>
  </w:style>
  <w:style w:type="character" w:customStyle="1" w:styleId="CommentTextChar">
    <w:name w:val="Comment Text Char"/>
    <w:basedOn w:val="DefaultParagraphFont"/>
    <w:link w:val="CommentText"/>
    <w:uiPriority w:val="99"/>
    <w:semiHidden/>
    <w:rsid w:val="00E24C8A"/>
    <w:rPr>
      <w:sz w:val="20"/>
      <w:szCs w:val="20"/>
    </w:rPr>
  </w:style>
  <w:style w:type="paragraph" w:styleId="CommentSubject">
    <w:name w:val="annotation subject"/>
    <w:basedOn w:val="CommentText"/>
    <w:next w:val="CommentText"/>
    <w:link w:val="CommentSubjectChar"/>
    <w:uiPriority w:val="99"/>
    <w:semiHidden/>
    <w:unhideWhenUsed/>
    <w:rsid w:val="00E24C8A"/>
    <w:rPr>
      <w:b/>
      <w:bCs/>
    </w:rPr>
  </w:style>
  <w:style w:type="character" w:customStyle="1" w:styleId="CommentSubjectChar">
    <w:name w:val="Comment Subject Char"/>
    <w:basedOn w:val="CommentTextChar"/>
    <w:link w:val="CommentSubject"/>
    <w:uiPriority w:val="99"/>
    <w:semiHidden/>
    <w:rsid w:val="00E24C8A"/>
    <w:rPr>
      <w:b/>
      <w:bCs/>
      <w:sz w:val="20"/>
      <w:szCs w:val="20"/>
    </w:rPr>
  </w:style>
  <w:style w:type="paragraph" w:styleId="BalloonText">
    <w:name w:val="Balloon Text"/>
    <w:basedOn w:val="Normal"/>
    <w:link w:val="BalloonTextChar"/>
    <w:uiPriority w:val="99"/>
    <w:semiHidden/>
    <w:unhideWhenUsed/>
    <w:rsid w:val="00E24C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C8A"/>
    <w:rPr>
      <w:rFonts w:ascii="Times New Roman" w:hAnsi="Times New Roman" w:cs="Times New Roman"/>
      <w:sz w:val="18"/>
      <w:szCs w:val="18"/>
    </w:rPr>
  </w:style>
  <w:style w:type="paragraph" w:styleId="Bibliography">
    <w:name w:val="Bibliography"/>
    <w:basedOn w:val="Normal"/>
    <w:next w:val="Normal"/>
    <w:uiPriority w:val="37"/>
    <w:unhideWhenUsed/>
    <w:rsid w:val="00E24C8A"/>
    <w:pPr>
      <w:tabs>
        <w:tab w:val="left" w:pos="500"/>
      </w:tabs>
      <w:spacing w:line="480" w:lineRule="auto"/>
      <w:ind w:left="720" w:hanging="720"/>
    </w:pPr>
  </w:style>
  <w:style w:type="paragraph" w:styleId="Revision">
    <w:name w:val="Revision"/>
    <w:hidden/>
    <w:uiPriority w:val="99"/>
    <w:semiHidden/>
    <w:rsid w:val="00E24C8A"/>
  </w:style>
  <w:style w:type="character" w:styleId="Hyperlink">
    <w:name w:val="Hyperlink"/>
    <w:basedOn w:val="DefaultParagraphFont"/>
    <w:uiPriority w:val="99"/>
    <w:unhideWhenUsed/>
    <w:rsid w:val="00E24C8A"/>
    <w:rPr>
      <w:color w:val="0563C1" w:themeColor="hyperlink"/>
      <w:u w:val="single"/>
    </w:rPr>
  </w:style>
  <w:style w:type="character" w:customStyle="1" w:styleId="UnresolvedMention1">
    <w:name w:val="Unresolved Mention1"/>
    <w:basedOn w:val="DefaultParagraphFont"/>
    <w:uiPriority w:val="99"/>
    <w:semiHidden/>
    <w:unhideWhenUsed/>
    <w:rsid w:val="00E24C8A"/>
    <w:rPr>
      <w:color w:val="605E5C"/>
      <w:shd w:val="clear" w:color="auto" w:fill="E1DFDD"/>
    </w:rPr>
  </w:style>
  <w:style w:type="character" w:styleId="FollowedHyperlink">
    <w:name w:val="FollowedHyperlink"/>
    <w:basedOn w:val="DefaultParagraphFont"/>
    <w:uiPriority w:val="99"/>
    <w:semiHidden/>
    <w:unhideWhenUsed/>
    <w:rsid w:val="00E24C8A"/>
    <w:rPr>
      <w:color w:val="954F72" w:themeColor="followedHyperlink"/>
      <w:u w:val="single"/>
    </w:rPr>
  </w:style>
  <w:style w:type="character" w:customStyle="1" w:styleId="UnresolvedMention2">
    <w:name w:val="Unresolved Mention2"/>
    <w:basedOn w:val="DefaultParagraphFont"/>
    <w:uiPriority w:val="99"/>
    <w:semiHidden/>
    <w:unhideWhenUsed/>
    <w:rsid w:val="00E24C8A"/>
    <w:rPr>
      <w:color w:val="605E5C"/>
      <w:shd w:val="clear" w:color="auto" w:fill="E1DFDD"/>
    </w:rPr>
  </w:style>
  <w:style w:type="character" w:styleId="LineNumber">
    <w:name w:val="line number"/>
    <w:basedOn w:val="DefaultParagraphFont"/>
    <w:uiPriority w:val="99"/>
    <w:semiHidden/>
    <w:unhideWhenUsed/>
    <w:rsid w:val="00E24C8A"/>
  </w:style>
  <w:style w:type="character" w:styleId="PageNumber">
    <w:name w:val="page number"/>
    <w:basedOn w:val="DefaultParagraphFont"/>
    <w:uiPriority w:val="99"/>
    <w:semiHidden/>
    <w:unhideWhenUsed/>
    <w:rsid w:val="00E24C8A"/>
  </w:style>
  <w:style w:type="paragraph" w:styleId="TOCHeading">
    <w:name w:val="TOC Heading"/>
    <w:basedOn w:val="Heading1"/>
    <w:next w:val="Normal"/>
    <w:uiPriority w:val="39"/>
    <w:unhideWhenUsed/>
    <w:qFormat/>
    <w:rsid w:val="00E24C8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4C8A"/>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23</Pages>
  <Words>16197</Words>
  <Characters>92329</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108310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34</cp:revision>
  <dcterms:created xsi:type="dcterms:W3CDTF">2023-01-26T20:18:00Z</dcterms:created>
  <dcterms:modified xsi:type="dcterms:W3CDTF">2023-02-03T19:03:00Z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id="pNomIAQT"/&gt;&lt;style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